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numPr>
          <w:ilvl w:val="0"/>
          <w:numId w:val="2"/>
        </w:numPr>
        <w:ind w:left="720" w:hanging="360"/>
        <w:rPr>
          <w:b w:val="1"/>
          <w:highlight w:val="green"/>
          <w:u w:val="none"/>
          <w:rPrChange w:author="Sahil Varshney" w:id="1" w:date="2023-10-20T07:08:18Z">
            <w:rPr>
              <w:b w:val="1"/>
              <w:highlight w:val="green"/>
            </w:rPr>
          </w:rPrChange>
        </w:rPr>
        <w:pPrChange w:author="Sahil Varshney" w:id="0" w:date="2023-10-20T07:08:18Z">
          <w:pPr>
            <w:pageBreakBefore w:val="0"/>
          </w:pPr>
        </w:pPrChange>
      </w:pPr>
      <w:r w:rsidDel="00000000" w:rsidR="00000000" w:rsidRPr="00000000">
        <w:rPr>
          <w:rtl w:val="0"/>
        </w:rPr>
      </w:r>
    </w:p>
    <w:p w:rsidR="00000000" w:rsidDel="00000000" w:rsidP="00000000" w:rsidRDefault="00000000" w:rsidRPr="00000000" w14:paraId="00000002">
      <w:pPr>
        <w:pageBreakBefore w:val="0"/>
        <w:rPr>
          <w:b w:val="1"/>
          <w:highlight w:val="green"/>
        </w:rPr>
      </w:pPr>
      <w:r w:rsidDel="00000000" w:rsidR="00000000" w:rsidRPr="00000000">
        <w:rPr>
          <w:b w:val="1"/>
          <w:highlight w:val="green"/>
          <w:rtl w:val="0"/>
        </w:rPr>
        <w:t xml:space="preserve">JAVA</w:t>
      </w:r>
    </w:p>
    <w:p w:rsidR="00000000" w:rsidDel="00000000" w:rsidP="00000000" w:rsidRDefault="00000000" w:rsidRPr="00000000" w14:paraId="00000003">
      <w:pPr>
        <w:pageBreakBefore w:val="0"/>
        <w:rPr>
          <w:b w:val="1"/>
          <w:highlight w:val="green"/>
        </w:rPr>
      </w:pPr>
      <w:r w:rsidDel="00000000" w:rsidR="00000000" w:rsidRPr="00000000">
        <w:rPr>
          <w:b w:val="1"/>
          <w:highlight w:val="green"/>
          <w:rtl w:val="0"/>
        </w:rPr>
        <w:t xml:space="preserve">Basic Core Java</w:t>
      </w:r>
      <w:ins w:author="Vaibhav Aggarwal" w:id="2" w:date="2023-04-08T16:10:01Z">
        <w:del w:author="Sahil Varshney" w:id="3" w:date="2023-10-19T08:36:04Z">
          <w:r w:rsidDel="00000000" w:rsidR="00000000" w:rsidRPr="00000000">
            <w:rPr>
              <w:b w:val="1"/>
              <w:highlight w:val="green"/>
              <w:rtl w:val="0"/>
            </w:rPr>
            <w:delText xml:space="preserve">d</w:delText>
          </w:r>
        </w:del>
      </w:ins>
      <w:r w:rsidDel="00000000" w:rsidR="00000000" w:rsidRPr="00000000">
        <w:rPr>
          <w:rtl w:val="0"/>
        </w:rPr>
      </w:r>
    </w:p>
    <w:p w:rsidR="00000000" w:rsidDel="00000000" w:rsidP="00000000" w:rsidRDefault="00000000" w:rsidRPr="00000000" w14:paraId="00000004">
      <w:pPr>
        <w:pageBreakBefore w:val="0"/>
        <w:numPr>
          <w:ilvl w:val="0"/>
          <w:numId w:val="23"/>
        </w:numPr>
        <w:ind w:left="720" w:hanging="360"/>
      </w:pPr>
      <w:r w:rsidDel="00000000" w:rsidR="00000000" w:rsidRPr="00000000">
        <w:rPr>
          <w:rtl w:val="0"/>
        </w:rPr>
        <w:t xml:space="preserve">Tell me about class loaders? </w:t>
      </w:r>
    </w:p>
    <w:p w:rsidR="00000000" w:rsidDel="00000000" w:rsidP="00000000" w:rsidRDefault="00000000" w:rsidRPr="00000000" w14:paraId="00000005">
      <w:pPr>
        <w:pageBreakBefore w:val="0"/>
        <w:ind w:left="720" w:firstLine="0"/>
        <w:rPr/>
      </w:pPr>
      <w:r w:rsidDel="00000000" w:rsidR="00000000" w:rsidRPr="00000000">
        <w:rPr>
          <w:rFonts w:ascii="Verdana" w:cs="Verdana" w:eastAsia="Verdana" w:hAnsi="Verdana"/>
          <w:sz w:val="21"/>
          <w:szCs w:val="21"/>
          <w:highlight w:val="white"/>
          <w:rtl w:val="0"/>
        </w:rPr>
        <w:t xml:space="preserve">Java ClassLoader is an abstract class. It belongs to a </w:t>
      </w:r>
      <w:r w:rsidDel="00000000" w:rsidR="00000000" w:rsidRPr="00000000">
        <w:rPr>
          <w:rFonts w:ascii="Verdana" w:cs="Verdana" w:eastAsia="Verdana" w:hAnsi="Verdana"/>
          <w:b w:val="1"/>
          <w:sz w:val="21"/>
          <w:szCs w:val="21"/>
          <w:highlight w:val="white"/>
          <w:rtl w:val="0"/>
        </w:rPr>
        <w:t xml:space="preserve">java.lang</w:t>
      </w:r>
      <w:r w:rsidDel="00000000" w:rsidR="00000000" w:rsidRPr="00000000">
        <w:rPr>
          <w:rFonts w:ascii="Verdana" w:cs="Verdana" w:eastAsia="Verdana" w:hAnsi="Verdana"/>
          <w:sz w:val="21"/>
          <w:szCs w:val="21"/>
          <w:highlight w:val="white"/>
          <w:rtl w:val="0"/>
        </w:rPr>
        <w:t xml:space="preserve"> package. It loads classes from different resources. Java ClassLoader is used to load the classes at run time. In other words, JVM performs the linking process at runtime. Classes are loaded into the JVM according to need. If a loaded class depends on another class, that class is loaded as well. When we request to load a class, it delegates the class to its parent. In this way, uniqueness is maintained in the runtime environment. It is essential to execute a Java program.</w:t>
      </w:r>
      <w:r w:rsidDel="00000000" w:rsidR="00000000" w:rsidRPr="00000000">
        <w:rPr>
          <w:rtl w:val="0"/>
        </w:rPr>
      </w:r>
    </w:p>
    <w:p w:rsidR="00000000" w:rsidDel="00000000" w:rsidP="00000000" w:rsidRDefault="00000000" w:rsidRPr="00000000" w14:paraId="00000006">
      <w:pPr>
        <w:pageBreakBefore w:val="0"/>
        <w:numPr>
          <w:ilvl w:val="0"/>
          <w:numId w:val="23"/>
        </w:numPr>
        <w:ind w:left="720" w:hanging="360"/>
        <w:rPr>
          <w:u w:val="none"/>
        </w:rPr>
      </w:pPr>
      <w:r w:rsidDel="00000000" w:rsidR="00000000" w:rsidRPr="00000000">
        <w:rPr>
          <w:rtl w:val="0"/>
        </w:rPr>
        <w:t xml:space="preserve">Types of class Loaders</w:t>
      </w:r>
      <w:ins w:author="Hemanshu Oza" w:id="4" w:date="2024-03-22T13:02:42Z">
        <w:r w:rsidDel="00000000" w:rsidR="00000000" w:rsidRPr="00000000">
          <w:rPr>
            <w:rtl w:val="0"/>
          </w:rPr>
          <w:t xml:space="preserve">?&lt;</w:t>
        </w:r>
      </w:ins>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ab/>
      </w:r>
    </w:p>
    <w:p w:rsidR="00000000" w:rsidDel="00000000" w:rsidP="00000000" w:rsidRDefault="00000000" w:rsidRPr="00000000" w14:paraId="00000008">
      <w:pPr>
        <w:pageBreakBefore w:val="0"/>
        <w:ind w:left="720" w:firstLine="0"/>
        <w:rPr/>
      </w:pPr>
      <w:r w:rsidDel="00000000" w:rsidR="00000000" w:rsidRPr="00000000">
        <w:rPr/>
        <w:drawing>
          <wp:inline distB="114300" distT="114300" distL="114300" distR="114300">
            <wp:extent cx="3009900" cy="1943006"/>
            <wp:effectExtent b="0" l="0" r="0" t="0"/>
            <wp:docPr descr="ClassLoader in Java" id="1" name="image1.png"/>
            <a:graphic>
              <a:graphicData uri="http://schemas.openxmlformats.org/drawingml/2006/picture">
                <pic:pic>
                  <pic:nvPicPr>
                    <pic:cNvPr descr="ClassLoader in Java" id="0" name="image1.png"/>
                    <pic:cNvPicPr preferRelativeResize="0"/>
                  </pic:nvPicPr>
                  <pic:blipFill>
                    <a:blip r:embed="rId6"/>
                    <a:srcRect b="0" l="0" r="0" t="0"/>
                    <a:stretch>
                      <a:fillRect/>
                    </a:stretch>
                  </pic:blipFill>
                  <pic:spPr>
                    <a:xfrm>
                      <a:off x="0" y="0"/>
                      <a:ext cx="3009900" cy="19430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widowControl w:val="0"/>
        <w:ind w:left="720" w:firstLine="0"/>
        <w:rPr>
          <w:rFonts w:ascii="Arial" w:cs="Arial" w:eastAsia="Arial" w:hAnsi="Arial"/>
          <w:b w:val="0"/>
          <w:i w:val="0"/>
          <w:smallCaps w:val="0"/>
          <w:strike w:val="0"/>
          <w:color w:val="000000"/>
          <w:sz w:val="22"/>
          <w:szCs w:val="22"/>
          <w:u w:val="none"/>
          <w:shd w:fill="auto" w:val="clear"/>
          <w:vertAlign w:val="baseline"/>
          <w:rPrChange w:author="lucky java" w:id="5" w:date="2024-02-06T07:19:06Z">
            <w:rPr>
              <w:u w:val="none"/>
            </w:rPr>
          </w:rPrChange>
        </w:rPr>
        <w:pPrChange w:author="lucky java" w:id="0" w:date="2024-02-06T07:19:06Z">
          <w:pPr>
            <w:pageBreakBefore w:val="0"/>
            <w:widowControl w:val="0"/>
            <w:numPr>
              <w:ilvl w:val="0"/>
              <w:numId w:val="23"/>
            </w:numPr>
            <w:ind w:left="720" w:hanging="360"/>
          </w:pPr>
        </w:pPrChange>
      </w:pPr>
      <w:r w:rsidDel="00000000" w:rsidR="00000000" w:rsidRPr="00000000">
        <w:rPr>
          <w:rtl w:val="0"/>
        </w:rPr>
        <w:t xml:space="preserve">How do you achieve loose coupling and high cohesion in Java?</w:t>
      </w:r>
    </w:p>
    <w:p w:rsidR="00000000" w:rsidDel="00000000" w:rsidP="00000000" w:rsidRDefault="00000000" w:rsidRPr="00000000" w14:paraId="0000000A">
      <w:pPr>
        <w:pageBreakBefore w:val="0"/>
        <w:numPr>
          <w:ilvl w:val="0"/>
          <w:numId w:val="23"/>
        </w:numPr>
        <w:ind w:left="720" w:hanging="360"/>
      </w:pPr>
      <w:r w:rsidDel="00000000" w:rsidR="00000000" w:rsidRPr="00000000">
        <w:rPr>
          <w:rtl w:val="0"/>
        </w:rPr>
        <w:t xml:space="preserve">What are the methods present in Object Class?</w:t>
      </w:r>
    </w:p>
    <w:p w:rsidR="00000000" w:rsidDel="00000000" w:rsidP="00000000" w:rsidRDefault="00000000" w:rsidRPr="00000000" w14:paraId="0000000B">
      <w:pPr>
        <w:pageBreakBefore w:val="0"/>
        <w:numPr>
          <w:ilvl w:val="0"/>
          <w:numId w:val="23"/>
        </w:numPr>
        <w:ind w:left="720" w:hanging="360"/>
      </w:pPr>
      <w:r w:rsidDel="00000000" w:rsidR="00000000" w:rsidRPr="00000000">
        <w:rPr>
          <w:rtl w:val="0"/>
        </w:rPr>
        <w:t xml:space="preserve">Explain JVM,JDK and JRE.</w:t>
      </w:r>
    </w:p>
    <w:p w:rsidR="00000000" w:rsidDel="00000000" w:rsidP="00000000" w:rsidRDefault="00000000" w:rsidRPr="00000000" w14:paraId="0000000C">
      <w:pPr>
        <w:pageBreakBefore w:val="0"/>
        <w:numPr>
          <w:ilvl w:val="0"/>
          <w:numId w:val="23"/>
        </w:numPr>
        <w:ind w:left="720" w:hanging="360"/>
        <w:rPr>
          <w:u w:val="none"/>
        </w:rPr>
      </w:pPr>
      <w:r w:rsidDel="00000000" w:rsidR="00000000" w:rsidRPr="00000000">
        <w:rPr>
          <w:rtl w:val="0"/>
        </w:rPr>
        <w:t xml:space="preserve">How does jvm work internally ?</w:t>
      </w:r>
    </w:p>
    <w:p w:rsidR="00000000" w:rsidDel="00000000" w:rsidP="00000000" w:rsidRDefault="00000000" w:rsidRPr="00000000" w14:paraId="0000000D">
      <w:pPr>
        <w:pageBreakBefore w:val="0"/>
        <w:numPr>
          <w:ilvl w:val="0"/>
          <w:numId w:val="23"/>
        </w:numPr>
        <w:ind w:left="720" w:hanging="360"/>
        <w:rPr>
          <w:ins w:author="lucky java" w:id="6" w:date="2024-02-06T07:20:32Z"/>
        </w:rPr>
      </w:pPr>
      <w:r w:rsidDel="00000000" w:rsidR="00000000" w:rsidRPr="00000000">
        <w:rPr>
          <w:rtl w:val="0"/>
        </w:rPr>
        <w:t xml:space="preserve">Can we create objects for abstract class?</w:t>
      </w:r>
      <w:ins w:author="lucky java" w:id="6" w:date="2024-02-06T07:20:32Z">
        <w:r w:rsidDel="00000000" w:rsidR="00000000" w:rsidRPr="00000000">
          <w:rPr>
            <w:rtl w:val="0"/>
          </w:rPr>
        </w:r>
      </w:ins>
    </w:p>
    <w:p w:rsidR="00000000" w:rsidDel="00000000" w:rsidP="00000000" w:rsidRDefault="00000000" w:rsidRPr="00000000" w14:paraId="0000000E">
      <w:pPr>
        <w:pageBreakBefore w:val="0"/>
        <w:ind w:left="720" w:firstLine="0"/>
        <w:pPrChange w:author="lucky java" w:id="0" w:date="2024-02-06T07:20:32Z">
          <w:pPr>
            <w:pageBreakBefore w:val="0"/>
            <w:numPr>
              <w:ilvl w:val="0"/>
              <w:numId w:val="23"/>
            </w:numPr>
            <w:ind w:left="720" w:hanging="360"/>
          </w:pPr>
        </w:pPrChange>
      </w:pPr>
      <w:ins w:author="lucky java" w:id="6" w:date="2024-02-06T07:20:32Z">
        <w:r w:rsidDel="00000000" w:rsidR="00000000" w:rsidRPr="00000000">
          <w:rPr>
            <w:rtl w:val="0"/>
          </w:rPr>
          <w:t xml:space="preserve">Ans……</w:t>
        </w:r>
        <w:r w:rsidDel="00000000" w:rsidR="00000000" w:rsidRPr="00000000">
          <w:rPr>
            <w:rtl w:val="0"/>
          </w:rPr>
          <w:t xml:space="preserve">In Java, an abstract class is a class that is declared with the abstract keyword which cannot be instantiated. This means that </w:t>
        </w:r>
        <w:r w:rsidDel="00000000" w:rsidR="00000000" w:rsidRPr="00000000">
          <w:rPr>
            <w:rtl w:val="0"/>
          </w:rPr>
          <w:t xml:space="preserve">you cannot create an object of an abstract class directly</w:t>
        </w:r>
      </w:ins>
      <w:r w:rsidDel="00000000" w:rsidR="00000000" w:rsidRPr="00000000">
        <w:rPr>
          <w:rtl w:val="0"/>
        </w:rPr>
      </w:r>
    </w:p>
    <w:p w:rsidR="00000000" w:rsidDel="00000000" w:rsidP="00000000" w:rsidRDefault="00000000" w:rsidRPr="00000000" w14:paraId="0000000F">
      <w:pPr>
        <w:pageBreakBefore w:val="0"/>
        <w:numPr>
          <w:ilvl w:val="0"/>
          <w:numId w:val="23"/>
        </w:numPr>
        <w:ind w:left="720" w:hanging="360"/>
      </w:pPr>
      <w:r w:rsidDel="00000000" w:rsidR="00000000" w:rsidRPr="00000000">
        <w:rPr>
          <w:rtl w:val="0"/>
        </w:rPr>
        <w:t xml:space="preserve">How to make an immutable class with mutable references like List.</w:t>
      </w:r>
    </w:p>
    <w:p w:rsidR="00000000" w:rsidDel="00000000" w:rsidP="00000000" w:rsidRDefault="00000000" w:rsidRPr="00000000" w14:paraId="00000010">
      <w:pPr>
        <w:pageBreakBefore w:val="0"/>
        <w:numPr>
          <w:ilvl w:val="0"/>
          <w:numId w:val="23"/>
        </w:numPr>
        <w:ind w:left="720" w:hanging="360"/>
      </w:pPr>
      <w:r w:rsidDel="00000000" w:rsidR="00000000" w:rsidRPr="00000000">
        <w:rPr>
          <w:rtl w:val="0"/>
        </w:rPr>
        <w:t xml:space="preserve">Tell me a way where I can create an object without using a constructor. What security practices to be followed while creating a copy constructor.</w:t>
      </w:r>
    </w:p>
    <w:p w:rsidR="00000000" w:rsidDel="00000000" w:rsidP="00000000" w:rsidRDefault="00000000" w:rsidRPr="00000000" w14:paraId="00000011">
      <w:pPr>
        <w:pageBreakBefore w:val="0"/>
        <w:widowControl w:val="0"/>
        <w:numPr>
          <w:ilvl w:val="0"/>
          <w:numId w:val="23"/>
        </w:numPr>
        <w:ind w:left="720" w:hanging="360"/>
      </w:pPr>
      <w:r w:rsidDel="00000000" w:rsidR="00000000" w:rsidRPr="00000000">
        <w:rPr>
          <w:rtl w:val="0"/>
        </w:rPr>
        <w:t xml:space="preserve">Part-of vs Has-a relationship.</w:t>
      </w:r>
    </w:p>
    <w:p w:rsidR="00000000" w:rsidDel="00000000" w:rsidP="00000000" w:rsidRDefault="00000000" w:rsidRPr="00000000" w14:paraId="00000012">
      <w:pPr>
        <w:pageBreakBefore w:val="0"/>
        <w:widowControl w:val="0"/>
        <w:numPr>
          <w:ilvl w:val="0"/>
          <w:numId w:val="23"/>
        </w:numPr>
        <w:ind w:left="720" w:hanging="360"/>
      </w:pPr>
      <w:r w:rsidDel="00000000" w:rsidR="00000000" w:rsidRPr="00000000">
        <w:rPr>
          <w:rtl w:val="0"/>
        </w:rPr>
        <w:t xml:space="preserve">Difference between String and Stringbuffer and StringBuilder?</w:t>
      </w:r>
    </w:p>
    <w:p w:rsidR="00000000" w:rsidDel="00000000" w:rsidP="00000000" w:rsidRDefault="00000000" w:rsidRPr="00000000" w14:paraId="00000013">
      <w:pPr>
        <w:pageBreakBefore w:val="0"/>
        <w:widowControl w:val="0"/>
        <w:numPr>
          <w:ilvl w:val="0"/>
          <w:numId w:val="23"/>
        </w:numPr>
        <w:ind w:left="720" w:hanging="360"/>
        <w:rPr>
          <w:u w:val="none"/>
        </w:rPr>
      </w:pPr>
      <w:r w:rsidDel="00000000" w:rsidR="00000000" w:rsidRPr="00000000">
        <w:rPr>
          <w:rtl w:val="0"/>
        </w:rPr>
        <w:t xml:space="preserve">Why </w:t>
      </w:r>
      <w:r w:rsidDel="00000000" w:rsidR="00000000" w:rsidRPr="00000000">
        <w:rPr>
          <w:rtl w:val="0"/>
        </w:rPr>
        <w:t xml:space="preserve">Stringbuffer</w:t>
      </w:r>
      <w:r w:rsidDel="00000000" w:rsidR="00000000" w:rsidRPr="00000000">
        <w:rPr>
          <w:rtl w:val="0"/>
        </w:rPr>
        <w:t xml:space="preserve"> use</w:t>
      </w:r>
    </w:p>
    <w:p w:rsidR="00000000" w:rsidDel="00000000" w:rsidP="00000000" w:rsidRDefault="00000000" w:rsidRPr="00000000" w14:paraId="00000014">
      <w:pPr>
        <w:pageBreakBefore w:val="0"/>
        <w:widowControl w:val="0"/>
        <w:numPr>
          <w:ilvl w:val="0"/>
          <w:numId w:val="23"/>
        </w:numPr>
        <w:ind w:left="720" w:hanging="360"/>
      </w:pPr>
      <w:r w:rsidDel="00000000" w:rsidR="00000000" w:rsidRPr="00000000">
        <w:rPr>
          <w:rtl w:val="0"/>
        </w:rPr>
        <w:t xml:space="preserve">final and finally and finalize</w:t>
      </w:r>
    </w:p>
    <w:p w:rsidR="00000000" w:rsidDel="00000000" w:rsidP="00000000" w:rsidRDefault="00000000" w:rsidRPr="00000000" w14:paraId="00000015">
      <w:pPr>
        <w:pageBreakBefore w:val="0"/>
        <w:widowControl w:val="0"/>
        <w:numPr>
          <w:ilvl w:val="0"/>
          <w:numId w:val="23"/>
        </w:numPr>
        <w:ind w:left="720" w:hanging="360"/>
      </w:pPr>
      <w:r w:rsidDel="00000000" w:rsidR="00000000" w:rsidRPr="00000000">
        <w:rPr>
          <w:rtl w:val="0"/>
        </w:rPr>
        <w:t xml:space="preserve">Difference between abstract class and default methods?</w:t>
      </w:r>
    </w:p>
    <w:p w:rsidR="00000000" w:rsidDel="00000000" w:rsidP="00000000" w:rsidRDefault="00000000" w:rsidRPr="00000000" w14:paraId="00000016">
      <w:pPr>
        <w:pageBreakBefore w:val="0"/>
        <w:widowControl w:val="0"/>
        <w:numPr>
          <w:ilvl w:val="0"/>
          <w:numId w:val="23"/>
        </w:numPr>
        <w:ind w:left="720" w:hanging="360"/>
        <w:rPr>
          <w:ins w:author="lucky java" w:id="8" w:date="2024-02-06T09:31:43Z"/>
        </w:rPr>
      </w:pPr>
      <w:r w:rsidDel="00000000" w:rsidR="00000000" w:rsidRPr="00000000">
        <w:rPr>
          <w:rtl w:val="0"/>
        </w:rPr>
        <w:t xml:space="preserve">transient</w:t>
      </w:r>
      <w:ins w:author="lucky java" w:id="8" w:date="2024-02-06T09:31:43Z">
        <w:r w:rsidDel="00000000" w:rsidR="00000000" w:rsidRPr="00000000">
          <w:rPr>
            <w:rtl w:val="0"/>
          </w:rPr>
        </w:r>
      </w:ins>
    </w:p>
    <w:p w:rsidR="00000000" w:rsidDel="00000000" w:rsidP="00000000" w:rsidRDefault="00000000" w:rsidRPr="00000000" w14:paraId="00000017">
      <w:pPr>
        <w:pageBreakBefore w:val="0"/>
        <w:widowControl w:val="0"/>
        <w:ind w:left="720" w:firstLine="0"/>
        <w:pPrChange w:author="lucky java" w:id="0" w:date="2024-02-06T09:31:43Z">
          <w:pPr>
            <w:pageBreakBefore w:val="0"/>
            <w:widowControl w:val="0"/>
            <w:numPr>
              <w:ilvl w:val="0"/>
              <w:numId w:val="23"/>
            </w:numPr>
            <w:ind w:left="720" w:hanging="360"/>
          </w:pPr>
        </w:pPrChange>
      </w:pPr>
      <w:ins w:author="lucky java" w:id="8" w:date="2024-02-06T09:31:43Z">
        <w:r w:rsidDel="00000000" w:rsidR="00000000" w:rsidRPr="00000000">
          <w:rPr>
            <w:rtl w:val="0"/>
          </w:rPr>
          <w:t xml:space="preserve">Ans…..</w:t>
        </w:r>
        <w:r w:rsidDel="00000000" w:rsidR="00000000" w:rsidRPr="00000000">
          <w:rPr>
            <w:rtl w:val="0"/>
          </w:rPr>
          <w:t xml:space="preserve">In Java, the 'transient' keyword is </w:t>
        </w:r>
        <w:r w:rsidDel="00000000" w:rsidR="00000000" w:rsidRPr="00000000">
          <w:rPr>
            <w:rtl w:val="0"/>
          </w:rPr>
          <w:t xml:space="preserve">used to indicate that a certain variable should not be serialized</w:t>
        </w:r>
        <w:r w:rsidDel="00000000" w:rsidR="00000000" w:rsidRPr="00000000">
          <w:rPr>
            <w:rtl w:val="0"/>
          </w:rPr>
          <w:t xml:space="preserve">. Serialization is the process of converting an object's state to a byte stream, which can then be saved to a file, database, or transmitted over a network.</w:t>
        </w:r>
      </w:ins>
      <w:r w:rsidDel="00000000" w:rsidR="00000000" w:rsidRPr="00000000">
        <w:rPr>
          <w:rtl w:val="0"/>
        </w:rPr>
      </w:r>
    </w:p>
    <w:p w:rsidR="00000000" w:rsidDel="00000000" w:rsidP="00000000" w:rsidRDefault="00000000" w:rsidRPr="00000000" w14:paraId="00000018">
      <w:pPr>
        <w:pageBreakBefore w:val="0"/>
        <w:widowControl w:val="0"/>
        <w:numPr>
          <w:ilvl w:val="0"/>
          <w:numId w:val="23"/>
        </w:numPr>
        <w:ind w:left="720" w:hanging="360"/>
        <w:rPr>
          <w:ins w:author="lucky java" w:id="10" w:date="2024-02-06T09:32:15Z"/>
        </w:rPr>
      </w:pPr>
      <w:r w:rsidDel="00000000" w:rsidR="00000000" w:rsidRPr="00000000">
        <w:rPr>
          <w:rtl w:val="0"/>
        </w:rPr>
        <w:t xml:space="preserve">Volatile.</w:t>
      </w:r>
      <w:ins w:author="lucky java" w:id="10" w:date="2024-02-06T09:32:15Z">
        <w:r w:rsidDel="00000000" w:rsidR="00000000" w:rsidRPr="00000000">
          <w:rPr>
            <w:rtl w:val="0"/>
          </w:rPr>
        </w:r>
      </w:ins>
    </w:p>
    <w:p w:rsidR="00000000" w:rsidDel="00000000" w:rsidP="00000000" w:rsidRDefault="00000000" w:rsidRPr="00000000" w14:paraId="00000019">
      <w:pPr>
        <w:pageBreakBefore w:val="0"/>
        <w:widowControl w:val="0"/>
        <w:ind w:left="720" w:firstLine="0"/>
        <w:pPrChange w:author="lucky java" w:id="0" w:date="2024-02-06T09:32:15Z">
          <w:pPr>
            <w:pageBreakBefore w:val="0"/>
            <w:widowControl w:val="0"/>
            <w:numPr>
              <w:ilvl w:val="0"/>
              <w:numId w:val="23"/>
            </w:numPr>
            <w:ind w:left="720" w:hanging="360"/>
          </w:pPr>
        </w:pPrChange>
      </w:pPr>
      <w:ins w:author="lucky java" w:id="10" w:date="2024-02-06T09:32:15Z">
        <w:r w:rsidDel="00000000" w:rsidR="00000000" w:rsidRPr="00000000">
          <w:rPr>
            <w:rtl w:val="0"/>
          </w:rPr>
          <w:t xml:space="preserve">Ans……</w:t>
        </w:r>
        <w:r w:rsidDel="00000000" w:rsidR="00000000" w:rsidRPr="00000000">
          <w:rPr>
            <w:rtl w:val="0"/>
          </w:rPr>
          <w:t xml:space="preserve">The volatile keyword in Java is </w:t>
        </w:r>
        <w:r w:rsidDel="00000000" w:rsidR="00000000" w:rsidRPr="00000000">
          <w:rPr>
            <w:rtl w:val="0"/>
          </w:rPr>
          <w:t xml:space="preserve">used to mark a Java variable as “being stored in main memory”</w:t>
        </w:r>
        <w:r w:rsidDel="00000000" w:rsidR="00000000" w:rsidRPr="00000000">
          <w:rPr>
            <w:rtl w:val="0"/>
          </w:rPr>
          <w:t xml:space="preserve">. Every thread that accesses a volatile variable will read it from main memory, and not from the CPU cache. This way, all threads see the same value for the volatile variable.</w:t>
        </w:r>
      </w:ins>
      <w:r w:rsidDel="00000000" w:rsidR="00000000" w:rsidRPr="00000000">
        <w:rPr>
          <w:rtl w:val="0"/>
        </w:rPr>
      </w:r>
    </w:p>
    <w:p w:rsidR="00000000" w:rsidDel="00000000" w:rsidP="00000000" w:rsidRDefault="00000000" w:rsidRPr="00000000" w14:paraId="0000001A">
      <w:pPr>
        <w:pageBreakBefore w:val="0"/>
        <w:widowControl w:val="0"/>
        <w:numPr>
          <w:ilvl w:val="0"/>
          <w:numId w:val="23"/>
        </w:numPr>
        <w:ind w:left="720" w:hanging="360"/>
        <w:rPr>
          <w:u w:val="none"/>
        </w:rPr>
      </w:pPr>
      <w:r w:rsidDel="00000000" w:rsidR="00000000" w:rsidRPr="00000000">
        <w:rPr>
          <w:rtl w:val="0"/>
        </w:rPr>
        <w:t xml:space="preserve">diff instance variable and local variable</w:t>
      </w:r>
    </w:p>
    <w:p w:rsidR="00000000" w:rsidDel="00000000" w:rsidP="00000000" w:rsidRDefault="00000000" w:rsidRPr="00000000" w14:paraId="0000001B">
      <w:pPr>
        <w:pageBreakBefore w:val="0"/>
        <w:widowControl w:val="0"/>
        <w:numPr>
          <w:ilvl w:val="0"/>
          <w:numId w:val="23"/>
        </w:numPr>
        <w:ind w:left="720" w:hanging="360"/>
        <w:rPr>
          <w:u w:val="none"/>
        </w:rPr>
      </w:pPr>
      <w:r w:rsidDel="00000000" w:rsidR="00000000" w:rsidRPr="00000000">
        <w:rPr>
          <w:rtl w:val="0"/>
        </w:rPr>
        <w:t xml:space="preserve">Static, final. Why static ?</w:t>
      </w:r>
    </w:p>
    <w:p w:rsidR="00000000" w:rsidDel="00000000" w:rsidP="00000000" w:rsidRDefault="00000000" w:rsidRPr="00000000" w14:paraId="0000001C">
      <w:pPr>
        <w:pageBreakBefore w:val="0"/>
        <w:widowControl w:val="0"/>
        <w:numPr>
          <w:ilvl w:val="0"/>
          <w:numId w:val="23"/>
        </w:numPr>
        <w:ind w:left="720" w:hanging="360"/>
      </w:pPr>
      <w:r w:rsidDel="00000000" w:rsidR="00000000" w:rsidRPr="00000000">
        <w:rPr>
          <w:rtl w:val="0"/>
        </w:rPr>
        <w:t xml:space="preserve">Can we create a private constructor? if yes, purpose?</w:t>
      </w:r>
    </w:p>
    <w:p w:rsidR="00000000" w:rsidDel="00000000" w:rsidP="00000000" w:rsidRDefault="00000000" w:rsidRPr="00000000" w14:paraId="0000001D">
      <w:pPr>
        <w:pageBreakBefore w:val="0"/>
        <w:widowControl w:val="0"/>
        <w:numPr>
          <w:ilvl w:val="0"/>
          <w:numId w:val="23"/>
        </w:numPr>
        <w:ind w:left="720" w:hanging="360"/>
        <w:rPr>
          <w:u w:val="none"/>
        </w:rPr>
      </w:pPr>
      <w:r w:rsidDel="00000000" w:rsidR="00000000" w:rsidRPr="00000000">
        <w:rPr>
          <w:rtl w:val="0"/>
        </w:rPr>
        <w:t xml:space="preserve">Can you overload the main method ?</w:t>
      </w:r>
    </w:p>
    <w:p w:rsidR="00000000" w:rsidDel="00000000" w:rsidP="00000000" w:rsidRDefault="00000000" w:rsidRPr="00000000" w14:paraId="0000001E">
      <w:pPr>
        <w:pageBreakBefore w:val="0"/>
        <w:widowControl w:val="0"/>
        <w:numPr>
          <w:ilvl w:val="0"/>
          <w:numId w:val="23"/>
        </w:numPr>
        <w:ind w:left="720" w:hanging="360"/>
        <w:rPr>
          <w:u w:val="none"/>
        </w:rPr>
      </w:pPr>
      <w:r w:rsidDel="00000000" w:rsidR="00000000" w:rsidRPr="00000000">
        <w:rPr>
          <w:rtl w:val="0"/>
        </w:rPr>
        <w:t xml:space="preserve">What is the interface ?</w:t>
      </w:r>
    </w:p>
    <w:p w:rsidR="00000000" w:rsidDel="00000000" w:rsidP="00000000" w:rsidRDefault="00000000" w:rsidRPr="00000000" w14:paraId="0000001F">
      <w:pPr>
        <w:pageBreakBefore w:val="0"/>
        <w:widowControl w:val="0"/>
        <w:numPr>
          <w:ilvl w:val="0"/>
          <w:numId w:val="23"/>
        </w:numPr>
        <w:ind w:left="720" w:hanging="360"/>
        <w:rPr>
          <w:u w:val="none"/>
        </w:rPr>
      </w:pPr>
      <w:r w:rsidDel="00000000" w:rsidR="00000000" w:rsidRPr="00000000">
        <w:rPr>
          <w:rtl w:val="0"/>
        </w:rPr>
        <w:t xml:space="preserve">What is immutable in java , how to define an immutable class?</w:t>
      </w:r>
    </w:p>
    <w:p w:rsidR="00000000" w:rsidDel="00000000" w:rsidP="00000000" w:rsidRDefault="00000000" w:rsidRPr="00000000" w14:paraId="00000020">
      <w:pPr>
        <w:pageBreakBefore w:val="0"/>
        <w:widowControl w:val="0"/>
        <w:numPr>
          <w:ilvl w:val="0"/>
          <w:numId w:val="23"/>
        </w:numPr>
        <w:ind w:left="720" w:hanging="360"/>
        <w:rPr>
          <w:u w:val="none"/>
        </w:rPr>
      </w:pPr>
      <w:r w:rsidDel="00000000" w:rsidR="00000000" w:rsidRPr="00000000">
        <w:rPr>
          <w:rtl w:val="0"/>
        </w:rPr>
        <w:t xml:space="preserve">What is composition in java ?</w:t>
      </w:r>
    </w:p>
    <w:p w:rsidR="00000000" w:rsidDel="00000000" w:rsidP="00000000" w:rsidRDefault="00000000" w:rsidRPr="00000000" w14:paraId="00000021">
      <w:pPr>
        <w:pageBreakBefore w:val="0"/>
        <w:widowControl w:val="0"/>
        <w:numPr>
          <w:ilvl w:val="0"/>
          <w:numId w:val="23"/>
        </w:numPr>
        <w:ind w:left="720" w:hanging="360"/>
        <w:rPr>
          <w:u w:val="none"/>
        </w:rPr>
      </w:pPr>
      <w:r w:rsidDel="00000000" w:rsidR="00000000" w:rsidRPr="00000000">
        <w:rPr>
          <w:rtl w:val="0"/>
        </w:rPr>
        <w:t xml:space="preserve">Serialization, Reflections, Generics, Strings(In depth).</w:t>
      </w:r>
    </w:p>
    <w:p w:rsidR="00000000" w:rsidDel="00000000" w:rsidP="00000000" w:rsidRDefault="00000000" w:rsidRPr="00000000" w14:paraId="00000022">
      <w:pPr>
        <w:pageBreakBefore w:val="0"/>
        <w:widowControl w:val="0"/>
        <w:numPr>
          <w:ilvl w:val="0"/>
          <w:numId w:val="23"/>
        </w:numPr>
        <w:ind w:left="720" w:hanging="360"/>
        <w:rPr>
          <w:u w:val="none"/>
        </w:rPr>
      </w:pPr>
      <w:r w:rsidDel="00000000" w:rsidR="00000000" w:rsidRPr="00000000">
        <w:rPr>
          <w:rtl w:val="0"/>
        </w:rPr>
        <w:t xml:space="preserve">Difference between aggregation/ association.</w:t>
      </w:r>
    </w:p>
    <w:p w:rsidR="00000000" w:rsidDel="00000000" w:rsidP="00000000" w:rsidRDefault="00000000" w:rsidRPr="00000000" w14:paraId="00000023">
      <w:pPr>
        <w:pageBreakBefore w:val="0"/>
        <w:widowControl w:val="0"/>
        <w:numPr>
          <w:ilvl w:val="0"/>
          <w:numId w:val="23"/>
        </w:numPr>
        <w:ind w:left="720" w:hanging="360"/>
        <w:rPr>
          <w:u w:val="none"/>
        </w:rPr>
      </w:pPr>
      <w:r w:rsidDel="00000000" w:rsidR="00000000" w:rsidRPr="00000000">
        <w:rPr>
          <w:rtl w:val="0"/>
        </w:rPr>
        <w:t xml:space="preserve">In how many ways can we create an object in JAVA?</w:t>
      </w:r>
    </w:p>
    <w:p w:rsidR="00000000" w:rsidDel="00000000" w:rsidP="00000000" w:rsidRDefault="00000000" w:rsidRPr="00000000" w14:paraId="00000024">
      <w:pPr>
        <w:pageBreakBefore w:val="0"/>
        <w:widowControl w:val="0"/>
        <w:numPr>
          <w:ilvl w:val="0"/>
          <w:numId w:val="23"/>
        </w:numPr>
        <w:ind w:left="720" w:hanging="360"/>
        <w:rPr>
          <w:u w:val="none"/>
        </w:rPr>
      </w:pPr>
      <w:r w:rsidDel="00000000" w:rsidR="00000000" w:rsidRPr="00000000">
        <w:rPr>
          <w:rtl w:val="0"/>
        </w:rPr>
        <w:t xml:space="preserve">Why method overriding is not applicable for static methods?</w:t>
      </w:r>
    </w:p>
    <w:p w:rsidR="00000000" w:rsidDel="00000000" w:rsidP="00000000" w:rsidRDefault="00000000" w:rsidRPr="00000000" w14:paraId="00000025">
      <w:pPr>
        <w:pageBreakBefore w:val="0"/>
        <w:widowControl w:val="0"/>
        <w:numPr>
          <w:ilvl w:val="0"/>
          <w:numId w:val="23"/>
        </w:numPr>
        <w:ind w:left="720" w:hanging="360"/>
        <w:rPr>
          <w:u w:val="none"/>
        </w:rPr>
      </w:pPr>
      <w:r w:rsidDel="00000000" w:rsidR="00000000" w:rsidRPr="00000000">
        <w:rPr>
          <w:rtl w:val="0"/>
        </w:rPr>
        <w:t xml:space="preserve">Why are multiple inheritances not supported apart from being ambiguous in nature.?</w:t>
      </w:r>
    </w:p>
    <w:p w:rsidR="00000000" w:rsidDel="00000000" w:rsidP="00000000" w:rsidRDefault="00000000" w:rsidRPr="00000000" w14:paraId="00000026">
      <w:pPr>
        <w:pageBreakBefore w:val="0"/>
        <w:widowControl w:val="0"/>
        <w:numPr>
          <w:ilvl w:val="0"/>
          <w:numId w:val="23"/>
        </w:numPr>
        <w:ind w:left="720" w:hanging="360"/>
        <w:rPr>
          <w:u w:val="none"/>
        </w:rPr>
      </w:pPr>
      <w:r w:rsidDel="00000000" w:rsidR="00000000" w:rsidRPr="00000000">
        <w:rPr>
          <w:rtl w:val="0"/>
        </w:rPr>
        <w:t xml:space="preserve">Marker interface. What does it do?</w:t>
      </w:r>
    </w:p>
    <w:p w:rsidR="00000000" w:rsidDel="00000000" w:rsidP="00000000" w:rsidRDefault="00000000" w:rsidRPr="00000000" w14:paraId="00000027">
      <w:pPr>
        <w:pageBreakBefore w:val="0"/>
        <w:widowControl w:val="0"/>
        <w:numPr>
          <w:ilvl w:val="0"/>
          <w:numId w:val="23"/>
        </w:numPr>
        <w:ind w:left="720" w:hanging="360"/>
      </w:pPr>
      <w:r w:rsidDel="00000000" w:rsidR="00000000" w:rsidRPr="00000000">
        <w:rPr>
          <w:rtl w:val="0"/>
        </w:rPr>
        <w:t xml:space="preserve">What is association, aggregation and composition?</w:t>
      </w:r>
    </w:p>
    <w:p w:rsidR="00000000" w:rsidDel="00000000" w:rsidP="00000000" w:rsidRDefault="00000000" w:rsidRPr="00000000" w14:paraId="00000028">
      <w:pPr>
        <w:pageBreakBefore w:val="0"/>
        <w:widowControl w:val="0"/>
        <w:numPr>
          <w:ilvl w:val="0"/>
          <w:numId w:val="23"/>
        </w:numPr>
        <w:ind w:left="720" w:hanging="360"/>
      </w:pPr>
      <w:r w:rsidDel="00000000" w:rsidR="00000000" w:rsidRPr="00000000">
        <w:rPr>
          <w:rtl w:val="0"/>
        </w:rPr>
        <w:t xml:space="preserve">wap to show association, aggregation and composition?</w:t>
      </w:r>
    </w:p>
    <w:p w:rsidR="00000000" w:rsidDel="00000000" w:rsidP="00000000" w:rsidRDefault="00000000" w:rsidRPr="00000000" w14:paraId="00000029">
      <w:pPr>
        <w:pageBreakBefore w:val="0"/>
        <w:widowControl w:val="0"/>
        <w:numPr>
          <w:ilvl w:val="0"/>
          <w:numId w:val="23"/>
        </w:numPr>
        <w:ind w:left="720" w:hanging="360"/>
        <w:rPr>
          <w:u w:val="none"/>
        </w:rPr>
      </w:pPr>
      <w:r w:rsidDel="00000000" w:rsidR="00000000" w:rsidRPr="00000000">
        <w:rPr>
          <w:rtl w:val="0"/>
        </w:rPr>
        <w:t xml:space="preserve">Java 7 features?</w:t>
      </w:r>
    </w:p>
    <w:p w:rsidR="00000000" w:rsidDel="00000000" w:rsidP="00000000" w:rsidRDefault="00000000" w:rsidRPr="00000000" w14:paraId="0000002A">
      <w:pPr>
        <w:pageBreakBefore w:val="0"/>
        <w:widowControl w:val="0"/>
        <w:numPr>
          <w:ilvl w:val="0"/>
          <w:numId w:val="23"/>
        </w:numPr>
        <w:ind w:left="720" w:hanging="360"/>
        <w:rPr>
          <w:u w:val="none"/>
        </w:rPr>
      </w:pPr>
      <w:r w:rsidDel="00000000" w:rsidR="00000000" w:rsidRPr="00000000">
        <w:rPr>
          <w:rtl w:val="0"/>
        </w:rPr>
        <w:t xml:space="preserve">create your own immutable class?</w:t>
      </w:r>
    </w:p>
    <w:p w:rsidR="00000000" w:rsidDel="00000000" w:rsidP="00000000" w:rsidRDefault="00000000" w:rsidRPr="00000000" w14:paraId="0000002B">
      <w:pPr>
        <w:pageBreakBefore w:val="0"/>
        <w:widowControl w:val="0"/>
        <w:numPr>
          <w:ilvl w:val="0"/>
          <w:numId w:val="23"/>
        </w:numPr>
        <w:ind w:left="720" w:hanging="360"/>
        <w:rPr>
          <w:u w:val="none"/>
        </w:rPr>
      </w:pPr>
      <w:r w:rsidDel="00000000" w:rsidR="00000000" w:rsidRPr="00000000">
        <w:rPr>
          <w:rtl w:val="0"/>
        </w:rPr>
        <w:t xml:space="preserve">hashmap internal work?</w:t>
      </w:r>
    </w:p>
    <w:p w:rsidR="00000000" w:rsidDel="00000000" w:rsidP="00000000" w:rsidRDefault="00000000" w:rsidRPr="00000000" w14:paraId="0000002C">
      <w:pPr>
        <w:pageBreakBefore w:val="0"/>
        <w:widowControl w:val="0"/>
        <w:numPr>
          <w:ilvl w:val="0"/>
          <w:numId w:val="23"/>
        </w:numPr>
        <w:ind w:left="720" w:hanging="360"/>
        <w:rPr>
          <w:u w:val="none"/>
        </w:rPr>
      </w:pPr>
      <w:r w:rsidDel="00000000" w:rsidR="00000000" w:rsidRPr="00000000">
        <w:rPr>
          <w:rtl w:val="0"/>
        </w:rPr>
        <w:t xml:space="preserve">abstraction vs interface?</w:t>
      </w:r>
    </w:p>
    <w:p w:rsidR="00000000" w:rsidDel="00000000" w:rsidP="00000000" w:rsidRDefault="00000000" w:rsidRPr="00000000" w14:paraId="0000002D">
      <w:pPr>
        <w:pageBreakBefore w:val="0"/>
        <w:widowControl w:val="0"/>
        <w:numPr>
          <w:ilvl w:val="0"/>
          <w:numId w:val="23"/>
        </w:numPr>
        <w:ind w:left="720" w:hanging="360"/>
        <w:rPr>
          <w:u w:val="none"/>
        </w:rPr>
      </w:pPr>
      <w:r w:rsidDel="00000000" w:rsidR="00000000" w:rsidRPr="00000000">
        <w:rPr>
          <w:rtl w:val="0"/>
        </w:rPr>
        <w:t xml:space="preserve">How to change the value of protected variables</w:t>
      </w:r>
    </w:p>
    <w:p w:rsidR="00000000" w:rsidDel="00000000" w:rsidP="00000000" w:rsidRDefault="00000000" w:rsidRPr="00000000" w14:paraId="0000002E">
      <w:pPr>
        <w:pageBreakBefore w:val="0"/>
        <w:widowControl w:val="0"/>
        <w:numPr>
          <w:ilvl w:val="0"/>
          <w:numId w:val="23"/>
        </w:numPr>
        <w:ind w:left="720" w:hanging="360"/>
        <w:rPr>
          <w:u w:val="none"/>
        </w:rPr>
      </w:pPr>
      <w:r w:rsidDel="00000000" w:rsidR="00000000" w:rsidRPr="00000000">
        <w:rPr>
          <w:rtl w:val="0"/>
        </w:rPr>
        <w:t xml:space="preserve">Why jvm is dependent and why java is independent </w:t>
      </w:r>
    </w:p>
    <w:p w:rsidR="00000000" w:rsidDel="00000000" w:rsidP="00000000" w:rsidRDefault="00000000" w:rsidRPr="00000000" w14:paraId="0000002F">
      <w:pPr>
        <w:pageBreakBefore w:val="0"/>
        <w:widowControl w:val="0"/>
        <w:ind w:left="720" w:firstLine="0"/>
        <w:rPr/>
      </w:pPr>
      <w:r w:rsidDel="00000000" w:rsidR="00000000" w:rsidRPr="00000000">
        <w:rPr>
          <w:rtl w:val="0"/>
        </w:rPr>
      </w:r>
    </w:p>
    <w:p w:rsidR="00000000" w:rsidDel="00000000" w:rsidP="00000000" w:rsidRDefault="00000000" w:rsidRPr="00000000" w14:paraId="00000030">
      <w:pPr>
        <w:pageBreakBefore w:val="0"/>
        <w:rPr>
          <w:b w:val="1"/>
          <w:highlight w:val="green"/>
        </w:rPr>
      </w:pPr>
      <w:r w:rsidDel="00000000" w:rsidR="00000000" w:rsidRPr="00000000">
        <w:rPr>
          <w:rtl w:val="0"/>
        </w:rPr>
      </w:r>
    </w:p>
    <w:p w:rsidR="00000000" w:rsidDel="00000000" w:rsidP="00000000" w:rsidRDefault="00000000" w:rsidRPr="00000000" w14:paraId="00000031">
      <w:pPr>
        <w:pageBreakBefore w:val="0"/>
        <w:rPr>
          <w:b w:val="1"/>
          <w:highlight w:val="green"/>
        </w:rPr>
      </w:pPr>
      <w:r w:rsidDel="00000000" w:rsidR="00000000" w:rsidRPr="00000000">
        <w:rPr>
          <w:b w:val="1"/>
          <w:highlight w:val="green"/>
          <w:rtl w:val="0"/>
        </w:rPr>
        <w:t xml:space="preserve">OOPS</w:t>
      </w:r>
    </w:p>
    <w:p w:rsidR="00000000" w:rsidDel="00000000" w:rsidP="00000000" w:rsidRDefault="00000000" w:rsidRPr="00000000" w14:paraId="00000032">
      <w:pPr>
        <w:pageBreakBefore w:val="0"/>
        <w:numPr>
          <w:ilvl w:val="0"/>
          <w:numId w:val="8"/>
        </w:numPr>
        <w:ind w:left="720" w:hanging="360"/>
      </w:pPr>
      <w:r w:rsidDel="00000000" w:rsidR="00000000" w:rsidRPr="00000000">
        <w:rPr>
          <w:rtl w:val="0"/>
        </w:rPr>
        <w:t xml:space="preserve">OOps Concept</w:t>
      </w:r>
    </w:p>
    <w:p w:rsidR="00000000" w:rsidDel="00000000" w:rsidP="00000000" w:rsidRDefault="00000000" w:rsidRPr="00000000" w14:paraId="00000033">
      <w:pPr>
        <w:pageBreakBefore w:val="0"/>
        <w:numPr>
          <w:ilvl w:val="0"/>
          <w:numId w:val="8"/>
        </w:numPr>
        <w:ind w:left="720" w:hanging="360"/>
        <w:rPr>
          <w:u w:val="none"/>
        </w:rPr>
      </w:pPr>
      <w:r w:rsidDel="00000000" w:rsidR="00000000" w:rsidRPr="00000000">
        <w:rPr>
          <w:rtl w:val="0"/>
        </w:rPr>
        <w:t xml:space="preserve">Suppose your superclass having checked expection then in child class can we need to </w:t>
      </w:r>
      <w:ins w:author="Jeevitha Rajeshkumar" w:id="12" w:date="2023-02-13T05:04:49Z">
        <w:r w:rsidDel="00000000" w:rsidR="00000000" w:rsidRPr="00000000">
          <w:rPr>
            <w:rtl w:val="0"/>
          </w:rPr>
          <w:t xml:space="preserve">override</w:t>
        </w:r>
      </w:ins>
      <w:del w:author="Jeevitha Rajeshkumar" w:id="12" w:date="2023-02-13T05:04:49Z">
        <w:r w:rsidDel="00000000" w:rsidR="00000000" w:rsidRPr="00000000">
          <w:rPr>
            <w:rtl w:val="0"/>
          </w:rPr>
          <w:delText xml:space="preserve">ovveride</w:delText>
        </w:r>
      </w:del>
      <w:r w:rsidDel="00000000" w:rsidR="00000000" w:rsidRPr="00000000">
        <w:rPr>
          <w:rtl w:val="0"/>
        </w:rPr>
        <w:t xml:space="preserve"> that checked expection or not ?? and if we have unchecked expection then we need to ovveride or not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highlight w:val="green"/>
        </w:rPr>
      </w:pPr>
      <w:r w:rsidDel="00000000" w:rsidR="00000000" w:rsidRPr="00000000">
        <w:rPr>
          <w:b w:val="1"/>
          <w:highlight w:val="green"/>
          <w:rtl w:val="0"/>
        </w:rPr>
        <w:t xml:space="preserve">Memory management</w:t>
      </w:r>
    </w:p>
    <w:p w:rsidR="00000000" w:rsidDel="00000000" w:rsidP="00000000" w:rsidRDefault="00000000" w:rsidRPr="00000000" w14:paraId="00000036">
      <w:pPr>
        <w:pageBreakBefore w:val="0"/>
        <w:numPr>
          <w:ilvl w:val="0"/>
          <w:numId w:val="21"/>
        </w:numPr>
        <w:ind w:left="720" w:hanging="360"/>
        <w:rPr>
          <w:u w:val="none"/>
        </w:rPr>
      </w:pPr>
      <w:r w:rsidDel="00000000" w:rsidR="00000000" w:rsidRPr="00000000">
        <w:rPr>
          <w:rtl w:val="0"/>
        </w:rPr>
        <w:t xml:space="preserve">Heap memory partitions?</w:t>
      </w:r>
    </w:p>
    <w:p w:rsidR="00000000" w:rsidDel="00000000" w:rsidP="00000000" w:rsidRDefault="00000000" w:rsidRPr="00000000" w14:paraId="00000037">
      <w:pPr>
        <w:pageBreakBefore w:val="0"/>
        <w:numPr>
          <w:ilvl w:val="0"/>
          <w:numId w:val="21"/>
        </w:numPr>
        <w:ind w:left="720" w:hanging="360"/>
        <w:rPr>
          <w:u w:val="none"/>
        </w:rPr>
      </w:pPr>
      <w:r w:rsidDel="00000000" w:rsidR="00000000" w:rsidRPr="00000000">
        <w:rPr>
          <w:rtl w:val="0"/>
        </w:rPr>
        <w:t xml:space="preserve">garbage collection</w:t>
      </w:r>
    </w:p>
    <w:p w:rsidR="00000000" w:rsidDel="00000000" w:rsidP="00000000" w:rsidRDefault="00000000" w:rsidRPr="00000000" w14:paraId="00000038">
      <w:pPr>
        <w:pageBreakBefore w:val="0"/>
        <w:numPr>
          <w:ilvl w:val="0"/>
          <w:numId w:val="21"/>
        </w:numPr>
        <w:ind w:left="720" w:hanging="360"/>
        <w:rPr>
          <w:u w:val="none"/>
        </w:rPr>
      </w:pPr>
      <w:r w:rsidDel="00000000" w:rsidR="00000000" w:rsidRPr="00000000">
        <w:rPr>
          <w:rtl w:val="0"/>
        </w:rPr>
        <w:t xml:space="preserve">Which algorithm did system.gc() will use ??</w:t>
      </w:r>
    </w:p>
    <w:p w:rsidR="00000000" w:rsidDel="00000000" w:rsidP="00000000" w:rsidRDefault="00000000" w:rsidRPr="00000000" w14:paraId="00000039">
      <w:pPr>
        <w:pageBreakBefore w:val="0"/>
        <w:ind w:left="720" w:firstLine="0"/>
        <w:rPr>
          <w:b w:val="1"/>
          <w:highlight w:val="green"/>
        </w:rPr>
      </w:pPr>
      <w:r w:rsidDel="00000000" w:rsidR="00000000" w:rsidRPr="00000000">
        <w:rPr>
          <w:b w:val="1"/>
          <w:highlight w:val="green"/>
          <w:rtl w:val="0"/>
        </w:rPr>
        <w:br w:type="textWrapping"/>
      </w:r>
    </w:p>
    <w:p w:rsidR="00000000" w:rsidDel="00000000" w:rsidP="00000000" w:rsidRDefault="00000000" w:rsidRPr="00000000" w14:paraId="0000003A">
      <w:pPr>
        <w:pageBreakBefore w:val="0"/>
        <w:rPr>
          <w:b w:val="1"/>
          <w:highlight w:val="green"/>
        </w:rPr>
      </w:pPr>
      <w:r w:rsidDel="00000000" w:rsidR="00000000" w:rsidRPr="00000000">
        <w:rPr>
          <w:b w:val="1"/>
          <w:highlight w:val="green"/>
          <w:rtl w:val="0"/>
        </w:rPr>
        <w:t xml:space="preserve">Collections</w:t>
      </w:r>
    </w:p>
    <w:p w:rsidR="00000000" w:rsidDel="00000000" w:rsidP="00000000" w:rsidRDefault="00000000" w:rsidRPr="00000000" w14:paraId="0000003B">
      <w:pPr>
        <w:pageBreakBefore w:val="0"/>
        <w:numPr>
          <w:ilvl w:val="0"/>
          <w:numId w:val="6"/>
        </w:numPr>
        <w:ind w:left="720" w:hanging="360"/>
      </w:pPr>
      <w:r w:rsidDel="00000000" w:rsidR="00000000" w:rsidRPr="00000000">
        <w:rPr>
          <w:rtl w:val="0"/>
        </w:rPr>
        <w:t xml:space="preserve">Hashmap internal structure?</w:t>
      </w:r>
    </w:p>
    <w:p w:rsidR="00000000" w:rsidDel="00000000" w:rsidP="00000000" w:rsidRDefault="00000000" w:rsidRPr="00000000" w14:paraId="0000003C">
      <w:pPr>
        <w:pageBreakBefore w:val="0"/>
        <w:numPr>
          <w:ilvl w:val="0"/>
          <w:numId w:val="6"/>
        </w:numPr>
        <w:ind w:left="720" w:hanging="360"/>
      </w:pPr>
      <w:r w:rsidDel="00000000" w:rsidR="00000000" w:rsidRPr="00000000">
        <w:rPr>
          <w:rtl w:val="0"/>
        </w:rPr>
        <w:t xml:space="preserve">What if we don't override the hashcode method in hashmap? </w:t>
      </w:r>
    </w:p>
    <w:p w:rsidR="00000000" w:rsidDel="00000000" w:rsidP="00000000" w:rsidRDefault="00000000" w:rsidRPr="00000000" w14:paraId="0000003D">
      <w:pPr>
        <w:pageBreakBefore w:val="0"/>
        <w:numPr>
          <w:ilvl w:val="0"/>
          <w:numId w:val="6"/>
        </w:numPr>
        <w:ind w:left="720" w:hanging="360"/>
      </w:pPr>
      <w:r w:rsidDel="00000000" w:rsidR="00000000" w:rsidRPr="00000000">
        <w:rPr>
          <w:rtl w:val="0"/>
        </w:rPr>
        <w:t xml:space="preserve">Difference between Map and FlatMap ? </w:t>
      </w:r>
    </w:p>
    <w:p w:rsidR="00000000" w:rsidDel="00000000" w:rsidP="00000000" w:rsidRDefault="00000000" w:rsidRPr="00000000" w14:paraId="0000003E">
      <w:pPr>
        <w:pageBreakBefore w:val="0"/>
        <w:numPr>
          <w:ilvl w:val="0"/>
          <w:numId w:val="6"/>
        </w:numPr>
        <w:ind w:left="720" w:hanging="360"/>
      </w:pPr>
      <w:r w:rsidDel="00000000" w:rsidR="00000000" w:rsidRPr="00000000">
        <w:rPr>
          <w:rtl w:val="0"/>
        </w:rPr>
        <w:t xml:space="preserve">What changes have been made in Hashmap in java 8?</w:t>
      </w:r>
    </w:p>
    <w:p w:rsidR="00000000" w:rsidDel="00000000" w:rsidP="00000000" w:rsidRDefault="00000000" w:rsidRPr="00000000" w14:paraId="0000003F">
      <w:pPr>
        <w:pageBreakBefore w:val="0"/>
        <w:numPr>
          <w:ilvl w:val="0"/>
          <w:numId w:val="6"/>
        </w:numPr>
        <w:ind w:left="720" w:hanging="360"/>
      </w:pPr>
      <w:r w:rsidDel="00000000" w:rsidR="00000000" w:rsidRPr="00000000">
        <w:rPr>
          <w:rtl w:val="0"/>
        </w:rPr>
        <w:t xml:space="preserve">What is ConcurrentModificationException?</w:t>
      </w:r>
    </w:p>
    <w:p w:rsidR="00000000" w:rsidDel="00000000" w:rsidP="00000000" w:rsidRDefault="00000000" w:rsidRPr="00000000" w14:paraId="00000040">
      <w:pPr>
        <w:pageBreakBefore w:val="0"/>
        <w:numPr>
          <w:ilvl w:val="0"/>
          <w:numId w:val="6"/>
        </w:numPr>
        <w:ind w:left="720" w:hanging="360"/>
      </w:pPr>
      <w:r w:rsidDel="00000000" w:rsidR="00000000" w:rsidRPr="00000000">
        <w:rPr>
          <w:rtl w:val="0"/>
        </w:rPr>
        <w:t xml:space="preserve">What is Fail Safe and Fail</w:t>
      </w:r>
      <w:ins w:author="pratyush singh" w:id="13" w:date="2024-04-05T04:45:33Z">
        <w:r w:rsidDel="00000000" w:rsidR="00000000" w:rsidRPr="00000000">
          <w:rPr>
            <w:rtl w:val="0"/>
          </w:rPr>
          <w:t xml:space="preserve"> </w:t>
        </w:r>
      </w:ins>
      <w:r w:rsidDel="00000000" w:rsidR="00000000" w:rsidRPr="00000000">
        <w:rPr>
          <w:rtl w:val="0"/>
        </w:rPr>
        <w:t xml:space="preserve"> Fast?</w:t>
      </w:r>
    </w:p>
    <w:p w:rsidR="00000000" w:rsidDel="00000000" w:rsidP="00000000" w:rsidRDefault="00000000" w:rsidRPr="00000000" w14:paraId="00000041">
      <w:pPr>
        <w:pageBreakBefore w:val="0"/>
        <w:numPr>
          <w:ilvl w:val="0"/>
          <w:numId w:val="6"/>
        </w:numPr>
        <w:ind w:left="720" w:hanging="360"/>
      </w:pPr>
      <w:r w:rsidDel="00000000" w:rsidR="00000000" w:rsidRPr="00000000">
        <w:rPr>
          <w:rtl w:val="0"/>
        </w:rPr>
        <w:t xml:space="preserve">How does ConcurrentHashmap work?</w:t>
      </w:r>
    </w:p>
    <w:p w:rsidR="00000000" w:rsidDel="00000000" w:rsidP="00000000" w:rsidRDefault="00000000" w:rsidRPr="00000000" w14:paraId="00000042">
      <w:pPr>
        <w:pageBreakBefore w:val="0"/>
        <w:numPr>
          <w:ilvl w:val="0"/>
          <w:numId w:val="6"/>
        </w:numPr>
        <w:ind w:left="720" w:hanging="360"/>
      </w:pPr>
      <w:r w:rsidDel="00000000" w:rsidR="00000000" w:rsidRPr="00000000">
        <w:rPr>
          <w:rtl w:val="0"/>
        </w:rPr>
        <w:t xml:space="preserve">How to use synchronised hashmap?</w:t>
      </w:r>
    </w:p>
    <w:p w:rsidR="00000000" w:rsidDel="00000000" w:rsidP="00000000" w:rsidRDefault="00000000" w:rsidRPr="00000000" w14:paraId="00000043">
      <w:pPr>
        <w:pageBreakBefore w:val="0"/>
        <w:numPr>
          <w:ilvl w:val="0"/>
          <w:numId w:val="6"/>
        </w:numPr>
        <w:ind w:left="720" w:hanging="360"/>
      </w:pPr>
      <w:r w:rsidDel="00000000" w:rsidR="00000000" w:rsidRPr="00000000">
        <w:rPr>
          <w:rtl w:val="0"/>
        </w:rPr>
        <w:t xml:space="preserve">What is the difference between Comparable and Comparator ?</w:t>
      </w:r>
    </w:p>
    <w:p w:rsidR="00000000" w:rsidDel="00000000" w:rsidP="00000000" w:rsidRDefault="00000000" w:rsidRPr="00000000" w14:paraId="00000044">
      <w:pPr>
        <w:pageBreakBefore w:val="0"/>
        <w:numPr>
          <w:ilvl w:val="0"/>
          <w:numId w:val="6"/>
        </w:numPr>
        <w:ind w:left="720" w:hanging="360"/>
      </w:pPr>
      <w:r w:rsidDel="00000000" w:rsidR="00000000" w:rsidRPr="00000000">
        <w:rPr>
          <w:rtl w:val="0"/>
        </w:rPr>
        <w:t xml:space="preserve">What feature java 8 has given for Comparator?</w:t>
      </w:r>
    </w:p>
    <w:p w:rsidR="00000000" w:rsidDel="00000000" w:rsidP="00000000" w:rsidRDefault="00000000" w:rsidRPr="00000000" w14:paraId="00000045">
      <w:pPr>
        <w:pageBreakBefore w:val="0"/>
        <w:widowControl w:val="0"/>
        <w:numPr>
          <w:ilvl w:val="0"/>
          <w:numId w:val="6"/>
        </w:numPr>
        <w:ind w:left="720" w:hanging="360"/>
      </w:pPr>
      <w:r w:rsidDel="00000000" w:rsidR="00000000" w:rsidRPr="00000000">
        <w:rPr>
          <w:rtl w:val="0"/>
        </w:rPr>
        <w:t xml:space="preserve">HashMap vs HashSet.</w:t>
      </w:r>
    </w:p>
    <w:p w:rsidR="00000000" w:rsidDel="00000000" w:rsidP="00000000" w:rsidRDefault="00000000" w:rsidRPr="00000000" w14:paraId="00000046">
      <w:pPr>
        <w:pageBreakBefore w:val="0"/>
        <w:widowControl w:val="0"/>
        <w:numPr>
          <w:ilvl w:val="0"/>
          <w:numId w:val="6"/>
        </w:numPr>
        <w:ind w:left="720" w:hanging="360"/>
        <w:rPr>
          <w:u w:val="none"/>
        </w:rPr>
      </w:pPr>
      <w:r w:rsidDel="00000000" w:rsidR="00000000" w:rsidRPr="00000000">
        <w:rPr>
          <w:rtl w:val="0"/>
        </w:rPr>
        <w:t xml:space="preserve">hashmap and treemap</w:t>
      </w:r>
    </w:p>
    <w:p w:rsidR="00000000" w:rsidDel="00000000" w:rsidP="00000000" w:rsidRDefault="00000000" w:rsidRPr="00000000" w14:paraId="00000047">
      <w:pPr>
        <w:pageBreakBefore w:val="0"/>
        <w:widowControl w:val="0"/>
        <w:numPr>
          <w:ilvl w:val="0"/>
          <w:numId w:val="6"/>
        </w:numPr>
        <w:ind w:left="720" w:hanging="360"/>
      </w:pPr>
      <w:r w:rsidDel="00000000" w:rsidR="00000000" w:rsidRPr="00000000">
        <w:rPr>
          <w:rtl w:val="0"/>
        </w:rPr>
        <w:t xml:space="preserve">Create your own priority queue without using inbuilt DS. Why do we need a comparator in the priority queue?</w:t>
      </w:r>
    </w:p>
    <w:p w:rsidR="00000000" w:rsidDel="00000000" w:rsidP="00000000" w:rsidRDefault="00000000" w:rsidRPr="00000000" w14:paraId="00000048">
      <w:pPr>
        <w:pageBreakBefore w:val="0"/>
        <w:numPr>
          <w:ilvl w:val="0"/>
          <w:numId w:val="6"/>
        </w:numPr>
        <w:ind w:left="720" w:hanging="360"/>
      </w:pPr>
      <w:r w:rsidDel="00000000" w:rsidR="00000000" w:rsidRPr="00000000">
        <w:rPr>
          <w:rtl w:val="0"/>
        </w:rPr>
        <w:t xml:space="preserve">Which all thread safe collections in java?</w:t>
      </w:r>
    </w:p>
    <w:p w:rsidR="00000000" w:rsidDel="00000000" w:rsidP="00000000" w:rsidRDefault="00000000" w:rsidRPr="00000000" w14:paraId="00000049">
      <w:pPr>
        <w:pageBreakBefore w:val="0"/>
        <w:numPr>
          <w:ilvl w:val="0"/>
          <w:numId w:val="6"/>
        </w:numPr>
        <w:ind w:left="720" w:hanging="360"/>
      </w:pPr>
      <w:r w:rsidDel="00000000" w:rsidR="00000000" w:rsidRPr="00000000">
        <w:rPr>
          <w:rtl w:val="0"/>
        </w:rPr>
        <w:t xml:space="preserve">Difference between list and set</w:t>
      </w:r>
    </w:p>
    <w:p w:rsidR="00000000" w:rsidDel="00000000" w:rsidP="00000000" w:rsidRDefault="00000000" w:rsidRPr="00000000" w14:paraId="0000004A">
      <w:pPr>
        <w:pageBreakBefore w:val="0"/>
        <w:numPr>
          <w:ilvl w:val="0"/>
          <w:numId w:val="6"/>
        </w:numPr>
        <w:ind w:left="720" w:hanging="360"/>
      </w:pPr>
      <w:r w:rsidDel="00000000" w:rsidR="00000000" w:rsidRPr="00000000">
        <w:rPr>
          <w:rtl w:val="0"/>
        </w:rPr>
        <w:t xml:space="preserve">Diff between comparable &amp; comparator?</w:t>
      </w:r>
    </w:p>
    <w:p w:rsidR="00000000" w:rsidDel="00000000" w:rsidP="00000000" w:rsidRDefault="00000000" w:rsidRPr="00000000" w14:paraId="0000004B">
      <w:pPr>
        <w:pageBreakBefore w:val="0"/>
        <w:numPr>
          <w:ilvl w:val="0"/>
          <w:numId w:val="6"/>
        </w:numPr>
        <w:ind w:left="720" w:hanging="360"/>
      </w:pPr>
      <w:r w:rsidDel="00000000" w:rsidR="00000000" w:rsidRPr="00000000">
        <w:rPr>
          <w:rtl w:val="0"/>
        </w:rPr>
        <w:t xml:space="preserve">What feature java 8 has given for Comparator?</w:t>
      </w:r>
    </w:p>
    <w:p w:rsidR="00000000" w:rsidDel="00000000" w:rsidP="00000000" w:rsidRDefault="00000000" w:rsidRPr="00000000" w14:paraId="0000004C">
      <w:pPr>
        <w:pageBreakBefore w:val="0"/>
        <w:numPr>
          <w:ilvl w:val="0"/>
          <w:numId w:val="6"/>
        </w:numPr>
        <w:ind w:left="720" w:hanging="360"/>
      </w:pPr>
      <w:r w:rsidDel="00000000" w:rsidR="00000000" w:rsidRPr="00000000">
        <w:rPr>
          <w:rtl w:val="0"/>
        </w:rPr>
        <w:t xml:space="preserve">Different blw map &amp; flatMap</w:t>
      </w:r>
    </w:p>
    <w:p w:rsidR="00000000" w:rsidDel="00000000" w:rsidP="00000000" w:rsidRDefault="00000000" w:rsidRPr="00000000" w14:paraId="0000004D">
      <w:pPr>
        <w:pageBreakBefore w:val="0"/>
        <w:numPr>
          <w:ilvl w:val="0"/>
          <w:numId w:val="6"/>
        </w:numPr>
        <w:ind w:left="720" w:hanging="360"/>
      </w:pPr>
      <w:r w:rsidDel="00000000" w:rsidR="00000000" w:rsidRPr="00000000">
        <w:rPr>
          <w:rtl w:val="0"/>
        </w:rPr>
        <w:t xml:space="preserve">What is an ordered collection and sorted collection?</w:t>
      </w:r>
    </w:p>
    <w:p w:rsidR="00000000" w:rsidDel="00000000" w:rsidP="00000000" w:rsidRDefault="00000000" w:rsidRPr="00000000" w14:paraId="0000004E">
      <w:pPr>
        <w:pageBreakBefore w:val="0"/>
        <w:numPr>
          <w:ilvl w:val="0"/>
          <w:numId w:val="6"/>
        </w:numPr>
        <w:ind w:left="720" w:hanging="360"/>
      </w:pPr>
      <w:r w:rsidDel="00000000" w:rsidR="00000000" w:rsidRPr="00000000">
        <w:rPr>
          <w:rtl w:val="0"/>
        </w:rPr>
        <w:t xml:space="preserve">What is all about hashcode and equals?</w:t>
      </w:r>
    </w:p>
    <w:p w:rsidR="00000000" w:rsidDel="00000000" w:rsidP="00000000" w:rsidRDefault="00000000" w:rsidRPr="00000000" w14:paraId="0000004F">
      <w:pPr>
        <w:pageBreakBefore w:val="0"/>
        <w:numPr>
          <w:ilvl w:val="0"/>
          <w:numId w:val="6"/>
        </w:numPr>
        <w:ind w:left="720" w:hanging="360"/>
      </w:pPr>
      <w:r w:rsidDel="00000000" w:rsidR="00000000" w:rsidRPr="00000000">
        <w:rPr>
          <w:rtl w:val="0"/>
        </w:rPr>
        <w:t xml:space="preserve">memory overflow of array list?</w:t>
      </w:r>
    </w:p>
    <w:p w:rsidR="00000000" w:rsidDel="00000000" w:rsidP="00000000" w:rsidRDefault="00000000" w:rsidRPr="00000000" w14:paraId="00000050">
      <w:pPr>
        <w:pageBreakBefore w:val="0"/>
        <w:numPr>
          <w:ilvl w:val="0"/>
          <w:numId w:val="6"/>
        </w:numPr>
        <w:ind w:left="720" w:hanging="360"/>
      </w:pPr>
      <w:r w:rsidDel="00000000" w:rsidR="00000000" w:rsidRPr="00000000">
        <w:rPr>
          <w:rtl w:val="0"/>
        </w:rPr>
        <w:t xml:space="preserve">If an employee object is stored in a hashmap. How is it stored?</w:t>
      </w:r>
    </w:p>
    <w:p w:rsidR="00000000" w:rsidDel="00000000" w:rsidP="00000000" w:rsidRDefault="00000000" w:rsidRPr="00000000" w14:paraId="00000051">
      <w:pPr>
        <w:pageBreakBefore w:val="0"/>
        <w:numPr>
          <w:ilvl w:val="0"/>
          <w:numId w:val="6"/>
        </w:numPr>
        <w:ind w:left="720" w:hanging="360"/>
      </w:pPr>
      <w:r w:rsidDel="00000000" w:rsidR="00000000" w:rsidRPr="00000000">
        <w:rPr>
          <w:rtl w:val="0"/>
        </w:rPr>
        <w:t xml:space="preserve">diff b/w arraylist and linkedlist?</w:t>
      </w:r>
    </w:p>
    <w:p w:rsidR="00000000" w:rsidDel="00000000" w:rsidP="00000000" w:rsidRDefault="00000000" w:rsidRPr="00000000" w14:paraId="00000052">
      <w:pPr>
        <w:pageBreakBefore w:val="0"/>
        <w:numPr>
          <w:ilvl w:val="0"/>
          <w:numId w:val="6"/>
        </w:numPr>
        <w:ind w:left="720" w:hanging="360"/>
      </w:pPr>
      <w:r w:rsidDel="00000000" w:rsidR="00000000" w:rsidRPr="00000000">
        <w:rPr>
          <w:rtl w:val="0"/>
        </w:rPr>
        <w:t xml:space="preserve">wap to add employee objects in arraylist?</w:t>
      </w:r>
    </w:p>
    <w:p w:rsidR="00000000" w:rsidDel="00000000" w:rsidP="00000000" w:rsidRDefault="00000000" w:rsidRPr="00000000" w14:paraId="00000053">
      <w:pPr>
        <w:pageBreakBefore w:val="0"/>
        <w:numPr>
          <w:ilvl w:val="0"/>
          <w:numId w:val="6"/>
        </w:numPr>
        <w:ind w:left="720" w:hanging="360"/>
      </w:pPr>
      <w:r w:rsidDel="00000000" w:rsidR="00000000" w:rsidRPr="00000000">
        <w:rPr>
          <w:rtl w:val="0"/>
        </w:rPr>
        <w:t xml:space="preserve">wap to add data into arraylist?</w:t>
      </w:r>
    </w:p>
    <w:p w:rsidR="00000000" w:rsidDel="00000000" w:rsidP="00000000" w:rsidRDefault="00000000" w:rsidRPr="00000000" w14:paraId="00000054">
      <w:pPr>
        <w:pageBreakBefore w:val="0"/>
        <w:numPr>
          <w:ilvl w:val="0"/>
          <w:numId w:val="6"/>
        </w:numPr>
        <w:ind w:left="720" w:hanging="360"/>
      </w:pPr>
      <w:r w:rsidDel="00000000" w:rsidR="00000000" w:rsidRPr="00000000">
        <w:rPr>
          <w:rtl w:val="0"/>
        </w:rPr>
        <w:t xml:space="preserve">reverse arraylist using collection?</w:t>
      </w:r>
    </w:p>
    <w:p w:rsidR="00000000" w:rsidDel="00000000" w:rsidP="00000000" w:rsidRDefault="00000000" w:rsidRPr="00000000" w14:paraId="00000055">
      <w:pPr>
        <w:pageBreakBefore w:val="0"/>
        <w:numPr>
          <w:ilvl w:val="0"/>
          <w:numId w:val="6"/>
        </w:numPr>
        <w:ind w:left="720" w:hanging="360"/>
      </w:pPr>
      <w:r w:rsidDel="00000000" w:rsidR="00000000" w:rsidRPr="00000000">
        <w:rPr>
          <w:rtl w:val="0"/>
        </w:rPr>
        <w:t xml:space="preserve">reverse arraylist using comparator?</w:t>
      </w:r>
    </w:p>
    <w:p w:rsidR="00000000" w:rsidDel="00000000" w:rsidP="00000000" w:rsidRDefault="00000000" w:rsidRPr="00000000" w14:paraId="00000056">
      <w:pPr>
        <w:pageBreakBefore w:val="0"/>
        <w:numPr>
          <w:ilvl w:val="0"/>
          <w:numId w:val="6"/>
        </w:numPr>
        <w:ind w:left="720" w:hanging="360"/>
      </w:pPr>
      <w:r w:rsidDel="00000000" w:rsidR="00000000" w:rsidRPr="00000000">
        <w:rPr>
          <w:rtl w:val="0"/>
        </w:rPr>
        <w:t xml:space="preserve">find </w:t>
      </w:r>
      <w:ins w:author="PALLAVI SHINDE" w:id="14" w:date="2022-11-23T13:08:43Z">
        <w:r w:rsidDel="00000000" w:rsidR="00000000" w:rsidRPr="00000000">
          <w:rPr>
            <w:rtl w:val="0"/>
          </w:rPr>
          <w:t xml:space="preserve">a</w:t>
        </w:r>
      </w:ins>
      <w:del w:author="PALLAVI SHINDE" w:id="14" w:date="2022-11-23T13:08:43Z">
        <w:r w:rsidDel="00000000" w:rsidR="00000000" w:rsidRPr="00000000">
          <w:rPr>
            <w:rtl w:val="0"/>
          </w:rPr>
          <w:delText xml:space="preserve">o</w:delText>
        </w:r>
      </w:del>
      <w:r w:rsidDel="00000000" w:rsidR="00000000" w:rsidRPr="00000000">
        <w:rPr>
          <w:rtl w:val="0"/>
        </w:rPr>
        <w:t xml:space="preserve">ll elements from a</w:t>
      </w:r>
      <w:del w:author="TANUSHREE SARKAR" w:id="15" w:date="2023-08-23T16:40:40Z">
        <w:r w:rsidDel="00000000" w:rsidR="00000000" w:rsidRPr="00000000">
          <w:rPr>
            <w:rtl w:val="0"/>
          </w:rPr>
          <w:delText xml:space="preserve">rra</w:delText>
        </w:r>
      </w:del>
      <w:r w:rsidDel="00000000" w:rsidR="00000000" w:rsidRPr="00000000">
        <w:rPr>
          <w:rtl w:val="0"/>
        </w:rPr>
        <w:t xml:space="preserve">ylist using lambda expression?</w:t>
      </w:r>
    </w:p>
    <w:p w:rsidR="00000000" w:rsidDel="00000000" w:rsidP="00000000" w:rsidRDefault="00000000" w:rsidRPr="00000000" w14:paraId="00000057">
      <w:pPr>
        <w:pageBreakBefore w:val="0"/>
        <w:numPr>
          <w:ilvl w:val="0"/>
          <w:numId w:val="6"/>
        </w:numPr>
        <w:ind w:left="720" w:hanging="360"/>
        <w:pPrChange w:author="PALLAVI SHINDE" w:id="0" w:date="2022-11-21T08:55:42Z">
          <w:pPr>
            <w:pageBreakBefore w:val="0"/>
            <w:numPr>
              <w:ilvl w:val="0"/>
              <w:numId w:val="6"/>
            </w:numPr>
            <w:ind w:left="720" w:hanging="360"/>
          </w:pPr>
        </w:pPrChange>
      </w:pPr>
      <w:r w:rsidDel="00000000" w:rsidR="00000000" w:rsidRPr="00000000">
        <w:rPr>
          <w:rtl w:val="0"/>
        </w:rPr>
        <w:t xml:space="preserve">Remove Duplicate elements from arraylist</w:t>
      </w:r>
      <w:r w:rsidDel="00000000" w:rsidR="00000000" w:rsidRPr="00000000">
        <w:rPr>
          <w:rtl w:val="0"/>
        </w:rPr>
        <w:br w:type="textWrapping"/>
      </w:r>
    </w:p>
    <w:p w:rsidR="00000000" w:rsidDel="00000000" w:rsidP="00000000" w:rsidRDefault="00000000" w:rsidRPr="00000000" w14:paraId="00000058">
      <w:pPr>
        <w:pageBreakBefore w:val="0"/>
        <w:rPr>
          <w:b w:val="1"/>
          <w:highlight w:val="green"/>
        </w:rPr>
      </w:pPr>
      <w:r w:rsidDel="00000000" w:rsidR="00000000" w:rsidRPr="00000000">
        <w:rPr>
          <w:b w:val="1"/>
          <w:highlight w:val="green"/>
          <w:rtl w:val="0"/>
        </w:rPr>
        <w:t xml:space="preserve">Multithreading</w:t>
      </w:r>
    </w:p>
    <w:p w:rsidR="00000000" w:rsidDel="00000000" w:rsidP="00000000" w:rsidRDefault="00000000" w:rsidRPr="00000000" w14:paraId="00000059">
      <w:pPr>
        <w:pageBreakBefore w:val="0"/>
        <w:numPr>
          <w:ilvl w:val="0"/>
          <w:numId w:val="10"/>
        </w:numPr>
        <w:ind w:left="720" w:hanging="360"/>
      </w:pPr>
      <w:r w:rsidDel="00000000" w:rsidR="00000000" w:rsidRPr="00000000">
        <w:rPr>
          <w:rtl w:val="0"/>
        </w:rPr>
        <w:t xml:space="preserve">Ways to create Thread in java?</w:t>
      </w:r>
    </w:p>
    <w:p w:rsidR="00000000" w:rsidDel="00000000" w:rsidP="00000000" w:rsidRDefault="00000000" w:rsidRPr="00000000" w14:paraId="0000005A">
      <w:pPr>
        <w:pageBreakBefore w:val="0"/>
        <w:ind w:left="720" w:firstLine="0"/>
        <w:rPr/>
      </w:pPr>
      <w:r w:rsidDel="00000000" w:rsidR="00000000" w:rsidRPr="00000000">
        <w:rPr>
          <w:rFonts w:ascii="Roboto" w:cs="Roboto" w:eastAsia="Roboto" w:hAnsi="Roboto"/>
          <w:sz w:val="20"/>
          <w:szCs w:val="20"/>
          <w:highlight w:val="white"/>
          <w:rtl w:val="0"/>
        </w:rPr>
        <w:t xml:space="preserve">Creating a thread. There are two ways to create a thread in java. First one is by extending the Thread class and second one is by implementing the Runnable ...</w:t>
      </w:r>
      <w:r w:rsidDel="00000000" w:rsidR="00000000" w:rsidRPr="00000000">
        <w:rPr>
          <w:rtl w:val="0"/>
        </w:rPr>
      </w:r>
    </w:p>
    <w:p w:rsidR="00000000" w:rsidDel="00000000" w:rsidP="00000000" w:rsidRDefault="00000000" w:rsidRPr="00000000" w14:paraId="0000005B">
      <w:pPr>
        <w:pageBreakBefore w:val="0"/>
        <w:widowControl w:val="0"/>
        <w:numPr>
          <w:ilvl w:val="0"/>
          <w:numId w:val="10"/>
        </w:numPr>
        <w:ind w:left="720" w:hanging="360"/>
        <w:rPr>
          <w:ins w:author="Vaibhav Sharma" w:id="17" w:date="2023-07-27T19:33:51Z"/>
        </w:rPr>
      </w:pPr>
      <w:r w:rsidDel="00000000" w:rsidR="00000000" w:rsidRPr="00000000">
        <w:rPr>
          <w:rtl w:val="0"/>
        </w:rPr>
        <w:t xml:space="preserve">can we call start 2 times</w:t>
      </w:r>
      <w:ins w:author="Vaibhav Sharma" w:id="17" w:date="2023-07-27T19:33:51Z">
        <w:r w:rsidDel="00000000" w:rsidR="00000000" w:rsidRPr="00000000">
          <w:rPr>
            <w:rtl w:val="0"/>
          </w:rPr>
        </w:r>
      </w:ins>
    </w:p>
    <w:p w:rsidR="00000000" w:rsidDel="00000000" w:rsidP="00000000" w:rsidRDefault="00000000" w:rsidRPr="00000000" w14:paraId="0000005C">
      <w:pPr>
        <w:pageBreakBefore w:val="0"/>
        <w:widowControl w:val="0"/>
        <w:ind w:left="1440" w:firstLine="0"/>
        <w:pPrChange w:author="Vaibhav Sharma" w:id="0" w:date="2023-07-27T19:33:51Z">
          <w:pPr>
            <w:pageBreakBefore w:val="0"/>
            <w:widowControl w:val="0"/>
            <w:numPr>
              <w:ilvl w:val="0"/>
              <w:numId w:val="10"/>
            </w:numPr>
            <w:ind w:left="720" w:hanging="360"/>
          </w:pPr>
        </w:pPrChange>
      </w:pPr>
      <w:ins w:author="Vaibhav Sharma" w:id="17" w:date="2023-07-27T19:33:51Z">
        <w:r w:rsidDel="00000000" w:rsidR="00000000" w:rsidRPr="00000000">
          <w:rPr>
            <w:rtl w:val="0"/>
          </w:rPr>
          <w:t xml:space="preserve">No. After starting a thread, it can never be started again. If you does so, an IllegalThreadStateException is thrown.</w:t>
        </w:r>
      </w:ins>
      <w:r w:rsidDel="00000000" w:rsidR="00000000" w:rsidRPr="00000000">
        <w:rPr>
          <w:rtl w:val="0"/>
        </w:rPr>
      </w:r>
    </w:p>
    <w:p w:rsidR="00000000" w:rsidDel="00000000" w:rsidP="00000000" w:rsidRDefault="00000000" w:rsidRPr="00000000" w14:paraId="0000005D">
      <w:pPr>
        <w:pageBreakBefore w:val="0"/>
        <w:widowControl w:val="0"/>
        <w:numPr>
          <w:ilvl w:val="0"/>
          <w:numId w:val="10"/>
        </w:numPr>
        <w:ind w:left="720" w:hanging="360"/>
      </w:pPr>
      <w:r w:rsidDel="00000000" w:rsidR="00000000" w:rsidRPr="00000000">
        <w:rPr>
          <w:rtl w:val="0"/>
        </w:rPr>
        <w:t xml:space="preserve">demon thread</w:t>
      </w:r>
    </w:p>
    <w:p w:rsidR="00000000" w:rsidDel="00000000" w:rsidP="00000000" w:rsidRDefault="00000000" w:rsidRPr="00000000" w14:paraId="0000005E">
      <w:pPr>
        <w:pageBreakBefore w:val="0"/>
        <w:widowControl w:val="0"/>
        <w:numPr>
          <w:ilvl w:val="0"/>
          <w:numId w:val="10"/>
        </w:numPr>
        <w:ind w:left="720" w:hanging="360"/>
        <w:rPr>
          <w:u w:val="none"/>
        </w:rPr>
      </w:pPr>
      <w:r w:rsidDel="00000000" w:rsidR="00000000" w:rsidRPr="00000000">
        <w:rPr>
          <w:rtl w:val="0"/>
        </w:rPr>
        <w:t xml:space="preserve">Life Cycle of thread.</w:t>
      </w:r>
    </w:p>
    <w:p w:rsidR="00000000" w:rsidDel="00000000" w:rsidP="00000000" w:rsidRDefault="00000000" w:rsidRPr="00000000" w14:paraId="0000005F">
      <w:pPr>
        <w:widowControl w:val="0"/>
        <w:numPr>
          <w:ilvl w:val="0"/>
          <w:numId w:val="10"/>
        </w:numPr>
        <w:ind w:left="720" w:hanging="360"/>
        <w:pPrChange w:author="lucky java" w:id="0" w:date="2024-02-07T07:28:34Z">
          <w:pPr>
            <w:pageBreakBefore w:val="0"/>
            <w:widowControl w:val="0"/>
            <w:numPr>
              <w:ilvl w:val="0"/>
              <w:numId w:val="10"/>
            </w:numPr>
            <w:ind w:left="720" w:hanging="360"/>
          </w:pPr>
        </w:pPrChange>
      </w:pPr>
      <w:ins w:author="lucky java" w:id="19" w:date="2024-02-07T07:28:34Z">
        <w:r w:rsidDel="00000000" w:rsidR="00000000" w:rsidRPr="00000000">
          <w:rPr>
            <w:rtl w:val="0"/>
          </w:rPr>
          <w:t xml:space="preserve">Synchronized block purpose</w:t>
        </w:r>
      </w:ins>
      <w:del w:author="lucky java" w:id="19" w:date="2024-02-07T07:28:34Z">
        <w:r w:rsidDel="00000000" w:rsidR="00000000" w:rsidRPr="00000000">
          <w:rPr>
            <w:rtl w:val="0"/>
          </w:rPr>
          <w:delText xml:space="preserve">Synchronized block purpose</w:delText>
        </w:r>
      </w:del>
      <w:r w:rsidDel="00000000" w:rsidR="00000000" w:rsidRPr="00000000">
        <w:rPr>
          <w:rtl w:val="0"/>
        </w:rPr>
      </w:r>
    </w:p>
    <w:p w:rsidR="00000000" w:rsidDel="00000000" w:rsidP="00000000" w:rsidRDefault="00000000" w:rsidRPr="00000000" w14:paraId="00000060">
      <w:pPr>
        <w:pageBreakBefore w:val="0"/>
        <w:numPr>
          <w:ilvl w:val="0"/>
          <w:numId w:val="10"/>
        </w:numPr>
        <w:ind w:left="720" w:hanging="360"/>
      </w:pPr>
      <w:r w:rsidDel="00000000" w:rsidR="00000000" w:rsidRPr="00000000">
        <w:rPr>
          <w:rtl w:val="0"/>
        </w:rPr>
        <w:t xml:space="preserve">Why wait,notify and notifyAll methods present in Object Class instead of Thread Class?</w:t>
      </w:r>
    </w:p>
    <w:p w:rsidR="00000000" w:rsidDel="00000000" w:rsidP="00000000" w:rsidRDefault="00000000" w:rsidRPr="00000000" w14:paraId="00000061">
      <w:pPr>
        <w:pageBreakBefore w:val="0"/>
        <w:numPr>
          <w:ilvl w:val="0"/>
          <w:numId w:val="10"/>
        </w:numPr>
        <w:ind w:left="720" w:hanging="360"/>
        <w:rPr>
          <w:ins w:author="lucky java" w:id="21" w:date="2024-02-05T12:06:04Z"/>
        </w:rPr>
      </w:pPr>
      <w:r w:rsidDel="00000000" w:rsidR="00000000" w:rsidRPr="00000000">
        <w:rPr>
          <w:rtl w:val="0"/>
        </w:rPr>
        <w:t xml:space="preserve">What is the difference between callable and runnable interface?</w:t>
      </w:r>
      <w:ins w:author="lucky java" w:id="21" w:date="2024-02-05T12:06:04Z">
        <w:r w:rsidDel="00000000" w:rsidR="00000000" w:rsidRPr="00000000">
          <w:rPr>
            <w:rtl w:val="0"/>
          </w:rPr>
        </w:r>
      </w:ins>
    </w:p>
    <w:p w:rsidR="00000000" w:rsidDel="00000000" w:rsidP="00000000" w:rsidRDefault="00000000" w:rsidRPr="00000000" w14:paraId="00000062">
      <w:pPr>
        <w:pageBreakBefore w:val="0"/>
        <w:ind w:left="720" w:firstLine="0"/>
        <w:pPrChange w:author="lucky java" w:id="0" w:date="2024-02-05T12:06:04Z">
          <w:pPr>
            <w:pageBreakBefore w:val="0"/>
            <w:numPr>
              <w:ilvl w:val="0"/>
              <w:numId w:val="10"/>
            </w:numPr>
            <w:ind w:left="720" w:hanging="360"/>
          </w:pPr>
        </w:pPrChange>
      </w:pPr>
      <w:ins w:author="lucky java" w:id="21" w:date="2024-02-05T12:06:04Z">
        <w:r w:rsidDel="00000000" w:rsidR="00000000" w:rsidRPr="00000000">
          <w:rPr>
            <w:rtl w:val="0"/>
          </w:rPr>
          <w:t xml:space="preserve">Ans……</w:t>
        </w:r>
        <w:r w:rsidDel="00000000" w:rsidR="00000000" w:rsidRPr="00000000">
          <w:rPr>
            <w:rtl w:val="0"/>
          </w:rPr>
          <w:t xml:space="preserve">The Runnable interface is used to create a simple thread, while the Callable interface is used to create a thread that returns a result</w:t>
        </w:r>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63">
      <w:pPr>
        <w:pageBreakBefore w:val="0"/>
        <w:numPr>
          <w:ilvl w:val="0"/>
          <w:numId w:val="10"/>
        </w:numPr>
        <w:ind w:left="720" w:hanging="360"/>
      </w:pPr>
      <w:r w:rsidDel="00000000" w:rsidR="00000000" w:rsidRPr="00000000">
        <w:rPr>
          <w:rtl w:val="0"/>
        </w:rPr>
        <w:t xml:space="preserve">What </w:t>
      </w:r>
      <w:r w:rsidDel="00000000" w:rsidR="00000000" w:rsidRPr="00000000">
        <w:rPr>
          <w:rtl w:val="0"/>
        </w:rPr>
        <w:t xml:space="preserve">is Future</w:t>
      </w:r>
      <w:r w:rsidDel="00000000" w:rsidR="00000000" w:rsidRPr="00000000">
        <w:rPr>
          <w:rtl w:val="0"/>
        </w:rPr>
        <w:t xml:space="preserve"> in java?</w:t>
      </w:r>
    </w:p>
    <w:p w:rsidR="00000000" w:rsidDel="00000000" w:rsidP="00000000" w:rsidRDefault="00000000" w:rsidRPr="00000000" w14:paraId="00000064">
      <w:pPr>
        <w:pageBreakBefore w:val="0"/>
        <w:widowControl w:val="0"/>
        <w:numPr>
          <w:ilvl w:val="0"/>
          <w:numId w:val="10"/>
        </w:numPr>
        <w:ind w:left="720" w:hanging="360"/>
      </w:pPr>
      <w:r w:rsidDel="00000000" w:rsidR="00000000" w:rsidRPr="00000000">
        <w:rPr>
          <w:rtl w:val="0"/>
        </w:rPr>
        <w:t xml:space="preserve">Best practices to be followed for multithreading. Reentrant lock? Why not use them very often?</w:t>
      </w:r>
    </w:p>
    <w:p w:rsidR="00000000" w:rsidDel="00000000" w:rsidP="00000000" w:rsidRDefault="00000000" w:rsidRPr="00000000" w14:paraId="00000065">
      <w:pPr>
        <w:pageBreakBefore w:val="0"/>
        <w:widowControl w:val="0"/>
        <w:numPr>
          <w:ilvl w:val="0"/>
          <w:numId w:val="10"/>
        </w:numPr>
        <w:ind w:left="720" w:hanging="360"/>
        <w:rPr>
          <w:ins w:author="lucky java" w:id="23" w:date="2024-02-05T12:08:00Z"/>
        </w:rPr>
      </w:pPr>
      <w:r w:rsidDel="00000000" w:rsidR="00000000" w:rsidRPr="00000000">
        <w:rPr>
          <w:rtl w:val="0"/>
        </w:rPr>
        <w:t xml:space="preserve">Multithreading- diff bw Run and start, what happens if run is executed for thread </w:t>
      </w:r>
      <w:r w:rsidDel="00000000" w:rsidR="00000000" w:rsidRPr="00000000">
        <w:rPr>
          <w:rtl w:val="0"/>
        </w:rPr>
        <w:t xml:space="preserve">in spite</w:t>
      </w:r>
      <w:r w:rsidDel="00000000" w:rsidR="00000000" w:rsidRPr="00000000">
        <w:rPr>
          <w:rtl w:val="0"/>
        </w:rPr>
        <w:t xml:space="preserve"> of start</w:t>
      </w:r>
      <w:ins w:author="lucky java" w:id="23" w:date="2024-02-05T12:08:00Z">
        <w:r w:rsidDel="00000000" w:rsidR="00000000" w:rsidRPr="00000000">
          <w:rPr>
            <w:rtl w:val="0"/>
          </w:rPr>
        </w:r>
      </w:ins>
    </w:p>
    <w:p w:rsidR="00000000" w:rsidDel="00000000" w:rsidP="00000000" w:rsidRDefault="00000000" w:rsidRPr="00000000" w14:paraId="00000066">
      <w:pPr>
        <w:pageBreakBefore w:val="0"/>
        <w:widowControl w:val="0"/>
        <w:ind w:left="720" w:firstLine="0"/>
        <w:pPrChange w:author="lucky java" w:id="0" w:date="2024-02-05T12:08:00Z">
          <w:pPr>
            <w:pageBreakBefore w:val="0"/>
            <w:widowControl w:val="0"/>
            <w:numPr>
              <w:ilvl w:val="0"/>
              <w:numId w:val="10"/>
            </w:numPr>
            <w:ind w:left="720" w:hanging="360"/>
          </w:pPr>
        </w:pPrChange>
      </w:pPr>
      <w:ins w:author="lucky java" w:id="23" w:date="2024-02-05T12:08:00Z">
        <w:r w:rsidDel="00000000" w:rsidR="00000000" w:rsidRPr="00000000">
          <w:rPr>
            <w:rtl w:val="0"/>
          </w:rPr>
          <w:t xml:space="preserve">Ans…..</w:t>
        </w:r>
        <w:r w:rsidDel="00000000" w:rsidR="00000000" w:rsidRPr="00000000">
          <w:rPr>
            <w:rtl w:val="0"/>
          </w:rPr>
          <w:t xml:space="preserve">Main difference is that when program calls start() method a new Thread is created and code inside run() method is executed in new Thread while </w:t>
        </w:r>
        <w:r w:rsidDel="00000000" w:rsidR="00000000" w:rsidRPr="00000000">
          <w:rPr>
            <w:rtl w:val="0"/>
          </w:rPr>
          <w:t xml:space="preserve">if you call run() method directly no new Thread is created and code inside run() will execute on the current Thread</w:t>
        </w:r>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67">
      <w:pPr>
        <w:pageBreakBefore w:val="0"/>
        <w:widowControl w:val="0"/>
        <w:numPr>
          <w:ilvl w:val="0"/>
          <w:numId w:val="10"/>
        </w:numPr>
        <w:ind w:left="720" w:hanging="360"/>
      </w:pPr>
      <w:r w:rsidDel="00000000" w:rsidR="00000000" w:rsidRPr="00000000">
        <w:rPr>
          <w:rtl w:val="0"/>
        </w:rPr>
        <w:t xml:space="preserve">What if you create two threads in a system which has only a single core processor?</w:t>
      </w:r>
    </w:p>
    <w:p w:rsidR="00000000" w:rsidDel="00000000" w:rsidP="00000000" w:rsidRDefault="00000000" w:rsidRPr="00000000" w14:paraId="00000068">
      <w:pPr>
        <w:pageBreakBefore w:val="0"/>
        <w:widowControl w:val="0"/>
        <w:numPr>
          <w:ilvl w:val="0"/>
          <w:numId w:val="10"/>
        </w:numPr>
        <w:ind w:left="720" w:hanging="360"/>
        <w:rPr>
          <w:ins w:author="lucky java" w:id="25" w:date="2024-01-23T10:40:37Z"/>
        </w:rPr>
      </w:pPr>
      <w:r w:rsidDel="00000000" w:rsidR="00000000" w:rsidRPr="00000000">
        <w:rPr>
          <w:rtl w:val="0"/>
        </w:rPr>
        <w:t xml:space="preserve"> How to create thread without using Runnable or Thread?</w:t>
      </w:r>
      <w:ins w:author="lucky java" w:id="25" w:date="2024-01-23T10:40:37Z">
        <w:r w:rsidDel="00000000" w:rsidR="00000000" w:rsidRPr="00000000">
          <w:rPr>
            <w:rtl w:val="0"/>
          </w:rPr>
        </w:r>
      </w:ins>
    </w:p>
    <w:p w:rsidR="00000000" w:rsidDel="00000000" w:rsidP="00000000" w:rsidRDefault="00000000" w:rsidRPr="00000000" w14:paraId="00000069">
      <w:pPr>
        <w:pageBreakBefore w:val="0"/>
        <w:widowControl w:val="0"/>
        <w:ind w:left="720" w:firstLine="0"/>
        <w:pPrChange w:author="lucky java" w:id="0" w:date="2024-01-23T10:40:37Z">
          <w:pPr>
            <w:pageBreakBefore w:val="0"/>
            <w:widowControl w:val="0"/>
            <w:numPr>
              <w:ilvl w:val="0"/>
              <w:numId w:val="10"/>
            </w:numPr>
            <w:ind w:left="720" w:hanging="360"/>
          </w:pPr>
        </w:pPrChange>
      </w:pPr>
      <w:ins w:author="lucky java" w:id="25" w:date="2024-01-23T10:40:37Z">
        <w:r w:rsidDel="00000000" w:rsidR="00000000" w:rsidRPr="00000000">
          <w:rPr>
            <w:rtl w:val="0"/>
          </w:rPr>
          <w:t xml:space="preserve">Ans:: </w:t>
        </w:r>
        <w:r w:rsidDel="00000000" w:rsidR="00000000" w:rsidRPr="00000000">
          <w:rPr>
            <w:rtl w:val="0"/>
          </w:rPr>
          <w:t xml:space="preserve">In Java, creating a thread without using </w:t>
        </w:r>
        <w:r w:rsidDel="00000000" w:rsidR="00000000" w:rsidRPr="00000000">
          <w:rPr>
            <w:rtl w:val="0"/>
          </w:rPr>
          <w:t xml:space="preserve">Runnable</w:t>
        </w:r>
        <w:r w:rsidDel="00000000" w:rsidR="00000000" w:rsidRPr="00000000">
          <w:rPr>
            <w:rtl w:val="0"/>
          </w:rPr>
          <w:t xml:space="preserve"> or </w:t>
        </w:r>
        <w:r w:rsidDel="00000000" w:rsidR="00000000" w:rsidRPr="00000000">
          <w:rPr>
            <w:rtl w:val="0"/>
          </w:rPr>
          <w:t xml:space="preserve">Thread</w:t>
        </w:r>
        <w:r w:rsidDel="00000000" w:rsidR="00000000" w:rsidRPr="00000000">
          <w:rPr>
            <w:rtl w:val="0"/>
          </w:rPr>
          <w:t xml:space="preserve"> directly is not a typical approach because these are the primary mechanisms provided by the language for concurrent programming. However, if you want to achieve a similar effect without explicitly implementing </w:t>
        </w:r>
        <w:r w:rsidDel="00000000" w:rsidR="00000000" w:rsidRPr="00000000">
          <w:rPr>
            <w:rtl w:val="0"/>
          </w:rPr>
          <w:t xml:space="preserve">Runnable</w:t>
        </w:r>
        <w:r w:rsidDel="00000000" w:rsidR="00000000" w:rsidRPr="00000000">
          <w:rPr>
            <w:rtl w:val="0"/>
          </w:rPr>
          <w:t xml:space="preserve"> or extending </w:t>
        </w:r>
        <w:r w:rsidDel="00000000" w:rsidR="00000000" w:rsidRPr="00000000">
          <w:rPr>
            <w:rtl w:val="0"/>
          </w:rPr>
          <w:t xml:space="preserve">Thread</w:t>
        </w:r>
        <w:r w:rsidDel="00000000" w:rsidR="00000000" w:rsidRPr="00000000">
          <w:rPr>
            <w:rtl w:val="0"/>
          </w:rPr>
          <w:t xml:space="preserve">, you can use the </w:t>
        </w:r>
        <w:r w:rsidDel="00000000" w:rsidR="00000000" w:rsidRPr="00000000">
          <w:rPr>
            <w:rtl w:val="0"/>
          </w:rPr>
          <w:t xml:space="preserve">java.util.concurrent.Callable</w:t>
        </w:r>
        <w:r w:rsidDel="00000000" w:rsidR="00000000" w:rsidRPr="00000000">
          <w:rPr>
            <w:rtl w:val="0"/>
          </w:rPr>
          <w:t xml:space="preserve"> interface along with the </w:t>
        </w:r>
        <w:r w:rsidDel="00000000" w:rsidR="00000000" w:rsidRPr="00000000">
          <w:rPr>
            <w:rtl w:val="0"/>
          </w:rPr>
          <w:t xml:space="preserve">ExecutorService</w:t>
        </w:r>
        <w:r w:rsidDel="00000000" w:rsidR="00000000" w:rsidRPr="00000000">
          <w:rPr>
            <w:rtl w:val="0"/>
          </w:rPr>
          <w:t xml:space="preserve">.s</w:t>
        </w:r>
      </w:ins>
      <w:r w:rsidDel="00000000" w:rsidR="00000000" w:rsidRPr="00000000">
        <w:rPr>
          <w:rtl w:val="0"/>
        </w:rPr>
      </w:r>
    </w:p>
    <w:p w:rsidR="00000000" w:rsidDel="00000000" w:rsidP="00000000" w:rsidRDefault="00000000" w:rsidRPr="00000000" w14:paraId="0000006A">
      <w:pPr>
        <w:pageBreakBefore w:val="0"/>
        <w:widowControl w:val="0"/>
        <w:numPr>
          <w:ilvl w:val="0"/>
          <w:numId w:val="10"/>
        </w:numPr>
        <w:ind w:left="720" w:hanging="360"/>
        <w:rPr>
          <w:ins w:author="lucky java" w:id="27" w:date="2024-01-23T10:42:43Z"/>
        </w:rPr>
      </w:pPr>
      <w:r w:rsidDel="00000000" w:rsidR="00000000" w:rsidRPr="00000000">
        <w:rPr>
          <w:rtl w:val="0"/>
        </w:rPr>
        <w:t xml:space="preserve">What are the benefits of parallel processing? Tell me some scenarios when we can &amp; can't use parallel processing.</w:t>
      </w:r>
      <w:ins w:author="lucky java" w:id="27" w:date="2024-01-23T10:42:43Z">
        <w:r w:rsidDel="00000000" w:rsidR="00000000" w:rsidRPr="00000000">
          <w:rPr>
            <w:rtl w:val="0"/>
          </w:rPr>
        </w:r>
      </w:ins>
    </w:p>
    <w:p w:rsidR="00000000" w:rsidDel="00000000" w:rsidP="00000000" w:rsidRDefault="00000000" w:rsidRPr="00000000" w14:paraId="0000006B">
      <w:pPr>
        <w:pageBreakBefore w:val="0"/>
        <w:widowControl w:val="0"/>
        <w:ind w:left="720" w:firstLine="0"/>
        <w:pPrChange w:author="lucky java" w:id="0" w:date="2024-01-23T10:42:43Z">
          <w:pPr>
            <w:pageBreakBefore w:val="0"/>
            <w:widowControl w:val="0"/>
            <w:numPr>
              <w:ilvl w:val="0"/>
              <w:numId w:val="10"/>
            </w:numPr>
            <w:ind w:left="720" w:hanging="360"/>
          </w:pPr>
        </w:pPrChange>
      </w:pPr>
      <w:ins w:author="lucky java" w:id="27" w:date="2024-01-23T10:42:43Z">
        <w:r w:rsidDel="00000000" w:rsidR="00000000" w:rsidRPr="00000000">
          <w:rPr>
            <w:rtl w:val="0"/>
          </w:rPr>
          <w:t xml:space="preserve">Ans:: </w:t>
        </w:r>
        <w:r w:rsidDel="00000000" w:rsidR="00000000" w:rsidRPr="00000000">
          <w:rPr>
            <w:highlight w:val="green"/>
            <w:rtl w:val="0"/>
            <w:rPrChange w:author="lucky java" w:id="28" w:date="2024-01-23T10:43:10Z">
              <w:rPr/>
            </w:rPrChange>
          </w:rPr>
          <w:t xml:space="preserve">in</w:t>
        </w:r>
        <w:r w:rsidDel="00000000" w:rsidR="00000000" w:rsidRPr="00000000">
          <w:rPr>
            <w:highlight w:val="green"/>
            <w:rtl w:val="0"/>
            <w:rPrChange w:author="lucky java" w:id="28" w:date="2024-01-23T10:43:10Z">
              <w:rPr/>
            </w:rPrChange>
          </w:rPr>
          <w:t xml:space="preserve">It </w:t>
        </w:r>
        <w:r w:rsidDel="00000000" w:rsidR="00000000" w:rsidRPr="00000000">
          <w:rPr>
            <w:highlight w:val="green"/>
            <w:rtl w:val="0"/>
            <w:rPrChange w:author="lucky java" w:id="28" w:date="2024-01-23T10:43:10Z">
              <w:rPr/>
            </w:rPrChange>
          </w:rPr>
          <w:t xml:space="preserve">creases the speed and efficiency of computers. Sequential computing forces fast processors to do things inefficiently. Computers can be used to solve more complex and more extensive problems. A single web app may have to process millions of requests every second with so much data.</w:t>
        </w:r>
      </w:ins>
      <w:r w:rsidDel="00000000" w:rsidR="00000000" w:rsidRPr="00000000">
        <w:rPr>
          <w:rtl w:val="0"/>
        </w:rPr>
      </w:r>
    </w:p>
    <w:p w:rsidR="00000000" w:rsidDel="00000000" w:rsidP="00000000" w:rsidRDefault="00000000" w:rsidRPr="00000000" w14:paraId="0000006C">
      <w:pPr>
        <w:pageBreakBefore w:val="0"/>
        <w:widowControl w:val="0"/>
        <w:numPr>
          <w:ilvl w:val="0"/>
          <w:numId w:val="10"/>
        </w:numPr>
        <w:ind w:left="720" w:hanging="360"/>
      </w:pPr>
      <w:r w:rsidDel="00000000" w:rsidR="00000000" w:rsidRPr="00000000">
        <w:rPr>
          <w:rtl w:val="0"/>
        </w:rPr>
        <w:t xml:space="preserve">Volatile vs synchronised?</w:t>
      </w:r>
    </w:p>
    <w:p w:rsidR="00000000" w:rsidDel="00000000" w:rsidP="00000000" w:rsidRDefault="00000000" w:rsidRPr="00000000" w14:paraId="0000006D">
      <w:pPr>
        <w:pageBreakBefore w:val="0"/>
        <w:widowControl w:val="0"/>
        <w:numPr>
          <w:ilvl w:val="0"/>
          <w:numId w:val="10"/>
        </w:numPr>
        <w:ind w:left="720" w:hanging="360"/>
        <w:rPr>
          <w:ins w:author="lucky java" w:id="30" w:date="2024-01-23T10:50:11Z"/>
        </w:rPr>
      </w:pPr>
      <w:r w:rsidDel="00000000" w:rsidR="00000000" w:rsidRPr="00000000">
        <w:rPr>
          <w:rtl w:val="0"/>
        </w:rPr>
        <w:t xml:space="preserve">What is ThreadLocalMap? Why should we use that?</w:t>
      </w:r>
      <w:ins w:author="lucky java" w:id="30" w:date="2024-01-23T10:50:11Z">
        <w:r w:rsidDel="00000000" w:rsidR="00000000" w:rsidRPr="00000000">
          <w:rPr>
            <w:rtl w:val="0"/>
          </w:rPr>
        </w:r>
      </w:ins>
    </w:p>
    <w:p w:rsidR="00000000" w:rsidDel="00000000" w:rsidP="00000000" w:rsidRDefault="00000000" w:rsidRPr="00000000" w14:paraId="0000006E">
      <w:pPr>
        <w:pageBreakBefore w:val="0"/>
        <w:widowControl w:val="0"/>
        <w:ind w:left="720" w:firstLine="0"/>
        <w:pPrChange w:author="lucky java" w:id="0" w:date="2024-01-23T10:50:11Z">
          <w:pPr>
            <w:pageBreakBefore w:val="0"/>
            <w:widowControl w:val="0"/>
            <w:numPr>
              <w:ilvl w:val="0"/>
              <w:numId w:val="10"/>
            </w:numPr>
            <w:ind w:left="720" w:hanging="360"/>
          </w:pPr>
        </w:pPrChange>
      </w:pPr>
      <w:ins w:author="lucky java" w:id="30" w:date="2024-01-23T10:50:11Z">
        <w:r w:rsidDel="00000000" w:rsidR="00000000" w:rsidRPr="00000000">
          <w:rPr>
            <w:rtl w:val="0"/>
          </w:rPr>
          <w:t xml:space="preserve">Ans::</w:t>
        </w:r>
        <w:r w:rsidDel="00000000" w:rsidR="00000000" w:rsidRPr="00000000">
          <w:rPr>
            <w:rtl w:val="0"/>
          </w:rPr>
          <w:t xml:space="preserve"> </w:t>
        </w:r>
        <w:r w:rsidDel="00000000" w:rsidR="00000000" w:rsidRPr="00000000">
          <w:rPr>
            <w:rtl w:val="0"/>
          </w:rPr>
          <w:t xml:space="preserve">ThreadLocalMap is </w:t>
        </w:r>
        <w:r w:rsidDel="00000000" w:rsidR="00000000" w:rsidRPr="00000000">
          <w:rPr>
            <w:rtl w:val="0"/>
          </w:rPr>
          <w:t xml:space="preserve">a customized hash map suitable only for maintaining thread local values</w:t>
        </w:r>
        <w:r w:rsidDel="00000000" w:rsidR="00000000" w:rsidRPr="00000000">
          <w:rPr>
            <w:rtl w:val="0"/>
          </w:rPr>
          <w:t xml:space="preserve">. No operations are exported outside of the ThreadLocal class. The class is package private to allow declaration of fields in class Thread.</w:t>
        </w:r>
      </w:ins>
      <w:r w:rsidDel="00000000" w:rsidR="00000000" w:rsidRPr="00000000">
        <w:rPr>
          <w:rtl w:val="0"/>
        </w:rPr>
      </w:r>
    </w:p>
    <w:p w:rsidR="00000000" w:rsidDel="00000000" w:rsidP="00000000" w:rsidRDefault="00000000" w:rsidRPr="00000000" w14:paraId="0000006F">
      <w:pPr>
        <w:pageBreakBefore w:val="0"/>
        <w:widowControl w:val="0"/>
        <w:numPr>
          <w:ilvl w:val="0"/>
          <w:numId w:val="10"/>
        </w:numPr>
        <w:ind w:left="720" w:hanging="360"/>
      </w:pPr>
      <w:r w:rsidDel="00000000" w:rsidR="00000000" w:rsidRPr="00000000">
        <w:rPr>
          <w:rtl w:val="0"/>
        </w:rPr>
        <w:t xml:space="preserve">Why wait, notify and notify all methods in object not in thread?</w:t>
      </w:r>
    </w:p>
    <w:p w:rsidR="00000000" w:rsidDel="00000000" w:rsidP="00000000" w:rsidRDefault="00000000" w:rsidRPr="00000000" w14:paraId="00000070">
      <w:pPr>
        <w:pageBreakBefore w:val="0"/>
        <w:widowControl w:val="0"/>
        <w:numPr>
          <w:ilvl w:val="0"/>
          <w:numId w:val="10"/>
        </w:numPr>
        <w:ind w:left="720" w:hanging="360"/>
      </w:pPr>
      <w:ins w:author="Prashant J" w:id="32" w:date="2023-11-26T05:12:21Z">
        <w:r w:rsidDel="00000000" w:rsidR="00000000" w:rsidRPr="00000000">
          <w:rPr>
            <w:rtl w:val="0"/>
          </w:rPr>
          <w:t xml:space="preserve">c</w:t>
        </w:r>
      </w:ins>
      <w:del w:author="Prashant J" w:id="32" w:date="2023-11-26T05:12:21Z">
        <w:r w:rsidDel="00000000" w:rsidR="00000000" w:rsidRPr="00000000">
          <w:rPr>
            <w:rtl w:val="0"/>
          </w:rPr>
          <w:delText xml:space="preserve">Difference</w:delText>
        </w:r>
        <w:r w:rsidDel="00000000" w:rsidR="00000000" w:rsidRPr="00000000">
          <w:rPr>
            <w:rtl w:val="0"/>
          </w:rPr>
          <w:delText xml:space="preserve"> </w:delText>
        </w:r>
        <w:r w:rsidDel="00000000" w:rsidR="00000000" w:rsidRPr="00000000">
          <w:rPr>
            <w:rtl w:val="0"/>
          </w:rPr>
          <w:delText xml:space="preserve"> between sleep and wait?</w:delText>
        </w:r>
      </w:del>
      <w:r w:rsidDel="00000000" w:rsidR="00000000" w:rsidRPr="00000000">
        <w:rPr>
          <w:rtl w:val="0"/>
        </w:rPr>
        <w:br w:type="textWrapping"/>
      </w:r>
    </w:p>
    <w:p w:rsidR="00000000" w:rsidDel="00000000" w:rsidP="00000000" w:rsidRDefault="00000000" w:rsidRPr="00000000" w14:paraId="00000071">
      <w:pPr>
        <w:pageBreakBefore w:val="0"/>
        <w:rPr>
          <w:b w:val="1"/>
          <w:highlight w:val="green"/>
        </w:rPr>
      </w:pPr>
      <w:r w:rsidDel="00000000" w:rsidR="00000000" w:rsidRPr="00000000">
        <w:rPr>
          <w:b w:val="1"/>
          <w:highlight w:val="green"/>
          <w:rtl w:val="0"/>
        </w:rPr>
        <w:t xml:space="preserve">Serialization</w:t>
      </w:r>
    </w:p>
    <w:p w:rsidR="00000000" w:rsidDel="00000000" w:rsidP="00000000" w:rsidRDefault="00000000" w:rsidRPr="00000000" w14:paraId="00000072">
      <w:pPr>
        <w:pageBreakBefore w:val="0"/>
        <w:numPr>
          <w:ilvl w:val="0"/>
          <w:numId w:val="1"/>
        </w:numPr>
        <w:ind w:left="720" w:hanging="360"/>
      </w:pPr>
      <w:r w:rsidDel="00000000" w:rsidR="00000000" w:rsidRPr="00000000">
        <w:rPr>
          <w:rtl w:val="0"/>
        </w:rPr>
        <w:t xml:space="preserve">What is Serialisable?</w:t>
      </w:r>
    </w:p>
    <w:p w:rsidR="00000000" w:rsidDel="00000000" w:rsidP="00000000" w:rsidRDefault="00000000" w:rsidRPr="00000000" w14:paraId="00000073">
      <w:pPr>
        <w:pageBreakBefore w:val="0"/>
        <w:numPr>
          <w:ilvl w:val="0"/>
          <w:numId w:val="1"/>
        </w:numPr>
        <w:ind w:left="720" w:hanging="360"/>
      </w:pPr>
      <w:r w:rsidDel="00000000" w:rsidR="00000000" w:rsidRPr="00000000">
        <w:rPr>
          <w:rtl w:val="0"/>
        </w:rPr>
        <w:t xml:space="preserve">static serializable or not?</w:t>
      </w:r>
    </w:p>
    <w:p w:rsidR="00000000" w:rsidDel="00000000" w:rsidP="00000000" w:rsidRDefault="00000000" w:rsidRPr="00000000" w14:paraId="00000074">
      <w:pPr>
        <w:pageBreakBefore w:val="0"/>
        <w:ind w:left="720" w:firstLine="0"/>
        <w:rPr/>
      </w:pPr>
      <w:r w:rsidDel="00000000" w:rsidR="00000000" w:rsidRPr="00000000">
        <w:rPr>
          <w:rFonts w:ascii="Roboto" w:cs="Roboto" w:eastAsia="Roboto" w:hAnsi="Roboto"/>
          <w:sz w:val="20"/>
          <w:szCs w:val="20"/>
          <w:highlight w:val="white"/>
          <w:rtl w:val="0"/>
        </w:rPr>
        <w:t xml:space="preserve">Static variables belong to a class and not to any individual instance. The concept of serialization is concerned with the object's current state ..</w:t>
      </w:r>
      <w:r w:rsidDel="00000000" w:rsidR="00000000" w:rsidRPr="00000000">
        <w:rPr>
          <w:rtl w:val="0"/>
        </w:rPr>
        <w:br w:type="textWrapping"/>
      </w:r>
    </w:p>
    <w:p w:rsidR="00000000" w:rsidDel="00000000" w:rsidP="00000000" w:rsidRDefault="00000000" w:rsidRPr="00000000" w14:paraId="00000075">
      <w:pPr>
        <w:pageBreakBefore w:val="0"/>
        <w:rPr>
          <w:b w:val="1"/>
          <w:highlight w:val="green"/>
        </w:rPr>
      </w:pPr>
      <w:r w:rsidDel="00000000" w:rsidR="00000000" w:rsidRPr="00000000">
        <w:rPr>
          <w:b w:val="1"/>
          <w:highlight w:val="green"/>
          <w:rtl w:val="0"/>
        </w:rPr>
        <w:t xml:space="preserve">Exceptions</w:t>
      </w:r>
    </w:p>
    <w:p w:rsidR="00000000" w:rsidDel="00000000" w:rsidP="00000000" w:rsidRDefault="00000000" w:rsidRPr="00000000" w14:paraId="00000076">
      <w:pPr>
        <w:pageBreakBefore w:val="0"/>
        <w:numPr>
          <w:ilvl w:val="0"/>
          <w:numId w:val="22"/>
        </w:numPr>
        <w:ind w:left="720" w:hanging="360"/>
        <w:rPr>
          <w:u w:val="none"/>
        </w:rPr>
      </w:pPr>
      <w:r w:rsidDel="00000000" w:rsidR="00000000" w:rsidRPr="00000000">
        <w:rPr>
          <w:rtl w:val="0"/>
        </w:rPr>
        <w:t xml:space="preserve">Exception and error definition.</w:t>
      </w:r>
    </w:p>
    <w:p w:rsidR="00000000" w:rsidDel="00000000" w:rsidP="00000000" w:rsidRDefault="00000000" w:rsidRPr="00000000" w14:paraId="00000077">
      <w:pPr>
        <w:pageBreakBefore w:val="0"/>
        <w:numPr>
          <w:ilvl w:val="0"/>
          <w:numId w:val="22"/>
        </w:numPr>
        <w:ind w:left="720" w:hanging="360"/>
        <w:rPr>
          <w:u w:val="none"/>
        </w:rPr>
      </w:pPr>
      <w:r w:rsidDel="00000000" w:rsidR="00000000" w:rsidRPr="00000000">
        <w:rPr>
          <w:rtl w:val="0"/>
        </w:rPr>
        <w:t xml:space="preserve">Checked vs unchecked Exceptions?</w:t>
      </w:r>
    </w:p>
    <w:p w:rsidR="00000000" w:rsidDel="00000000" w:rsidP="00000000" w:rsidRDefault="00000000" w:rsidRPr="00000000" w14:paraId="00000078">
      <w:pPr>
        <w:pageBreakBefore w:val="0"/>
        <w:numPr>
          <w:ilvl w:val="0"/>
          <w:numId w:val="22"/>
        </w:numPr>
        <w:ind w:left="720" w:hanging="360"/>
      </w:pPr>
      <w:r w:rsidDel="00000000" w:rsidR="00000000" w:rsidRPr="00000000">
        <w:rPr>
          <w:rtl w:val="0"/>
        </w:rPr>
        <w:t xml:space="preserve">how to write custom exception</w:t>
      </w:r>
    </w:p>
    <w:p w:rsidR="00000000" w:rsidDel="00000000" w:rsidP="00000000" w:rsidRDefault="00000000" w:rsidRPr="00000000" w14:paraId="00000079">
      <w:pPr>
        <w:pageBreakBefore w:val="0"/>
        <w:numPr>
          <w:ilvl w:val="0"/>
          <w:numId w:val="22"/>
        </w:numPr>
        <w:ind w:left="720" w:hanging="360"/>
      </w:pPr>
      <w:r w:rsidDel="00000000" w:rsidR="00000000" w:rsidRPr="00000000">
        <w:rPr>
          <w:rtl w:val="0"/>
        </w:rPr>
        <w:t xml:space="preserve">Explain catch with parent exception and another catch with child exception.</w:t>
        <w:tab/>
      </w:r>
    </w:p>
    <w:p w:rsidR="00000000" w:rsidDel="00000000" w:rsidP="00000000" w:rsidRDefault="00000000" w:rsidRPr="00000000" w14:paraId="0000007A">
      <w:pPr>
        <w:pageBreakBefore w:val="0"/>
        <w:numPr>
          <w:ilvl w:val="0"/>
          <w:numId w:val="22"/>
        </w:numPr>
        <w:ind w:left="720" w:hanging="360"/>
      </w:pPr>
      <w:r w:rsidDel="00000000" w:rsidR="00000000" w:rsidRPr="00000000">
        <w:rPr>
          <w:rtl w:val="0"/>
        </w:rPr>
        <w:t xml:space="preserve">Exception handling. Create your own custom exception. Why chain of responsibility design pattern is suggested to be followed during exception handling.</w:t>
      </w:r>
    </w:p>
    <w:p w:rsidR="00000000" w:rsidDel="00000000" w:rsidP="00000000" w:rsidRDefault="00000000" w:rsidRPr="00000000" w14:paraId="0000007B">
      <w:pPr>
        <w:pageBreakBefore w:val="0"/>
        <w:numPr>
          <w:ilvl w:val="0"/>
          <w:numId w:val="22"/>
        </w:numPr>
        <w:ind w:left="720" w:hanging="360"/>
        <w:rPr>
          <w:u w:val="none"/>
        </w:rPr>
      </w:pPr>
      <w:r w:rsidDel="00000000" w:rsidR="00000000" w:rsidRPr="00000000">
        <w:rPr>
          <w:rtl w:val="0"/>
        </w:rPr>
        <w:t xml:space="preserve">Difference between throw and throws?</w:t>
      </w:r>
    </w:p>
    <w:p w:rsidR="00000000" w:rsidDel="00000000" w:rsidP="00000000" w:rsidRDefault="00000000" w:rsidRPr="00000000" w14:paraId="0000007C">
      <w:pPr>
        <w:pageBreakBefore w:val="0"/>
        <w:numPr>
          <w:ilvl w:val="0"/>
          <w:numId w:val="22"/>
        </w:numPr>
        <w:ind w:left="720" w:hanging="360"/>
      </w:pPr>
      <w:r w:rsidDel="00000000" w:rsidR="00000000" w:rsidRPr="00000000">
        <w:rPr>
          <w:rtl w:val="0"/>
        </w:rPr>
        <w:t xml:space="preserve">Exceptions order in catch block?</w:t>
      </w:r>
    </w:p>
    <w:p w:rsidR="00000000" w:rsidDel="00000000" w:rsidP="00000000" w:rsidRDefault="00000000" w:rsidRPr="00000000" w14:paraId="0000007D">
      <w:pPr>
        <w:pageBreakBefore w:val="0"/>
        <w:numPr>
          <w:ilvl w:val="0"/>
          <w:numId w:val="22"/>
        </w:numPr>
        <w:ind w:left="720" w:hanging="360"/>
      </w:pPr>
      <w:r w:rsidDel="00000000" w:rsidR="00000000" w:rsidRPr="00000000">
        <w:rPr>
          <w:rtl w:val="0"/>
        </w:rPr>
        <w:t xml:space="preserve">try block with resources and how are those resources closed?</w:t>
      </w:r>
    </w:p>
    <w:p w:rsidR="00000000" w:rsidDel="00000000" w:rsidP="00000000" w:rsidRDefault="00000000" w:rsidRPr="00000000" w14:paraId="0000007E">
      <w:pPr>
        <w:pageBreakBefore w:val="0"/>
        <w:numPr>
          <w:ilvl w:val="0"/>
          <w:numId w:val="22"/>
        </w:numPr>
        <w:ind w:left="720" w:hanging="360"/>
      </w:pPr>
      <w:r w:rsidDel="00000000" w:rsidR="00000000" w:rsidRPr="00000000">
        <w:rPr>
          <w:rtl w:val="0"/>
        </w:rPr>
        <w:t xml:space="preserve">difference between class not found exception and  class def exception?</w:t>
      </w:r>
      <w:r w:rsidDel="00000000" w:rsidR="00000000" w:rsidRPr="00000000">
        <w:rPr>
          <w:rtl w:val="0"/>
        </w:rPr>
        <w:br w:type="textWrapping"/>
      </w:r>
    </w:p>
    <w:p w:rsidR="00000000" w:rsidDel="00000000" w:rsidP="00000000" w:rsidRDefault="00000000" w:rsidRPr="00000000" w14:paraId="0000007F">
      <w:pPr>
        <w:pageBreakBefore w:val="0"/>
        <w:rPr>
          <w:b w:val="1"/>
          <w:highlight w:val="green"/>
        </w:rPr>
      </w:pPr>
      <w:r w:rsidDel="00000000" w:rsidR="00000000" w:rsidRPr="00000000">
        <w:rPr>
          <w:b w:val="1"/>
          <w:highlight w:val="green"/>
          <w:rtl w:val="0"/>
        </w:rPr>
        <w:t xml:space="preserve">Java 8</w:t>
      </w:r>
    </w:p>
    <w:p w:rsidR="00000000" w:rsidDel="00000000" w:rsidP="00000000" w:rsidRDefault="00000000" w:rsidRPr="00000000" w14:paraId="00000080">
      <w:pPr>
        <w:pageBreakBefore w:val="0"/>
        <w:numPr>
          <w:ilvl w:val="0"/>
          <w:numId w:val="18"/>
        </w:numPr>
        <w:ind w:left="720" w:hanging="360"/>
        <w:rPr>
          <w:u w:val="none"/>
        </w:rPr>
      </w:pPr>
      <w:r w:rsidDel="00000000" w:rsidR="00000000" w:rsidRPr="00000000">
        <w:rPr>
          <w:rtl w:val="0"/>
        </w:rPr>
        <w:t xml:space="preserve">What is the default method in java8?</w:t>
      </w:r>
    </w:p>
    <w:p w:rsidR="00000000" w:rsidDel="00000000" w:rsidP="00000000" w:rsidRDefault="00000000" w:rsidRPr="00000000" w14:paraId="00000081">
      <w:pPr>
        <w:pageBreakBefore w:val="0"/>
        <w:numPr>
          <w:ilvl w:val="0"/>
          <w:numId w:val="18"/>
        </w:numPr>
        <w:ind w:left="720" w:hanging="360"/>
        <w:rPr>
          <w:u w:val="none"/>
        </w:rPr>
      </w:pPr>
      <w:r w:rsidDel="00000000" w:rsidR="00000000" w:rsidRPr="00000000">
        <w:rPr>
          <w:rtl w:val="0"/>
        </w:rPr>
        <w:t xml:space="preserve">Can I write another method inside a default method?</w:t>
      </w:r>
    </w:p>
    <w:p w:rsidR="00000000" w:rsidDel="00000000" w:rsidP="00000000" w:rsidRDefault="00000000" w:rsidRPr="00000000" w14:paraId="00000082">
      <w:pPr>
        <w:pageBreakBefore w:val="0"/>
        <w:numPr>
          <w:ilvl w:val="0"/>
          <w:numId w:val="18"/>
        </w:numPr>
        <w:ind w:left="720" w:hanging="360"/>
      </w:pPr>
      <w:r w:rsidDel="00000000" w:rsidR="00000000" w:rsidRPr="00000000">
        <w:rPr>
          <w:rtl w:val="0"/>
        </w:rPr>
        <w:t xml:space="preserve">functional interface and stream connection.</w:t>
      </w:r>
    </w:p>
    <w:p w:rsidR="00000000" w:rsidDel="00000000" w:rsidP="00000000" w:rsidRDefault="00000000" w:rsidRPr="00000000" w14:paraId="00000083">
      <w:pPr>
        <w:pageBreakBefore w:val="0"/>
        <w:numPr>
          <w:ilvl w:val="0"/>
          <w:numId w:val="18"/>
        </w:numPr>
        <w:ind w:left="720" w:hanging="360"/>
        <w:rPr>
          <w:u w:val="none"/>
        </w:rPr>
      </w:pPr>
      <w:r w:rsidDel="00000000" w:rsidR="00000000" w:rsidRPr="00000000">
        <w:rPr>
          <w:rtl w:val="0"/>
        </w:rPr>
        <w:t xml:space="preserve">What are the java 8 features ? </w:t>
      </w:r>
    </w:p>
    <w:p w:rsidR="00000000" w:rsidDel="00000000" w:rsidP="00000000" w:rsidRDefault="00000000" w:rsidRPr="00000000" w14:paraId="00000084">
      <w:pPr>
        <w:pageBreakBefore w:val="0"/>
        <w:numPr>
          <w:ilvl w:val="0"/>
          <w:numId w:val="18"/>
        </w:numPr>
        <w:ind w:left="720" w:hanging="360"/>
        <w:rPr>
          <w:u w:val="none"/>
        </w:rPr>
      </w:pPr>
      <w:r w:rsidDel="00000000" w:rsidR="00000000" w:rsidRPr="00000000">
        <w:rPr>
          <w:rtl w:val="0"/>
        </w:rPr>
        <w:t xml:space="preserve">What are the advantages of stream apis?</w:t>
      </w:r>
    </w:p>
    <w:p w:rsidR="00000000" w:rsidDel="00000000" w:rsidP="00000000" w:rsidRDefault="00000000" w:rsidRPr="00000000" w14:paraId="00000085">
      <w:pPr>
        <w:pageBreakBefore w:val="0"/>
        <w:numPr>
          <w:ilvl w:val="0"/>
          <w:numId w:val="18"/>
        </w:numPr>
        <w:ind w:left="720" w:hanging="360"/>
        <w:rPr>
          <w:u w:val="none"/>
        </w:rPr>
      </w:pPr>
      <w:r w:rsidDel="00000000" w:rsidR="00000000" w:rsidRPr="00000000">
        <w:rPr>
          <w:rtl w:val="0"/>
        </w:rPr>
        <w:t xml:space="preserve">You have a collection of employees, write logic to extract employee names using java 8?</w:t>
      </w:r>
    </w:p>
    <w:p w:rsidR="00000000" w:rsidDel="00000000" w:rsidP="00000000" w:rsidRDefault="00000000" w:rsidRPr="00000000" w14:paraId="00000086">
      <w:pPr>
        <w:pageBreakBefore w:val="0"/>
        <w:numPr>
          <w:ilvl w:val="0"/>
          <w:numId w:val="18"/>
        </w:numPr>
        <w:ind w:left="720" w:hanging="360"/>
      </w:pPr>
      <w:r w:rsidDel="00000000" w:rsidR="00000000" w:rsidRPr="00000000">
        <w:rPr>
          <w:rtl w:val="0"/>
        </w:rPr>
        <w:t xml:space="preserve">What is Predicate, supplier, consumer in java?</w:t>
      </w:r>
    </w:p>
    <w:p w:rsidR="00000000" w:rsidDel="00000000" w:rsidP="00000000" w:rsidRDefault="00000000" w:rsidRPr="00000000" w14:paraId="00000087">
      <w:pPr>
        <w:pageBreakBefore w:val="0"/>
        <w:numPr>
          <w:ilvl w:val="0"/>
          <w:numId w:val="18"/>
        </w:numPr>
        <w:ind w:left="720" w:hanging="360"/>
        <w:rPr>
          <w:u w:val="none"/>
        </w:rPr>
      </w:pPr>
      <w:r w:rsidDel="00000000" w:rsidR="00000000" w:rsidRPr="00000000">
        <w:rPr>
          <w:rtl w:val="0"/>
        </w:rPr>
        <w:t xml:space="preserve">What is the difference between Collections and Stream ?</w:t>
      </w:r>
    </w:p>
    <w:p w:rsidR="00000000" w:rsidDel="00000000" w:rsidP="00000000" w:rsidRDefault="00000000" w:rsidRPr="00000000" w14:paraId="00000088">
      <w:pPr>
        <w:pageBreakBefore w:val="0"/>
        <w:numPr>
          <w:ilvl w:val="0"/>
          <w:numId w:val="18"/>
        </w:numPr>
        <w:ind w:left="720" w:hanging="360"/>
        <w:rPr>
          <w:ins w:author="PALLAVI SHINDE" w:id="33" w:date="2022-11-21T08:50:50Z"/>
        </w:rPr>
      </w:pPr>
      <w:r w:rsidDel="00000000" w:rsidR="00000000" w:rsidRPr="00000000">
        <w:rPr>
          <w:rtl w:val="0"/>
        </w:rPr>
        <w:t xml:space="preserve">Why is permgen space removed from JAVA 8 ? Why was metaspace introduced in JAVA 8 ?</w:t>
      </w:r>
      <w:ins w:author="PALLAVI SHINDE" w:id="33" w:date="2022-11-21T08:50:50Z">
        <w:r w:rsidDel="00000000" w:rsidR="00000000" w:rsidRPr="00000000">
          <w:rPr>
            <w:rtl w:val="0"/>
          </w:rPr>
        </w:r>
      </w:ins>
    </w:p>
    <w:p w:rsidR="00000000" w:rsidDel="00000000" w:rsidP="00000000" w:rsidRDefault="00000000" w:rsidRPr="00000000" w14:paraId="00000089">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What Is Optional Class and when Do we need it</w:t>
        </w:r>
      </w:ins>
    </w:p>
    <w:p w:rsidR="00000000" w:rsidDel="00000000" w:rsidP="00000000" w:rsidRDefault="00000000" w:rsidRPr="00000000" w14:paraId="0000008A">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Difference between orElse() and OrElseGet()</w:t>
        </w:r>
      </w:ins>
    </w:p>
    <w:p w:rsidR="00000000" w:rsidDel="00000000" w:rsidP="00000000" w:rsidRDefault="00000000" w:rsidRPr="00000000" w14:paraId="0000008B">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How to throw exception using optional</w:t>
        </w:r>
      </w:ins>
    </w:p>
    <w:p w:rsidR="00000000" w:rsidDel="00000000" w:rsidP="00000000" w:rsidRDefault="00000000" w:rsidRPr="00000000" w14:paraId="0000008C">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Difference between findFirst() and FindAny()</w:t>
        </w:r>
      </w:ins>
    </w:p>
    <w:p w:rsidR="00000000" w:rsidDel="00000000" w:rsidP="00000000" w:rsidRDefault="00000000" w:rsidRPr="00000000" w14:paraId="0000008D">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Difference between flatMap and Map</w:t>
        </w:r>
      </w:ins>
    </w:p>
    <w:p w:rsidR="00000000" w:rsidDel="00000000" w:rsidP="00000000" w:rsidRDefault="00000000" w:rsidRPr="00000000" w14:paraId="0000008E">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Difference between flatMap and Reduce</w:t>
        </w:r>
      </w:ins>
    </w:p>
    <w:p w:rsidR="00000000" w:rsidDel="00000000" w:rsidP="00000000" w:rsidRDefault="00000000" w:rsidRPr="00000000" w14:paraId="0000008F">
      <w:pPr>
        <w:pageBreakBefore w:val="0"/>
        <w:numPr>
          <w:ilvl w:val="0"/>
          <w:numId w:val="18"/>
        </w:numPr>
        <w:ind w:left="720" w:hanging="360"/>
        <w:rPr>
          <w:ins w:author="PALLAVI SHINDE" w:id="33" w:date="2022-11-21T08:50:50Z"/>
          <w:u w:val="none"/>
        </w:rPr>
      </w:pPr>
      <w:ins w:author="PALLAVI SHINDE" w:id="33" w:date="2022-11-21T08:50:50Z">
        <w:r w:rsidDel="00000000" w:rsidR="00000000" w:rsidRPr="00000000">
          <w:rPr>
            <w:rtl w:val="0"/>
          </w:rPr>
          <w:t xml:space="preserve">What is method reference</w:t>
        </w:r>
      </w:ins>
    </w:p>
    <w:p w:rsidR="00000000" w:rsidDel="00000000" w:rsidP="00000000" w:rsidRDefault="00000000" w:rsidRPr="00000000" w14:paraId="00000090">
      <w:pPr>
        <w:pageBreakBefore w:val="0"/>
        <w:ind w:left="720" w:firstLine="0"/>
        <w:pPrChange w:author="PALLAVI SHINDE" w:id="0" w:date="2022-11-21T08:50:50Z">
          <w:pPr>
            <w:pageBreakBefore w:val="0"/>
            <w:numPr>
              <w:ilvl w:val="0"/>
              <w:numId w:val="18"/>
            </w:numPr>
            <w:ind w:left="720" w:hanging="360"/>
          </w:pPr>
        </w:pPrChange>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highlight w:val="magenta"/>
        </w:rPr>
      </w:pPr>
      <w:r w:rsidDel="00000000" w:rsidR="00000000" w:rsidRPr="00000000">
        <w:rPr>
          <w:b w:val="1"/>
          <w:highlight w:val="magenta"/>
          <w:rtl w:val="0"/>
        </w:rPr>
        <w:t xml:space="preserve">Spring</w:t>
      </w:r>
    </w:p>
    <w:p w:rsidR="00000000" w:rsidDel="00000000" w:rsidP="00000000" w:rsidRDefault="00000000" w:rsidRPr="00000000" w14:paraId="00000093">
      <w:pPr>
        <w:pageBreakBefore w:val="0"/>
        <w:numPr>
          <w:ilvl w:val="0"/>
          <w:numId w:val="5"/>
        </w:numPr>
        <w:ind w:left="720" w:hanging="360"/>
      </w:pPr>
      <w:ins w:author="Pratyush S" w:id="35" w:date="2024-04-04T06:00:02Z">
        <w:r w:rsidDel="00000000" w:rsidR="00000000" w:rsidRPr="00000000">
          <w:rPr>
            <w:b w:val="1"/>
            <w:highlight w:val="magenta"/>
            <w:rtl w:val="0"/>
          </w:rPr>
          <w:t xml:space="preserve"> </w:t>
        </w:r>
      </w:ins>
      <w:del w:author="Pratyush S" w:id="35" w:date="2024-04-04T06:00:02Z">
        <w:r w:rsidDel="00000000" w:rsidR="00000000" w:rsidRPr="00000000">
          <w:rPr>
            <w:rtl w:val="0"/>
          </w:rPr>
          <w:delText xml:space="preserve">How do you do some configuration before the spring bean container starts?</w:delText>
        </w:r>
      </w:del>
      <w:r w:rsidDel="00000000" w:rsidR="00000000" w:rsidRPr="00000000">
        <w:rPr>
          <w:rtl w:val="0"/>
        </w:rPr>
      </w:r>
    </w:p>
    <w:p w:rsidR="00000000" w:rsidDel="00000000" w:rsidP="00000000" w:rsidRDefault="00000000" w:rsidRPr="00000000" w14:paraId="00000094">
      <w:pPr>
        <w:pageBreakBefore w:val="0"/>
        <w:numPr>
          <w:ilvl w:val="0"/>
          <w:numId w:val="5"/>
        </w:numPr>
        <w:ind w:left="720" w:hanging="360"/>
      </w:pPr>
      <w:r w:rsidDel="00000000" w:rsidR="00000000" w:rsidRPr="00000000">
        <w:rPr>
          <w:rtl w:val="0"/>
        </w:rPr>
        <w:t xml:space="preserve">Why do we use PostConstruct in spring?</w:t>
      </w:r>
    </w:p>
    <w:p w:rsidR="00000000" w:rsidDel="00000000" w:rsidP="00000000" w:rsidRDefault="00000000" w:rsidRPr="00000000" w14:paraId="00000095">
      <w:pPr>
        <w:pageBreakBefore w:val="0"/>
        <w:ind w:left="720" w:firstLine="0"/>
        <w:rPr/>
      </w:pPr>
      <w:r w:rsidDel="00000000" w:rsidR="00000000" w:rsidRPr="00000000">
        <w:rPr>
          <w:rFonts w:ascii="Roboto" w:cs="Roboto" w:eastAsia="Roboto" w:hAnsi="Roboto"/>
          <w:sz w:val="20"/>
          <w:szCs w:val="20"/>
          <w:highlight w:val="white"/>
          <w:rtl w:val="0"/>
        </w:rPr>
        <w:t xml:space="preserve">@PostConstruct is an annotation used on a method that needs to be executed after dependency injection is done to perform any initialization.</w:t>
      </w:r>
      <w:r w:rsidDel="00000000" w:rsidR="00000000" w:rsidRPr="00000000">
        <w:rPr>
          <w:rtl w:val="0"/>
        </w:rPr>
      </w:r>
    </w:p>
    <w:p w:rsidR="00000000" w:rsidDel="00000000" w:rsidP="00000000" w:rsidRDefault="00000000" w:rsidRPr="00000000" w14:paraId="00000096">
      <w:pPr>
        <w:pageBreakBefore w:val="0"/>
        <w:numPr>
          <w:ilvl w:val="0"/>
          <w:numId w:val="5"/>
        </w:numPr>
        <w:ind w:left="720" w:hanging="360"/>
      </w:pPr>
      <w:r w:rsidDel="00000000" w:rsidR="00000000" w:rsidRPr="00000000">
        <w:rPr>
          <w:rtl w:val="0"/>
        </w:rPr>
        <w:t xml:space="preserve">Different modules of spring that you have worked on.</w:t>
      </w:r>
    </w:p>
    <w:p w:rsidR="00000000" w:rsidDel="00000000" w:rsidP="00000000" w:rsidRDefault="00000000" w:rsidRPr="00000000" w14:paraId="00000097">
      <w:pPr>
        <w:pageBreakBefore w:val="0"/>
        <w:numPr>
          <w:ilvl w:val="0"/>
          <w:numId w:val="5"/>
        </w:numPr>
        <w:ind w:left="720" w:hanging="360"/>
      </w:pPr>
      <w:r w:rsidDel="00000000" w:rsidR="00000000" w:rsidRPr="00000000">
        <w:rPr>
          <w:rtl w:val="0"/>
        </w:rPr>
        <w:t xml:space="preserve">Dependency Injection. Explain types. Which one is better?</w:t>
      </w:r>
    </w:p>
    <w:p w:rsidR="00000000" w:rsidDel="00000000" w:rsidP="00000000" w:rsidRDefault="00000000" w:rsidRPr="00000000" w14:paraId="00000098">
      <w:pPr>
        <w:pageBreakBefore w:val="0"/>
        <w:ind w:left="720" w:firstLine="0"/>
        <w:rPr/>
      </w:pPr>
      <w:r w:rsidDel="00000000" w:rsidR="00000000" w:rsidRPr="00000000">
        <w:rPr>
          <w:rFonts w:ascii="Roboto" w:cs="Roboto" w:eastAsia="Roboto" w:hAnsi="Roboto"/>
          <w:sz w:val="20"/>
          <w:szCs w:val="20"/>
          <w:highlight w:val="white"/>
          <w:rtl w:val="0"/>
        </w:rPr>
        <w:t xml:space="preserve">Constructor injection — good, reliable and immutable, injected via one of the constructors. Possible to configure in: XML, XML+Annotations, Java, ...</w:t>
      </w:r>
      <w:r w:rsidDel="00000000" w:rsidR="00000000" w:rsidRPr="00000000">
        <w:rPr>
          <w:rtl w:val="0"/>
        </w:rPr>
      </w:r>
    </w:p>
    <w:p w:rsidR="00000000" w:rsidDel="00000000" w:rsidP="00000000" w:rsidRDefault="00000000" w:rsidRPr="00000000" w14:paraId="00000099">
      <w:pPr>
        <w:pageBreakBefore w:val="0"/>
        <w:numPr>
          <w:ilvl w:val="0"/>
          <w:numId w:val="5"/>
        </w:numPr>
        <w:ind w:left="720" w:hanging="360"/>
      </w:pPr>
      <w:r w:rsidDel="00000000" w:rsidR="00000000" w:rsidRPr="00000000">
        <w:rPr>
          <w:rtl w:val="0"/>
        </w:rPr>
        <w:t xml:space="preserve"> Difference between Singleton and session prototype. </w:t>
      </w:r>
    </w:p>
    <w:p w:rsidR="00000000" w:rsidDel="00000000" w:rsidP="00000000" w:rsidRDefault="00000000" w:rsidRPr="00000000" w14:paraId="0000009A">
      <w:pPr>
        <w:pageBreakBefore w:val="0"/>
        <w:ind w:left="720" w:firstLine="0"/>
        <w:rPr>
          <w:ins w:author="Manasa mv" w:id="37" w:date="2023-04-10T05:46:00Z"/>
          <w:del w:author="lucky java" w:id="36" w:date="2024-01-24T11:50:47Z"/>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Prototype scope = A new object is created each time it is injected/looked up. It will use new SomeClass() each time. · Only one instance will be created for a single bean definition per Spring IoC container and the same </w:t>
      </w:r>
      <w:ins w:author="lucky java" w:id="36" w:date="2024-01-24T11:50:47Z">
        <w:r w:rsidDel="00000000" w:rsidR="00000000" w:rsidRPr="00000000">
          <w:rPr>
            <w:rFonts w:ascii="Roboto" w:cs="Roboto" w:eastAsia="Roboto" w:hAnsi="Roboto"/>
            <w:sz w:val="20"/>
            <w:szCs w:val="20"/>
            <w:highlight w:val="white"/>
            <w:rtl w:val="0"/>
          </w:rPr>
          <w:t xml:space="preserve">object will be shared for each ..</w:t>
        </w:r>
      </w:ins>
      <w:ins w:author="Manasa mv" w:id="37" w:date="2023-04-10T05:46:00Z">
        <w:del w:author="lucky java" w:id="36" w:date="2024-01-24T11:50:47Z">
          <w:r w:rsidDel="00000000" w:rsidR="00000000" w:rsidRPr="00000000">
            <w:rPr>
              <w:rtl w:val="0"/>
            </w:rPr>
          </w:r>
        </w:del>
      </w:ins>
    </w:p>
    <w:p w:rsidR="00000000" w:rsidDel="00000000" w:rsidP="00000000" w:rsidRDefault="00000000" w:rsidRPr="00000000" w14:paraId="0000009B">
      <w:pPr>
        <w:pageBreakBefore w:val="0"/>
        <w:ind w:left="720" w:firstLine="0"/>
        <w:rPr>
          <w:ins w:author="Manasa mv" w:id="37" w:date="2023-04-10T05:46:00Z"/>
          <w:del w:author="lucky java" w:id="36" w:date="2024-01-24T11:50:47Z"/>
          <w:rFonts w:ascii="Roboto" w:cs="Roboto" w:eastAsia="Roboto" w:hAnsi="Roboto"/>
          <w:sz w:val="20"/>
          <w:szCs w:val="20"/>
          <w:highlight w:val="white"/>
        </w:rPr>
        <w:pPrChange w:author="lucky java" w:id="0" w:date="2024-01-24T11:50:47Z">
          <w:pPr>
            <w:pageBreakBefore w:val="0"/>
            <w:ind w:left="720" w:firstLine="0"/>
          </w:pPr>
        </w:pPrChange>
      </w:pPr>
      <w:ins w:author="Manasa mv" w:id="37" w:date="2023-04-10T05:46:00Z">
        <w:del w:author="lucky java" w:id="36" w:date="2024-01-24T11:50:47Z">
          <w:r w:rsidDel="00000000" w:rsidR="00000000" w:rsidRPr="00000000">
            <w:rPr>
              <w:rtl w:val="0"/>
            </w:rPr>
          </w:r>
        </w:del>
      </w:ins>
    </w:p>
    <w:p w:rsidR="00000000" w:rsidDel="00000000" w:rsidP="00000000" w:rsidRDefault="00000000" w:rsidRPr="00000000" w14:paraId="0000009C">
      <w:pPr>
        <w:pageBreakBefore w:val="0"/>
        <w:ind w:left="0" w:firstLine="0"/>
        <w:rPr/>
        <w:pPrChange w:author="lucky java" w:id="0" w:date="2024-01-24T11:50:44Z">
          <w:pPr>
            <w:pageBreakBefore w:val="0"/>
            <w:ind w:left="720" w:firstLine="0"/>
          </w:pPr>
        </w:pPrChange>
      </w:pPr>
      <w:del w:author="lucky java" w:id="36" w:date="2024-01-24T11:50:47Z">
        <w:r w:rsidDel="00000000" w:rsidR="00000000" w:rsidRPr="00000000">
          <w:rPr>
            <w:rFonts w:ascii="Roboto" w:cs="Roboto" w:eastAsia="Roboto" w:hAnsi="Roboto"/>
            <w:sz w:val="20"/>
            <w:szCs w:val="20"/>
            <w:highlight w:val="white"/>
            <w:rtl w:val="0"/>
          </w:rPr>
          <w:delText xml:space="preserve">object will be shared for each ..</w:delText>
        </w:r>
      </w:del>
      <w:r w:rsidDel="00000000" w:rsidR="00000000" w:rsidRPr="00000000">
        <w:rPr>
          <w:rtl w:val="0"/>
        </w:rPr>
      </w:r>
    </w:p>
    <w:p w:rsidR="00000000" w:rsidDel="00000000" w:rsidP="00000000" w:rsidRDefault="00000000" w:rsidRPr="00000000" w14:paraId="0000009D">
      <w:pPr>
        <w:pageBreakBefore w:val="0"/>
        <w:numPr>
          <w:ilvl w:val="0"/>
          <w:numId w:val="5"/>
        </w:numPr>
        <w:ind w:left="720" w:hanging="360"/>
      </w:pPr>
      <w:r w:rsidDel="00000000" w:rsidR="00000000" w:rsidRPr="00000000">
        <w:rPr>
          <w:rtl w:val="0"/>
        </w:rPr>
        <w:t xml:space="preserve"> Explain about spring application security</w:t>
      </w:r>
    </w:p>
    <w:p w:rsidR="00000000" w:rsidDel="00000000" w:rsidP="00000000" w:rsidRDefault="00000000" w:rsidRPr="00000000" w14:paraId="0000009E">
      <w:pPr>
        <w:pageBreakBefore w:val="0"/>
        <w:numPr>
          <w:ilvl w:val="0"/>
          <w:numId w:val="5"/>
        </w:numPr>
        <w:ind w:left="720" w:hanging="360"/>
      </w:pPr>
      <w:r w:rsidDel="00000000" w:rsidR="00000000" w:rsidRPr="00000000">
        <w:rPr>
          <w:rtl w:val="0"/>
        </w:rPr>
        <w:t xml:space="preserve"> How do you call an api in your app and validate it? </w:t>
      </w:r>
    </w:p>
    <w:p w:rsidR="00000000" w:rsidDel="00000000" w:rsidP="00000000" w:rsidRDefault="00000000" w:rsidRPr="00000000" w14:paraId="0000009F">
      <w:pPr>
        <w:pageBreakBefore w:val="0"/>
        <w:ind w:left="720" w:firstLine="0"/>
        <w:rPr/>
      </w:pPr>
      <w:r w:rsidDel="00000000" w:rsidR="00000000" w:rsidRPr="00000000">
        <w:rPr>
          <w:rFonts w:ascii="Roboto" w:cs="Roboto" w:eastAsia="Roboto" w:hAnsi="Roboto"/>
          <w:sz w:val="20"/>
          <w:szCs w:val="20"/>
          <w:highlight w:val="white"/>
          <w:rtl w:val="0"/>
        </w:rPr>
        <w:t xml:space="preserve">Call arguments should be passed as JSON in the body of the request with content-type HTTP header set to application/json. </w:t>
      </w:r>
      <w:r w:rsidDel="00000000" w:rsidR="00000000" w:rsidRPr="00000000">
        <w:rPr>
          <w:rtl w:val="0"/>
        </w:rPr>
      </w:r>
    </w:p>
    <w:p w:rsidR="00000000" w:rsidDel="00000000" w:rsidP="00000000" w:rsidRDefault="00000000" w:rsidRPr="00000000" w14:paraId="000000A0">
      <w:pPr>
        <w:pageBreakBefore w:val="0"/>
        <w:numPr>
          <w:ilvl w:val="0"/>
          <w:numId w:val="5"/>
        </w:numPr>
        <w:ind w:left="720" w:hanging="360"/>
      </w:pPr>
      <w:r w:rsidDel="00000000" w:rsidR="00000000" w:rsidRPr="00000000">
        <w:rPr>
          <w:rtl w:val="0"/>
        </w:rPr>
        <w:t xml:space="preserve"> How did you handle db errors in your application? Logs slf4j</w:t>
      </w:r>
    </w:p>
    <w:p w:rsidR="00000000" w:rsidDel="00000000" w:rsidP="00000000" w:rsidRDefault="00000000" w:rsidRPr="00000000" w14:paraId="000000A1">
      <w:pPr>
        <w:pageBreakBefore w:val="0"/>
        <w:numPr>
          <w:ilvl w:val="0"/>
          <w:numId w:val="5"/>
        </w:numPr>
        <w:ind w:left="720" w:hanging="360"/>
      </w:pPr>
      <w:r w:rsidDel="00000000" w:rsidR="00000000" w:rsidRPr="00000000">
        <w:rPr>
          <w:rtl w:val="0"/>
        </w:rPr>
        <w:t xml:space="preserve"> How do you call a db query in your spring app?</w:t>
        <w:br w:type="textWrapping"/>
      </w:r>
      <w:r w:rsidDel="00000000" w:rsidR="00000000" w:rsidRPr="00000000">
        <w:rPr>
          <w:rFonts w:ascii="Roboto" w:cs="Roboto" w:eastAsia="Roboto" w:hAnsi="Roboto"/>
          <w:sz w:val="20"/>
          <w:szCs w:val="20"/>
          <w:highlight w:val="white"/>
          <w:rtl w:val="0"/>
        </w:rPr>
        <w:t xml:space="preserve">if we create a query method called findbyId() and annotate it with the @Query annotation, Spring Data JPA won't ...</w:t>
      </w:r>
      <w:r w:rsidDel="00000000" w:rsidR="00000000" w:rsidRPr="00000000">
        <w:rPr>
          <w:rtl w:val="0"/>
        </w:rPr>
      </w:r>
    </w:p>
    <w:p w:rsidR="00000000" w:rsidDel="00000000" w:rsidP="00000000" w:rsidRDefault="00000000" w:rsidRPr="00000000" w14:paraId="000000A2">
      <w:pPr>
        <w:pageBreakBefore w:val="0"/>
        <w:numPr>
          <w:ilvl w:val="0"/>
          <w:numId w:val="5"/>
        </w:numPr>
        <w:ind w:left="720" w:hanging="360"/>
      </w:pPr>
      <w:r w:rsidDel="00000000" w:rsidR="00000000" w:rsidRPr="00000000">
        <w:rPr>
          <w:rtl w:val="0"/>
        </w:rPr>
        <w:t xml:space="preserve">Can  you only download dependencies from internet or u can get in your local by sharing </w:t>
      </w:r>
    </w:p>
    <w:p w:rsidR="00000000" w:rsidDel="00000000" w:rsidP="00000000" w:rsidRDefault="00000000" w:rsidRPr="00000000" w14:paraId="000000A3">
      <w:pPr>
        <w:pageBreakBefore w:val="0"/>
        <w:numPr>
          <w:ilvl w:val="0"/>
          <w:numId w:val="5"/>
        </w:numPr>
        <w:ind w:left="720" w:hanging="360"/>
      </w:pPr>
      <w:r w:rsidDel="00000000" w:rsidR="00000000" w:rsidRPr="00000000">
        <w:rPr>
          <w:rtl w:val="0"/>
        </w:rPr>
        <w:t xml:space="preserve">Is it possible to create a private repository ?</w:t>
      </w:r>
    </w:p>
    <w:p w:rsidR="00000000" w:rsidDel="00000000" w:rsidP="00000000" w:rsidRDefault="00000000" w:rsidRPr="00000000" w14:paraId="000000A4">
      <w:pPr>
        <w:pageBreakBefore w:val="0"/>
        <w:numPr>
          <w:ilvl w:val="0"/>
          <w:numId w:val="5"/>
        </w:numPr>
        <w:ind w:left="720" w:hanging="360"/>
      </w:pPr>
      <w:r w:rsidDel="00000000" w:rsidR="00000000" w:rsidRPr="00000000">
        <w:rPr>
          <w:rtl w:val="0"/>
        </w:rPr>
        <w:t xml:space="preserve">Questions about Swagger and Yml </w:t>
      </w:r>
    </w:p>
    <w:p w:rsidR="00000000" w:rsidDel="00000000" w:rsidP="00000000" w:rsidRDefault="00000000" w:rsidRPr="00000000" w14:paraId="000000A5">
      <w:pPr>
        <w:pageBreakBefore w:val="0"/>
        <w:numPr>
          <w:ilvl w:val="0"/>
          <w:numId w:val="5"/>
        </w:numPr>
        <w:ind w:left="720" w:hanging="360"/>
      </w:pPr>
      <w:r w:rsidDel="00000000" w:rsidR="00000000" w:rsidRPr="00000000">
        <w:rPr>
          <w:rtl w:val="0"/>
        </w:rPr>
        <w:t xml:space="preserve"> What is partial dependency in Spring?</w:t>
      </w:r>
    </w:p>
    <w:p w:rsidR="00000000" w:rsidDel="00000000" w:rsidP="00000000" w:rsidRDefault="00000000" w:rsidRPr="00000000" w14:paraId="000000A6">
      <w:pPr>
        <w:pageBreakBefore w:val="0"/>
        <w:ind w:left="720" w:firstLine="0"/>
        <w:rPr/>
      </w:pPr>
      <w:r w:rsidDel="00000000" w:rsidR="00000000" w:rsidRPr="00000000">
        <w:rPr>
          <w:rFonts w:ascii="Roboto" w:cs="Roboto" w:eastAsia="Roboto" w:hAnsi="Roboto"/>
          <w:sz w:val="20"/>
          <w:szCs w:val="20"/>
          <w:highlight w:val="white"/>
          <w:rtl w:val="0"/>
        </w:rPr>
        <w:t xml:space="preserve">Circular dependencies or partial dependencies result with Setter DI because object creation happens before the injections.</w:t>
      </w:r>
      <w:r w:rsidDel="00000000" w:rsidR="00000000" w:rsidRPr="00000000">
        <w:rPr>
          <w:rtl w:val="0"/>
        </w:rPr>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How to do </w:t>
      </w:r>
      <w:r w:rsidDel="00000000" w:rsidR="00000000" w:rsidRPr="00000000">
        <w:rPr>
          <w:rtl w:val="0"/>
        </w:rPr>
        <w:t xml:space="preserve">injection</w:t>
      </w:r>
      <w:r w:rsidDel="00000000" w:rsidR="00000000" w:rsidRPr="00000000">
        <w:rPr>
          <w:rtl w:val="0"/>
        </w:rPr>
        <w:t xml:space="preserve"> in Spring?</w:t>
      </w:r>
    </w:p>
    <w:p w:rsidR="00000000" w:rsidDel="00000000" w:rsidP="00000000" w:rsidRDefault="00000000" w:rsidRPr="00000000" w14:paraId="000000A8">
      <w:pPr>
        <w:pageBreakBefore w:val="0"/>
        <w:ind w:left="0" w:firstLine="0"/>
        <w:rPr/>
      </w:pPr>
      <w:r w:rsidDel="00000000" w:rsidR="00000000" w:rsidRPr="00000000">
        <w:rPr>
          <w:rFonts w:ascii="Roboto" w:cs="Roboto" w:eastAsia="Roboto" w:hAnsi="Roboto"/>
          <w:sz w:val="20"/>
          <w:szCs w:val="20"/>
          <w:highlight w:val="white"/>
          <w:rtl w:val="0"/>
        </w:rPr>
        <w:t xml:space="preserve">The injection in Spring is either done via setter injection of via construction injection. </w:t>
      </w:r>
      <w:r w:rsidDel="00000000" w:rsidR="00000000" w:rsidRPr="00000000">
        <w:rPr>
          <w:rtl w:val="0"/>
        </w:rPr>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what is composite key, how retrieve and how to add primary keys.</w:t>
      </w:r>
    </w:p>
    <w:p w:rsidR="00000000" w:rsidDel="00000000" w:rsidP="00000000" w:rsidRDefault="00000000" w:rsidRPr="00000000" w14:paraId="000000AA">
      <w:pPr>
        <w:pageBreakBefore w:val="0"/>
        <w:rPr/>
      </w:pPr>
      <w:r w:rsidDel="00000000" w:rsidR="00000000" w:rsidRPr="00000000">
        <w:rPr>
          <w:rFonts w:ascii="Roboto" w:cs="Roboto" w:eastAsia="Roboto" w:hAnsi="Roboto"/>
          <w:sz w:val="20"/>
          <w:szCs w:val="20"/>
          <w:highlight w:val="white"/>
          <w:rtl w:val="0"/>
        </w:rPr>
        <w:t xml:space="preserve">Composite keys are table properties that use two columns as the primary keys.</w:t>
      </w:r>
      <w:r w:rsidDel="00000000" w:rsidR="00000000" w:rsidRPr="00000000">
        <w:rPr>
          <w:rtl w:val="0"/>
        </w:rPr>
      </w:r>
    </w:p>
    <w:p w:rsidR="00000000" w:rsidDel="00000000" w:rsidP="00000000" w:rsidRDefault="00000000" w:rsidRPr="00000000" w14:paraId="000000AB">
      <w:pPr>
        <w:pageBreakBefore w:val="0"/>
        <w:numPr>
          <w:ilvl w:val="0"/>
          <w:numId w:val="5"/>
        </w:numPr>
        <w:ind w:left="720" w:hanging="360"/>
      </w:pPr>
      <w:r w:rsidDel="00000000" w:rsidR="00000000" w:rsidRPr="00000000">
        <w:rPr>
          <w:rtl w:val="0"/>
        </w:rPr>
        <w:t xml:space="preserve">What happens when we create an inner bean of prototype scope in a singleton scope bean?</w:t>
      </w:r>
    </w:p>
    <w:p w:rsidR="00000000" w:rsidDel="00000000" w:rsidP="00000000" w:rsidRDefault="00000000" w:rsidRPr="00000000" w14:paraId="000000AC">
      <w:pPr>
        <w:pageBreakBefore w:val="0"/>
        <w:numPr>
          <w:ilvl w:val="0"/>
          <w:numId w:val="5"/>
        </w:numPr>
        <w:ind w:left="720" w:hanging="360"/>
      </w:pPr>
      <w:r w:rsidDel="00000000" w:rsidR="00000000" w:rsidRPr="00000000">
        <w:rPr>
          <w:rtl w:val="0"/>
        </w:rPr>
        <w:t xml:space="preserve">Configure bean dependencies as much as possible, try to avoid autowiring as much as possible.Why should avoid auto wiring please elaborate more on this.</w:t>
      </w:r>
    </w:p>
    <w:p w:rsidR="00000000" w:rsidDel="00000000" w:rsidP="00000000" w:rsidRDefault="00000000" w:rsidRPr="00000000" w14:paraId="000000AD">
      <w:pPr>
        <w:pageBreakBefore w:val="0"/>
        <w:numPr>
          <w:ilvl w:val="0"/>
          <w:numId w:val="5"/>
        </w:numPr>
        <w:ind w:left="720" w:hanging="360"/>
      </w:pPr>
      <w:r w:rsidDel="00000000" w:rsidR="00000000" w:rsidRPr="00000000">
        <w:rPr>
          <w:rtl w:val="0"/>
        </w:rPr>
        <w:t xml:space="preserve">Ans: You should always avoid autowiring by type/name since it is lookup-based and can be expensive in a large enterprise-level application. Also if you use @Autowire it makes tasting difficult in frameworks like Mockito. Try to use @Autowire by constructor level.</w:t>
      </w:r>
    </w:p>
    <w:p w:rsidR="00000000" w:rsidDel="00000000" w:rsidP="00000000" w:rsidRDefault="00000000" w:rsidRPr="00000000" w14:paraId="000000AE">
      <w:pPr>
        <w:pageBreakBefore w:val="0"/>
        <w:numPr>
          <w:ilvl w:val="0"/>
          <w:numId w:val="5"/>
        </w:numPr>
        <w:ind w:left="720" w:hanging="360"/>
      </w:pPr>
      <w:r w:rsidDel="00000000" w:rsidR="00000000" w:rsidRPr="00000000">
        <w:rPr>
          <w:rtl w:val="0"/>
        </w:rPr>
        <w:t xml:space="preserve">Write a code for implementing inheritance in the Spring</w:t>
      </w:r>
    </w:p>
    <w:p w:rsidR="00000000" w:rsidDel="00000000" w:rsidP="00000000" w:rsidRDefault="00000000" w:rsidRPr="00000000" w14:paraId="000000AF">
      <w:pPr>
        <w:pageBreakBefore w:val="0"/>
        <w:numPr>
          <w:ilvl w:val="0"/>
          <w:numId w:val="5"/>
        </w:numPr>
        <w:ind w:left="720" w:hanging="360"/>
      </w:pPr>
      <w:r w:rsidDel="00000000" w:rsidR="00000000" w:rsidRPr="00000000">
        <w:rPr>
          <w:rtl w:val="0"/>
        </w:rPr>
        <w:t xml:space="preserve">ANs&gt;implementing inheritance in spring is inheriting the common properties of beans using , this will inherit all the properties of the parent bean into the new bean.</w:t>
      </w:r>
    </w:p>
    <w:p w:rsidR="00000000" w:rsidDel="00000000" w:rsidP="00000000" w:rsidRDefault="00000000" w:rsidRPr="00000000" w14:paraId="000000B0">
      <w:pPr>
        <w:pageBreakBefore w:val="0"/>
        <w:numPr>
          <w:ilvl w:val="0"/>
          <w:numId w:val="5"/>
        </w:numPr>
        <w:ind w:left="720" w:hanging="360"/>
      </w:pPr>
      <w:r w:rsidDel="00000000" w:rsidR="00000000" w:rsidRPr="00000000">
        <w:rPr>
          <w:rtl w:val="0"/>
        </w:rPr>
        <w:t xml:space="preserve">In which case @Autowire</w:t>
      </w:r>
      <w:ins w:author="Priyabrata Naik" w:id="40" w:date="2023-09-16T13:34:10Z">
        <w:del w:author="Anonymous" w:id="41" w:date="2023-11-07T05:03:50Z">
          <w:r w:rsidDel="00000000" w:rsidR="00000000" w:rsidRPr="00000000">
            <w:rPr>
              <w:rtl w:val="0"/>
            </w:rPr>
            <w:delText xml:space="preserve"> but</w:delText>
          </w:r>
        </w:del>
        <w:r w:rsidDel="00000000" w:rsidR="00000000" w:rsidRPr="00000000">
          <w:rPr>
            <w:rtl w:val="0"/>
          </w:rPr>
          <w:t xml:space="preserve"> </w:t>
        </w:r>
      </w:ins>
      <w:del w:author="Hemanshu Oza" w:id="42" w:date="2024-04-27T18:26:44Z">
        <w:r w:rsidDel="00000000" w:rsidR="00000000" w:rsidRPr="00000000">
          <w:rPr>
            <w:rtl w:val="0"/>
          </w:rPr>
          <w:delText xml:space="preserve">d</w:delText>
        </w:r>
      </w:del>
      <w:r w:rsidDel="00000000" w:rsidR="00000000" w:rsidRPr="00000000">
        <w:rPr>
          <w:rtl w:val="0"/>
        </w:rPr>
        <w:t xml:space="preserve"> is not preferable?</w:t>
      </w:r>
    </w:p>
    <w:p w:rsidR="00000000" w:rsidDel="00000000" w:rsidP="00000000" w:rsidRDefault="00000000" w:rsidRPr="00000000" w14:paraId="000000B1">
      <w:pPr>
        <w:pageBreakBefore w:val="0"/>
        <w:numPr>
          <w:ilvl w:val="0"/>
          <w:numId w:val="5"/>
        </w:numPr>
        <w:ind w:left="720" w:hanging="360"/>
      </w:pPr>
      <w:r w:rsidDel="00000000" w:rsidR="00000000" w:rsidRPr="00000000">
        <w:rPr>
          <w:rtl w:val="0"/>
        </w:rPr>
        <w:t xml:space="preserve">Ans&gt;@Autowired does not allow the programmer to enable the restriction on specific property. it allow the programmer to enable restriction on simple, object, all</w:t>
      </w:r>
    </w:p>
    <w:p w:rsidR="00000000" w:rsidDel="00000000" w:rsidP="00000000" w:rsidRDefault="00000000" w:rsidRPr="00000000" w14:paraId="000000B2">
      <w:pPr>
        <w:pageBreakBefore w:val="0"/>
        <w:numPr>
          <w:ilvl w:val="0"/>
          <w:numId w:val="5"/>
        </w:numPr>
        <w:ind w:left="720" w:hanging="360"/>
      </w:pPr>
      <w:r w:rsidDel="00000000" w:rsidR="00000000" w:rsidRPr="00000000">
        <w:rPr>
          <w:rtl w:val="0"/>
        </w:rPr>
        <w:t xml:space="preserve">In which scenario, we have to prefer Spring-JDBC rather than Spring-Hibernate?</w:t>
      </w:r>
    </w:p>
    <w:p w:rsidR="00000000" w:rsidDel="00000000" w:rsidP="00000000" w:rsidRDefault="00000000" w:rsidRPr="00000000" w14:paraId="000000B3">
      <w:pPr>
        <w:pageBreakBefore w:val="0"/>
        <w:numPr>
          <w:ilvl w:val="0"/>
          <w:numId w:val="5"/>
        </w:numPr>
        <w:ind w:left="720" w:hanging="360"/>
      </w:pPr>
      <w:r w:rsidDel="00000000" w:rsidR="00000000" w:rsidRPr="00000000">
        <w:rPr>
          <w:rtl w:val="0"/>
        </w:rPr>
        <w:t xml:space="preserve">.What happens if we autowire all the objects?</w:t>
      </w:r>
    </w:p>
    <w:p w:rsidR="00000000" w:rsidDel="00000000" w:rsidP="00000000" w:rsidRDefault="00000000" w:rsidRPr="00000000" w14:paraId="000000B4">
      <w:pPr>
        <w:pageBreakBefore w:val="0"/>
        <w:numPr>
          <w:ilvl w:val="0"/>
          <w:numId w:val="5"/>
        </w:numPr>
        <w:ind w:left="720" w:hanging="360"/>
      </w:pPr>
      <w:r w:rsidDel="00000000" w:rsidR="00000000" w:rsidRPr="00000000">
        <w:rPr>
          <w:rtl w:val="0"/>
        </w:rPr>
        <w:t xml:space="preserve">Would you post about the difference between Abstract factory and Spring DI?</w:t>
      </w:r>
    </w:p>
    <w:p w:rsidR="00000000" w:rsidDel="00000000" w:rsidP="00000000" w:rsidRDefault="00000000" w:rsidRPr="00000000" w14:paraId="000000B5">
      <w:pPr>
        <w:pageBreakBefore w:val="0"/>
        <w:numPr>
          <w:ilvl w:val="0"/>
          <w:numId w:val="5"/>
        </w:numPr>
        <w:ind w:left="720" w:hanging="360"/>
      </w:pPr>
      <w:r w:rsidDel="00000000" w:rsidR="00000000" w:rsidRPr="00000000">
        <w:rPr>
          <w:rtl w:val="0"/>
        </w:rPr>
        <w:t xml:space="preserve">when to use constructor injection and when to use setter injection with different scenarios?</w:t>
      </w:r>
    </w:p>
    <w:p w:rsidR="00000000" w:rsidDel="00000000" w:rsidP="00000000" w:rsidRDefault="00000000" w:rsidRPr="00000000" w14:paraId="000000B6">
      <w:pPr>
        <w:pageBreakBefore w:val="0"/>
        <w:numPr>
          <w:ilvl w:val="0"/>
          <w:numId w:val="5"/>
        </w:numPr>
        <w:ind w:left="720" w:hanging="360"/>
      </w:pPr>
      <w:r w:rsidDel="00000000" w:rsidR="00000000" w:rsidRPr="00000000">
        <w:rPr>
          <w:rtl w:val="0"/>
        </w:rPr>
        <w:t xml:space="preserve">“Types of Dependency Injection. Which one is more efficient and why?” </w:t>
      </w:r>
      <w:del w:author="Hemanshu Oza" w:id="43" w:date="2024-04-27T18:26:29Z">
        <w:r w:rsidDel="00000000" w:rsidR="00000000" w:rsidRPr="00000000">
          <w:rPr>
            <w:rtl w:val="0"/>
          </w:rPr>
          <w:delText xml:space="preserve">ccccd</w:delText>
        </w:r>
      </w:del>
      <w:r w:rsidDel="00000000" w:rsidR="00000000" w:rsidRPr="00000000">
        <w:rPr>
          <w:rtl w:val="0"/>
        </w:rPr>
      </w:r>
    </w:p>
    <w:p w:rsidR="00000000" w:rsidDel="00000000" w:rsidP="00000000" w:rsidRDefault="00000000" w:rsidRPr="00000000" w14:paraId="000000B7">
      <w:pPr>
        <w:pageBreakBefore w:val="0"/>
        <w:numPr>
          <w:ilvl w:val="0"/>
          <w:numId w:val="5"/>
        </w:numPr>
        <w:ind w:left="720" w:hanging="360"/>
      </w:pPr>
      <w:r w:rsidDel="00000000" w:rsidR="00000000" w:rsidRPr="00000000">
        <w:rPr>
          <w:rtl w:val="0"/>
        </w:rPr>
        <w:t xml:space="preserve">I've been asked, among the rest, about @Qualifier and @Autowired annotation.</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How to connect multiple Databases with spring</w:t>
      </w:r>
    </w:p>
    <w:p w:rsidR="00000000" w:rsidDel="00000000" w:rsidP="00000000" w:rsidRDefault="00000000" w:rsidRPr="00000000" w14:paraId="000000B9">
      <w:pPr>
        <w:pageBreakBefore w:val="0"/>
        <w:numPr>
          <w:ilvl w:val="0"/>
          <w:numId w:val="5"/>
        </w:numPr>
        <w:ind w:left="720" w:hanging="360"/>
      </w:pPr>
      <w:r w:rsidDel="00000000" w:rsidR="00000000" w:rsidRPr="00000000">
        <w:rPr>
          <w:rtl w:val="0"/>
        </w:rPr>
        <w:t xml:space="preserve">Can Spring Controller instance’s method return the below:</w:t>
      </w:r>
    </w:p>
    <w:p w:rsidR="00000000" w:rsidDel="00000000" w:rsidP="00000000" w:rsidRDefault="00000000" w:rsidRPr="00000000" w14:paraId="000000BA">
      <w:pPr>
        <w:pageBreakBefore w:val="0"/>
        <w:ind w:left="720" w:firstLine="0"/>
        <w:rPr/>
      </w:pPr>
      <w:r w:rsidDel="00000000" w:rsidR="00000000" w:rsidRPr="00000000">
        <w:rPr>
          <w:rtl w:val="0"/>
        </w:rPr>
        <w:t xml:space="preserve">1) null</w:t>
      </w:r>
    </w:p>
    <w:p w:rsidR="00000000" w:rsidDel="00000000" w:rsidP="00000000" w:rsidRDefault="00000000" w:rsidRPr="00000000" w14:paraId="000000BB">
      <w:pPr>
        <w:pageBreakBefore w:val="0"/>
        <w:ind w:left="720" w:firstLine="0"/>
        <w:rPr/>
      </w:pPr>
      <w:r w:rsidDel="00000000" w:rsidR="00000000" w:rsidRPr="00000000">
        <w:rPr>
          <w:rtl w:val="0"/>
        </w:rPr>
        <w:t xml:space="preserve">2) SpEL</w:t>
      </w:r>
    </w:p>
    <w:p w:rsidR="00000000" w:rsidDel="00000000" w:rsidP="00000000" w:rsidRDefault="00000000" w:rsidRPr="00000000" w14:paraId="000000BC">
      <w:pPr>
        <w:pageBreakBefore w:val="0"/>
        <w:ind w:left="720" w:firstLine="0"/>
        <w:rPr/>
      </w:pPr>
      <w:r w:rsidDel="00000000" w:rsidR="00000000" w:rsidRPr="00000000">
        <w:rPr>
          <w:rtl w:val="0"/>
        </w:rPr>
        <w:t xml:space="preserve">3) com.u2ware.springfield.view.jstl.JstlViewResolver</w:t>
      </w:r>
    </w:p>
    <w:p w:rsidR="00000000" w:rsidDel="00000000" w:rsidP="00000000" w:rsidRDefault="00000000" w:rsidRPr="00000000" w14:paraId="000000BD">
      <w:pPr>
        <w:pageBreakBefore w:val="0"/>
        <w:numPr>
          <w:ilvl w:val="0"/>
          <w:numId w:val="5"/>
        </w:numPr>
        <w:ind w:left="720" w:hanging="360"/>
        <w:rPr>
          <w:u w:val="none"/>
        </w:rPr>
      </w:pPr>
      <w:r w:rsidDel="00000000" w:rsidR="00000000" w:rsidRPr="00000000">
        <w:rPr>
          <w:rtl w:val="0"/>
        </w:rPr>
        <w:t xml:space="preserve">What is default scope of spring bean</w:t>
      </w:r>
    </w:p>
    <w:p w:rsidR="00000000" w:rsidDel="00000000" w:rsidP="00000000" w:rsidRDefault="00000000" w:rsidRPr="00000000" w14:paraId="000000BE">
      <w:pPr>
        <w:pageBreakBefore w:val="0"/>
        <w:numPr>
          <w:ilvl w:val="0"/>
          <w:numId w:val="5"/>
        </w:numPr>
        <w:ind w:left="720" w:hanging="360"/>
        <w:rPr>
          <w:u w:val="none"/>
        </w:rPr>
      </w:pPr>
      <w:r w:rsidDel="00000000" w:rsidR="00000000" w:rsidRPr="00000000">
        <w:rPr>
          <w:rtl w:val="0"/>
        </w:rPr>
        <w:t xml:space="preserve">Spring bean scope?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shd w:fill="4a86e8" w:val="clear"/>
        </w:rPr>
      </w:pPr>
      <w:r w:rsidDel="00000000" w:rsidR="00000000" w:rsidRPr="00000000">
        <w:rPr>
          <w:b w:val="1"/>
          <w:shd w:fill="4a86e8" w:val="clear"/>
          <w:rtl w:val="0"/>
        </w:rPr>
        <w:t xml:space="preserve">springBoot</w:t>
      </w:r>
    </w:p>
    <w:p w:rsidR="00000000" w:rsidDel="00000000" w:rsidP="00000000" w:rsidRDefault="00000000" w:rsidRPr="00000000" w14:paraId="000000C1">
      <w:pPr>
        <w:pageBreakBefore w:val="0"/>
        <w:numPr>
          <w:ilvl w:val="0"/>
          <w:numId w:val="4"/>
        </w:numPr>
        <w:ind w:left="720" w:hanging="360"/>
      </w:pPr>
      <w:r w:rsidDel="00000000" w:rsidR="00000000" w:rsidRPr="00000000">
        <w:rPr>
          <w:rtl w:val="0"/>
        </w:rPr>
        <w:t xml:space="preserve">Why spring </w:t>
      </w:r>
      <w:r w:rsidDel="00000000" w:rsidR="00000000" w:rsidRPr="00000000">
        <w:rPr>
          <w:rtl w:val="0"/>
        </w:rPr>
        <w:t xml:space="preserve">boot</w:t>
      </w:r>
      <w:r w:rsidDel="00000000" w:rsidR="00000000" w:rsidRPr="00000000">
        <w:rPr>
          <w:rtl w:val="0"/>
        </w:rPr>
        <w:t xml:space="preserve">?</w:t>
      </w:r>
    </w:p>
    <w:p w:rsidR="00000000" w:rsidDel="00000000" w:rsidP="00000000" w:rsidRDefault="00000000" w:rsidRPr="00000000" w14:paraId="000000C2">
      <w:pPr>
        <w:pageBreakBefore w:val="0"/>
        <w:numPr>
          <w:ilvl w:val="0"/>
          <w:numId w:val="4"/>
        </w:numPr>
        <w:ind w:left="720" w:hanging="360"/>
      </w:pPr>
      <w:r w:rsidDel="00000000" w:rsidR="00000000" w:rsidRPr="00000000">
        <w:rPr>
          <w:rtl w:val="0"/>
        </w:rPr>
        <w:t xml:space="preserve">How to change tomcat's default port ?</w:t>
      </w:r>
    </w:p>
    <w:p w:rsidR="00000000" w:rsidDel="00000000" w:rsidP="00000000" w:rsidRDefault="00000000" w:rsidRPr="00000000" w14:paraId="000000C3">
      <w:pPr>
        <w:pageBreakBefore w:val="0"/>
        <w:numPr>
          <w:ilvl w:val="0"/>
          <w:numId w:val="4"/>
        </w:numPr>
        <w:ind w:left="720" w:hanging="360"/>
      </w:pPr>
      <w:r w:rsidDel="00000000" w:rsidR="00000000" w:rsidRPr="00000000">
        <w:rPr>
          <w:rtl w:val="0"/>
        </w:rPr>
        <w:t xml:space="preserve">How to get property from Yml file? </w:t>
      </w:r>
    </w:p>
    <w:p w:rsidR="00000000" w:rsidDel="00000000" w:rsidP="00000000" w:rsidRDefault="00000000" w:rsidRPr="00000000" w14:paraId="000000C4">
      <w:pPr>
        <w:pageBreakBefore w:val="0"/>
        <w:ind w:left="720" w:firstLine="0"/>
        <w:rPr/>
      </w:pPr>
      <w:r w:rsidDel="00000000" w:rsidR="00000000" w:rsidRPr="00000000">
        <w:rPr>
          <w:rFonts w:ascii="Roboto" w:cs="Roboto" w:eastAsia="Roboto" w:hAnsi="Roboto"/>
          <w:sz w:val="20"/>
          <w:szCs w:val="20"/>
          <w:highlight w:val="white"/>
          <w:rtl w:val="0"/>
        </w:rPr>
        <w:t xml:space="preserve">YAML files can't be loaded via the @PropertySource annotation. So in the case that you need to load values that way, you need to use a properties file.</w:t>
      </w:r>
      <w:r w:rsidDel="00000000" w:rsidR="00000000" w:rsidRPr="00000000">
        <w:rPr>
          <w:rtl w:val="0"/>
        </w:rPr>
      </w:r>
    </w:p>
    <w:p w:rsidR="00000000" w:rsidDel="00000000" w:rsidP="00000000" w:rsidRDefault="00000000" w:rsidRPr="00000000" w14:paraId="000000C5">
      <w:pPr>
        <w:pageBreakBefore w:val="0"/>
        <w:numPr>
          <w:ilvl w:val="0"/>
          <w:numId w:val="4"/>
        </w:numPr>
        <w:ind w:left="720" w:hanging="360"/>
      </w:pPr>
      <w:r w:rsidDel="00000000" w:rsidR="00000000" w:rsidRPr="00000000">
        <w:rPr>
          <w:rtl w:val="0"/>
        </w:rPr>
        <w:t xml:space="preserve">Most used annotations and its explanation</w:t>
      </w:r>
    </w:p>
    <w:p w:rsidR="00000000" w:rsidDel="00000000" w:rsidP="00000000" w:rsidRDefault="00000000" w:rsidRPr="00000000" w14:paraId="000000C6">
      <w:pPr>
        <w:pageBreakBefore w:val="0"/>
        <w:numPr>
          <w:ilvl w:val="0"/>
          <w:numId w:val="4"/>
        </w:numPr>
        <w:ind w:left="720" w:hanging="360"/>
      </w:pPr>
      <w:r w:rsidDel="00000000" w:rsidR="00000000" w:rsidRPr="00000000">
        <w:rPr>
          <w:rtl w:val="0"/>
        </w:rPr>
        <w:t xml:space="preserve"> Connection api used for connecting to DB?</w:t>
      </w:r>
    </w:p>
    <w:p w:rsidR="00000000" w:rsidDel="00000000" w:rsidP="00000000" w:rsidRDefault="00000000" w:rsidRPr="00000000" w14:paraId="000000C7">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&lt;dependency&gt;</w:t>
      </w:r>
    </w:p>
    <w:p w:rsidR="00000000" w:rsidDel="00000000" w:rsidP="00000000" w:rsidRDefault="00000000" w:rsidRPr="00000000" w14:paraId="000000C8">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dd1144"/>
          <w:sz w:val="19"/>
          <w:szCs w:val="19"/>
          <w:rtl w:val="0"/>
        </w:rPr>
        <w:t xml:space="preserve">    </w:t>
      </w:r>
      <w:r w:rsidDel="00000000" w:rsidR="00000000" w:rsidRPr="00000000">
        <w:rPr>
          <w:rFonts w:ascii="Courier New" w:cs="Courier New" w:eastAsia="Courier New" w:hAnsi="Courier New"/>
          <w:color w:val="333333"/>
          <w:sz w:val="19"/>
          <w:szCs w:val="19"/>
          <w:rtl w:val="0"/>
        </w:rPr>
        <w:t xml:space="preserve">&lt;groupId&gt;mysql&lt;/groupId&gt;</w:t>
      </w:r>
    </w:p>
    <w:p w:rsidR="00000000" w:rsidDel="00000000" w:rsidP="00000000" w:rsidRDefault="00000000" w:rsidRPr="00000000" w14:paraId="000000C9">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dd1144"/>
          <w:sz w:val="19"/>
          <w:szCs w:val="19"/>
          <w:rtl w:val="0"/>
        </w:rPr>
        <w:t xml:space="preserve">    </w:t>
      </w:r>
      <w:r w:rsidDel="00000000" w:rsidR="00000000" w:rsidRPr="00000000">
        <w:rPr>
          <w:rFonts w:ascii="Courier New" w:cs="Courier New" w:eastAsia="Courier New" w:hAnsi="Courier New"/>
          <w:color w:val="333333"/>
          <w:sz w:val="19"/>
          <w:szCs w:val="19"/>
          <w:rtl w:val="0"/>
        </w:rPr>
        <w:t xml:space="preserve">&lt;artifactId&gt;mysql-connector-java&lt;/artifactId&gt;</w:t>
      </w:r>
    </w:p>
    <w:p w:rsidR="00000000" w:rsidDel="00000000" w:rsidP="00000000" w:rsidRDefault="00000000" w:rsidRPr="00000000" w14:paraId="000000CA">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dd1144"/>
          <w:sz w:val="19"/>
          <w:szCs w:val="19"/>
          <w:rtl w:val="0"/>
        </w:rPr>
        <w:t xml:space="preserve">    </w:t>
      </w:r>
      <w:r w:rsidDel="00000000" w:rsidR="00000000" w:rsidRPr="00000000">
        <w:rPr>
          <w:rFonts w:ascii="Courier New" w:cs="Courier New" w:eastAsia="Courier New" w:hAnsi="Courier New"/>
          <w:color w:val="333333"/>
          <w:sz w:val="19"/>
          <w:szCs w:val="19"/>
          <w:rtl w:val="0"/>
        </w:rPr>
        <w:t xml:space="preserve">&lt;scope&gt;runtime&lt;/scope&gt;</w:t>
      </w:r>
    </w:p>
    <w:p w:rsidR="00000000" w:rsidDel="00000000" w:rsidP="00000000" w:rsidRDefault="00000000" w:rsidRPr="00000000" w14:paraId="000000CB">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&lt;/dependency&gt;</w:t>
      </w:r>
    </w:p>
    <w:p w:rsidR="00000000" w:rsidDel="00000000" w:rsidP="00000000" w:rsidRDefault="00000000" w:rsidRPr="00000000" w14:paraId="000000CC">
      <w:pPr>
        <w:pageBreakBefore w:val="0"/>
        <w:ind w:left="720" w:firstLine="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8041547998"/>
        <w:gridCol w:w="8545.431395543643"/>
        <w:tblGridChange w:id="0">
          <w:tblGrid>
            <w:gridCol w:w="480.08041547998"/>
            <w:gridCol w:w="8545.431395543643"/>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D">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2</w:t>
            </w:r>
          </w:p>
          <w:p w:rsidR="00000000" w:rsidDel="00000000" w:rsidP="00000000" w:rsidRDefault="00000000" w:rsidRPr="00000000" w14:paraId="000000CE">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F">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spring.datasource.url=jdbc:mysql://localhost:3306/bookshop</w:t>
            </w:r>
          </w:p>
          <w:p w:rsidR="00000000" w:rsidDel="00000000" w:rsidP="00000000" w:rsidRDefault="00000000" w:rsidRPr="00000000" w14:paraId="000000D0">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spring.datasource.username=root</w:t>
            </w:r>
          </w:p>
          <w:p w:rsidR="00000000" w:rsidDel="00000000" w:rsidP="00000000" w:rsidRDefault="00000000" w:rsidRPr="00000000" w14:paraId="000000D1">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spring.datasource.password=password</w:t>
            </w:r>
          </w:p>
        </w:tc>
      </w:tr>
    </w:tbl>
    <w:p w:rsidR="00000000" w:rsidDel="00000000" w:rsidP="00000000" w:rsidRDefault="00000000" w:rsidRPr="00000000" w14:paraId="000000D2">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dd1144"/>
          <w:sz w:val="19"/>
          <w:szCs w:val="19"/>
          <w:rtl w:val="0"/>
        </w:rPr>
        <w:t xml:space="preserve"> </w:t>
      </w:r>
      <w:r w:rsidDel="00000000" w:rsidR="00000000" w:rsidRPr="00000000">
        <w:rPr>
          <w:rFonts w:ascii="Courier New" w:cs="Courier New" w:eastAsia="Courier New" w:hAnsi="Courier New"/>
          <w:color w:val="333333"/>
          <w:sz w:val="19"/>
          <w:szCs w:val="19"/>
          <w:rtl w:val="0"/>
        </w:rPr>
        <w:t xml:space="preserve">@Autowired</w:t>
      </w:r>
    </w:p>
    <w:p w:rsidR="00000000" w:rsidDel="00000000" w:rsidP="00000000" w:rsidRDefault="00000000" w:rsidRPr="00000000" w14:paraId="000000D3">
      <w:pPr>
        <w:pageBreakBefore w:val="0"/>
        <w:shd w:fill="ffffff" w:val="clear"/>
        <w:ind w:left="720" w:firstLine="0"/>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dd1144"/>
          <w:sz w:val="19"/>
          <w:szCs w:val="19"/>
          <w:rtl w:val="0"/>
        </w:rPr>
        <w:t xml:space="preserve">    </w:t>
      </w:r>
      <w:r w:rsidDel="00000000" w:rsidR="00000000" w:rsidRPr="00000000">
        <w:rPr>
          <w:rFonts w:ascii="Courier New" w:cs="Courier New" w:eastAsia="Courier New" w:hAnsi="Courier New"/>
          <w:color w:val="333333"/>
          <w:sz w:val="19"/>
          <w:szCs w:val="19"/>
          <w:rtl w:val="0"/>
        </w:rPr>
        <w:t xml:space="preserve">private JdbcTemplate jdbcTemplate;</w:t>
      </w:r>
    </w:p>
    <w:p w:rsidR="00000000" w:rsidDel="00000000" w:rsidP="00000000" w:rsidRDefault="00000000" w:rsidRPr="00000000" w14:paraId="000000D4">
      <w:pPr>
        <w:pageBreakBefore w:val="0"/>
        <w:ind w:left="720" w:firstLine="0"/>
        <w:rPr/>
      </w:pPr>
      <w:r w:rsidDel="00000000" w:rsidR="00000000" w:rsidRPr="00000000">
        <w:rPr>
          <w:rtl w:val="0"/>
        </w:rPr>
      </w:r>
    </w:p>
    <w:p w:rsidR="00000000" w:rsidDel="00000000" w:rsidP="00000000" w:rsidRDefault="00000000" w:rsidRPr="00000000" w14:paraId="000000D5">
      <w:pPr>
        <w:pageBreakBefore w:val="0"/>
        <w:numPr>
          <w:ilvl w:val="0"/>
          <w:numId w:val="4"/>
        </w:numPr>
        <w:ind w:left="720" w:hanging="360"/>
      </w:pPr>
      <w:r w:rsidDel="00000000" w:rsidR="00000000" w:rsidRPr="00000000">
        <w:rPr>
          <w:rtl w:val="0"/>
        </w:rPr>
        <w:t xml:space="preserve">In JPA how to create a connection to oracle or mySQL?</w:t>
      </w:r>
    </w:p>
    <w:p w:rsidR="00000000" w:rsidDel="00000000" w:rsidP="00000000" w:rsidRDefault="00000000" w:rsidRPr="00000000" w14:paraId="000000D6">
      <w:pPr>
        <w:pStyle w:val="Heading2"/>
        <w:keepNext w:val="0"/>
        <w:keepLines w:val="0"/>
        <w:pageBreakBefore w:val="0"/>
        <w:shd w:fill="ffffff" w:val="clear"/>
        <w:spacing w:after="80" w:before="80" w:line="254.11764705882354" w:lineRule="auto"/>
        <w:ind w:firstLine="720"/>
        <w:rPr>
          <w:b w:val="1"/>
          <w:color w:val="333333"/>
          <w:sz w:val="33"/>
          <w:szCs w:val="33"/>
        </w:rPr>
      </w:pPr>
      <w:bookmarkStart w:colFirst="0" w:colLast="0" w:name="_vl46wa11alnf" w:id="0"/>
      <w:bookmarkEnd w:id="0"/>
      <w:r w:rsidDel="00000000" w:rsidR="00000000" w:rsidRPr="00000000">
        <w:rPr>
          <w:sz w:val="22"/>
          <w:szCs w:val="22"/>
          <w:rtl w:val="0"/>
        </w:rPr>
        <w:t xml:space="preserve">4. Connect to MySQL with Spring Data JPA</w:t>
      </w:r>
      <w:r w:rsidDel="00000000" w:rsidR="00000000" w:rsidRPr="00000000">
        <w:rPr>
          <w:rtl w:val="0"/>
        </w:rPr>
      </w:r>
    </w:p>
    <w:p w:rsidR="00000000" w:rsidDel="00000000" w:rsidP="00000000" w:rsidRDefault="00000000" w:rsidRPr="00000000" w14:paraId="000000D7">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Spring Data JPA provides more advanced API that greatly simplifies database programming based on Java Persistence API (JPA) specification with Hibernate as the implementation framework.</w:t>
      </w:r>
    </w:p>
    <w:p w:rsidR="00000000" w:rsidDel="00000000" w:rsidP="00000000" w:rsidRDefault="00000000" w:rsidRPr="00000000" w14:paraId="000000D8">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You need to declare dependency for Spring Data JPA as follows: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8041547998"/>
        <w:gridCol w:w="8545.431395543643"/>
        <w:tblGridChange w:id="0">
          <w:tblGrid>
            <w:gridCol w:w="480.08041547998"/>
            <w:gridCol w:w="8545.431395543643"/>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9">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p w:rsidR="00000000" w:rsidDel="00000000" w:rsidP="00000000" w:rsidRDefault="00000000" w:rsidRPr="00000000" w14:paraId="000000DA">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p w:rsidR="00000000" w:rsidDel="00000000" w:rsidP="00000000" w:rsidRDefault="00000000" w:rsidRPr="00000000" w14:paraId="000000DB">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p w:rsidR="00000000" w:rsidDel="00000000" w:rsidP="00000000" w:rsidRDefault="00000000" w:rsidRPr="00000000" w14:paraId="000000DC">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D">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&lt;dependency&gt;</w:t>
            </w:r>
          </w:p>
          <w:p w:rsidR="00000000" w:rsidDel="00000000" w:rsidP="00000000" w:rsidRDefault="00000000" w:rsidRPr="00000000" w14:paraId="000000DE">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&lt;groupId&gt;org.springframework.boot&lt;/groupId&gt;</w:t>
            </w:r>
          </w:p>
          <w:p w:rsidR="00000000" w:rsidDel="00000000" w:rsidP="00000000" w:rsidRDefault="00000000" w:rsidRPr="00000000" w14:paraId="000000DF">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&lt;artifactId&gt;spring-boot-starter-data-jpa&lt;/artifactId&gt;</w:t>
            </w:r>
          </w:p>
          <w:p w:rsidR="00000000" w:rsidDel="00000000" w:rsidP="00000000" w:rsidRDefault="00000000" w:rsidRPr="00000000" w14:paraId="000000E0">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&lt;/dependency&gt;</w:t>
            </w:r>
          </w:p>
        </w:tc>
      </w:tr>
    </w:tbl>
    <w:p w:rsidR="00000000" w:rsidDel="00000000" w:rsidP="00000000" w:rsidRDefault="00000000" w:rsidRPr="00000000" w14:paraId="000000E1">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For data source properties, before the URL, username and password you can also specify these additional properties: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8041547998"/>
        <w:gridCol w:w="8545.431395543643"/>
        <w:tblGridChange w:id="0">
          <w:tblGrid>
            <w:gridCol w:w="480.08041547998"/>
            <w:gridCol w:w="8545.431395543643"/>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2">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p w:rsidR="00000000" w:rsidDel="00000000" w:rsidP="00000000" w:rsidRDefault="00000000" w:rsidRPr="00000000" w14:paraId="000000E3">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p w:rsidR="00000000" w:rsidDel="00000000" w:rsidP="00000000" w:rsidRDefault="00000000" w:rsidRPr="00000000" w14:paraId="000000E4">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p w:rsidR="00000000" w:rsidDel="00000000" w:rsidP="00000000" w:rsidRDefault="00000000" w:rsidRPr="00000000" w14:paraId="000000E5">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p w:rsidR="00000000" w:rsidDel="00000000" w:rsidP="00000000" w:rsidRDefault="00000000" w:rsidRPr="00000000" w14:paraId="000000E6">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7">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spring.datasource.driver-class-name=com.mysql.cj.jdbc.Driver</w:t>
            </w:r>
          </w:p>
          <w:p w:rsidR="00000000" w:rsidDel="00000000" w:rsidP="00000000" w:rsidRDefault="00000000" w:rsidRPr="00000000" w14:paraId="000000E8">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spring.jpa.hibernate.ddl-auto=update</w:t>
            </w:r>
          </w:p>
          <w:p w:rsidR="00000000" w:rsidDel="00000000" w:rsidP="00000000" w:rsidRDefault="00000000" w:rsidRPr="00000000" w14:paraId="000000E9">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spring.jpa.show-sql=true</w:t>
            </w:r>
          </w:p>
          <w:p w:rsidR="00000000" w:rsidDel="00000000" w:rsidP="00000000" w:rsidRDefault="00000000" w:rsidRPr="00000000" w14:paraId="000000EA">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spring.jpa.properties.hibernate.format_sql=true</w:t>
            </w:r>
          </w:p>
          <w:p w:rsidR="00000000" w:rsidDel="00000000" w:rsidP="00000000" w:rsidRDefault="00000000" w:rsidRPr="00000000" w14:paraId="000000EB">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spring.jpa.properties.hibernate.dialect=org.hibernate.dialect.MySQL57InnoDBDialect</w:t>
            </w:r>
          </w:p>
        </w:tc>
      </w:tr>
    </w:tbl>
    <w:p w:rsidR="00000000" w:rsidDel="00000000" w:rsidP="00000000" w:rsidRDefault="00000000" w:rsidRPr="00000000" w14:paraId="000000EC">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And then, you need to code an entity class that maps to a table in the database, for example:</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8.3171992890484"/>
        <w:gridCol w:w="8467.194611734574"/>
        <w:tblGridChange w:id="0">
          <w:tblGrid>
            <w:gridCol w:w="558.3171992890484"/>
            <w:gridCol w:w="8467.194611734574"/>
          </w:tblGrid>
        </w:tblGridChange>
      </w:tblGrid>
      <w:tr>
        <w:trPr>
          <w:cantSplit w:val="0"/>
          <w:trHeight w:val="30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ED">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p w:rsidR="00000000" w:rsidDel="00000000" w:rsidP="00000000" w:rsidRDefault="00000000" w:rsidRPr="00000000" w14:paraId="000000EE">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p w:rsidR="00000000" w:rsidDel="00000000" w:rsidP="00000000" w:rsidRDefault="00000000" w:rsidRPr="00000000" w14:paraId="000000EF">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p w:rsidR="00000000" w:rsidDel="00000000" w:rsidP="00000000" w:rsidRDefault="00000000" w:rsidRPr="00000000" w14:paraId="000000F0">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p w:rsidR="00000000" w:rsidDel="00000000" w:rsidP="00000000" w:rsidRDefault="00000000" w:rsidRPr="00000000" w14:paraId="000000F1">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p w:rsidR="00000000" w:rsidDel="00000000" w:rsidP="00000000" w:rsidRDefault="00000000" w:rsidRPr="00000000" w14:paraId="000000F2">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6</w:t>
            </w:r>
          </w:p>
          <w:p w:rsidR="00000000" w:rsidDel="00000000" w:rsidP="00000000" w:rsidRDefault="00000000" w:rsidRPr="00000000" w14:paraId="000000F3">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7</w:t>
            </w:r>
          </w:p>
          <w:p w:rsidR="00000000" w:rsidDel="00000000" w:rsidP="00000000" w:rsidRDefault="00000000" w:rsidRPr="00000000" w14:paraId="000000F4">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8</w:t>
            </w:r>
          </w:p>
          <w:p w:rsidR="00000000" w:rsidDel="00000000" w:rsidP="00000000" w:rsidRDefault="00000000" w:rsidRPr="00000000" w14:paraId="000000F5">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9</w:t>
            </w:r>
          </w:p>
          <w:p w:rsidR="00000000" w:rsidDel="00000000" w:rsidP="00000000" w:rsidRDefault="00000000" w:rsidRPr="00000000" w14:paraId="000000F6">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10</w:t>
            </w:r>
          </w:p>
          <w:p w:rsidR="00000000" w:rsidDel="00000000" w:rsidP="00000000" w:rsidRDefault="00000000" w:rsidRPr="00000000" w14:paraId="000000F7">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11</w:t>
            </w:r>
          </w:p>
          <w:p w:rsidR="00000000" w:rsidDel="00000000" w:rsidP="00000000" w:rsidRDefault="00000000" w:rsidRPr="00000000" w14:paraId="000000F8">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12</w:t>
            </w:r>
          </w:p>
          <w:p w:rsidR="00000000" w:rsidDel="00000000" w:rsidP="00000000" w:rsidRDefault="00000000" w:rsidRPr="00000000" w14:paraId="000000F9">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13</w:t>
            </w:r>
          </w:p>
          <w:p w:rsidR="00000000" w:rsidDel="00000000" w:rsidP="00000000" w:rsidRDefault="00000000" w:rsidRPr="00000000" w14:paraId="000000FA">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14</w:t>
            </w:r>
          </w:p>
          <w:p w:rsidR="00000000" w:rsidDel="00000000" w:rsidP="00000000" w:rsidRDefault="00000000" w:rsidRPr="00000000" w14:paraId="000000FB">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C">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import javax.persistence.*;</w:t>
            </w:r>
          </w:p>
          <w:p w:rsidR="00000000" w:rsidDel="00000000" w:rsidP="00000000" w:rsidRDefault="00000000" w:rsidRPr="00000000" w14:paraId="000000FD">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@Entity</w:t>
            </w:r>
          </w:p>
          <w:p w:rsidR="00000000" w:rsidDel="00000000" w:rsidP="00000000" w:rsidRDefault="00000000" w:rsidRPr="00000000" w14:paraId="000000FE">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@Table(name = "users")</w:t>
            </w:r>
          </w:p>
          <w:p w:rsidR="00000000" w:rsidDel="00000000" w:rsidP="00000000" w:rsidRDefault="00000000" w:rsidRPr="00000000" w14:paraId="000000FF">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 class User {</w:t>
            </w:r>
          </w:p>
          <w:p w:rsidR="00000000" w:rsidDel="00000000" w:rsidP="00000000" w:rsidRDefault="00000000" w:rsidRPr="00000000" w14:paraId="00000100">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@Id</w:t>
            </w:r>
          </w:p>
          <w:p w:rsidR="00000000" w:rsidDel="00000000" w:rsidP="00000000" w:rsidRDefault="00000000" w:rsidRPr="00000000" w14:paraId="00000101">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@GeneratedValue(strategy = GenerationType.IDENTITY)</w:t>
            </w:r>
          </w:p>
          <w:p w:rsidR="00000000" w:rsidDel="00000000" w:rsidP="00000000" w:rsidRDefault="00000000" w:rsidRPr="00000000" w14:paraId="00000102">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private Integer id;</w:t>
            </w:r>
          </w:p>
          <w:p w:rsidR="00000000" w:rsidDel="00000000" w:rsidP="00000000" w:rsidRDefault="00000000" w:rsidRPr="00000000" w14:paraId="00000103">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04">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private String email;</w:t>
            </w:r>
          </w:p>
          <w:p w:rsidR="00000000" w:rsidDel="00000000" w:rsidP="00000000" w:rsidRDefault="00000000" w:rsidRPr="00000000" w14:paraId="00000105">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06">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private String password;</w:t>
            </w:r>
          </w:p>
          <w:p w:rsidR="00000000" w:rsidDel="00000000" w:rsidP="00000000" w:rsidRDefault="00000000" w:rsidRPr="00000000" w14:paraId="00000107">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08">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 getters and setters...</w:t>
            </w:r>
          </w:p>
          <w:p w:rsidR="00000000" w:rsidDel="00000000" w:rsidP="00000000" w:rsidRDefault="00000000" w:rsidRPr="00000000" w14:paraId="00000109">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0A">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And declare a corresponding repository interface: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8041547998"/>
        <w:gridCol w:w="8545.431395543643"/>
        <w:tblGridChange w:id="0">
          <w:tblGrid>
            <w:gridCol w:w="480.08041547998"/>
            <w:gridCol w:w="8545.431395543643"/>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B">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p w:rsidR="00000000" w:rsidDel="00000000" w:rsidP="00000000" w:rsidRDefault="00000000" w:rsidRPr="00000000" w14:paraId="0000010C">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p w:rsidR="00000000" w:rsidDel="00000000" w:rsidP="00000000" w:rsidRDefault="00000000" w:rsidRPr="00000000" w14:paraId="0000010D">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p w:rsidR="00000000" w:rsidDel="00000000" w:rsidP="00000000" w:rsidRDefault="00000000" w:rsidRPr="00000000" w14:paraId="0000010E">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p w:rsidR="00000000" w:rsidDel="00000000" w:rsidP="00000000" w:rsidRDefault="00000000" w:rsidRPr="00000000" w14:paraId="0000010F">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0">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import org.springframework.data.jpa.repository.JpaRepository;</w:t>
            </w:r>
          </w:p>
          <w:p w:rsidR="00000000" w:rsidDel="00000000" w:rsidP="00000000" w:rsidRDefault="00000000" w:rsidRPr="00000000" w14:paraId="00000111">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2">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 interface UserRepository extends JpaRepository&lt;User, Integer&gt; {</w:t>
            </w:r>
          </w:p>
          <w:p w:rsidR="00000000" w:rsidDel="00000000" w:rsidP="00000000" w:rsidRDefault="00000000" w:rsidRPr="00000000" w14:paraId="00000113">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4">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tc>
      </w:tr>
    </w:tbl>
    <w:p w:rsidR="00000000" w:rsidDel="00000000" w:rsidP="00000000" w:rsidRDefault="00000000" w:rsidRPr="00000000" w14:paraId="00000115">
      <w:pPr>
        <w:pageBreakBefore w:val="0"/>
        <w:ind w:left="720" w:firstLine="0"/>
        <w:rPr>
          <w:color w:val="333333"/>
          <w:sz w:val="21"/>
          <w:szCs w:val="21"/>
          <w:highlight w:val="white"/>
        </w:rPr>
      </w:pPr>
      <w:r w:rsidDel="00000000" w:rsidR="00000000" w:rsidRPr="00000000">
        <w:rPr>
          <w:color w:val="333333"/>
          <w:sz w:val="21"/>
          <w:szCs w:val="21"/>
          <w:highlight w:val="white"/>
          <w:rtl w:val="0"/>
        </w:rPr>
        <w:t xml:space="preserve">And then you can use the repository in a Spring MVC controller or business class like this: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8.3171992890484"/>
        <w:gridCol w:w="8467.194611734574"/>
        <w:tblGridChange w:id="0">
          <w:tblGrid>
            <w:gridCol w:w="558.3171992890484"/>
            <w:gridCol w:w="8467.194611734574"/>
          </w:tblGrid>
        </w:tblGridChange>
      </w:tblGrid>
      <w:tr>
        <w:trPr>
          <w:cantSplit w:val="0"/>
          <w:trHeight w:val="26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6">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w:t>
            </w:r>
          </w:p>
          <w:p w:rsidR="00000000" w:rsidDel="00000000" w:rsidP="00000000" w:rsidRDefault="00000000" w:rsidRPr="00000000" w14:paraId="00000117">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2</w:t>
            </w:r>
          </w:p>
          <w:p w:rsidR="00000000" w:rsidDel="00000000" w:rsidP="00000000" w:rsidRDefault="00000000" w:rsidRPr="00000000" w14:paraId="00000118">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3</w:t>
            </w:r>
          </w:p>
          <w:p w:rsidR="00000000" w:rsidDel="00000000" w:rsidP="00000000" w:rsidRDefault="00000000" w:rsidRPr="00000000" w14:paraId="00000119">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4</w:t>
            </w:r>
          </w:p>
          <w:p w:rsidR="00000000" w:rsidDel="00000000" w:rsidP="00000000" w:rsidRDefault="00000000" w:rsidRPr="00000000" w14:paraId="0000011A">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5</w:t>
            </w:r>
          </w:p>
          <w:p w:rsidR="00000000" w:rsidDel="00000000" w:rsidP="00000000" w:rsidRDefault="00000000" w:rsidRPr="00000000" w14:paraId="0000011B">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6</w:t>
            </w:r>
          </w:p>
          <w:p w:rsidR="00000000" w:rsidDel="00000000" w:rsidP="00000000" w:rsidRDefault="00000000" w:rsidRPr="00000000" w14:paraId="0000011C">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7</w:t>
            </w:r>
          </w:p>
          <w:p w:rsidR="00000000" w:rsidDel="00000000" w:rsidP="00000000" w:rsidRDefault="00000000" w:rsidRPr="00000000" w14:paraId="0000011D">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8</w:t>
            </w:r>
          </w:p>
          <w:p w:rsidR="00000000" w:rsidDel="00000000" w:rsidP="00000000" w:rsidRDefault="00000000" w:rsidRPr="00000000" w14:paraId="0000011E">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9</w:t>
            </w:r>
          </w:p>
          <w:p w:rsidR="00000000" w:rsidDel="00000000" w:rsidP="00000000" w:rsidRDefault="00000000" w:rsidRPr="00000000" w14:paraId="0000011F">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10</w:t>
            </w:r>
          </w:p>
          <w:p w:rsidR="00000000" w:rsidDel="00000000" w:rsidP="00000000" w:rsidRDefault="00000000" w:rsidRPr="00000000" w14:paraId="00000120">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11</w:t>
            </w:r>
          </w:p>
          <w:p w:rsidR="00000000" w:rsidDel="00000000" w:rsidP="00000000" w:rsidRDefault="00000000" w:rsidRPr="00000000" w14:paraId="00000121">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12</w:t>
            </w:r>
          </w:p>
          <w:p w:rsidR="00000000" w:rsidDel="00000000" w:rsidP="00000000" w:rsidRDefault="00000000" w:rsidRPr="00000000" w14:paraId="00000122">
            <w:pPr>
              <w:pageBreakBefore w:val="0"/>
              <w:ind w:left="72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3">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@Controller</w:t>
            </w:r>
          </w:p>
          <w:p w:rsidR="00000000" w:rsidDel="00000000" w:rsidP="00000000" w:rsidRDefault="00000000" w:rsidRPr="00000000" w14:paraId="00000124">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 class UserController {</w:t>
            </w:r>
          </w:p>
          <w:p w:rsidR="00000000" w:rsidDel="00000000" w:rsidP="00000000" w:rsidRDefault="00000000" w:rsidRPr="00000000" w14:paraId="00000125">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@Autowired</w:t>
            </w:r>
          </w:p>
          <w:p w:rsidR="00000000" w:rsidDel="00000000" w:rsidP="00000000" w:rsidRDefault="00000000" w:rsidRPr="00000000" w14:paraId="00000126">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private UserRepository rep</w:t>
            </w:r>
          </w:p>
          <w:p w:rsidR="00000000" w:rsidDel="00000000" w:rsidP="00000000" w:rsidRDefault="00000000" w:rsidRPr="00000000" w14:paraId="00000127">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@GetMapping("/users")</w:t>
            </w:r>
          </w:p>
          <w:p w:rsidR="00000000" w:rsidDel="00000000" w:rsidP="00000000" w:rsidRDefault="00000000" w:rsidRPr="00000000" w14:paraId="00000128">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public String listAll(Model model) {</w:t>
            </w:r>
          </w:p>
          <w:p w:rsidR="00000000" w:rsidDel="00000000" w:rsidP="00000000" w:rsidRDefault="00000000" w:rsidRPr="00000000" w14:paraId="00000129">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List&lt;User&gt; listUsers = repo.findAll();</w:t>
            </w:r>
          </w:p>
          <w:p w:rsidR="00000000" w:rsidDel="00000000" w:rsidP="00000000" w:rsidRDefault="00000000" w:rsidRPr="00000000" w14:paraId="0000012A">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model.addAttribute("listUsers", listUsers);</w:t>
            </w:r>
          </w:p>
          <w:p w:rsidR="00000000" w:rsidDel="00000000" w:rsidP="00000000" w:rsidRDefault="00000000" w:rsidRPr="00000000" w14:paraId="0000012B">
            <w:pPr>
              <w:pageBreakBefore w:val="0"/>
              <w:spacing w:before="22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dd1144"/>
                <w:sz w:val="21"/>
                <w:szCs w:val="21"/>
                <w:rtl w:val="0"/>
              </w:rPr>
              <w:t xml:space="preserve">        </w:t>
            </w:r>
            <w:r w:rsidDel="00000000" w:rsidR="00000000" w:rsidRPr="00000000">
              <w:rPr>
                <w:rFonts w:ascii="Courier New" w:cs="Courier New" w:eastAsia="Courier New" w:hAnsi="Courier New"/>
                <w:color w:val="333333"/>
                <w:sz w:val="21"/>
                <w:szCs w:val="21"/>
                <w:rtl w:val="0"/>
              </w:rPr>
              <w:t xml:space="preserve">return "users"</w:t>
            </w:r>
          </w:p>
        </w:tc>
      </w:tr>
    </w:tbl>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numPr>
          <w:ilvl w:val="0"/>
          <w:numId w:val="4"/>
        </w:numPr>
        <w:ind w:left="720" w:hanging="360"/>
      </w:pPr>
      <w:r w:rsidDel="00000000" w:rsidR="00000000" w:rsidRPr="00000000">
        <w:rPr>
          <w:rtl w:val="0"/>
        </w:rPr>
        <w:t xml:space="preserve"> Any SQL db used? </w:t>
      </w:r>
    </w:p>
    <w:p w:rsidR="00000000" w:rsidDel="00000000" w:rsidP="00000000" w:rsidRDefault="00000000" w:rsidRPr="00000000" w14:paraId="0000012E">
      <w:pPr>
        <w:pageBreakBefore w:val="0"/>
        <w:numPr>
          <w:ilvl w:val="0"/>
          <w:numId w:val="4"/>
        </w:numPr>
        <w:ind w:left="720" w:hanging="360"/>
      </w:pPr>
      <w:r w:rsidDel="00000000" w:rsidR="00000000" w:rsidRPr="00000000">
        <w:rPr>
          <w:rtl w:val="0"/>
        </w:rPr>
        <w:t xml:space="preserve">What are conditional beans in spring boot</w:t>
      </w:r>
    </w:p>
    <w:p w:rsidR="00000000" w:rsidDel="00000000" w:rsidP="00000000" w:rsidRDefault="00000000" w:rsidRPr="00000000" w14:paraId="0000012F">
      <w:pPr>
        <w:pageBreakBefore w:val="0"/>
        <w:ind w:left="720" w:firstLine="0"/>
        <w:rPr/>
      </w:pPr>
      <w:r w:rsidDel="00000000" w:rsidR="00000000" w:rsidRPr="00000000">
        <w:rPr>
          <w:rFonts w:ascii="Roboto" w:cs="Roboto" w:eastAsia="Roboto" w:hAnsi="Roboto"/>
          <w:sz w:val="20"/>
          <w:szCs w:val="20"/>
          <w:highlight w:val="white"/>
          <w:rtl w:val="0"/>
        </w:rPr>
        <w:t xml:space="preserve">Spring Boot includes a number of @Conditional annotations that you can reuse in your own code by annotating @Configuration classes or </w:t>
      </w:r>
      <w:r w:rsidDel="00000000" w:rsidR="00000000" w:rsidRPr="00000000">
        <w:rPr>
          <w:rFonts w:ascii="Roboto" w:cs="Roboto" w:eastAsia="Roboto" w:hAnsi="Roboto"/>
          <w:sz w:val="20"/>
          <w:szCs w:val="20"/>
          <w:highlight w:val="white"/>
          <w:rtl w:val="0"/>
          <w:rPrChange w:author="PALLAVI SHINDE" w:id="44" w:date="2022-10-12T07:57:46Z">
            <w:rPr>
              <w:rFonts w:ascii="Roboto" w:cs="Roboto" w:eastAsia="Roboto" w:hAnsi="Roboto"/>
              <w:sz w:val="20"/>
              <w:szCs w:val="20"/>
              <w:highlight w:val="white"/>
            </w:rPr>
          </w:rPrChange>
        </w:rPr>
        <w:t xml:space="preserve">individua</w:t>
      </w:r>
      <w:r w:rsidDel="00000000" w:rsidR="00000000" w:rsidRPr="00000000">
        <w:rPr>
          <w:rFonts w:ascii="Roboto" w:cs="Roboto" w:eastAsia="Roboto" w:hAnsi="Roboto"/>
          <w:sz w:val="20"/>
          <w:szCs w:val="20"/>
          <w:highlight w:val="white"/>
          <w:rtl w:val="0"/>
          <w:rPrChange w:author="PALLAVI SHINDE" w:id="44" w:date="2022-10-12T07:57:46Z">
            <w:rPr>
              <w:rFonts w:ascii="Roboto" w:cs="Roboto" w:eastAsia="Roboto" w:hAnsi="Roboto"/>
              <w:sz w:val="20"/>
              <w:szCs w:val="20"/>
              <w:highlight w:val="white"/>
            </w:rPr>
          </w:rPrChange>
        </w:rPr>
        <w:t xml:space="preserve">l</w:t>
      </w:r>
      <w:r w:rsidDel="00000000" w:rsidR="00000000" w:rsidRPr="00000000">
        <w:rPr>
          <w:rtl w:val="0"/>
        </w:rPr>
      </w:r>
    </w:p>
    <w:p w:rsidR="00000000" w:rsidDel="00000000" w:rsidP="00000000" w:rsidRDefault="00000000" w:rsidRPr="00000000" w14:paraId="00000130">
      <w:pPr>
        <w:pageBreakBefore w:val="0"/>
        <w:numPr>
          <w:ilvl w:val="0"/>
          <w:numId w:val="4"/>
        </w:numPr>
        <w:ind w:left="720" w:hanging="360"/>
      </w:pPr>
      <w:r w:rsidDel="00000000" w:rsidR="00000000" w:rsidRPr="00000000">
        <w:rPr>
          <w:rtl w:val="0"/>
        </w:rPr>
        <w:t xml:space="preserve">Dependencies in Spring Boot--how they are described in pom </w:t>
      </w:r>
    </w:p>
    <w:p w:rsidR="00000000" w:rsidDel="00000000" w:rsidP="00000000" w:rsidRDefault="00000000" w:rsidRPr="00000000" w14:paraId="00000131">
      <w:pPr>
        <w:pageBreakBefore w:val="0"/>
        <w:numPr>
          <w:ilvl w:val="0"/>
          <w:numId w:val="4"/>
        </w:numPr>
        <w:ind w:left="720" w:hanging="360"/>
      </w:pPr>
      <w:r w:rsidDel="00000000" w:rsidR="00000000" w:rsidRPr="00000000">
        <w:rPr>
          <w:rtl w:val="0"/>
        </w:rPr>
        <w:t xml:space="preserve">How do you handle Exceptions in your application?</w:t>
      </w:r>
    </w:p>
    <w:p w:rsidR="00000000" w:rsidDel="00000000" w:rsidP="00000000" w:rsidRDefault="00000000" w:rsidRPr="00000000" w14:paraId="00000132">
      <w:pPr>
        <w:pageBreakBefore w:val="0"/>
        <w:numPr>
          <w:ilvl w:val="0"/>
          <w:numId w:val="4"/>
        </w:numPr>
        <w:ind w:left="720" w:hanging="360"/>
      </w:pPr>
      <w:r w:rsidDel="00000000" w:rsidR="00000000" w:rsidRPr="00000000">
        <w:rPr>
          <w:rtl w:val="0"/>
        </w:rPr>
        <w:t xml:space="preserve">How to configure JPA in spring boot? </w:t>
      </w:r>
    </w:p>
    <w:p w:rsidR="00000000" w:rsidDel="00000000" w:rsidP="00000000" w:rsidRDefault="00000000" w:rsidRPr="00000000" w14:paraId="00000133">
      <w:pPr>
        <w:pageBreakBefore w:val="0"/>
        <w:ind w:left="720" w:firstLine="0"/>
        <w:rPr/>
      </w:pPr>
      <w:r w:rsidDel="00000000" w:rsidR="00000000" w:rsidRPr="00000000">
        <w:rPr>
          <w:rFonts w:ascii="Roboto" w:cs="Roboto" w:eastAsia="Roboto" w:hAnsi="Roboto"/>
          <w:sz w:val="20"/>
          <w:szCs w:val="20"/>
          <w:highlight w:val="white"/>
          <w:rtl w:val="0"/>
        </w:rPr>
        <w:t xml:space="preserve">5. Spring Data JPA Repository Configuration ... To activate the Spring JPA repository support, we can use the @EnableJpaRepositories annotation ..</w:t>
      </w:r>
      <w:r w:rsidDel="00000000" w:rsidR="00000000" w:rsidRPr="00000000">
        <w:rPr>
          <w:rtl w:val="0"/>
        </w:rPr>
      </w:r>
    </w:p>
    <w:p w:rsidR="00000000" w:rsidDel="00000000" w:rsidP="00000000" w:rsidRDefault="00000000" w:rsidRPr="00000000" w14:paraId="00000134">
      <w:pPr>
        <w:pageBreakBefore w:val="0"/>
        <w:numPr>
          <w:ilvl w:val="0"/>
          <w:numId w:val="4"/>
        </w:numPr>
        <w:ind w:left="720" w:hanging="360"/>
      </w:pPr>
      <w:r w:rsidDel="00000000" w:rsidR="00000000" w:rsidRPr="00000000">
        <w:rPr>
          <w:rtl w:val="0"/>
        </w:rPr>
        <w:t xml:space="preserve">How are you executing spring boot </w:t>
      </w:r>
      <w:r w:rsidDel="00000000" w:rsidR="00000000" w:rsidRPr="00000000">
        <w:rPr>
          <w:rtl w:val="0"/>
        </w:rPr>
        <w:t xml:space="preserve">application</w:t>
      </w:r>
      <w:r w:rsidDel="00000000" w:rsidR="00000000" w:rsidRPr="00000000">
        <w:rPr>
          <w:rtl w:val="0"/>
        </w:rPr>
        <w:t xml:space="preserve">?</w:t>
      </w:r>
    </w:p>
    <w:p w:rsidR="00000000" w:rsidDel="00000000" w:rsidP="00000000" w:rsidRDefault="00000000" w:rsidRPr="00000000" w14:paraId="00000135">
      <w:pPr>
        <w:pageBreakBefore w:val="0"/>
        <w:numPr>
          <w:ilvl w:val="0"/>
          <w:numId w:val="4"/>
        </w:numPr>
        <w:ind w:left="720" w:hanging="360"/>
      </w:pPr>
      <w:r w:rsidDel="00000000" w:rsidR="00000000" w:rsidRPr="00000000">
        <w:rPr>
          <w:rtl w:val="0"/>
        </w:rPr>
        <w:t xml:space="preserve">How does autoconfiguration help in spring boot?</w:t>
      </w:r>
      <w:r w:rsidDel="00000000" w:rsidR="00000000" w:rsidRPr="00000000">
        <w:rPr>
          <w:rtl w:val="0"/>
        </w:rPr>
      </w:r>
    </w:p>
    <w:p w:rsidR="00000000" w:rsidDel="00000000" w:rsidP="00000000" w:rsidRDefault="00000000" w:rsidRPr="00000000" w14:paraId="00000136">
      <w:pPr>
        <w:pageBreakBefore w:val="0"/>
        <w:numPr>
          <w:ilvl w:val="0"/>
          <w:numId w:val="4"/>
        </w:numPr>
        <w:ind w:left="720" w:hanging="360"/>
      </w:pPr>
      <w:r w:rsidDel="00000000" w:rsidR="00000000" w:rsidRPr="00000000">
        <w:rPr>
          <w:rtl w:val="0"/>
        </w:rPr>
        <w:t xml:space="preserve">Explain @SpringBootApplication.-</w:t>
      </w:r>
    </w:p>
    <w:p w:rsidR="00000000" w:rsidDel="00000000" w:rsidP="00000000" w:rsidRDefault="00000000" w:rsidRPr="00000000" w14:paraId="00000137">
      <w:pPr>
        <w:pageBreakBefore w:val="0"/>
        <w:ind w:left="720" w:firstLine="0"/>
        <w:rPr/>
      </w:pPr>
      <w:r w:rsidDel="00000000" w:rsidR="00000000" w:rsidRPr="00000000">
        <w:rPr>
          <w:rtl w:val="0"/>
        </w:rPr>
        <w:t xml:space="preserve">@componentscan @configuration </w:t>
      </w:r>
      <w:r w:rsidDel="00000000" w:rsidR="00000000" w:rsidRPr="00000000">
        <w:rPr>
          <w:rFonts w:ascii="Roboto" w:cs="Roboto" w:eastAsia="Roboto" w:hAnsi="Roboto"/>
          <w:sz w:val="20"/>
          <w:szCs w:val="20"/>
          <w:highlight w:val="white"/>
          <w:rtl w:val="0"/>
        </w:rPr>
        <w:t xml:space="preserve">@EnableAutoConfiguration</w:t>
      </w:r>
      <w:r w:rsidDel="00000000" w:rsidR="00000000" w:rsidRPr="00000000">
        <w:rPr>
          <w:rtl w:val="0"/>
        </w:rPr>
      </w:r>
    </w:p>
    <w:p w:rsidR="00000000" w:rsidDel="00000000" w:rsidP="00000000" w:rsidRDefault="00000000" w:rsidRPr="00000000" w14:paraId="00000138">
      <w:pPr>
        <w:pageBreakBefore w:val="0"/>
        <w:numPr>
          <w:ilvl w:val="0"/>
          <w:numId w:val="4"/>
        </w:numPr>
        <w:ind w:left="720" w:hanging="360"/>
      </w:pPr>
      <w:r w:rsidDel="00000000" w:rsidR="00000000" w:rsidRPr="00000000">
        <w:rPr>
          <w:rtl w:val="0"/>
        </w:rPr>
        <w:t xml:space="preserve">Spring Boot components - like @Bean  , @SpringbootApplication  or @SpringbootConfiguration ...which is better to use ?(this helps to minimize /exclude /disable those beans which are auto configured through bean annotation) , ConditionalOnProperties in Spring</w:t>
      </w:r>
    </w:p>
    <w:p w:rsidR="00000000" w:rsidDel="00000000" w:rsidP="00000000" w:rsidRDefault="00000000" w:rsidRPr="00000000" w14:paraId="00000139">
      <w:pPr>
        <w:pageBreakBefore w:val="0"/>
        <w:numPr>
          <w:ilvl w:val="0"/>
          <w:numId w:val="4"/>
        </w:numPr>
        <w:ind w:left="720" w:hanging="360"/>
      </w:pPr>
      <w:r w:rsidDel="00000000" w:rsidR="00000000" w:rsidRPr="00000000">
        <w:rPr>
          <w:rtl w:val="0"/>
        </w:rPr>
        <w:t xml:space="preserve">Which type of property file is better(Yml or application.properties)?</w:t>
      </w:r>
    </w:p>
    <w:p w:rsidR="00000000" w:rsidDel="00000000" w:rsidP="00000000" w:rsidRDefault="00000000" w:rsidRPr="00000000" w14:paraId="0000013A">
      <w:pPr>
        <w:pageBreakBefore w:val="0"/>
        <w:numPr>
          <w:ilvl w:val="0"/>
          <w:numId w:val="4"/>
        </w:numPr>
        <w:ind w:left="720" w:hanging="360"/>
      </w:pPr>
      <w:r w:rsidDel="00000000" w:rsidR="00000000" w:rsidRPr="00000000">
        <w:rPr>
          <w:rtl w:val="0"/>
        </w:rPr>
        <w:t xml:space="preserve">How are you maintaining security in your application ?  In case of partial dependency we will use Constructor or setter based injection?</w:t>
      </w:r>
    </w:p>
    <w:p w:rsidR="00000000" w:rsidDel="00000000" w:rsidP="00000000" w:rsidRDefault="00000000" w:rsidRPr="00000000" w14:paraId="0000013B">
      <w:pPr>
        <w:pageBreakBefore w:val="0"/>
        <w:numPr>
          <w:ilvl w:val="0"/>
          <w:numId w:val="4"/>
        </w:numPr>
        <w:ind w:left="720" w:hanging="360"/>
      </w:pPr>
      <w:r w:rsidDel="00000000" w:rsidR="00000000" w:rsidRPr="00000000">
        <w:rPr>
          <w:rtl w:val="0"/>
        </w:rPr>
        <w:t xml:space="preserve">How to deploy spring boot application in external server by disabling embedded server/ how to.</w:t>
      </w:r>
    </w:p>
    <w:p w:rsidR="00000000" w:rsidDel="00000000" w:rsidP="00000000" w:rsidRDefault="00000000" w:rsidRPr="00000000" w14:paraId="0000013C">
      <w:pPr>
        <w:pageBreakBefore w:val="0"/>
        <w:ind w:left="720" w:firstLine="0"/>
        <w:rPr/>
      </w:pPr>
      <w:r w:rsidDel="00000000" w:rsidR="00000000" w:rsidRPr="00000000">
        <w:rPr>
          <w:rFonts w:ascii="Roboto" w:cs="Roboto" w:eastAsia="Roboto" w:hAnsi="Roboto"/>
          <w:sz w:val="20"/>
          <w:szCs w:val="20"/>
          <w:highlight w:val="white"/>
          <w:rtl w:val="0"/>
        </w:rPr>
        <w:t xml:space="preserve">Use @SpringBootApplication(exclude = {EmbeddedServletContainerAutoConfiguration.class, WebMvcAutoConfiguration.class}).</w:t>
      </w:r>
      <w:r w:rsidDel="00000000" w:rsidR="00000000" w:rsidRPr="00000000">
        <w:rPr>
          <w:rtl w:val="0"/>
        </w:rPr>
      </w:r>
    </w:p>
    <w:p w:rsidR="00000000" w:rsidDel="00000000" w:rsidP="00000000" w:rsidRDefault="00000000" w:rsidRPr="00000000" w14:paraId="0000013D">
      <w:pPr>
        <w:pageBreakBefore w:val="0"/>
        <w:numPr>
          <w:ilvl w:val="0"/>
          <w:numId w:val="4"/>
        </w:numPr>
        <w:ind w:left="720" w:hanging="360"/>
        <w:rPr>
          <w:u w:val="none"/>
        </w:rPr>
      </w:pPr>
      <w:r w:rsidDel="00000000" w:rsidR="00000000" w:rsidRPr="00000000">
        <w:rPr>
          <w:rtl w:val="0"/>
        </w:rPr>
        <w:t xml:space="preserve">Difference between @Repository and @Service annotations?</w:t>
      </w:r>
    </w:p>
    <w:p w:rsidR="00000000" w:rsidDel="00000000" w:rsidP="00000000" w:rsidRDefault="00000000" w:rsidRPr="00000000" w14:paraId="0000013E">
      <w:pPr>
        <w:pageBreakBefore w:val="0"/>
        <w:numPr>
          <w:ilvl w:val="0"/>
          <w:numId w:val="4"/>
        </w:numPr>
        <w:ind w:left="720" w:hanging="360"/>
      </w:pPr>
      <w:r w:rsidDel="00000000" w:rsidR="00000000" w:rsidRPr="00000000">
        <w:rPr>
          <w:rtl w:val="0"/>
        </w:rPr>
        <w:t xml:space="preserve">If the interviewer asks what all Spring boot annotations have you used then what will be the answer?</w:t>
      </w:r>
    </w:p>
    <w:p w:rsidR="00000000" w:rsidDel="00000000" w:rsidP="00000000" w:rsidRDefault="00000000" w:rsidRPr="00000000" w14:paraId="0000013F">
      <w:pPr>
        <w:pageBreakBefore w:val="0"/>
        <w:numPr>
          <w:ilvl w:val="0"/>
          <w:numId w:val="4"/>
        </w:numPr>
        <w:ind w:left="720" w:hanging="360"/>
      </w:pPr>
      <w:r w:rsidDel="00000000" w:rsidR="00000000" w:rsidRPr="00000000">
        <w:rPr>
          <w:rtl w:val="0"/>
        </w:rPr>
        <w:t xml:space="preserve">Ans -&gt;Mostly tell them the common annotations like, @component @service @repository @controller @bean @getmapping @postmapping  </w:t>
      </w:r>
    </w:p>
    <w:p w:rsidR="00000000" w:rsidDel="00000000" w:rsidP="00000000" w:rsidRDefault="00000000" w:rsidRPr="00000000" w14:paraId="00000140">
      <w:pPr>
        <w:pageBreakBefore w:val="0"/>
        <w:ind w:left="720" w:firstLine="0"/>
        <w:rPr/>
      </w:pPr>
      <w:r w:rsidDel="00000000" w:rsidR="00000000" w:rsidRPr="00000000">
        <w:rPr>
          <w:rtl w:val="0"/>
        </w:rPr>
        <w:t xml:space="preserve">@resquestBody @springbootapplication @EnbaleConfiguration @ComponentScan @Configuration etc etc Many other annotations are also there</w:t>
      </w:r>
    </w:p>
    <w:p w:rsidR="00000000" w:rsidDel="00000000" w:rsidP="00000000" w:rsidRDefault="00000000" w:rsidRPr="00000000" w14:paraId="00000141">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b w:val="1"/>
          <w:shd w:fill="980000" w:val="clear"/>
        </w:rPr>
      </w:pPr>
      <w:r w:rsidDel="00000000" w:rsidR="00000000" w:rsidRPr="00000000">
        <w:rPr>
          <w:b w:val="1"/>
          <w:shd w:fill="980000" w:val="clear"/>
          <w:rtl w:val="0"/>
        </w:rPr>
        <w:t xml:space="preserve">Microservices</w:t>
      </w:r>
    </w:p>
    <w:p w:rsidR="00000000" w:rsidDel="00000000" w:rsidP="00000000" w:rsidRDefault="00000000" w:rsidRPr="00000000" w14:paraId="00000144">
      <w:pPr>
        <w:pageBreakBefore w:val="0"/>
        <w:numPr>
          <w:ilvl w:val="0"/>
          <w:numId w:val="13"/>
        </w:numPr>
        <w:ind w:left="720" w:hanging="360"/>
      </w:pPr>
      <w:r w:rsidDel="00000000" w:rsidR="00000000" w:rsidRPr="00000000">
        <w:rPr>
          <w:rtl w:val="0"/>
        </w:rPr>
        <w:t xml:space="preserve">Advantages of Microservices? </w:t>
      </w:r>
    </w:p>
    <w:p w:rsidR="00000000" w:rsidDel="00000000" w:rsidP="00000000" w:rsidRDefault="00000000" w:rsidRPr="00000000" w14:paraId="00000145">
      <w:pPr>
        <w:pageBreakBefore w:val="0"/>
        <w:numPr>
          <w:ilvl w:val="0"/>
          <w:numId w:val="13"/>
        </w:numPr>
        <w:ind w:left="720" w:hanging="360"/>
      </w:pPr>
      <w:r w:rsidDel="00000000" w:rsidR="00000000" w:rsidRPr="00000000">
        <w:rPr>
          <w:rtl w:val="0"/>
        </w:rPr>
        <w:t xml:space="preserve">Challenges in microservices ? </w:t>
      </w:r>
    </w:p>
    <w:p w:rsidR="00000000" w:rsidDel="00000000" w:rsidP="00000000" w:rsidRDefault="00000000" w:rsidRPr="00000000" w14:paraId="00000146">
      <w:pPr>
        <w:pageBreakBefore w:val="0"/>
        <w:numPr>
          <w:ilvl w:val="0"/>
          <w:numId w:val="13"/>
        </w:numPr>
        <w:ind w:left="720" w:hanging="360"/>
      </w:pPr>
      <w:r w:rsidDel="00000000" w:rsidR="00000000" w:rsidRPr="00000000">
        <w:rPr>
          <w:rtl w:val="0"/>
        </w:rPr>
        <w:t xml:space="preserve">Solutions to the challenges? </w:t>
      </w:r>
    </w:p>
    <w:p w:rsidR="00000000" w:rsidDel="00000000" w:rsidP="00000000" w:rsidRDefault="00000000" w:rsidRPr="00000000" w14:paraId="00000147">
      <w:pPr>
        <w:pageBreakBefore w:val="0"/>
        <w:numPr>
          <w:ilvl w:val="0"/>
          <w:numId w:val="13"/>
        </w:numPr>
        <w:ind w:left="720" w:hanging="360"/>
      </w:pPr>
      <w:r w:rsidDel="00000000" w:rsidR="00000000" w:rsidRPr="00000000">
        <w:rPr>
          <w:rtl w:val="0"/>
        </w:rPr>
        <w:t xml:space="preserve">Difference bw Monolithic vs Microservices</w:t>
      </w:r>
    </w:p>
    <w:p w:rsidR="00000000" w:rsidDel="00000000" w:rsidP="00000000" w:rsidRDefault="00000000" w:rsidRPr="00000000" w14:paraId="00000148">
      <w:pPr>
        <w:pageBreakBefore w:val="0"/>
        <w:numPr>
          <w:ilvl w:val="0"/>
          <w:numId w:val="13"/>
        </w:numPr>
        <w:ind w:left="720" w:hanging="360"/>
      </w:pPr>
      <w:r w:rsidDel="00000000" w:rsidR="00000000" w:rsidRPr="00000000">
        <w:rPr>
          <w:rtl w:val="0"/>
        </w:rPr>
        <w:t xml:space="preserve">Microservice Architecture</w:t>
      </w:r>
    </w:p>
    <w:p w:rsidR="00000000" w:rsidDel="00000000" w:rsidP="00000000" w:rsidRDefault="00000000" w:rsidRPr="00000000" w14:paraId="00000149">
      <w:pPr>
        <w:pageBreakBefore w:val="0"/>
        <w:numPr>
          <w:ilvl w:val="0"/>
          <w:numId w:val="13"/>
        </w:numPr>
        <w:ind w:left="720" w:hanging="360"/>
      </w:pPr>
      <w:r w:rsidDel="00000000" w:rsidR="00000000" w:rsidRPr="00000000">
        <w:rPr>
          <w:rtl w:val="0"/>
        </w:rPr>
        <w:t xml:space="preserve">How are you communicating between microservices?</w:t>
      </w:r>
    </w:p>
    <w:p w:rsidR="00000000" w:rsidDel="00000000" w:rsidP="00000000" w:rsidRDefault="00000000" w:rsidRPr="00000000" w14:paraId="0000014A">
      <w:pPr>
        <w:pageBreakBefore w:val="0"/>
        <w:numPr>
          <w:ilvl w:val="0"/>
          <w:numId w:val="13"/>
        </w:numPr>
        <w:ind w:left="720" w:hanging="360"/>
      </w:pPr>
      <w:r w:rsidDel="00000000" w:rsidR="00000000" w:rsidRPr="00000000">
        <w:rPr>
          <w:rtl w:val="0"/>
        </w:rPr>
        <w:t xml:space="preserve">APIs required to call a third party api from your service.</w:t>
      </w:r>
    </w:p>
    <w:p w:rsidR="00000000" w:rsidDel="00000000" w:rsidP="00000000" w:rsidRDefault="00000000" w:rsidRPr="00000000" w14:paraId="0000014B">
      <w:pPr>
        <w:pageBreakBefore w:val="0"/>
        <w:numPr>
          <w:ilvl w:val="0"/>
          <w:numId w:val="13"/>
        </w:numPr>
        <w:ind w:left="720" w:hanging="360"/>
      </w:pPr>
      <w:r w:rsidDel="00000000" w:rsidR="00000000" w:rsidRPr="00000000">
        <w:rPr>
          <w:rtl w:val="0"/>
        </w:rPr>
        <w:t xml:space="preserve">Do you know about Feign Client? Explain</w:t>
      </w:r>
    </w:p>
    <w:p w:rsidR="00000000" w:rsidDel="00000000" w:rsidP="00000000" w:rsidRDefault="00000000" w:rsidRPr="00000000" w14:paraId="0000014C">
      <w:pPr>
        <w:pageBreakBefore w:val="0"/>
        <w:numPr>
          <w:ilvl w:val="0"/>
          <w:numId w:val="13"/>
        </w:numPr>
        <w:ind w:left="720" w:hanging="360"/>
      </w:pPr>
      <w:r w:rsidDel="00000000" w:rsidR="00000000" w:rsidRPr="00000000">
        <w:rPr>
          <w:rtl w:val="0"/>
        </w:rPr>
        <w:t xml:space="preserve">Feign as RestClient...</w:t>
      </w:r>
    </w:p>
    <w:p w:rsidR="00000000" w:rsidDel="00000000" w:rsidP="00000000" w:rsidRDefault="00000000" w:rsidRPr="00000000" w14:paraId="0000014D">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7. Declarative REST Client: Feign ... Feign is a declarative web service client. It makes writing web service clients easier. To use Feign create an interface</w:t>
      </w:r>
    </w:p>
    <w:p w:rsidR="00000000" w:rsidDel="00000000" w:rsidP="00000000" w:rsidRDefault="00000000" w:rsidRPr="00000000" w14:paraId="0000014E">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What Is a Feign Client? ... Netflix provides Feign as an abstraction over REST-based calls, by which microservices can communicate with</w:t>
      </w:r>
    </w:p>
    <w:p w:rsidR="00000000" w:rsidDel="00000000" w:rsidP="00000000" w:rsidRDefault="00000000" w:rsidRPr="00000000" w14:paraId="0000014F">
      <w:pPr>
        <w:pageBreakBefore w:val="0"/>
        <w:numPr>
          <w:ilvl w:val="0"/>
          <w:numId w:val="13"/>
        </w:numPr>
        <w:ind w:left="720" w:hanging="360"/>
      </w:pPr>
      <w:r w:rsidDel="00000000" w:rsidR="00000000" w:rsidRPr="00000000">
        <w:rPr>
          <w:rtl w:val="0"/>
        </w:rPr>
        <w:t xml:space="preserve">Any knowledge on springCloudConfigServer? Explain</w:t>
      </w:r>
    </w:p>
    <w:p w:rsidR="00000000" w:rsidDel="00000000" w:rsidP="00000000" w:rsidRDefault="00000000" w:rsidRPr="00000000" w14:paraId="00000150">
      <w:pPr>
        <w:pageBreakBefore w:val="0"/>
        <w:numPr>
          <w:ilvl w:val="0"/>
          <w:numId w:val="13"/>
        </w:numPr>
        <w:ind w:left="720" w:hanging="360"/>
      </w:pPr>
      <w:r w:rsidDel="00000000" w:rsidR="00000000" w:rsidRPr="00000000">
        <w:rPr>
          <w:rtl w:val="0"/>
        </w:rPr>
        <w:t xml:space="preserve">Any Load balancer you have used?</w:t>
      </w:r>
    </w:p>
    <w:p w:rsidR="00000000" w:rsidDel="00000000" w:rsidP="00000000" w:rsidRDefault="00000000" w:rsidRPr="00000000" w14:paraId="00000151">
      <w:pPr>
        <w:pageBreakBefore w:val="0"/>
        <w:numPr>
          <w:ilvl w:val="0"/>
          <w:numId w:val="13"/>
        </w:numPr>
        <w:ind w:left="720" w:hanging="360"/>
      </w:pPr>
      <w:r w:rsidDel="00000000" w:rsidR="00000000" w:rsidRPr="00000000">
        <w:rPr>
          <w:rtl w:val="0"/>
        </w:rPr>
        <w:t xml:space="preserve">Communication between microservices</w:t>
      </w:r>
    </w:p>
    <w:p w:rsidR="00000000" w:rsidDel="00000000" w:rsidP="00000000" w:rsidRDefault="00000000" w:rsidRPr="00000000" w14:paraId="00000152">
      <w:pPr>
        <w:pageBreakBefore w:val="0"/>
        <w:numPr>
          <w:ilvl w:val="0"/>
          <w:numId w:val="13"/>
        </w:numPr>
        <w:ind w:left="720" w:hanging="360"/>
      </w:pPr>
      <w:r w:rsidDel="00000000" w:rsidR="00000000" w:rsidRPr="00000000">
        <w:rPr>
          <w:rtl w:val="0"/>
        </w:rPr>
        <w:t xml:space="preserve">In microservices how github plays its role?</w:t>
      </w:r>
    </w:p>
    <w:p w:rsidR="00000000" w:rsidDel="00000000" w:rsidP="00000000" w:rsidRDefault="00000000" w:rsidRPr="00000000" w14:paraId="00000153">
      <w:pPr>
        <w:pageBreakBefore w:val="0"/>
        <w:numPr>
          <w:ilvl w:val="0"/>
          <w:numId w:val="13"/>
        </w:numPr>
        <w:ind w:left="720" w:hanging="360"/>
        <w:rPr>
          <w:u w:val="none"/>
        </w:rPr>
      </w:pPr>
      <w:r w:rsidDel="00000000" w:rsidR="00000000" w:rsidRPr="00000000">
        <w:rPr>
          <w:rtl w:val="0"/>
        </w:rPr>
        <w:t xml:space="preserve">What is Circuit Breaker Pattern? API Gateway ? SAGA Pattern ?</w:t>
      </w:r>
      <w:ins w:author="Ramesh Vaghamashi" w:id="45" w:date="2023-12-04T12:22:18Z">
        <w:r w:rsidDel="00000000" w:rsidR="00000000" w:rsidRPr="00000000">
          <w:rPr>
            <w:rtl w:val="0"/>
          </w:rPr>
          <w:tab/>
        </w:r>
      </w:ins>
      <w:r w:rsidDel="00000000" w:rsidR="00000000" w:rsidRPr="00000000">
        <w:rPr>
          <w:rtl w:val="0"/>
        </w:rPr>
      </w:r>
    </w:p>
    <w:p w:rsidR="00000000" w:rsidDel="00000000" w:rsidP="00000000" w:rsidRDefault="00000000" w:rsidRPr="00000000" w14:paraId="00000154">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Use the saga design pattern to ensure data consistency on distributed transactions in microservices architectures.</w:t>
      </w:r>
    </w:p>
    <w:p w:rsidR="00000000" w:rsidDel="00000000" w:rsidP="00000000" w:rsidRDefault="00000000" w:rsidRPr="00000000" w14:paraId="00000155">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saga pattern is a sequence of local transactions where each transaction updates data within a single service. The first transaction in a .</w:t>
      </w:r>
    </w:p>
    <w:p w:rsidR="00000000" w:rsidDel="00000000" w:rsidP="00000000" w:rsidRDefault="00000000" w:rsidRPr="00000000" w14:paraId="00000156">
      <w:pPr>
        <w:pageBreakBefore w:val="0"/>
        <w:numPr>
          <w:ilvl w:val="1"/>
          <w:numId w:val="13"/>
        </w:numPr>
        <w:ind w:left="1440" w:hanging="360"/>
        <w:rPr>
          <w:ins w:author="PALLAVI SHINDE" w:id="46" w:date="2022-11-23T13:38:29Z"/>
          <w:u w:val="none"/>
          <w:rPrChange w:author="Ramesh Vaghamashi" w:id="47" w:date="2023-12-04T12:25:52Z">
            <w:rPr>
              <w:u w:val="none"/>
            </w:rPr>
          </w:rPrChange>
        </w:rPr>
        <w:pPrChange w:author="Ramesh Vaghamashi" w:id="0" w:date="2023-12-04T12:25:52Z">
          <w:pPr>
            <w:pageBreakBefore w:val="0"/>
            <w:numPr>
              <w:ilvl w:val="0"/>
              <w:numId w:val="13"/>
            </w:numPr>
            <w:ind w:left="720" w:hanging="360"/>
          </w:pPr>
        </w:pPrChange>
      </w:pPr>
      <w:r w:rsidDel="00000000" w:rsidR="00000000" w:rsidRPr="00000000">
        <w:rPr>
          <w:rtl w:val="0"/>
        </w:rPr>
        <w:t xml:space="preserve">How to track/log the requests which go through many microservices ?</w:t>
      </w:r>
      <w:ins w:author="PALLAVI SHINDE" w:id="46" w:date="2022-11-23T13:38:29Z">
        <w:r w:rsidDel="00000000" w:rsidR="00000000" w:rsidRPr="00000000">
          <w:rPr>
            <w:rtl w:val="0"/>
          </w:rPr>
        </w:r>
      </w:ins>
    </w:p>
    <w:p w:rsidR="00000000" w:rsidDel="00000000" w:rsidP="00000000" w:rsidRDefault="00000000" w:rsidRPr="00000000" w14:paraId="00000157">
      <w:pPr>
        <w:pageBreakBefore w:val="0"/>
        <w:numPr>
          <w:ilvl w:val="0"/>
          <w:numId w:val="13"/>
        </w:numPr>
        <w:ind w:left="720" w:hanging="360"/>
        <w:rPr>
          <w:u w:val="none"/>
        </w:rPr>
      </w:pPr>
      <w:ins w:author="PALLAVI SHINDE" w:id="46" w:date="2022-11-23T13:38:29Z">
        <w:r w:rsidDel="00000000" w:rsidR="00000000" w:rsidRPr="00000000">
          <w:rPr>
            <w:rtl w:val="0"/>
          </w:rPr>
          <w:t xml:space="preserve">How to find which microservice is down ?</w:t>
        </w:r>
      </w:ins>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Spring MVC</w:t>
      </w:r>
    </w:p>
    <w:p w:rsidR="00000000" w:rsidDel="00000000" w:rsidP="00000000" w:rsidRDefault="00000000" w:rsidRPr="00000000" w14:paraId="0000015A">
      <w:pPr>
        <w:pageBreakBefore w:val="0"/>
        <w:rPr/>
      </w:pPr>
      <w:r w:rsidDel="00000000" w:rsidR="00000000" w:rsidRPr="00000000">
        <w:rPr>
          <w:rtl w:val="0"/>
        </w:rPr>
        <w:t xml:space="preserve">How to handle sessions in Spring MVC?</w:t>
      </w:r>
    </w:p>
    <w:p w:rsidR="00000000" w:rsidDel="00000000" w:rsidP="00000000" w:rsidRDefault="00000000" w:rsidRPr="00000000" w14:paraId="0000015B">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Spring Session provides an API and implementations for managing a user's session information while also making it trivial to support …</w:t>
      </w:r>
    </w:p>
    <w:p w:rsidR="00000000" w:rsidDel="00000000" w:rsidP="00000000" w:rsidRDefault="00000000" w:rsidRPr="00000000" w14:paraId="0000015C">
      <w:pPr>
        <w:pageBreakBefore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different ways to store attributes in a session with Spring MVC. ... treat our TodoList as session-scoped by using @SessionAttributes:</w:t>
      </w:r>
    </w:p>
    <w:p w:rsidR="00000000" w:rsidDel="00000000" w:rsidP="00000000" w:rsidRDefault="00000000" w:rsidRPr="00000000" w14:paraId="0000015D">
      <w:pPr>
        <w:pageBreakBefore w:val="0"/>
        <w:rPr/>
      </w:pPr>
      <w:r w:rsidDel="00000000" w:rsidR="00000000" w:rsidRPr="00000000">
        <w:rPr>
          <w:rtl w:val="0"/>
        </w:rPr>
        <w:t xml:space="preserve">how to configure two databases in spring MVC?</w:t>
      </w:r>
    </w:p>
    <w:p w:rsidR="00000000" w:rsidDel="00000000" w:rsidP="00000000" w:rsidRDefault="00000000" w:rsidRPr="00000000" w14:paraId="0000015E">
      <w:pPr>
        <w:pageBreakBefore w:val="0"/>
        <w:rPr/>
      </w:pPr>
      <w:r w:rsidDel="00000000" w:rsidR="00000000" w:rsidRPr="00000000">
        <w:rPr>
          <w:rtl w:val="0"/>
        </w:rPr>
        <w:t xml:space="preserve">Use Multiple DataSources in Spring MVC · 1- The objective of the document · 2- Preparing the Database · 3- Create Maven Web App Project · 4- Configure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Role of handler mapper, how is the url mapped to a particular controller in their method?</w:t>
      </w:r>
    </w:p>
    <w:p w:rsidR="00000000" w:rsidDel="00000000" w:rsidP="00000000" w:rsidRDefault="00000000" w:rsidRPr="00000000" w14:paraId="00000161">
      <w:pPr>
        <w:pageBreakBefore w:val="0"/>
        <w:rPr/>
      </w:pPr>
      <w:r w:rsidDel="00000000" w:rsidR="00000000" w:rsidRPr="00000000">
        <w:rPr>
          <w:rtl w:val="0"/>
        </w:rPr>
        <w:t xml:space="preserve">If we have an interface and it has two implementation classes in a Spring MVC project, then what will happen or rather which class will load first when we start the server ? Given , @Qualifier is not mapped to any of the implementation classes.</w:t>
      </w:r>
    </w:p>
    <w:p w:rsidR="00000000" w:rsidDel="00000000" w:rsidP="00000000" w:rsidRDefault="00000000" w:rsidRPr="00000000" w14:paraId="00000162">
      <w:pPr>
        <w:pageBreakBefore w:val="0"/>
        <w:rPr/>
      </w:pPr>
      <w:r w:rsidDel="00000000" w:rsidR="00000000" w:rsidRPr="00000000">
        <w:rPr>
          <w:rtl w:val="0"/>
        </w:rPr>
        <w:t xml:space="preserve">What happens when you mention the view name as empty or NULL in your controller ? How will it behave ?</w:t>
      </w:r>
    </w:p>
    <w:p w:rsidR="00000000" w:rsidDel="00000000" w:rsidP="00000000" w:rsidRDefault="00000000" w:rsidRPr="00000000" w14:paraId="00000163">
      <w:pPr>
        <w:pageBreakBefore w:val="0"/>
        <w:rPr/>
      </w:pPr>
      <w:r w:rsidDel="00000000" w:rsidR="00000000" w:rsidRPr="00000000">
        <w:rPr>
          <w:rtl w:val="0"/>
        </w:rPr>
        <w:t xml:space="preserve">Where do we define the name of FrontEndController.java class in web.xml as dispatcherServlet? Means how Tomcat knows this FrontEndController.java class is servlet class .</w:t>
      </w:r>
    </w:p>
    <w:p w:rsidR="00000000" w:rsidDel="00000000" w:rsidP="00000000" w:rsidRDefault="00000000" w:rsidRPr="00000000" w14:paraId="00000164">
      <w:pPr>
        <w:pageBreakBefore w:val="0"/>
        <w:rPr/>
      </w:pPr>
      <w:r w:rsidDel="00000000" w:rsidR="00000000" w:rsidRPr="00000000">
        <w:rPr>
          <w:rtl w:val="0"/>
        </w:rPr>
        <w:t xml:space="preserve">If you have 1000 fields on the JSP page then how you will get all the fields in spring controller without using @ModelAttribute(“”).</w:t>
      </w:r>
    </w:p>
    <w:p w:rsidR="00000000" w:rsidDel="00000000" w:rsidP="00000000" w:rsidRDefault="00000000" w:rsidRPr="00000000" w14:paraId="00000165">
      <w:pPr>
        <w:pageBreakBefore w:val="0"/>
        <w:rPr/>
      </w:pPr>
      <w:r w:rsidDel="00000000" w:rsidR="00000000" w:rsidRPr="00000000">
        <w:rPr>
          <w:rtl w:val="0"/>
        </w:rPr>
        <w:t xml:space="preserve">Ans: We can use @RequestParam  Map&lt;String, String&gt;   in the place of @ModelAttribute(" ")</w:t>
      </w:r>
    </w:p>
    <w:p w:rsidR="00000000" w:rsidDel="00000000" w:rsidP="00000000" w:rsidRDefault="00000000" w:rsidRPr="00000000" w14:paraId="00000166">
      <w:pPr>
        <w:pageBreakBefore w:val="0"/>
        <w:rPr/>
      </w:pPr>
      <w:r w:rsidDel="00000000" w:rsidR="00000000" w:rsidRPr="00000000">
        <w:rPr>
          <w:rtl w:val="0"/>
        </w:rPr>
        <w:t xml:space="preserve">Can we have multiple web.xml in an application?</w:t>
      </w:r>
    </w:p>
    <w:p w:rsidR="00000000" w:rsidDel="00000000" w:rsidP="00000000" w:rsidRDefault="00000000" w:rsidRPr="00000000" w14:paraId="00000167">
      <w:pPr>
        <w:pageBreakBefore w:val="0"/>
        <w:rPr/>
      </w:pPr>
      <w:r w:rsidDel="00000000" w:rsidR="00000000" w:rsidRPr="00000000">
        <w:rPr>
          <w:rtl w:val="0"/>
        </w:rPr>
        <w:t xml:space="preserve">Ans&gt;Technically YES !! Only web.xml </w:t>
      </w:r>
      <w:r w:rsidDel="00000000" w:rsidR="00000000" w:rsidRPr="00000000">
        <w:rPr>
          <w:rtl w:val="0"/>
        </w:rPr>
        <w:t xml:space="preserve">file</w:t>
      </w:r>
      <w:r w:rsidDel="00000000" w:rsidR="00000000" w:rsidRPr="00000000">
        <w:rPr>
          <w:rtl w:val="0"/>
        </w:rPr>
        <w:t xml:space="preserve"> inside WEB-INF will be used as deployment </w:t>
      </w:r>
      <w:r w:rsidDel="00000000" w:rsidR="00000000" w:rsidRPr="00000000">
        <w:rPr>
          <w:rtl w:val="0"/>
        </w:rPr>
        <w:t xml:space="preserve">descriptor</w:t>
      </w:r>
      <w:r w:rsidDel="00000000" w:rsidR="00000000" w:rsidRPr="00000000">
        <w:rPr>
          <w:rtl w:val="0"/>
        </w:rPr>
        <w:t xml:space="preserve">. Rest all files can be used as normal xml files.</w:t>
      </w:r>
    </w:p>
    <w:p w:rsidR="00000000" w:rsidDel="00000000" w:rsidP="00000000" w:rsidRDefault="00000000" w:rsidRPr="00000000" w14:paraId="00000168">
      <w:pPr>
        <w:pageBreakBefore w:val="0"/>
        <w:rPr/>
      </w:pPr>
      <w:r w:rsidDel="00000000" w:rsidR="00000000" w:rsidRPr="00000000">
        <w:rPr>
          <w:rtl w:val="0"/>
        </w:rPr>
        <w:t xml:space="preserve">What if more than one Controller and its method have the same URL Request mapping method, How does DispatcherServlet take calls?</w:t>
      </w:r>
    </w:p>
    <w:p w:rsidR="00000000" w:rsidDel="00000000" w:rsidP="00000000" w:rsidRDefault="00000000" w:rsidRPr="00000000" w14:paraId="00000169">
      <w:pPr>
        <w:pageBreakBefore w:val="0"/>
        <w:rPr/>
      </w:pPr>
      <w:r w:rsidDel="00000000" w:rsidR="00000000" w:rsidRPr="00000000">
        <w:rPr>
          <w:rtl w:val="0"/>
        </w:rPr>
        <w:t xml:space="preserve">What is the difference between postHandle() and afterCompletion()?</w:t>
      </w:r>
    </w:p>
    <w:p w:rsidR="00000000" w:rsidDel="00000000" w:rsidP="00000000" w:rsidRDefault="00000000" w:rsidRPr="00000000" w14:paraId="0000016A">
      <w:pPr>
        <w:pageBreakBefore w:val="0"/>
        <w:rPr/>
      </w:pPr>
      <w:r w:rsidDel="00000000" w:rsidR="00000000" w:rsidRPr="00000000">
        <w:rPr>
          <w:rtl w:val="0"/>
        </w:rPr>
        <w:t xml:space="preserve">Can we say Interceptors are Spring MVC filters? If not, what is the difference?</w:t>
      </w:r>
    </w:p>
    <w:p w:rsidR="00000000" w:rsidDel="00000000" w:rsidP="00000000" w:rsidRDefault="00000000" w:rsidRPr="00000000" w14:paraId="0000016B">
      <w:pPr>
        <w:pageBreakBefore w:val="0"/>
        <w:rPr/>
      </w:pPr>
      <w:r w:rsidDel="00000000" w:rsidR="00000000" w:rsidRPr="00000000">
        <w:rPr>
          <w:rtl w:val="0"/>
        </w:rPr>
        <w:t xml:space="preserve">how you will call one controller method from another controller method in spring MVC, and how you will declare a controller method from which all the requests will pass through and contact another controller method for further request processing?</w:t>
      </w:r>
    </w:p>
    <w:p w:rsidR="00000000" w:rsidDel="00000000" w:rsidP="00000000" w:rsidRDefault="00000000" w:rsidRPr="00000000" w14:paraId="0000016C">
      <w:pPr>
        <w:pageBreakBefore w:val="0"/>
        <w:rPr/>
      </w:pPr>
      <w:r w:rsidDel="00000000" w:rsidR="00000000" w:rsidRPr="00000000">
        <w:rPr>
          <w:rtl w:val="0"/>
        </w:rPr>
        <w:t xml:space="preserve">Ans: I find no reason for calling a controller’s method from another controller (except it’s URL redirect). Controllers are not meant to have any business logic, they should only receive the HTTP request, validate it and pass it to the manager for handling. In any scenario where you are required to call another controller’s method – is flawed code/design – and personally I never came across such scenario in my career.</w:t>
      </w:r>
    </w:p>
    <w:p w:rsidR="00000000" w:rsidDel="00000000" w:rsidP="00000000" w:rsidRDefault="00000000" w:rsidRPr="00000000" w14:paraId="0000016D">
      <w:pPr>
        <w:pageBreakBefore w:val="0"/>
        <w:rPr/>
      </w:pPr>
      <w:r w:rsidDel="00000000" w:rsidR="00000000" w:rsidRPr="00000000">
        <w:rPr>
          <w:rtl w:val="0"/>
        </w:rPr>
        <w:t xml:space="preserve">What are the different types of view resolvers ,can you please explain them.</w:t>
      </w:r>
    </w:p>
    <w:p w:rsidR="00000000" w:rsidDel="00000000" w:rsidP="00000000" w:rsidRDefault="00000000" w:rsidRPr="00000000" w14:paraId="0000016E">
      <w:pPr>
        <w:pageBreakBefore w:val="0"/>
        <w:rPr/>
      </w:pPr>
      <w:r w:rsidDel="00000000" w:rsidR="00000000" w:rsidRPr="00000000">
        <w:rPr>
          <w:rtl w:val="0"/>
        </w:rPr>
        <w:t xml:space="preserve">Can we have empty requestMapping declaration</w:t>
      </w:r>
    </w:p>
    <w:p w:rsidR="00000000" w:rsidDel="00000000" w:rsidP="00000000" w:rsidRDefault="00000000" w:rsidRPr="00000000" w14:paraId="0000016F">
      <w:pPr>
        <w:pageBreakBefore w:val="0"/>
        <w:rPr/>
      </w:pPr>
      <w:r w:rsidDel="00000000" w:rsidR="00000000" w:rsidRPr="00000000">
        <w:rPr>
          <w:rtl w:val="0"/>
        </w:rPr>
        <w:t xml:space="preserve">@requestMapping()</w:t>
      </w:r>
    </w:p>
    <w:p w:rsidR="00000000" w:rsidDel="00000000" w:rsidP="00000000" w:rsidRDefault="00000000" w:rsidRPr="00000000" w14:paraId="00000170">
      <w:pPr>
        <w:pageBreakBefore w:val="0"/>
        <w:rPr/>
      </w:pPr>
      <w:r w:rsidDel="00000000" w:rsidR="00000000" w:rsidRPr="00000000">
        <w:rPr>
          <w:rtl w:val="0"/>
        </w:rPr>
        <w:t xml:space="preserve">public void defaultMethod(){</w:t>
      </w:r>
    </w:p>
    <w:p w:rsidR="00000000" w:rsidDel="00000000" w:rsidP="00000000" w:rsidRDefault="00000000" w:rsidRPr="00000000" w14:paraId="00000171">
      <w:pPr>
        <w:pageBreakBefore w:val="0"/>
        <w:rPr/>
      </w:pPr>
      <w:r w:rsidDel="00000000" w:rsidR="00000000" w:rsidRPr="00000000">
        <w:rPr>
          <w:rtl w:val="0"/>
        </w:rPr>
        <w:t xml:space="preserve">System.out.println("I am Sachin");</w:t>
      </w:r>
    </w:p>
    <w:p w:rsidR="00000000" w:rsidDel="00000000" w:rsidP="00000000" w:rsidRDefault="00000000" w:rsidRPr="00000000" w14:paraId="00000172">
      <w:pPr>
        <w:pageBreakBefore w:val="0"/>
        <w:rPr/>
      </w:pPr>
      <w:r w:rsidDel="00000000" w:rsidR="00000000" w:rsidRPr="00000000">
        <w:rPr>
          <w:rtl w:val="0"/>
        </w:rPr>
        <w:t xml:space="preserve">}</w:t>
      </w:r>
    </w:p>
    <w:p w:rsidR="00000000" w:rsidDel="00000000" w:rsidP="00000000" w:rsidRDefault="00000000" w:rsidRPr="00000000" w14:paraId="00000173">
      <w:pPr>
        <w:pageBreakBefore w:val="0"/>
        <w:rPr/>
      </w:pPr>
      <w:r w:rsidDel="00000000" w:rsidR="00000000" w:rsidRPr="00000000">
        <w:rPr>
          <w:rtl w:val="0"/>
        </w:rPr>
        <w:t xml:space="preserve">Can we call one method that has requestMapping annotation from another method that also has some requestMapping annotation?</w:t>
      </w:r>
    </w:p>
    <w:p w:rsidR="00000000" w:rsidDel="00000000" w:rsidP="00000000" w:rsidRDefault="00000000" w:rsidRPr="00000000" w14:paraId="00000174">
      <w:pPr>
        <w:pageBreakBefore w:val="0"/>
        <w:rPr/>
      </w:pPr>
      <w:r w:rsidDel="00000000" w:rsidR="00000000" w:rsidRPr="00000000">
        <w:rPr>
          <w:rtl w:val="0"/>
        </w:rPr>
        <w:t xml:space="preserve">How can we create a default method in spring MVC that always executes?</w:t>
      </w:r>
    </w:p>
    <w:p w:rsidR="00000000" w:rsidDel="00000000" w:rsidP="00000000" w:rsidRDefault="00000000" w:rsidRPr="00000000" w14:paraId="00000175">
      <w:pPr>
        <w:pageBreakBefore w:val="0"/>
        <w:rPr/>
      </w:pPr>
      <w:r w:rsidDel="00000000" w:rsidR="00000000" w:rsidRPr="00000000">
        <w:rPr>
          <w:rtl w:val="0"/>
        </w:rPr>
        <w:t xml:space="preserve">What is dif between @requestparam and @pathvariable</w:t>
      </w:r>
    </w:p>
    <w:p w:rsidR="00000000" w:rsidDel="00000000" w:rsidP="00000000" w:rsidRDefault="00000000" w:rsidRPr="00000000" w14:paraId="00000176">
      <w:pPr>
        <w:pageBreakBefore w:val="0"/>
        <w:rPr/>
      </w:pPr>
      <w:r w:rsidDel="00000000" w:rsidR="00000000" w:rsidRPr="00000000">
        <w:rPr>
          <w:rtl w:val="0"/>
        </w:rPr>
        <w:t xml:space="preserve">What is difference between URI and URL</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b w:val="1"/>
          <w:shd w:fill="ff9900" w:val="clear"/>
        </w:rPr>
      </w:pPr>
      <w:r w:rsidDel="00000000" w:rsidR="00000000" w:rsidRPr="00000000">
        <w:rPr>
          <w:b w:val="1"/>
          <w:shd w:fill="ff9900" w:val="clear"/>
          <w:rtl w:val="0"/>
        </w:rPr>
        <w:t xml:space="preserve">Docker</w:t>
      </w:r>
    </w:p>
    <w:p w:rsidR="00000000" w:rsidDel="00000000" w:rsidP="00000000" w:rsidRDefault="00000000" w:rsidRPr="00000000" w14:paraId="0000017B">
      <w:pPr>
        <w:pageBreakBefore w:val="0"/>
        <w:numPr>
          <w:ilvl w:val="0"/>
          <w:numId w:val="9"/>
        </w:numPr>
        <w:ind w:left="720" w:hanging="360"/>
      </w:pPr>
      <w:r w:rsidDel="00000000" w:rsidR="00000000" w:rsidRPr="00000000">
        <w:rPr>
          <w:rtl w:val="0"/>
        </w:rPr>
        <w:t xml:space="preserve">Wh</w:t>
      </w:r>
      <w:del w:author="aditya sinha" w:id="48" w:date="2024-06-10T09:40:43Z">
        <w:r w:rsidDel="00000000" w:rsidR="00000000" w:rsidRPr="00000000">
          <w:rPr>
            <w:rtl w:val="0"/>
          </w:rPr>
          <w:delText xml:space="preserve">at</w:delText>
        </w:r>
      </w:del>
      <w:r w:rsidDel="00000000" w:rsidR="00000000" w:rsidRPr="00000000">
        <w:rPr>
          <w:rtl w:val="0"/>
        </w:rPr>
        <w:t xml:space="preserve"> are the steps in deployment in your application?</w:t>
      </w:r>
    </w:p>
    <w:p w:rsidR="00000000" w:rsidDel="00000000" w:rsidP="00000000" w:rsidRDefault="00000000" w:rsidRPr="00000000" w14:paraId="0000017C">
      <w:pPr>
        <w:pageBreakBefore w:val="0"/>
        <w:numPr>
          <w:ilvl w:val="0"/>
          <w:numId w:val="9"/>
        </w:numPr>
        <w:ind w:left="720" w:hanging="360"/>
      </w:pPr>
      <w:r w:rsidDel="00000000" w:rsidR="00000000" w:rsidRPr="00000000">
        <w:rPr>
          <w:rtl w:val="0"/>
        </w:rPr>
        <w:t xml:space="preserve">Docker command to go inside the container?</w:t>
      </w:r>
    </w:p>
    <w:p w:rsidR="00000000" w:rsidDel="00000000" w:rsidP="00000000" w:rsidRDefault="00000000" w:rsidRPr="00000000" w14:paraId="0000017D">
      <w:pPr>
        <w:pageBreakBefore w:val="0"/>
        <w:numPr>
          <w:ilvl w:val="0"/>
          <w:numId w:val="9"/>
        </w:numPr>
        <w:ind w:left="720" w:hanging="360"/>
      </w:pPr>
      <w:r w:rsidDel="00000000" w:rsidR="00000000" w:rsidRPr="00000000">
        <w:rPr>
          <w:rtl w:val="0"/>
        </w:rPr>
        <w:t xml:space="preserve">Docker Image?</w:t>
      </w:r>
    </w:p>
    <w:p w:rsidR="00000000" w:rsidDel="00000000" w:rsidP="00000000" w:rsidRDefault="00000000" w:rsidRPr="00000000" w14:paraId="0000017E">
      <w:pPr>
        <w:pageBreakBefore w:val="0"/>
        <w:numPr>
          <w:ilvl w:val="0"/>
          <w:numId w:val="9"/>
        </w:numPr>
        <w:ind w:left="720" w:hanging="360"/>
      </w:pPr>
      <w:r w:rsidDel="00000000" w:rsidR="00000000" w:rsidRPr="00000000">
        <w:rPr>
          <w:rtl w:val="0"/>
        </w:rPr>
        <w:t xml:space="preserve">What is container orchestration and why should we use it?</w:t>
      </w:r>
    </w:p>
    <w:p w:rsidR="00000000" w:rsidDel="00000000" w:rsidP="00000000" w:rsidRDefault="00000000" w:rsidRPr="00000000" w14:paraId="0000017F">
      <w:pPr>
        <w:pageBreakBefore w:val="0"/>
        <w:numPr>
          <w:ilvl w:val="0"/>
          <w:numId w:val="9"/>
        </w:numPr>
        <w:ind w:left="720" w:hanging="360"/>
      </w:pPr>
      <w:r w:rsidDel="00000000" w:rsidR="00000000" w:rsidRPr="00000000">
        <w:rPr>
          <w:rtl w:val="0"/>
        </w:rPr>
        <w:t xml:space="preserve">How to use docker in microservices</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b w:val="1"/>
          <w:shd w:fill="ff9900" w:val="clear"/>
        </w:rPr>
      </w:pPr>
      <w:r w:rsidDel="00000000" w:rsidR="00000000" w:rsidRPr="00000000">
        <w:rPr>
          <w:b w:val="1"/>
          <w:shd w:fill="ff9900" w:val="clear"/>
          <w:rtl w:val="0"/>
        </w:rPr>
        <w:t xml:space="preserve">MongoDB</w:t>
      </w:r>
    </w:p>
    <w:p w:rsidR="00000000" w:rsidDel="00000000" w:rsidP="00000000" w:rsidRDefault="00000000" w:rsidRPr="00000000" w14:paraId="00000185">
      <w:pPr>
        <w:pageBreakBefore w:val="0"/>
        <w:numPr>
          <w:ilvl w:val="0"/>
          <w:numId w:val="14"/>
        </w:numPr>
        <w:ind w:left="720" w:hanging="360"/>
        <w:rPr>
          <w:u w:val="none"/>
        </w:rPr>
      </w:pPr>
      <w:r w:rsidDel="00000000" w:rsidR="00000000" w:rsidRPr="00000000">
        <w:rPr>
          <w:rtl w:val="0"/>
        </w:rPr>
        <w:t xml:space="preserve">How are you writing queries in MongoDB?</w:t>
      </w:r>
    </w:p>
    <w:p w:rsidR="00000000" w:rsidDel="00000000" w:rsidP="00000000" w:rsidRDefault="00000000" w:rsidRPr="00000000" w14:paraId="00000186">
      <w:pPr>
        <w:pageBreakBefore w:val="0"/>
        <w:numPr>
          <w:ilvl w:val="0"/>
          <w:numId w:val="14"/>
        </w:numPr>
        <w:ind w:left="720" w:hanging="360"/>
        <w:rPr>
          <w:u w:val="none"/>
        </w:rPr>
      </w:pPr>
      <w:r w:rsidDel="00000000" w:rsidR="00000000" w:rsidRPr="00000000">
        <w:rPr>
          <w:rtl w:val="0"/>
        </w:rPr>
        <w:t xml:space="preserve">How to create and drop collections in MongoDB?</w:t>
      </w:r>
    </w:p>
    <w:p w:rsidR="00000000" w:rsidDel="00000000" w:rsidP="00000000" w:rsidRDefault="00000000" w:rsidRPr="00000000" w14:paraId="00000187">
      <w:pPr>
        <w:pageBreakBefore w:val="0"/>
        <w:numPr>
          <w:ilvl w:val="0"/>
          <w:numId w:val="14"/>
        </w:numPr>
        <w:ind w:left="720" w:hanging="360"/>
        <w:rPr>
          <w:u w:val="none"/>
        </w:rPr>
      </w:pPr>
      <w:r w:rsidDel="00000000" w:rsidR="00000000" w:rsidRPr="00000000">
        <w:rPr>
          <w:rtl w:val="0"/>
        </w:rPr>
        <w:t xml:space="preserve">Method name to create collections in MongoDB?</w:t>
      </w:r>
    </w:p>
    <w:p w:rsidR="00000000" w:rsidDel="00000000" w:rsidP="00000000" w:rsidRDefault="00000000" w:rsidRPr="00000000" w14:paraId="00000188">
      <w:pPr>
        <w:pageBreakBefore w:val="0"/>
        <w:numPr>
          <w:ilvl w:val="0"/>
          <w:numId w:val="14"/>
        </w:numPr>
        <w:ind w:left="720" w:hanging="360"/>
        <w:rPr>
          <w:u w:val="none"/>
        </w:rPr>
      </w:pPr>
      <w:r w:rsidDel="00000000" w:rsidR="00000000" w:rsidRPr="00000000">
        <w:rPr>
          <w:rtl w:val="0"/>
        </w:rPr>
        <w:t xml:space="preserve">What is shredding?</w:t>
      </w:r>
    </w:p>
    <w:p w:rsidR="00000000" w:rsidDel="00000000" w:rsidP="00000000" w:rsidRDefault="00000000" w:rsidRPr="00000000" w14:paraId="00000189">
      <w:pPr>
        <w:pageBreakBefore w:val="0"/>
        <w:ind w:left="720" w:firstLine="0"/>
        <w:rPr/>
      </w:pPr>
      <w:r w:rsidDel="00000000" w:rsidR="00000000" w:rsidRPr="00000000">
        <w:rPr>
          <w:rFonts w:ascii="Roboto" w:cs="Roboto" w:eastAsia="Roboto" w:hAnsi="Roboto"/>
          <w:sz w:val="20"/>
          <w:szCs w:val="20"/>
          <w:highlight w:val="white"/>
          <w:rtl w:val="0"/>
        </w:rPr>
        <w:t xml:space="preserve">Shredding allows you to get the “bad” stuff over with in one go ... Some people like to pull a loose tooth out in one yank, and others like to do ...</w:t>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shd w:fill="d5a6bd" w:val="clear"/>
        </w:rPr>
      </w:pPr>
      <w:r w:rsidDel="00000000" w:rsidR="00000000" w:rsidRPr="00000000">
        <w:rPr>
          <w:shd w:fill="d5a6bd" w:val="clear"/>
          <w:rtl w:val="0"/>
        </w:rPr>
        <w:t xml:space="preserve">JPA/Hibernate</w:t>
      </w:r>
    </w:p>
    <w:p w:rsidR="00000000" w:rsidDel="00000000" w:rsidP="00000000" w:rsidRDefault="00000000" w:rsidRPr="00000000" w14:paraId="0000018C">
      <w:pPr>
        <w:pageBreakBefore w:val="0"/>
        <w:numPr>
          <w:ilvl w:val="0"/>
          <w:numId w:val="15"/>
        </w:numPr>
        <w:ind w:left="720" w:hanging="360"/>
      </w:pPr>
      <w:r w:rsidDel="00000000" w:rsidR="00000000" w:rsidRPr="00000000">
        <w:rPr>
          <w:rtl w:val="0"/>
        </w:rPr>
        <w:t xml:space="preserve">GET/Load</w:t>
      </w:r>
    </w:p>
    <w:p w:rsidR="00000000" w:rsidDel="00000000" w:rsidP="00000000" w:rsidRDefault="00000000" w:rsidRPr="00000000" w14:paraId="0000018D">
      <w:pPr>
        <w:pageBreakBefore w:val="0"/>
        <w:numPr>
          <w:ilvl w:val="0"/>
          <w:numId w:val="15"/>
        </w:numPr>
        <w:ind w:left="720" w:hanging="360"/>
      </w:pPr>
      <w:r w:rsidDel="00000000" w:rsidR="00000000" w:rsidRPr="00000000">
        <w:rPr>
          <w:rtl w:val="0"/>
        </w:rPr>
        <w:t xml:space="preserve">Update/Merge.</w:t>
      </w:r>
    </w:p>
    <w:p w:rsidR="00000000" w:rsidDel="00000000" w:rsidP="00000000" w:rsidRDefault="00000000" w:rsidRPr="00000000" w14:paraId="0000018E">
      <w:pPr>
        <w:pageBreakBefore w:val="0"/>
        <w:numPr>
          <w:ilvl w:val="0"/>
          <w:numId w:val="15"/>
        </w:numPr>
        <w:ind w:left="720" w:hanging="360"/>
      </w:pPr>
      <w:r w:rsidDel="00000000" w:rsidR="00000000" w:rsidRPr="00000000">
        <w:rPr>
          <w:rtl w:val="0"/>
        </w:rPr>
        <w:t xml:space="preserve">Criteria/ Reflections.</w:t>
      </w:r>
    </w:p>
    <w:p w:rsidR="00000000" w:rsidDel="00000000" w:rsidP="00000000" w:rsidRDefault="00000000" w:rsidRPr="00000000" w14:paraId="0000018F">
      <w:pPr>
        <w:pageBreakBefore w:val="0"/>
        <w:numPr>
          <w:ilvl w:val="0"/>
          <w:numId w:val="15"/>
        </w:numPr>
        <w:ind w:left="720" w:hanging="360"/>
      </w:pPr>
      <w:r w:rsidDel="00000000" w:rsidR="00000000" w:rsidRPr="00000000">
        <w:rPr>
          <w:rtl w:val="0"/>
        </w:rPr>
        <w:t xml:space="preserve">Joins/ Relations</w:t>
      </w:r>
    </w:p>
    <w:p w:rsidR="00000000" w:rsidDel="00000000" w:rsidP="00000000" w:rsidRDefault="00000000" w:rsidRPr="00000000" w14:paraId="00000190">
      <w:pPr>
        <w:pageBreakBefore w:val="0"/>
        <w:numPr>
          <w:ilvl w:val="0"/>
          <w:numId w:val="15"/>
        </w:numPr>
        <w:ind w:left="720" w:hanging="360"/>
      </w:pPr>
      <w:r w:rsidDel="00000000" w:rsidR="00000000" w:rsidRPr="00000000">
        <w:rPr>
          <w:rtl w:val="0"/>
        </w:rPr>
        <w:t xml:space="preserve">Custom Generators.</w:t>
      </w:r>
    </w:p>
    <w:p w:rsidR="00000000" w:rsidDel="00000000" w:rsidP="00000000" w:rsidRDefault="00000000" w:rsidRPr="00000000" w14:paraId="00000191">
      <w:pPr>
        <w:pageBreakBefore w:val="0"/>
        <w:numPr>
          <w:ilvl w:val="0"/>
          <w:numId w:val="15"/>
        </w:numPr>
        <w:ind w:left="720" w:hanging="360"/>
        <w:rPr>
          <w:u w:val="none"/>
        </w:rPr>
      </w:pPr>
      <w:r w:rsidDel="00000000" w:rsidR="00000000" w:rsidRPr="00000000">
        <w:rPr>
          <w:rtl w:val="0"/>
        </w:rPr>
        <w:t xml:space="preserve">What is the difference between CurdRepository and JPA repository?Which one you will prefer between the two </w:t>
      </w:r>
    </w:p>
    <w:p w:rsidR="00000000" w:rsidDel="00000000" w:rsidP="00000000" w:rsidRDefault="00000000" w:rsidRPr="00000000" w14:paraId="00000192">
      <w:pPr>
        <w:pageBreakBefore w:val="0"/>
        <w:numPr>
          <w:ilvl w:val="0"/>
          <w:numId w:val="15"/>
        </w:numPr>
        <w:ind w:left="720" w:hanging="360"/>
        <w:rPr>
          <w:u w:val="none"/>
        </w:rPr>
      </w:pPr>
      <w:r w:rsidDel="00000000" w:rsidR="00000000" w:rsidRPr="00000000">
        <w:rPr>
          <w:rtl w:val="0"/>
        </w:rPr>
        <w:t xml:space="preserve">What are caching techniques in jpa</w:t>
      </w:r>
    </w:p>
    <w:p w:rsidR="00000000" w:rsidDel="00000000" w:rsidP="00000000" w:rsidRDefault="00000000" w:rsidRPr="00000000" w14:paraId="00000193">
      <w:pPr>
        <w:pageBreakBefore w:val="0"/>
        <w:numPr>
          <w:ilvl w:val="0"/>
          <w:numId w:val="15"/>
        </w:numPr>
        <w:ind w:left="720" w:hanging="360"/>
        <w:rPr>
          <w:u w:val="none"/>
        </w:rPr>
      </w:pPr>
      <w:r w:rsidDel="00000000" w:rsidR="00000000" w:rsidRPr="00000000">
        <w:rPr>
          <w:rtl w:val="0"/>
        </w:rPr>
        <w:t xml:space="preserve">What is join column in jpa</w:t>
      </w:r>
    </w:p>
    <w:p w:rsidR="00000000" w:rsidDel="00000000" w:rsidP="00000000" w:rsidRDefault="00000000" w:rsidRPr="00000000" w14:paraId="00000194">
      <w:pPr>
        <w:pageBreakBefore w:val="0"/>
        <w:ind w:left="0" w:firstLine="0"/>
        <w:rPr/>
      </w:pPr>
      <w:r w:rsidDel="00000000" w:rsidR="00000000" w:rsidRPr="00000000">
        <w:rPr>
          <w:rtl w:val="0"/>
        </w:rPr>
      </w:r>
    </w:p>
    <w:p w:rsidR="00000000" w:rsidDel="00000000" w:rsidP="00000000" w:rsidRDefault="00000000" w:rsidRPr="00000000" w14:paraId="00000195">
      <w:pPr>
        <w:pageBreakBefore w:val="0"/>
        <w:rPr>
          <w:b w:val="1"/>
          <w:shd w:fill="4a86e8" w:val="clear"/>
        </w:rPr>
      </w:pPr>
      <w:r w:rsidDel="00000000" w:rsidR="00000000" w:rsidRPr="00000000">
        <w:rPr>
          <w:rtl w:val="0"/>
        </w:rPr>
      </w:r>
    </w:p>
    <w:p w:rsidR="00000000" w:rsidDel="00000000" w:rsidP="00000000" w:rsidRDefault="00000000" w:rsidRPr="00000000" w14:paraId="00000196">
      <w:pPr>
        <w:pageBreakBefore w:val="0"/>
        <w:rPr>
          <w:b w:val="1"/>
          <w:shd w:fill="cc4125" w:val="clear"/>
        </w:rPr>
      </w:pPr>
      <w:r w:rsidDel="00000000" w:rsidR="00000000" w:rsidRPr="00000000">
        <w:rPr>
          <w:b w:val="1"/>
          <w:shd w:fill="cc4125" w:val="clear"/>
          <w:rtl w:val="0"/>
        </w:rPr>
        <w:t xml:space="preserve">JWT</w:t>
      </w:r>
    </w:p>
    <w:p w:rsidR="00000000" w:rsidDel="00000000" w:rsidP="00000000" w:rsidRDefault="00000000" w:rsidRPr="00000000" w14:paraId="00000197">
      <w:pPr>
        <w:pageBreakBefore w:val="0"/>
        <w:numPr>
          <w:ilvl w:val="0"/>
          <w:numId w:val="17"/>
        </w:numPr>
        <w:ind w:left="720" w:hanging="360"/>
      </w:pPr>
      <w:r w:rsidDel="00000000" w:rsidR="00000000" w:rsidRPr="00000000">
        <w:rPr>
          <w:rtl w:val="0"/>
        </w:rPr>
        <w:t xml:space="preserve">Json Web Token Structure .</w:t>
      </w:r>
    </w:p>
    <w:p w:rsidR="00000000" w:rsidDel="00000000" w:rsidP="00000000" w:rsidRDefault="00000000" w:rsidRPr="00000000" w14:paraId="00000198">
      <w:pPr>
        <w:pageBreakBefore w:val="0"/>
        <w:numPr>
          <w:ilvl w:val="0"/>
          <w:numId w:val="17"/>
        </w:numPr>
        <w:ind w:left="720" w:hanging="360"/>
      </w:pPr>
      <w:r w:rsidDel="00000000" w:rsidR="00000000" w:rsidRPr="00000000">
        <w:rPr>
          <w:rtl w:val="0"/>
        </w:rPr>
        <w:t xml:space="preserve">Claims in Json Structure ..Explained custom claims</w:t>
      </w:r>
    </w:p>
    <w:p w:rsidR="00000000" w:rsidDel="00000000" w:rsidP="00000000" w:rsidRDefault="00000000" w:rsidRPr="00000000" w14:paraId="00000199">
      <w:pPr>
        <w:pageBreakBefore w:val="0"/>
        <w:numPr>
          <w:ilvl w:val="0"/>
          <w:numId w:val="17"/>
        </w:numPr>
        <w:ind w:left="720" w:hanging="360"/>
      </w:pPr>
      <w:r w:rsidDel="00000000" w:rsidR="00000000" w:rsidRPr="00000000">
        <w:rPr>
          <w:rtl w:val="0"/>
        </w:rPr>
        <w:t xml:space="preserve">How are signatures verified in JWT ?</w:t>
      </w:r>
    </w:p>
    <w:p w:rsidR="00000000" w:rsidDel="00000000" w:rsidP="00000000" w:rsidRDefault="00000000" w:rsidRPr="00000000" w14:paraId="0000019A">
      <w:pPr>
        <w:pageBreakBefore w:val="0"/>
        <w:numPr>
          <w:ilvl w:val="0"/>
          <w:numId w:val="17"/>
        </w:numPr>
        <w:ind w:left="720" w:hanging="360"/>
      </w:pPr>
      <w:r w:rsidDel="00000000" w:rsidR="00000000" w:rsidRPr="00000000">
        <w:rPr>
          <w:rtl w:val="0"/>
        </w:rPr>
        <w:t xml:space="preserve">What form of Response do you get for JWT? Basically after encryption</w:t>
      </w:r>
    </w:p>
    <w:p w:rsidR="00000000" w:rsidDel="00000000" w:rsidP="00000000" w:rsidRDefault="00000000" w:rsidRPr="00000000" w14:paraId="0000019B">
      <w:pPr>
        <w:pageBreakBefore w:val="0"/>
        <w:numPr>
          <w:ilvl w:val="0"/>
          <w:numId w:val="17"/>
        </w:numPr>
        <w:ind w:left="720" w:hanging="360"/>
      </w:pPr>
      <w:r w:rsidDel="00000000" w:rsidR="00000000" w:rsidRPr="00000000">
        <w:rPr>
          <w:rtl w:val="0"/>
        </w:rPr>
        <w:t xml:space="preserve">Why are JWT headers necessary?</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b w:val="1"/>
          <w:shd w:fill="5b0f00" w:val="clear"/>
        </w:rPr>
      </w:pPr>
      <w:r w:rsidDel="00000000" w:rsidR="00000000" w:rsidRPr="00000000">
        <w:rPr>
          <w:b w:val="1"/>
          <w:shd w:fill="5b0f00" w:val="clear"/>
          <w:rtl w:val="0"/>
        </w:rPr>
        <w:t xml:space="preserve">Hibernate</w:t>
      </w:r>
    </w:p>
    <w:p w:rsidR="00000000" w:rsidDel="00000000" w:rsidP="00000000" w:rsidRDefault="00000000" w:rsidRPr="00000000" w14:paraId="0000019E">
      <w:pPr>
        <w:pageBreakBefore w:val="0"/>
        <w:numPr>
          <w:ilvl w:val="0"/>
          <w:numId w:val="3"/>
        </w:numPr>
        <w:ind w:left="720" w:hanging="360"/>
        <w:rPr/>
      </w:pPr>
      <w:r w:rsidDel="00000000" w:rsidR="00000000" w:rsidRPr="00000000">
        <w:rPr>
          <w:rtl w:val="0"/>
        </w:rPr>
        <w:t xml:space="preserve">Difference between get and load?</w:t>
      </w:r>
    </w:p>
    <w:p w:rsidR="00000000" w:rsidDel="00000000" w:rsidP="00000000" w:rsidRDefault="00000000" w:rsidRPr="00000000" w14:paraId="0000019F">
      <w:pPr>
        <w:pageBreakBefore w:val="0"/>
        <w:numPr>
          <w:ilvl w:val="0"/>
          <w:numId w:val="3"/>
        </w:numPr>
        <w:ind w:left="720" w:hanging="360"/>
        <w:rPr/>
      </w:pPr>
      <w:r w:rsidDel="00000000" w:rsidR="00000000" w:rsidRPr="00000000">
        <w:rPr>
          <w:rtl w:val="0"/>
        </w:rPr>
        <w:t xml:space="preserve">Transaction management: how to handle it?</w:t>
      </w:r>
    </w:p>
    <w:p w:rsidR="00000000" w:rsidDel="00000000" w:rsidP="00000000" w:rsidRDefault="00000000" w:rsidRPr="00000000" w14:paraId="000001A0">
      <w:pPr>
        <w:pageBreakBefore w:val="0"/>
        <w:numPr>
          <w:ilvl w:val="0"/>
          <w:numId w:val="3"/>
        </w:numPr>
        <w:ind w:left="720" w:hanging="360"/>
        <w:rPr/>
      </w:pPr>
      <w:r w:rsidDel="00000000" w:rsidR="00000000" w:rsidRPr="00000000">
        <w:rPr>
          <w:rtl w:val="0"/>
        </w:rPr>
        <w:t xml:space="preserve">What is ddl ?</w:t>
      </w:r>
    </w:p>
    <w:p w:rsidR="00000000" w:rsidDel="00000000" w:rsidP="00000000" w:rsidRDefault="00000000" w:rsidRPr="00000000" w14:paraId="000001A1">
      <w:pPr>
        <w:pageBreakBefore w:val="0"/>
        <w:numPr>
          <w:ilvl w:val="0"/>
          <w:numId w:val="3"/>
        </w:numPr>
        <w:ind w:left="720" w:hanging="360"/>
        <w:rPr/>
      </w:pPr>
      <w:r w:rsidDel="00000000" w:rsidR="00000000" w:rsidRPr="00000000">
        <w:rPr>
          <w:rtl w:val="0"/>
        </w:rPr>
        <w:t xml:space="preserve">Session and session Factory?</w:t>
      </w:r>
    </w:p>
    <w:p w:rsidR="00000000" w:rsidDel="00000000" w:rsidP="00000000" w:rsidRDefault="00000000" w:rsidRPr="00000000" w14:paraId="000001A2">
      <w:pPr>
        <w:pageBreakBefore w:val="0"/>
        <w:numPr>
          <w:ilvl w:val="0"/>
          <w:numId w:val="3"/>
        </w:numPr>
        <w:ind w:left="720" w:hanging="360"/>
        <w:rPr/>
      </w:pPr>
      <w:r w:rsidDel="00000000" w:rsidR="00000000" w:rsidRPr="00000000">
        <w:rPr>
          <w:rtl w:val="0"/>
        </w:rPr>
        <w:t xml:space="preserve">Eager loading and lazy loading?</w:t>
      </w:r>
    </w:p>
    <w:p w:rsidR="00000000" w:rsidDel="00000000" w:rsidP="00000000" w:rsidRDefault="00000000" w:rsidRPr="00000000" w14:paraId="000001A3">
      <w:pPr>
        <w:pageBreakBefore w:val="0"/>
        <w:ind w:left="0" w:firstLine="0"/>
        <w:rPr/>
      </w:pPr>
      <w:r w:rsidDel="00000000" w:rsidR="00000000" w:rsidRPr="00000000">
        <w:rPr>
          <w:rFonts w:ascii="Roboto" w:cs="Roboto" w:eastAsia="Roboto" w:hAnsi="Roboto"/>
          <w:sz w:val="20"/>
          <w:szCs w:val="20"/>
          <w:highlight w:val="white"/>
          <w:rtl w:val="0"/>
        </w:rPr>
        <w:t xml:space="preserve">  While lazy loading delays the initialization of a resource, eager loading initializes or loads a resource as soon as the code is executed. Eager loading ...</w:t>
      </w:r>
      <w:r w:rsidDel="00000000" w:rsidR="00000000" w:rsidRPr="00000000">
        <w:rPr>
          <w:rtl w:val="0"/>
        </w:rPr>
      </w:r>
    </w:p>
    <w:p w:rsidR="00000000" w:rsidDel="00000000" w:rsidP="00000000" w:rsidRDefault="00000000" w:rsidRPr="00000000" w14:paraId="000001A4">
      <w:pPr>
        <w:pageBreakBefore w:val="0"/>
        <w:numPr>
          <w:ilvl w:val="0"/>
          <w:numId w:val="3"/>
        </w:numPr>
        <w:ind w:left="720" w:hanging="360"/>
        <w:rPr/>
      </w:pPr>
      <w:r w:rsidDel="00000000" w:rsidR="00000000" w:rsidRPr="00000000">
        <w:rPr>
          <w:rtl w:val="0"/>
        </w:rPr>
        <w:t xml:space="preserve">Open session and get current session?</w:t>
      </w:r>
    </w:p>
    <w:p w:rsidR="00000000" w:rsidDel="00000000" w:rsidP="00000000" w:rsidRDefault="00000000" w:rsidRPr="00000000" w14:paraId="000001A5">
      <w:pPr>
        <w:pageBreakBefore w:val="0"/>
        <w:numPr>
          <w:ilvl w:val="0"/>
          <w:numId w:val="3"/>
        </w:numPr>
        <w:ind w:left="720" w:hanging="360"/>
        <w:rPr/>
      </w:pPr>
      <w:r w:rsidDel="00000000" w:rsidR="00000000" w:rsidRPr="00000000">
        <w:rPr>
          <w:rtl w:val="0"/>
        </w:rPr>
        <w:t xml:space="preserve">What is a criteria builder?</w:t>
      </w:r>
    </w:p>
    <w:p w:rsidR="00000000" w:rsidDel="00000000" w:rsidP="00000000" w:rsidRDefault="00000000" w:rsidRPr="00000000" w14:paraId="000001A6">
      <w:pPr>
        <w:pageBreakBefore w:val="0"/>
        <w:numPr>
          <w:ilvl w:val="0"/>
          <w:numId w:val="3"/>
        </w:numPr>
        <w:ind w:left="720" w:hanging="360"/>
      </w:pPr>
      <w:r w:rsidDel="00000000" w:rsidR="00000000" w:rsidRPr="00000000">
        <w:rPr>
          <w:rtl w:val="0"/>
        </w:rPr>
        <w:t xml:space="preserve">Which is best 2nd level cache among these ( testCache, EH Cache, GumoCache, DAScache)&gt;&gt;&gt;Mostly EHcache is reffer</w:t>
      </w:r>
    </w:p>
    <w:p w:rsidR="00000000" w:rsidDel="00000000" w:rsidP="00000000" w:rsidRDefault="00000000" w:rsidRPr="00000000" w14:paraId="000001A7">
      <w:pPr>
        <w:pageBreakBefore w:val="0"/>
        <w:numPr>
          <w:ilvl w:val="0"/>
          <w:numId w:val="3"/>
        </w:numPr>
        <w:ind w:left="720" w:hanging="360"/>
      </w:pPr>
      <w:r w:rsidDel="00000000" w:rsidR="00000000" w:rsidRPr="00000000">
        <w:rPr>
          <w:rtl w:val="0"/>
        </w:rPr>
        <w:t xml:space="preserve">Can anyone please tell me how to fix the primary key violation constraint from code ?</w:t>
      </w:r>
    </w:p>
    <w:p w:rsidR="00000000" w:rsidDel="00000000" w:rsidP="00000000" w:rsidRDefault="00000000" w:rsidRPr="00000000" w14:paraId="000001A8">
      <w:pPr>
        <w:pageBreakBefore w:val="0"/>
        <w:numPr>
          <w:ilvl w:val="0"/>
          <w:numId w:val="3"/>
        </w:numPr>
        <w:ind w:left="720" w:hanging="360"/>
      </w:pPr>
      <w:r w:rsidDel="00000000" w:rsidR="00000000" w:rsidRPr="00000000">
        <w:rPr>
          <w:rtl w:val="0"/>
        </w:rPr>
        <w:t xml:space="preserve">What is the difference between 1st and 2nd level cache?</w:t>
      </w:r>
    </w:p>
    <w:p w:rsidR="00000000" w:rsidDel="00000000" w:rsidP="00000000" w:rsidRDefault="00000000" w:rsidRPr="00000000" w14:paraId="000001A9">
      <w:pPr>
        <w:pageBreakBefore w:val="0"/>
        <w:numPr>
          <w:ilvl w:val="0"/>
          <w:numId w:val="3"/>
        </w:numPr>
        <w:ind w:left="720" w:hanging="360"/>
        <w:rPr>
          <w:u w:val="none"/>
        </w:rPr>
      </w:pPr>
      <w:r w:rsidDel="00000000" w:rsidR="00000000" w:rsidRPr="00000000">
        <w:rPr>
          <w:rtl w:val="0"/>
        </w:rPr>
        <w:t xml:space="preserve">What will happen if we won't provide @id in entity class hibernate</w:t>
      </w:r>
    </w:p>
    <w:p w:rsidR="00000000" w:rsidDel="00000000" w:rsidP="00000000" w:rsidRDefault="00000000" w:rsidRPr="00000000" w14:paraId="000001AA">
      <w:pPr>
        <w:pageBreakBefore w:val="0"/>
        <w:numPr>
          <w:ilvl w:val="0"/>
          <w:numId w:val="3"/>
        </w:numPr>
        <w:ind w:left="720" w:hanging="360"/>
        <w:rPr>
          <w:u w:val="none"/>
        </w:rPr>
      </w:pPr>
      <w:r w:rsidDel="00000000" w:rsidR="00000000" w:rsidRPr="00000000">
        <w:rPr>
          <w:rtl w:val="0"/>
        </w:rPr>
        <w:t xml:space="preserve">Level 2 cache in hibernate ( test, EH, Gummo,DAS) which is best</w:t>
      </w:r>
    </w:p>
    <w:p w:rsidR="00000000" w:rsidDel="00000000" w:rsidP="00000000" w:rsidRDefault="00000000" w:rsidRPr="00000000" w14:paraId="000001AB">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Hibernate second level cache uses a common cache for all the session object of a session factory. </w:t>
      </w:r>
    </w:p>
    <w:p w:rsidR="00000000" w:rsidDel="00000000" w:rsidP="00000000" w:rsidRDefault="00000000" w:rsidRPr="00000000" w14:paraId="000001AC">
      <w:pPr>
        <w:pageBreakBefore w:val="0"/>
        <w:ind w:left="72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main difference between the first level and second level cache in Hibernate is that the first level is maintained at the Session level </w:t>
      </w:r>
    </w:p>
    <w:p w:rsidR="00000000" w:rsidDel="00000000" w:rsidP="00000000" w:rsidRDefault="00000000" w:rsidRPr="00000000" w14:paraId="000001AD">
      <w:pPr>
        <w:pageBreakBefore w:val="0"/>
        <w:numPr>
          <w:ilvl w:val="0"/>
          <w:numId w:val="3"/>
        </w:numPr>
        <w:ind w:left="720" w:hanging="360"/>
      </w:pPr>
      <w:r w:rsidDel="00000000" w:rsidR="00000000" w:rsidRPr="00000000">
        <w:rPr>
          <w:rtl w:val="0"/>
        </w:rPr>
        <w:t xml:space="preserve">In spring data jpa can we connect to two different DBs having two entity managers...is it possible if yes how ?</w:t>
      </w:r>
    </w:p>
    <w:p w:rsidR="00000000" w:rsidDel="00000000" w:rsidP="00000000" w:rsidRDefault="00000000" w:rsidRPr="00000000" w14:paraId="000001AE">
      <w:pPr>
        <w:pageBreakBefore w:val="0"/>
        <w:numPr>
          <w:ilvl w:val="0"/>
          <w:numId w:val="3"/>
        </w:numPr>
        <w:ind w:left="720" w:hanging="360"/>
      </w:pPr>
      <w:r w:rsidDel="00000000" w:rsidR="00000000" w:rsidRPr="00000000">
        <w:rPr>
          <w:rtl w:val="0"/>
        </w:rPr>
        <w:t xml:space="preserve">N+1 problem in hibernate. </w:t>
      </w:r>
    </w:p>
    <w:p w:rsidR="00000000" w:rsidDel="00000000" w:rsidP="00000000" w:rsidRDefault="00000000" w:rsidRPr="00000000" w14:paraId="000001AF">
      <w:pPr>
        <w:pageBreakBefore w:val="0"/>
        <w:numPr>
          <w:ilvl w:val="0"/>
          <w:numId w:val="3"/>
        </w:numPr>
        <w:ind w:left="720" w:hanging="360"/>
      </w:pPr>
      <w:r w:rsidDel="00000000" w:rsidR="00000000" w:rsidRPr="00000000">
        <w:rPr>
          <w:rtl w:val="0"/>
        </w:rPr>
        <w:t xml:space="preserve">Batch size in hibernate.</w:t>
      </w:r>
    </w:p>
    <w:p w:rsidR="00000000" w:rsidDel="00000000" w:rsidP="00000000" w:rsidRDefault="00000000" w:rsidRPr="00000000" w14:paraId="000001B0">
      <w:pPr>
        <w:pageBreakBefore w:val="0"/>
        <w:numPr>
          <w:ilvl w:val="0"/>
          <w:numId w:val="3"/>
        </w:numPr>
        <w:ind w:left="720" w:hanging="360"/>
      </w:pPr>
      <w:r w:rsidDel="00000000" w:rsidR="00000000" w:rsidRPr="00000000">
        <w:rPr>
          <w:rtl w:val="0"/>
        </w:rPr>
        <w:t xml:space="preserve">How to modify and save 1000 records in hibernate</w:t>
      </w:r>
    </w:p>
    <w:p w:rsidR="00000000" w:rsidDel="00000000" w:rsidP="00000000" w:rsidRDefault="00000000" w:rsidRPr="00000000" w14:paraId="000001B1">
      <w:pPr>
        <w:pageBreakBefore w:val="0"/>
        <w:numPr>
          <w:ilvl w:val="0"/>
          <w:numId w:val="3"/>
        </w:numPr>
        <w:ind w:left="720" w:hanging="360"/>
      </w:pPr>
      <w:r w:rsidDel="00000000" w:rsidR="00000000" w:rsidRPr="00000000">
        <w:rPr>
          <w:rtl w:val="0"/>
        </w:rPr>
        <w:t xml:space="preserve">User Hibernates batch size property  in application.properties file</w:t>
      </w:r>
    </w:p>
    <w:p w:rsidR="00000000" w:rsidDel="00000000" w:rsidP="00000000" w:rsidRDefault="00000000" w:rsidRPr="00000000" w14:paraId="000001B2">
      <w:pPr>
        <w:pageBreakBefore w:val="0"/>
        <w:numPr>
          <w:ilvl w:val="0"/>
          <w:numId w:val="3"/>
        </w:numPr>
        <w:ind w:left="720" w:hanging="360"/>
        <w:rPr>
          <w:u w:val="none"/>
        </w:rPr>
      </w:pPr>
      <w:r w:rsidDel="00000000" w:rsidR="00000000" w:rsidRPr="00000000">
        <w:rPr>
          <w:rtl w:val="0"/>
        </w:rPr>
        <w:t xml:space="preserve">What  is the advantage of hibernate over jdbc</w:t>
      </w:r>
    </w:p>
    <w:p w:rsidR="00000000" w:rsidDel="00000000" w:rsidP="00000000" w:rsidRDefault="00000000" w:rsidRPr="00000000" w14:paraId="000001B3">
      <w:pPr>
        <w:pageBreakBefore w:val="0"/>
        <w:numPr>
          <w:ilvl w:val="0"/>
          <w:numId w:val="3"/>
        </w:numPr>
        <w:ind w:left="720" w:hanging="360"/>
        <w:rPr>
          <w:u w:val="none"/>
        </w:rPr>
      </w:pPr>
      <w:r w:rsidDel="00000000" w:rsidR="00000000" w:rsidRPr="00000000">
        <w:rPr>
          <w:rtl w:val="0"/>
        </w:rPr>
        <w:t xml:space="preserve">How will you save data to db using jdbc</w:t>
      </w:r>
    </w:p>
    <w:p w:rsidR="00000000" w:rsidDel="00000000" w:rsidP="00000000" w:rsidRDefault="00000000" w:rsidRPr="00000000" w14:paraId="000001B4">
      <w:pPr>
        <w:pageBreakBefore w:val="0"/>
        <w:numPr>
          <w:ilvl w:val="0"/>
          <w:numId w:val="3"/>
        </w:numPr>
        <w:ind w:left="720" w:hanging="360"/>
        <w:rPr>
          <w:u w:val="none"/>
        </w:rPr>
      </w:pPr>
      <w:r w:rsidDel="00000000" w:rsidR="00000000" w:rsidRPr="00000000">
        <w:rPr>
          <w:rtl w:val="0"/>
        </w:rPr>
        <w:t xml:space="preserve">How to remove duplicates from 10k records?</w:t>
      </w:r>
    </w:p>
    <w:p w:rsidR="00000000" w:rsidDel="00000000" w:rsidP="00000000" w:rsidRDefault="00000000" w:rsidRPr="00000000" w14:paraId="000001B5">
      <w:pPr>
        <w:pageBreakBefore w:val="0"/>
        <w:numPr>
          <w:ilvl w:val="0"/>
          <w:numId w:val="3"/>
        </w:numPr>
        <w:ind w:left="720" w:hanging="360"/>
      </w:pPr>
      <w:r w:rsidDel="00000000" w:rsidR="00000000" w:rsidRPr="00000000">
        <w:rPr>
          <w:rtl w:val="0"/>
        </w:rPr>
        <w:t xml:space="preserve">if one user is accessing some values from cache and the other user goes amd makes manipulations in the database at the same time. It will lead to dirty reads. How to stop the first user from reading outdated data?</w:t>
      </w:r>
    </w:p>
    <w:p w:rsidR="00000000" w:rsidDel="00000000" w:rsidP="00000000" w:rsidRDefault="00000000" w:rsidRPr="00000000" w14:paraId="000001B6">
      <w:pPr>
        <w:pageBreakBefore w:val="0"/>
        <w:numPr>
          <w:ilvl w:val="0"/>
          <w:numId w:val="3"/>
        </w:numPr>
        <w:ind w:left="720" w:hanging="360"/>
      </w:pPr>
      <w:r w:rsidDel="00000000" w:rsidR="00000000" w:rsidRPr="00000000">
        <w:rPr>
          <w:rtl w:val="0"/>
        </w:rPr>
        <w:t xml:space="preserve">L1 and L2 Cache Difference?</w:t>
      </w:r>
    </w:p>
    <w:p w:rsidR="00000000" w:rsidDel="00000000" w:rsidP="00000000" w:rsidRDefault="00000000" w:rsidRPr="00000000" w14:paraId="000001B7">
      <w:pPr>
        <w:pageBreakBefore w:val="0"/>
        <w:numPr>
          <w:ilvl w:val="0"/>
          <w:numId w:val="3"/>
        </w:numPr>
        <w:ind w:left="720" w:hanging="360"/>
      </w:pPr>
      <w:r w:rsidDel="00000000" w:rsidR="00000000" w:rsidRPr="00000000">
        <w:rPr>
          <w:rtl w:val="0"/>
        </w:rPr>
        <w:t xml:space="preserve">What is @Query?</w:t>
      </w:r>
    </w:p>
    <w:p w:rsidR="00000000" w:rsidDel="00000000" w:rsidP="00000000" w:rsidRDefault="00000000" w:rsidRPr="00000000" w14:paraId="000001B8">
      <w:pPr>
        <w:pageBreakBefore w:val="0"/>
        <w:numPr>
          <w:ilvl w:val="0"/>
          <w:numId w:val="3"/>
        </w:numPr>
        <w:ind w:left="720" w:hanging="360"/>
      </w:pPr>
      <w:r w:rsidDel="00000000" w:rsidR="00000000" w:rsidRPr="00000000">
        <w:rPr>
          <w:rtl w:val="0"/>
        </w:rPr>
        <w:t xml:space="preserve">Is the user session and database session the same?</w:t>
      </w:r>
    </w:p>
    <w:p w:rsidR="00000000" w:rsidDel="00000000" w:rsidP="00000000" w:rsidRDefault="00000000" w:rsidRPr="00000000" w14:paraId="000001B9">
      <w:pPr>
        <w:pageBreakBefore w:val="0"/>
        <w:numPr>
          <w:ilvl w:val="0"/>
          <w:numId w:val="3"/>
        </w:numPr>
        <w:ind w:left="720" w:hanging="360"/>
      </w:pPr>
      <w:r w:rsidDel="00000000" w:rsidR="00000000" w:rsidRPr="00000000">
        <w:rPr>
          <w:rtl w:val="0"/>
        </w:rPr>
        <w:t xml:space="preserve">Difference between get() and load()?</w:t>
      </w:r>
    </w:p>
    <w:p w:rsidR="00000000" w:rsidDel="00000000" w:rsidP="00000000" w:rsidRDefault="00000000" w:rsidRPr="00000000" w14:paraId="000001BA">
      <w:pPr>
        <w:pageBreakBefore w:val="0"/>
        <w:numPr>
          <w:ilvl w:val="0"/>
          <w:numId w:val="3"/>
        </w:numPr>
        <w:ind w:left="720" w:hanging="360"/>
      </w:pPr>
      <w:r w:rsidDel="00000000" w:rsidR="00000000" w:rsidRPr="00000000">
        <w:rPr>
          <w:rtl w:val="0"/>
        </w:rPr>
        <w:t xml:space="preserve">Different Interfaces of Hibernate?</w:t>
      </w:r>
    </w:p>
    <w:p w:rsidR="00000000" w:rsidDel="00000000" w:rsidP="00000000" w:rsidRDefault="00000000" w:rsidRPr="00000000" w14:paraId="000001BB">
      <w:pPr>
        <w:pageBreakBefore w:val="0"/>
        <w:numPr>
          <w:ilvl w:val="0"/>
          <w:numId w:val="3"/>
        </w:numPr>
        <w:ind w:left="720" w:hanging="360"/>
      </w:pPr>
      <w:r w:rsidDel="00000000" w:rsidR="00000000" w:rsidRPr="00000000">
        <w:rPr>
          <w:rtl w:val="0"/>
        </w:rPr>
        <w:t xml:space="preserve">Difference between Save and persist?</w:t>
      </w:r>
    </w:p>
    <w:p w:rsidR="00000000" w:rsidDel="00000000" w:rsidP="00000000" w:rsidRDefault="00000000" w:rsidRPr="00000000" w14:paraId="000001BC">
      <w:pPr>
        <w:pageBreakBefore w:val="0"/>
        <w:numPr>
          <w:ilvl w:val="0"/>
          <w:numId w:val="3"/>
        </w:numPr>
        <w:ind w:left="720" w:hanging="360"/>
      </w:pPr>
      <w:r w:rsidDel="00000000" w:rsidR="00000000" w:rsidRPr="00000000">
        <w:rPr>
          <w:rtl w:val="0"/>
        </w:rPr>
        <w:t xml:space="preserve">Difference between Lazy and eager?</w:t>
      </w:r>
    </w:p>
    <w:p w:rsidR="00000000" w:rsidDel="00000000" w:rsidP="00000000" w:rsidRDefault="00000000" w:rsidRPr="00000000" w14:paraId="000001BD">
      <w:pPr>
        <w:pageBreakBefore w:val="0"/>
        <w:numPr>
          <w:ilvl w:val="0"/>
          <w:numId w:val="3"/>
        </w:numPr>
        <w:ind w:left="720" w:hanging="360"/>
      </w:pPr>
      <w:r w:rsidDel="00000000" w:rsidR="00000000" w:rsidRPr="00000000">
        <w:rPr>
          <w:rtl w:val="0"/>
        </w:rPr>
        <w:t xml:space="preserve">How to call stored procedures through hibernate?</w:t>
      </w:r>
    </w:p>
    <w:p w:rsidR="00000000" w:rsidDel="00000000" w:rsidP="00000000" w:rsidRDefault="00000000" w:rsidRPr="00000000" w14:paraId="000001BE">
      <w:pPr>
        <w:pageBreakBefore w:val="0"/>
        <w:numPr>
          <w:ilvl w:val="0"/>
          <w:numId w:val="3"/>
        </w:numPr>
        <w:ind w:left="720" w:hanging="360"/>
      </w:pPr>
      <w:r w:rsidDel="00000000" w:rsidR="00000000" w:rsidRPr="00000000">
        <w:rPr>
          <w:rtl w:val="0"/>
        </w:rPr>
        <w:t xml:space="preserve">How can we handle transactions in Jpa?</w:t>
      </w:r>
    </w:p>
    <w:p w:rsidR="00000000" w:rsidDel="00000000" w:rsidP="00000000" w:rsidRDefault="00000000" w:rsidRPr="00000000" w14:paraId="000001BF">
      <w:pPr>
        <w:pageBreakBefore w:val="0"/>
        <w:numPr>
          <w:ilvl w:val="0"/>
          <w:numId w:val="3"/>
        </w:numPr>
        <w:ind w:left="720" w:hanging="360"/>
      </w:pPr>
      <w:r w:rsidDel="00000000" w:rsidR="00000000" w:rsidRPr="00000000">
        <w:rPr>
          <w:rtl w:val="0"/>
        </w:rPr>
        <w:t xml:space="preserve">How can we invoke stored procedures in hibernate?</w:t>
      </w:r>
    </w:p>
    <w:p w:rsidR="00000000" w:rsidDel="00000000" w:rsidP="00000000" w:rsidRDefault="00000000" w:rsidRPr="00000000" w14:paraId="000001C0">
      <w:pPr>
        <w:pageBreakBefore w:val="0"/>
        <w:numPr>
          <w:ilvl w:val="0"/>
          <w:numId w:val="3"/>
        </w:numPr>
        <w:ind w:left="720" w:hanging="360"/>
      </w:pPr>
      <w:r w:rsidDel="00000000" w:rsidR="00000000" w:rsidRPr="00000000">
        <w:rPr>
          <w:rtl w:val="0"/>
        </w:rPr>
        <w:t xml:space="preserve">Whats ordered collection and sorted collection</w:t>
      </w:r>
    </w:p>
    <w:p w:rsidR="00000000" w:rsidDel="00000000" w:rsidP="00000000" w:rsidRDefault="00000000" w:rsidRPr="00000000" w14:paraId="000001C1">
      <w:pPr>
        <w:pageBreakBefore w:val="0"/>
        <w:numPr>
          <w:ilvl w:val="0"/>
          <w:numId w:val="3"/>
        </w:numPr>
        <w:ind w:left="720" w:hanging="360"/>
      </w:pPr>
      <w:r w:rsidDel="00000000" w:rsidR="00000000" w:rsidRPr="00000000">
        <w:rPr>
          <w:rtl w:val="0"/>
        </w:rPr>
        <w:t xml:space="preserve">What is a persistent state?</w:t>
      </w:r>
    </w:p>
    <w:p w:rsidR="00000000" w:rsidDel="00000000" w:rsidP="00000000" w:rsidRDefault="00000000" w:rsidRPr="00000000" w14:paraId="000001C2">
      <w:pPr>
        <w:pageBreakBefore w:val="0"/>
        <w:numPr>
          <w:ilvl w:val="0"/>
          <w:numId w:val="3"/>
        </w:numPr>
        <w:ind w:left="720" w:hanging="360"/>
      </w:pPr>
      <w:r w:rsidDel="00000000" w:rsidR="00000000" w:rsidRPr="00000000">
        <w:rPr>
          <w:rtl w:val="0"/>
        </w:rPr>
        <w:t xml:space="preserve">How is dirty checking configured?</w:t>
      </w:r>
    </w:p>
    <w:p w:rsidR="00000000" w:rsidDel="00000000" w:rsidP="00000000" w:rsidRDefault="00000000" w:rsidRPr="00000000" w14:paraId="000001C3">
      <w:pPr>
        <w:pageBreakBefore w:val="0"/>
        <w:numPr>
          <w:ilvl w:val="0"/>
          <w:numId w:val="3"/>
        </w:numPr>
        <w:ind w:left="720" w:hanging="360"/>
      </w:pPr>
      <w:r w:rsidDel="00000000" w:rsidR="00000000" w:rsidRPr="00000000">
        <w:rPr>
          <w:rtl w:val="0"/>
        </w:rPr>
        <w:t xml:space="preserve">Configure callback interface?</w:t>
      </w:r>
    </w:p>
    <w:p w:rsidR="00000000" w:rsidDel="00000000" w:rsidP="00000000" w:rsidRDefault="00000000" w:rsidRPr="00000000" w14:paraId="000001C4">
      <w:pPr>
        <w:pageBreakBefore w:val="0"/>
        <w:numPr>
          <w:ilvl w:val="0"/>
          <w:numId w:val="3"/>
        </w:numPr>
        <w:ind w:left="720" w:hanging="360"/>
      </w:pPr>
      <w:r w:rsidDel="00000000" w:rsidR="00000000" w:rsidRPr="00000000">
        <w:rPr>
          <w:rtl w:val="0"/>
        </w:rPr>
        <w:t xml:space="preserve">How to make an object detached?</w:t>
      </w:r>
    </w:p>
    <w:p w:rsidR="00000000" w:rsidDel="00000000" w:rsidP="00000000" w:rsidRDefault="00000000" w:rsidRPr="00000000" w14:paraId="000001C5">
      <w:pPr>
        <w:pageBreakBefore w:val="0"/>
        <w:numPr>
          <w:ilvl w:val="0"/>
          <w:numId w:val="3"/>
        </w:numPr>
        <w:ind w:left="720" w:hanging="360"/>
      </w:pPr>
      <w:r w:rsidDel="00000000" w:rsidR="00000000" w:rsidRPr="00000000">
        <w:rPr>
          <w:rtl w:val="0"/>
        </w:rPr>
        <w:t xml:space="preserve">What happens if I detach a transient object?</w:t>
      </w:r>
    </w:p>
    <w:p w:rsidR="00000000" w:rsidDel="00000000" w:rsidP="00000000" w:rsidRDefault="00000000" w:rsidRPr="00000000" w14:paraId="000001C6">
      <w:pPr>
        <w:pageBreakBefore w:val="0"/>
        <w:numPr>
          <w:ilvl w:val="0"/>
          <w:numId w:val="3"/>
        </w:numPr>
        <w:ind w:left="720" w:hanging="360"/>
      </w:pPr>
      <w:r w:rsidDel="00000000" w:rsidR="00000000" w:rsidRPr="00000000">
        <w:rPr>
          <w:rtl w:val="0"/>
        </w:rPr>
        <w:t xml:space="preserve">explain each and every ORM level in Hibernate?</w:t>
      </w:r>
    </w:p>
    <w:p w:rsidR="00000000" w:rsidDel="00000000" w:rsidP="00000000" w:rsidRDefault="00000000" w:rsidRPr="00000000" w14:paraId="000001C7">
      <w:pPr>
        <w:pageBreakBefore w:val="0"/>
        <w:numPr>
          <w:ilvl w:val="0"/>
          <w:numId w:val="3"/>
        </w:numPr>
        <w:ind w:left="720" w:hanging="360"/>
      </w:pPr>
      <w:r w:rsidDel="00000000" w:rsidR="00000000" w:rsidRPr="00000000">
        <w:rPr>
          <w:rtl w:val="0"/>
        </w:rPr>
        <w:t xml:space="preserve">How to enable/disable first and second level cache?</w:t>
      </w:r>
    </w:p>
    <w:p w:rsidR="00000000" w:rsidDel="00000000" w:rsidP="00000000" w:rsidRDefault="00000000" w:rsidRPr="00000000" w14:paraId="000001C8">
      <w:pPr>
        <w:pageBreakBefore w:val="0"/>
        <w:numPr>
          <w:ilvl w:val="0"/>
          <w:numId w:val="3"/>
        </w:numPr>
        <w:ind w:left="720" w:hanging="360"/>
      </w:pPr>
      <w:r w:rsidDel="00000000" w:rsidR="00000000" w:rsidRPr="00000000">
        <w:rPr>
          <w:rtl w:val="0"/>
        </w:rPr>
        <w:t xml:space="preserve">How can we bind a hibernate session factory to JNDI ?</w:t>
      </w:r>
    </w:p>
    <w:p w:rsidR="00000000" w:rsidDel="00000000" w:rsidP="00000000" w:rsidRDefault="00000000" w:rsidRPr="00000000" w14:paraId="000001C9">
      <w:pPr>
        <w:pageBreakBefore w:val="0"/>
        <w:numPr>
          <w:ilvl w:val="0"/>
          <w:numId w:val="3"/>
        </w:numPr>
        <w:ind w:left="720" w:hanging="360"/>
      </w:pPr>
      <w:r w:rsidDel="00000000" w:rsidR="00000000" w:rsidRPr="00000000">
        <w:rPr>
          <w:rtl w:val="0"/>
        </w:rPr>
        <w:t xml:space="preserve">What’s the difference between load() and get() method in hibernate?</w:t>
      </w:r>
    </w:p>
    <w:p w:rsidR="00000000" w:rsidDel="00000000" w:rsidP="00000000" w:rsidRDefault="00000000" w:rsidRPr="00000000" w14:paraId="000001CA">
      <w:pPr>
        <w:pageBreakBefore w:val="0"/>
        <w:numPr>
          <w:ilvl w:val="0"/>
          <w:numId w:val="3"/>
        </w:numPr>
        <w:ind w:left="720" w:hanging="360"/>
      </w:pPr>
      <w:r w:rsidDel="00000000" w:rsidR="00000000" w:rsidRPr="00000000">
        <w:rPr>
          <w:rtl w:val="0"/>
        </w:rPr>
        <w:t xml:space="preserve">difference between session.lock() and session.merge()?</w:t>
      </w:r>
    </w:p>
    <w:p w:rsidR="00000000" w:rsidDel="00000000" w:rsidP="00000000" w:rsidRDefault="00000000" w:rsidRPr="00000000" w14:paraId="000001CB">
      <w:pPr>
        <w:pageBreakBefore w:val="0"/>
        <w:numPr>
          <w:ilvl w:val="0"/>
          <w:numId w:val="3"/>
        </w:numPr>
        <w:ind w:left="720" w:hanging="360"/>
      </w:pPr>
      <w:r w:rsidDel="00000000" w:rsidR="00000000" w:rsidRPr="00000000">
        <w:rPr>
          <w:rtl w:val="0"/>
        </w:rPr>
        <w:t xml:space="preserve">How many concurrent Hibernate sessions can exist at any point in time in an application?</w:t>
      </w:r>
    </w:p>
    <w:p w:rsidR="00000000" w:rsidDel="00000000" w:rsidP="00000000" w:rsidRDefault="00000000" w:rsidRPr="00000000" w14:paraId="000001CC">
      <w:pPr>
        <w:pageBreakBefore w:val="0"/>
        <w:numPr>
          <w:ilvl w:val="0"/>
          <w:numId w:val="3"/>
        </w:numPr>
        <w:ind w:left="720" w:hanging="360"/>
      </w:pPr>
      <w:r w:rsidDel="00000000" w:rsidR="00000000" w:rsidRPr="00000000">
        <w:rPr>
          <w:rtl w:val="0"/>
        </w:rPr>
        <w:t xml:space="preserve">Can you explain the role Session interface plays in Hibernate?</w:t>
      </w:r>
    </w:p>
    <w:p w:rsidR="00000000" w:rsidDel="00000000" w:rsidP="00000000" w:rsidRDefault="00000000" w:rsidRPr="00000000" w14:paraId="000001CD">
      <w:pPr>
        <w:pageBreakBefore w:val="0"/>
        <w:numPr>
          <w:ilvl w:val="0"/>
          <w:numId w:val="3"/>
        </w:numPr>
        <w:ind w:left="720" w:hanging="360"/>
        <w:rPr>
          <w:u w:val="none"/>
        </w:rPr>
      </w:pPr>
      <w:r w:rsidDel="00000000" w:rsidR="00000000" w:rsidRPr="00000000">
        <w:rPr>
          <w:rtl w:val="0"/>
        </w:rPr>
        <w:t xml:space="preserve">How a class is mapped as immutable and why?</w:t>
      </w:r>
    </w:p>
    <w:p w:rsidR="00000000" w:rsidDel="00000000" w:rsidP="00000000" w:rsidRDefault="00000000" w:rsidRPr="00000000" w14:paraId="000001CE">
      <w:pPr>
        <w:pageBreakBefore w:val="0"/>
        <w:numPr>
          <w:ilvl w:val="0"/>
          <w:numId w:val="3"/>
        </w:numPr>
        <w:ind w:left="720" w:hanging="360"/>
        <w:rPr>
          <w:u w:val="none"/>
        </w:rPr>
      </w:pPr>
      <w:r w:rsidDel="00000000" w:rsidR="00000000" w:rsidRPr="00000000">
        <w:rPr>
          <w:rtl w:val="0"/>
        </w:rPr>
        <w:t xml:space="preserve">How can we use new custom interfaces to enhance functionality of built-in interfaces of hibernate?</w:t>
      </w:r>
    </w:p>
    <w:p w:rsidR="00000000" w:rsidDel="00000000" w:rsidP="00000000" w:rsidRDefault="00000000" w:rsidRPr="00000000" w14:paraId="000001CF">
      <w:pPr>
        <w:pageBreakBefore w:val="0"/>
        <w:numPr>
          <w:ilvl w:val="0"/>
          <w:numId w:val="3"/>
        </w:numPr>
        <w:ind w:left="720" w:hanging="360"/>
        <w:rPr>
          <w:u w:val="none"/>
        </w:rPr>
      </w:pPr>
      <w:r w:rsidDel="00000000" w:rsidR="00000000" w:rsidRPr="00000000">
        <w:rPr>
          <w:rtl w:val="0"/>
        </w:rPr>
        <w:t xml:space="preserve">if you don’t want to save the state of the object what you will use?</w:t>
      </w:r>
      <w:r w:rsidDel="00000000" w:rsidR="00000000" w:rsidRPr="00000000">
        <w:rPr>
          <w:rtl w:val="0"/>
        </w:rPr>
      </w:r>
    </w:p>
    <w:p w:rsidR="00000000" w:rsidDel="00000000" w:rsidP="00000000" w:rsidRDefault="00000000" w:rsidRPr="00000000" w14:paraId="000001D0">
      <w:pPr>
        <w:pageBreakBefore w:val="0"/>
        <w:rPr>
          <w:b w:val="1"/>
          <w:highlight w:val="cyan"/>
        </w:rPr>
      </w:pPr>
      <w:r w:rsidDel="00000000" w:rsidR="00000000" w:rsidRPr="00000000">
        <w:rPr>
          <w:rtl w:val="0"/>
        </w:rPr>
      </w:r>
    </w:p>
    <w:p w:rsidR="00000000" w:rsidDel="00000000" w:rsidP="00000000" w:rsidRDefault="00000000" w:rsidRPr="00000000" w14:paraId="000001D1">
      <w:pPr>
        <w:pageBreakBefore w:val="0"/>
        <w:rPr>
          <w:b w:val="1"/>
          <w:highlight w:val="cyan"/>
        </w:rPr>
      </w:pPr>
      <w:r w:rsidDel="00000000" w:rsidR="00000000" w:rsidRPr="00000000">
        <w:rPr>
          <w:b w:val="1"/>
          <w:highlight w:val="cyan"/>
          <w:rtl w:val="0"/>
        </w:rPr>
        <w:t xml:space="preserve">Coding</w:t>
      </w:r>
    </w:p>
    <w:p w:rsidR="00000000" w:rsidDel="00000000" w:rsidP="00000000" w:rsidRDefault="00000000" w:rsidRPr="00000000" w14:paraId="000001D2">
      <w:pPr>
        <w:pageBreakBefore w:val="0"/>
        <w:widowControl w:val="0"/>
        <w:rPr/>
      </w:pPr>
      <w:r w:rsidDel="00000000" w:rsidR="00000000" w:rsidRPr="00000000">
        <w:rPr>
          <w:rtl w:val="0"/>
        </w:rPr>
        <w:t xml:space="preserve">rotate a 2d</w:t>
      </w:r>
      <w:r w:rsidDel="00000000" w:rsidR="00000000" w:rsidRPr="00000000">
        <w:rPr>
          <w:rtl w:val="0"/>
        </w:rPr>
        <w:t xml:space="preserve"> matrix by 90 degrees?</w:t>
      </w:r>
    </w:p>
    <w:p w:rsidR="00000000" w:rsidDel="00000000" w:rsidP="00000000" w:rsidRDefault="00000000" w:rsidRPr="00000000" w14:paraId="000001D3">
      <w:pPr>
        <w:pageBreakBefore w:val="0"/>
        <w:widowControl w:val="0"/>
        <w:rPr/>
      </w:pPr>
      <w:r w:rsidDel="00000000" w:rsidR="00000000" w:rsidRPr="00000000">
        <w:rPr>
          <w:rtl w:val="0"/>
        </w:rPr>
        <w:t xml:space="preserve">Wap to check whether the given substring is in the middle of the string or not?</w:t>
      </w:r>
    </w:p>
    <w:p w:rsidR="00000000" w:rsidDel="00000000" w:rsidP="00000000" w:rsidRDefault="00000000" w:rsidRPr="00000000" w14:paraId="000001D4">
      <w:pPr>
        <w:pageBreakBefore w:val="0"/>
        <w:widowControl w:val="0"/>
        <w:rPr/>
      </w:pPr>
      <w:r w:rsidDel="00000000" w:rsidR="00000000" w:rsidRPr="00000000">
        <w:rPr>
          <w:rtl w:val="0"/>
        </w:rPr>
        <w:t xml:space="preserve">Write a program on Singleton?</w:t>
      </w:r>
    </w:p>
    <w:p w:rsidR="00000000" w:rsidDel="00000000" w:rsidP="00000000" w:rsidRDefault="00000000" w:rsidRPr="00000000" w14:paraId="000001D5">
      <w:pPr>
        <w:pageBreakBefore w:val="0"/>
        <w:widowControl w:val="0"/>
        <w:rPr/>
      </w:pPr>
      <w:r w:rsidDel="00000000" w:rsidR="00000000" w:rsidRPr="00000000">
        <w:rPr>
          <w:rtl w:val="0"/>
        </w:rPr>
        <w:t xml:space="preserve">Which method will be called?</w:t>
      </w:r>
    </w:p>
    <w:p w:rsidR="00000000" w:rsidDel="00000000" w:rsidP="00000000" w:rsidRDefault="00000000" w:rsidRPr="00000000" w14:paraId="000001D6">
      <w:pPr>
        <w:pageBreakBefore w:val="0"/>
        <w:widowControl w:val="0"/>
        <w:rPr/>
      </w:pPr>
      <w:r w:rsidDel="00000000" w:rsidR="00000000" w:rsidRPr="00000000">
        <w:rPr>
          <w:rtl w:val="0"/>
        </w:rPr>
        <w:t xml:space="preserve">public show(int x){}</w:t>
      </w:r>
    </w:p>
    <w:p w:rsidR="00000000" w:rsidDel="00000000" w:rsidP="00000000" w:rsidRDefault="00000000" w:rsidRPr="00000000" w14:paraId="000001D7">
      <w:pPr>
        <w:pageBreakBefore w:val="0"/>
        <w:widowControl w:val="0"/>
        <w:rPr/>
      </w:pPr>
      <w:r w:rsidDel="00000000" w:rsidR="00000000" w:rsidRPr="00000000">
        <w:rPr>
          <w:rtl w:val="0"/>
        </w:rPr>
        <w:t xml:space="preserve">public show(short x){}</w:t>
      </w:r>
    </w:p>
    <w:p w:rsidR="00000000" w:rsidDel="00000000" w:rsidP="00000000" w:rsidRDefault="00000000" w:rsidRPr="00000000" w14:paraId="000001D8">
      <w:pPr>
        <w:pageBreakBefore w:val="0"/>
        <w:widowControl w:val="0"/>
        <w:rPr/>
      </w:pPr>
      <w:r w:rsidDel="00000000" w:rsidR="00000000" w:rsidRPr="00000000">
        <w:rPr>
          <w:rtl w:val="0"/>
        </w:rPr>
        <w:t xml:space="preserve">public show(long x){}</w:t>
      </w:r>
    </w:p>
    <w:p w:rsidR="00000000" w:rsidDel="00000000" w:rsidP="00000000" w:rsidRDefault="00000000" w:rsidRPr="00000000" w14:paraId="000001D9">
      <w:pPr>
        <w:pageBreakBefore w:val="0"/>
        <w:widowControl w:val="0"/>
        <w:rPr/>
      </w:pPr>
      <w:r w:rsidDel="00000000" w:rsidR="00000000" w:rsidRPr="00000000">
        <w:rPr>
          <w:rtl w:val="0"/>
        </w:rPr>
        <w:t xml:space="preserve">main(){</w:t>
      </w:r>
    </w:p>
    <w:p w:rsidR="00000000" w:rsidDel="00000000" w:rsidP="00000000" w:rsidRDefault="00000000" w:rsidRPr="00000000" w14:paraId="000001DA">
      <w:pPr>
        <w:pageBreakBefore w:val="0"/>
        <w:widowControl w:val="0"/>
        <w:rPr/>
      </w:pPr>
      <w:r w:rsidDel="00000000" w:rsidR="00000000" w:rsidRPr="00000000">
        <w:rPr>
          <w:rtl w:val="0"/>
        </w:rPr>
        <w:t xml:space="preserve">    byte b= 1;</w:t>
      </w:r>
    </w:p>
    <w:p w:rsidR="00000000" w:rsidDel="00000000" w:rsidP="00000000" w:rsidRDefault="00000000" w:rsidRPr="00000000" w14:paraId="000001DB">
      <w:pPr>
        <w:pageBreakBefore w:val="0"/>
        <w:widowControl w:val="0"/>
        <w:rPr/>
      </w:pPr>
      <w:r w:rsidDel="00000000" w:rsidR="00000000" w:rsidRPr="00000000">
        <w:rPr>
          <w:rtl w:val="0"/>
        </w:rPr>
        <w:t xml:space="preserve">    show(b);</w:t>
      </w:r>
    </w:p>
    <w:p w:rsidR="00000000" w:rsidDel="00000000" w:rsidP="00000000" w:rsidRDefault="00000000" w:rsidRPr="00000000" w14:paraId="000001DC">
      <w:pPr>
        <w:pageBreakBefore w:val="0"/>
        <w:widowControl w:val="0"/>
        <w:rPr/>
      </w:pP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Create an api to get information corresponding to an ID, if present give result otherwise throw exception.</w:t>
      </w:r>
    </w:p>
    <w:p w:rsidR="00000000" w:rsidDel="00000000" w:rsidP="00000000" w:rsidRDefault="00000000" w:rsidRPr="00000000" w14:paraId="000001DF">
      <w:pPr>
        <w:pageBreakBefore w:val="0"/>
        <w:rPr/>
      </w:pPr>
      <w:r w:rsidDel="00000000" w:rsidR="00000000" w:rsidRPr="00000000">
        <w:rPr>
          <w:rtl w:val="0"/>
        </w:rPr>
        <w:t xml:space="preserve">Sort array without using any predefined methods.</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Solve using o(n) or o(n log(n) ) Time complexity</w:t>
      </w:r>
    </w:p>
    <w:p w:rsidR="00000000" w:rsidDel="00000000" w:rsidP="00000000" w:rsidRDefault="00000000" w:rsidRPr="00000000" w14:paraId="000001E2">
      <w:pPr>
        <w:pageBreakBefore w:val="0"/>
        <w:rPr/>
      </w:pPr>
      <w:r w:rsidDel="00000000" w:rsidR="00000000" w:rsidRPr="00000000">
        <w:rPr>
          <w:rtl w:val="0"/>
        </w:rPr>
        <w:t xml:space="preserve">Given nums=[2,7,11,15],target=9</w:t>
      </w:r>
    </w:p>
    <w:p w:rsidR="00000000" w:rsidDel="00000000" w:rsidP="00000000" w:rsidRDefault="00000000" w:rsidRPr="00000000" w14:paraId="000001E3">
      <w:pPr>
        <w:pageBreakBefore w:val="0"/>
        <w:rPr/>
      </w:pPr>
      <w:r w:rsidDel="00000000" w:rsidR="00000000" w:rsidRPr="00000000">
        <w:rPr>
          <w:rtl w:val="0"/>
        </w:rPr>
        <w:t xml:space="preserve">Output =[0,1]</w:t>
      </w:r>
    </w:p>
    <w:p w:rsidR="00000000" w:rsidDel="00000000" w:rsidP="00000000" w:rsidRDefault="00000000" w:rsidRPr="00000000" w14:paraId="000001E4">
      <w:pPr>
        <w:pageBreakBefore w:val="0"/>
        <w:rPr/>
      </w:pPr>
      <w:r w:rsidDel="00000000" w:rsidR="00000000" w:rsidRPr="00000000">
        <w:rPr>
          <w:rtl w:val="0"/>
        </w:rPr>
        <w:t xml:space="preserve">Explanation :: nums[0]+nums[1]</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List&lt;List&lt;String&gt;&gt; l1 = Arrays.asList(Arrays.asList("pratik"), Arrays.asList("lalit"), Arrays.asList("lokesh"), Arrays.asList("abhinav"));</w:t>
      </w:r>
    </w:p>
    <w:p w:rsidR="00000000" w:rsidDel="00000000" w:rsidP="00000000" w:rsidRDefault="00000000" w:rsidRPr="00000000" w14:paraId="000001E7">
      <w:pPr>
        <w:pageBreakBefore w:val="0"/>
        <w:rPr/>
      </w:pPr>
      <w:r w:rsidDel="00000000" w:rsidR="00000000" w:rsidRPr="00000000">
        <w:rPr>
          <w:rtl w:val="0"/>
        </w:rPr>
        <w:t xml:space="preserve">Sort list l1 based on names</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-&gt;Given five positive integers, find the minimum and maximum values that can be calculated by</w:t>
      </w:r>
    </w:p>
    <w:p w:rsidR="00000000" w:rsidDel="00000000" w:rsidP="00000000" w:rsidRDefault="00000000" w:rsidRPr="00000000" w14:paraId="000001EA">
      <w:pPr>
        <w:pageBreakBefore w:val="0"/>
        <w:rPr/>
      </w:pPr>
      <w:r w:rsidDel="00000000" w:rsidR="00000000" w:rsidRPr="00000000">
        <w:rPr>
          <w:rtl w:val="0"/>
        </w:rPr>
        <w:t xml:space="preserve">summing exactly four of the five integers. Then print the respective minimum and maximum values as a single line of two space-separated long integers.</w:t>
      </w:r>
    </w:p>
    <w:p w:rsidR="00000000" w:rsidDel="00000000" w:rsidP="00000000" w:rsidRDefault="00000000" w:rsidRPr="00000000" w14:paraId="000001EB">
      <w:pPr>
        <w:pageBreakBefore w:val="0"/>
        <w:rPr/>
      </w:pPr>
      <w:r w:rsidDel="00000000" w:rsidR="00000000" w:rsidRPr="00000000">
        <w:rPr>
          <w:rtl w:val="0"/>
        </w:rPr>
        <w:t xml:space="preserve">Example</w:t>
      </w:r>
    </w:p>
    <w:p w:rsidR="00000000" w:rsidDel="00000000" w:rsidP="00000000" w:rsidRDefault="00000000" w:rsidRPr="00000000" w14:paraId="000001EC">
      <w:pPr>
        <w:pageBreakBefore w:val="0"/>
        <w:rPr/>
      </w:pPr>
      <w:r w:rsidDel="00000000" w:rsidR="00000000" w:rsidRPr="00000000">
        <w:rPr>
          <w:rtl w:val="0"/>
        </w:rPr>
        <w:t xml:space="preserve">arr = [1,3,5,7,9]</w:t>
      </w:r>
    </w:p>
    <w:p w:rsidR="00000000" w:rsidDel="00000000" w:rsidP="00000000" w:rsidRDefault="00000000" w:rsidRPr="00000000" w14:paraId="000001ED">
      <w:pPr>
        <w:pageBreakBefore w:val="0"/>
        <w:rPr/>
      </w:pPr>
      <w:r w:rsidDel="00000000" w:rsidR="00000000" w:rsidRPr="00000000">
        <w:rPr>
          <w:rtl w:val="0"/>
        </w:rPr>
        <w:t xml:space="preserve">The minimum sum is 1+3+5+7=16 and the maximum sum is 3+5+7+9=24.</w:t>
      </w:r>
    </w:p>
    <w:p w:rsidR="00000000" w:rsidDel="00000000" w:rsidP="00000000" w:rsidRDefault="00000000" w:rsidRPr="00000000" w14:paraId="000001EE">
      <w:pPr>
        <w:pageBreakBefore w:val="0"/>
        <w:rPr/>
      </w:pPr>
      <w:r w:rsidDel="00000000" w:rsidR="00000000" w:rsidRPr="00000000">
        <w:rPr>
          <w:rtl w:val="0"/>
        </w:rPr>
        <w:t xml:space="preserve">The function prints</w:t>
      </w:r>
    </w:p>
    <w:p w:rsidR="00000000" w:rsidDel="00000000" w:rsidP="00000000" w:rsidRDefault="00000000" w:rsidRPr="00000000" w14:paraId="000001EF">
      <w:pPr>
        <w:pageBreakBefore w:val="0"/>
        <w:rPr/>
      </w:pPr>
      <w:r w:rsidDel="00000000" w:rsidR="00000000" w:rsidRPr="00000000">
        <w:rPr>
          <w:rtl w:val="0"/>
        </w:rPr>
        <w:t xml:space="preserve">16 24</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ind w:left="0" w:firstLine="0"/>
        <w:rPr/>
      </w:pPr>
      <w:r w:rsidDel="00000000" w:rsidR="00000000" w:rsidRPr="00000000">
        <w:rPr>
          <w:rtl w:val="0"/>
        </w:rPr>
        <w:t xml:space="preserve">-&gt;String str="hi hi hhii lkstjhihih hisss jjihi ji ji h i";</w:t>
      </w:r>
    </w:p>
    <w:p w:rsidR="00000000" w:rsidDel="00000000" w:rsidP="00000000" w:rsidRDefault="00000000" w:rsidRPr="00000000" w14:paraId="000001F2">
      <w:pPr>
        <w:pageBreakBefore w:val="0"/>
        <w:rPr>
          <w:ins w:author="motukuru Kiran" w:id="49" w:date="2024-03-14T07:38:19Z"/>
        </w:rPr>
      </w:pPr>
      <w:r w:rsidDel="00000000" w:rsidR="00000000" w:rsidRPr="00000000">
        <w:rPr>
          <w:rtl w:val="0"/>
        </w:rPr>
        <w:t xml:space="preserve">Find how many "hi" present in this string and possible tell me starting of the index</w:t>
      </w:r>
      <w:ins w:author="motukuru Kiran" w:id="49" w:date="2024-03-14T07:38:19Z">
        <w:r w:rsidDel="00000000" w:rsidR="00000000" w:rsidRPr="00000000">
          <w:rPr>
            <w:rtl w:val="0"/>
          </w:rPr>
        </w:r>
      </w:ins>
    </w:p>
    <w:p w:rsidR="00000000" w:rsidDel="00000000" w:rsidP="00000000" w:rsidRDefault="00000000" w:rsidRPr="00000000" w14:paraId="000001F3">
      <w:pPr>
        <w:pageBreakBefore w:val="0"/>
        <w:rPr>
          <w:ins w:author="motukuru Kiran" w:id="49" w:date="2024-03-14T07:38:19Z"/>
        </w:rPr>
      </w:pPr>
      <w:ins w:author="motukuru Kiran" w:id="49" w:date="2024-03-14T07:38:19Z">
        <w:r w:rsidDel="00000000" w:rsidR="00000000" w:rsidRPr="00000000">
          <w:rPr>
            <w:rtl w:val="0"/>
          </w:rPr>
        </w:r>
      </w:ins>
    </w:p>
    <w:p w:rsidR="00000000" w:rsidDel="00000000" w:rsidP="00000000" w:rsidRDefault="00000000" w:rsidRPr="00000000" w14:paraId="000001F4">
      <w:pPr>
        <w:pageBreakBefore w:val="0"/>
        <w:rPr>
          <w:ins w:author="motukuru Kiran" w:id="49" w:date="2024-03-14T07:38:19Z"/>
        </w:rPr>
      </w:pPr>
      <w:ins w:author="motukuru Kiran" w:id="49" w:date="2024-03-14T07:38:19Z">
        <w:r w:rsidDel="00000000" w:rsidR="00000000" w:rsidRPr="00000000">
          <w:rPr>
            <w:rtl w:val="0"/>
          </w:rPr>
        </w:r>
      </w:ins>
    </w:p>
    <w:p w:rsidR="00000000" w:rsidDel="00000000" w:rsidP="00000000" w:rsidRDefault="00000000" w:rsidRPr="00000000" w14:paraId="000001F5">
      <w:pPr>
        <w:pageBreakBefore w:val="0"/>
        <w:rPr>
          <w:ins w:author="motukuru Kiran" w:id="49" w:date="2024-03-14T07:38:19Z"/>
        </w:rPr>
      </w:pPr>
      <w:ins w:author="motukuru Kiran" w:id="49" w:date="2024-03-14T07:38:19Z">
        <w:r w:rsidDel="00000000" w:rsidR="00000000" w:rsidRPr="00000000">
          <w:rPr>
            <w:rtl w:val="0"/>
          </w:rPr>
          <w:t xml:space="preserve">→ Sort, and Eliminate Duplicates.into Single array.</w:t>
        </w:r>
      </w:ins>
    </w:p>
    <w:p w:rsidR="00000000" w:rsidDel="00000000" w:rsidP="00000000" w:rsidRDefault="00000000" w:rsidRPr="00000000" w14:paraId="000001F6">
      <w:pPr>
        <w:rPr>
          <w:ins w:author="motukuru Kiran" w:id="49" w:date="2024-03-14T07:38:19Z"/>
        </w:rPr>
      </w:pPr>
      <w:ins w:author="motukuru Kiran" w:id="49" w:date="2024-03-14T07:38:19Z">
        <w:r w:rsidDel="00000000" w:rsidR="00000000" w:rsidRPr="00000000">
          <w:rPr>
            <w:rtl w:val="0"/>
          </w:rPr>
        </w:r>
      </w:ins>
    </w:p>
    <w:p w:rsidR="00000000" w:rsidDel="00000000" w:rsidP="00000000" w:rsidRDefault="00000000" w:rsidRPr="00000000" w14:paraId="000001F7">
      <w:pPr>
        <w:rPr>
          <w:ins w:author="motukuru Kiran" w:id="49" w:date="2024-03-14T07:38:19Z"/>
        </w:rPr>
      </w:pPr>
      <w:ins w:author="motukuru Kiran" w:id="49" w:date="2024-03-14T07:38:19Z">
        <w:r w:rsidDel="00000000" w:rsidR="00000000" w:rsidRPr="00000000">
          <w:rPr>
            <w:rtl w:val="0"/>
          </w:rPr>
          <w:t xml:space="preserve">Arr1={3,255,1,9}</w:t>
        </w:r>
      </w:ins>
    </w:p>
    <w:p w:rsidR="00000000" w:rsidDel="00000000" w:rsidP="00000000" w:rsidRDefault="00000000" w:rsidRPr="00000000" w14:paraId="000001F8">
      <w:pPr>
        <w:rPr>
          <w:ins w:author="motukuru Kiran" w:id="49" w:date="2024-03-14T07:38:19Z"/>
        </w:rPr>
      </w:pPr>
      <w:ins w:author="motukuru Kiran" w:id="49" w:date="2024-03-14T07:38:19Z">
        <w:r w:rsidDel="00000000" w:rsidR="00000000" w:rsidRPr="00000000">
          <w:rPr>
            <w:rtl w:val="0"/>
          </w:rPr>
        </w:r>
      </w:ins>
    </w:p>
    <w:p w:rsidR="00000000" w:rsidDel="00000000" w:rsidP="00000000" w:rsidRDefault="00000000" w:rsidRPr="00000000" w14:paraId="000001F9">
      <w:pPr>
        <w:rPr>
          <w:ins w:author="motukuru Kiran" w:id="49" w:date="2024-03-14T07:38:19Z"/>
        </w:rPr>
      </w:pPr>
      <w:ins w:author="motukuru Kiran" w:id="49" w:date="2024-03-14T07:38:19Z">
        <w:r w:rsidDel="00000000" w:rsidR="00000000" w:rsidRPr="00000000">
          <w:rPr>
            <w:rtl w:val="0"/>
          </w:rPr>
          <w:t xml:space="preserve">Arr2={7,6,1,6,4}</w:t>
        </w:r>
      </w:ins>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ins w:author="Mohd Adnan Parvez" w:id="50" w:date="2024-01-17T08:16:52Z"/>
        </w:rPr>
      </w:pPr>
      <w:ins w:author="Mohd Adnan Parvez" w:id="50" w:date="2024-01-17T08:16:52Z">
        <w:r w:rsidDel="00000000" w:rsidR="00000000" w:rsidRPr="00000000">
          <w:rPr>
            <w:rtl w:val="0"/>
          </w:rPr>
        </w:r>
      </w:ins>
    </w:p>
    <w:p w:rsidR="00000000" w:rsidDel="00000000" w:rsidP="00000000" w:rsidRDefault="00000000" w:rsidRPr="00000000" w14:paraId="000001FD">
      <w:pPr>
        <w:pageBreakBefore w:val="0"/>
        <w:rPr>
          <w:ins w:author="Mohd Adnan Parvez" w:id="50" w:date="2024-01-17T08:16:52Z"/>
        </w:rPr>
      </w:pPr>
      <w:ins w:author="Mohd Adnan Parvez" w:id="50" w:date="2024-01-17T08:16:52Z">
        <w:r w:rsidDel="00000000" w:rsidR="00000000" w:rsidRPr="00000000">
          <w:rPr>
            <w:rtl w:val="0"/>
          </w:rPr>
        </w:r>
      </w:ins>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b w:val="1"/>
          <w:highlight w:val="green"/>
        </w:rPr>
      </w:pPr>
      <w:r w:rsidDel="00000000" w:rsidR="00000000" w:rsidRPr="00000000">
        <w:rPr>
          <w:b w:val="1"/>
          <w:highlight w:val="green"/>
          <w:rtl w:val="0"/>
        </w:rPr>
        <w:t xml:space="preserve">Junit</w:t>
      </w:r>
    </w:p>
    <w:p w:rsidR="00000000" w:rsidDel="00000000" w:rsidP="00000000" w:rsidRDefault="00000000" w:rsidRPr="00000000" w14:paraId="00000203">
      <w:pPr>
        <w:pageBreakBefore w:val="0"/>
        <w:numPr>
          <w:ilvl w:val="0"/>
          <w:numId w:val="12"/>
        </w:numPr>
        <w:ind w:left="720" w:hanging="360"/>
        <w:rPr>
          <w:u w:val="none"/>
        </w:rPr>
      </w:pPr>
      <w:r w:rsidDel="00000000" w:rsidR="00000000" w:rsidRPr="00000000">
        <w:rPr>
          <w:rtl w:val="0"/>
        </w:rPr>
        <w:t xml:space="preserve">What are you using for mocking the rest template? Annotations used?</w:t>
      </w:r>
    </w:p>
    <w:p w:rsidR="00000000" w:rsidDel="00000000" w:rsidP="00000000" w:rsidRDefault="00000000" w:rsidRPr="00000000" w14:paraId="00000204">
      <w:pPr>
        <w:pageBreakBefore w:val="0"/>
        <w:numPr>
          <w:ilvl w:val="0"/>
          <w:numId w:val="12"/>
        </w:numPr>
        <w:ind w:left="720" w:hanging="360"/>
        <w:rPr>
          <w:u w:val="none"/>
        </w:rPr>
      </w:pPr>
      <w:r w:rsidDel="00000000" w:rsidR="00000000" w:rsidRPr="00000000">
        <w:rPr>
          <w:rtl w:val="0"/>
        </w:rPr>
        <w:t xml:space="preserve">How do you Mock DB?</w:t>
      </w:r>
    </w:p>
    <w:p w:rsidR="00000000" w:rsidDel="00000000" w:rsidP="00000000" w:rsidRDefault="00000000" w:rsidRPr="00000000" w14:paraId="00000205">
      <w:pPr>
        <w:pageBreakBefore w:val="0"/>
        <w:numPr>
          <w:ilvl w:val="0"/>
          <w:numId w:val="12"/>
        </w:numPr>
        <w:ind w:left="720" w:hanging="360"/>
        <w:rPr>
          <w:u w:val="none"/>
        </w:rPr>
      </w:pPr>
      <w:r w:rsidDel="00000000" w:rsidR="00000000" w:rsidRPr="00000000">
        <w:rPr>
          <w:rtl w:val="0"/>
        </w:rPr>
        <w:t xml:space="preserve">Difference between junit 4 and 5?</w:t>
      </w:r>
    </w:p>
    <w:p w:rsidR="00000000" w:rsidDel="00000000" w:rsidP="00000000" w:rsidRDefault="00000000" w:rsidRPr="00000000" w14:paraId="00000206">
      <w:pPr>
        <w:pageBreakBefore w:val="0"/>
        <w:numPr>
          <w:ilvl w:val="0"/>
          <w:numId w:val="12"/>
        </w:numPr>
        <w:ind w:left="720" w:hanging="360"/>
      </w:pPr>
      <w:r w:rsidDel="00000000" w:rsidR="00000000" w:rsidRPr="00000000">
        <w:rPr>
          <w:rtl w:val="0"/>
        </w:rPr>
        <w:t xml:space="preserve">Used JUnit and Mockito ? </w:t>
      </w:r>
    </w:p>
    <w:p w:rsidR="00000000" w:rsidDel="00000000" w:rsidP="00000000" w:rsidRDefault="00000000" w:rsidRPr="00000000" w14:paraId="00000207">
      <w:pPr>
        <w:pageBreakBefore w:val="0"/>
        <w:numPr>
          <w:ilvl w:val="0"/>
          <w:numId w:val="12"/>
        </w:numPr>
        <w:ind w:left="720" w:hanging="360"/>
      </w:pPr>
      <w:r w:rsidDel="00000000" w:rsidR="00000000" w:rsidRPr="00000000">
        <w:rPr>
          <w:rtl w:val="0"/>
        </w:rPr>
        <w:t xml:space="preserve">What is the use of Mock Objects?</w:t>
      </w:r>
    </w:p>
    <w:p w:rsidR="00000000" w:rsidDel="00000000" w:rsidP="00000000" w:rsidRDefault="00000000" w:rsidRPr="00000000" w14:paraId="00000208">
      <w:pPr>
        <w:pageBreakBefore w:val="0"/>
        <w:numPr>
          <w:ilvl w:val="0"/>
          <w:numId w:val="12"/>
        </w:numPr>
        <w:ind w:left="720" w:hanging="360"/>
        <w:rPr>
          <w:u w:val="none"/>
        </w:rPr>
      </w:pPr>
      <w:r w:rsidDel="00000000" w:rsidR="00000000" w:rsidRPr="00000000">
        <w:rPr>
          <w:rtl w:val="0"/>
        </w:rPr>
        <w:t xml:space="preserve">difference between mock and powermock</w:t>
      </w:r>
    </w:p>
    <w:p w:rsidR="00000000" w:rsidDel="00000000" w:rsidP="00000000" w:rsidRDefault="00000000" w:rsidRPr="00000000" w14:paraId="00000209">
      <w:pPr>
        <w:pageBreakBefore w:val="0"/>
        <w:numPr>
          <w:ilvl w:val="0"/>
          <w:numId w:val="12"/>
        </w:numPr>
        <w:ind w:left="720" w:hanging="360"/>
        <w:rPr>
          <w:u w:val="none"/>
        </w:rPr>
      </w:pPr>
      <w:r w:rsidDel="00000000" w:rsidR="00000000" w:rsidRPr="00000000">
        <w:rPr>
          <w:rtl w:val="0"/>
        </w:rPr>
        <w:t xml:space="preserve">How do you mock void methods ?</w:t>
      </w:r>
    </w:p>
    <w:p w:rsidR="00000000" w:rsidDel="00000000" w:rsidP="00000000" w:rsidRDefault="00000000" w:rsidRPr="00000000" w14:paraId="0000020A">
      <w:pPr>
        <w:pageBreakBefore w:val="0"/>
        <w:numPr>
          <w:ilvl w:val="0"/>
          <w:numId w:val="12"/>
        </w:numPr>
        <w:ind w:left="720" w:hanging="360"/>
        <w:rPr>
          <w:u w:val="none"/>
        </w:rPr>
      </w:pPr>
      <w:r w:rsidDel="00000000" w:rsidR="00000000" w:rsidRPr="00000000">
        <w:rPr>
          <w:rtl w:val="0"/>
        </w:rPr>
        <w:t xml:space="preserve">How do you write test cases for handling exceptions ?</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b w:val="1"/>
          <w:highlight w:val="yellow"/>
        </w:rPr>
      </w:pPr>
      <w:r w:rsidDel="00000000" w:rsidR="00000000" w:rsidRPr="00000000">
        <w:rPr>
          <w:b w:val="1"/>
          <w:highlight w:val="yellow"/>
          <w:rtl w:val="0"/>
        </w:rPr>
        <w:t xml:space="preserve">DevOps</w:t>
      </w:r>
    </w:p>
    <w:p w:rsidR="00000000" w:rsidDel="00000000" w:rsidP="00000000" w:rsidRDefault="00000000" w:rsidRPr="00000000" w14:paraId="0000020D">
      <w:pPr>
        <w:pageBreakBefore w:val="0"/>
        <w:numPr>
          <w:ilvl w:val="0"/>
          <w:numId w:val="16"/>
        </w:numPr>
        <w:ind w:left="720" w:hanging="360"/>
        <w:rPr>
          <w:u w:val="none"/>
        </w:rPr>
      </w:pPr>
      <w:r w:rsidDel="00000000" w:rsidR="00000000" w:rsidRPr="00000000">
        <w:rPr>
          <w:rtl w:val="0"/>
        </w:rPr>
        <w:t xml:space="preserve">What do you use for CI/CD? (Jenkin/GIT)  explain?</w:t>
      </w:r>
    </w:p>
    <w:p w:rsidR="00000000" w:rsidDel="00000000" w:rsidP="00000000" w:rsidRDefault="00000000" w:rsidRPr="00000000" w14:paraId="0000020E">
      <w:pPr>
        <w:pageBreakBefore w:val="0"/>
        <w:ind w:left="720" w:firstLine="0"/>
        <w:rPr/>
      </w:pPr>
      <w:r w:rsidDel="00000000" w:rsidR="00000000" w:rsidRPr="00000000">
        <w:rPr>
          <w:rtl w:val="0"/>
        </w:rPr>
      </w:r>
    </w:p>
    <w:p w:rsidR="00000000" w:rsidDel="00000000" w:rsidP="00000000" w:rsidRDefault="00000000" w:rsidRPr="00000000" w14:paraId="0000020F">
      <w:pPr>
        <w:pageBreakBefore w:val="0"/>
        <w:rPr>
          <w:b w:val="1"/>
          <w:shd w:fill="9900ff" w:val="clear"/>
        </w:rPr>
      </w:pPr>
      <w:r w:rsidDel="00000000" w:rsidR="00000000" w:rsidRPr="00000000">
        <w:rPr>
          <w:b w:val="1"/>
          <w:shd w:fill="9900ff" w:val="clear"/>
          <w:rtl w:val="0"/>
        </w:rPr>
        <w:t xml:space="preserve">React</w:t>
      </w:r>
    </w:p>
    <w:p w:rsidR="00000000" w:rsidDel="00000000" w:rsidP="00000000" w:rsidRDefault="00000000" w:rsidRPr="00000000" w14:paraId="00000210">
      <w:pPr>
        <w:pageBreakBefore w:val="0"/>
        <w:numPr>
          <w:ilvl w:val="0"/>
          <w:numId w:val="19"/>
        </w:numPr>
        <w:ind w:left="720" w:hanging="360"/>
        <w:rPr>
          <w:u w:val="none"/>
        </w:rPr>
      </w:pPr>
      <w:r w:rsidDel="00000000" w:rsidR="00000000" w:rsidRPr="00000000">
        <w:rPr>
          <w:rtl w:val="0"/>
        </w:rPr>
        <w:t xml:space="preserve">What are  your Roles and Responsibilities for the current project?</w:t>
      </w:r>
    </w:p>
    <w:p w:rsidR="00000000" w:rsidDel="00000000" w:rsidP="00000000" w:rsidRDefault="00000000" w:rsidRPr="00000000" w14:paraId="00000211">
      <w:pPr>
        <w:pageBreakBefore w:val="0"/>
        <w:numPr>
          <w:ilvl w:val="0"/>
          <w:numId w:val="19"/>
        </w:numPr>
        <w:ind w:left="720" w:hanging="360"/>
        <w:rPr>
          <w:u w:val="none"/>
        </w:rPr>
      </w:pPr>
      <w:r w:rsidDel="00000000" w:rsidR="00000000" w:rsidRPr="00000000">
        <w:rPr>
          <w:rtl w:val="0"/>
        </w:rPr>
        <w:t xml:space="preserve">How comfortable are you with React ? </w:t>
      </w:r>
    </w:p>
    <w:p w:rsidR="00000000" w:rsidDel="00000000" w:rsidP="00000000" w:rsidRDefault="00000000" w:rsidRPr="00000000" w14:paraId="00000212">
      <w:pPr>
        <w:pageBreakBefore w:val="0"/>
        <w:numPr>
          <w:ilvl w:val="0"/>
          <w:numId w:val="19"/>
        </w:numPr>
        <w:ind w:left="720" w:hanging="360"/>
        <w:rPr>
          <w:u w:val="none"/>
        </w:rPr>
      </w:pPr>
      <w:r w:rsidDel="00000000" w:rsidR="00000000" w:rsidRPr="00000000">
        <w:rPr>
          <w:rtl w:val="0"/>
        </w:rPr>
        <w:t xml:space="preserve">What are the advantages of Using React? </w:t>
      </w:r>
    </w:p>
    <w:p w:rsidR="00000000" w:rsidDel="00000000" w:rsidP="00000000" w:rsidRDefault="00000000" w:rsidRPr="00000000" w14:paraId="00000213">
      <w:pPr>
        <w:pageBreakBefore w:val="0"/>
        <w:numPr>
          <w:ilvl w:val="0"/>
          <w:numId w:val="19"/>
        </w:numPr>
        <w:ind w:left="720" w:hanging="360"/>
        <w:rPr>
          <w:u w:val="none"/>
        </w:rPr>
      </w:pPr>
      <w:r w:rsidDel="00000000" w:rsidR="00000000" w:rsidRPr="00000000">
        <w:rPr>
          <w:rtl w:val="0"/>
        </w:rPr>
        <w:t xml:space="preserve">Tell me the complete flow of the application from UI to the DB.</w:t>
      </w:r>
    </w:p>
    <w:p w:rsidR="00000000" w:rsidDel="00000000" w:rsidP="00000000" w:rsidRDefault="00000000" w:rsidRPr="00000000" w14:paraId="00000214">
      <w:pPr>
        <w:pageBreakBefore w:val="0"/>
        <w:numPr>
          <w:ilvl w:val="0"/>
          <w:numId w:val="19"/>
        </w:numPr>
        <w:ind w:left="720" w:hanging="360"/>
        <w:rPr>
          <w:u w:val="none"/>
        </w:rPr>
      </w:pPr>
      <w:r w:rsidDel="00000000" w:rsidR="00000000" w:rsidRPr="00000000">
        <w:rPr>
          <w:rtl w:val="0"/>
        </w:rPr>
        <w:t xml:space="preserve">How are you transferring data from react to services? </w:t>
      </w:r>
    </w:p>
    <w:p w:rsidR="00000000" w:rsidDel="00000000" w:rsidP="00000000" w:rsidRDefault="00000000" w:rsidRPr="00000000" w14:paraId="00000215">
      <w:pPr>
        <w:pageBreakBefore w:val="0"/>
        <w:numPr>
          <w:ilvl w:val="0"/>
          <w:numId w:val="19"/>
        </w:numPr>
        <w:ind w:left="720" w:hanging="360"/>
        <w:rPr>
          <w:u w:val="none"/>
        </w:rPr>
      </w:pPr>
      <w:r w:rsidDel="00000000" w:rsidR="00000000" w:rsidRPr="00000000">
        <w:rPr>
          <w:rtl w:val="0"/>
        </w:rPr>
        <w:t xml:space="preserve">How and where are you deploying your project ? </w:t>
      </w:r>
    </w:p>
    <w:p w:rsidR="00000000" w:rsidDel="00000000" w:rsidP="00000000" w:rsidRDefault="00000000" w:rsidRPr="00000000" w14:paraId="00000216">
      <w:pPr>
        <w:pageBreakBefore w:val="0"/>
        <w:numPr>
          <w:ilvl w:val="0"/>
          <w:numId w:val="19"/>
        </w:numPr>
        <w:ind w:left="720" w:hanging="360"/>
        <w:rPr>
          <w:u w:val="none"/>
        </w:rPr>
      </w:pPr>
      <w:r w:rsidDel="00000000" w:rsidR="00000000" w:rsidRPr="00000000">
        <w:rPr>
          <w:rtl w:val="0"/>
        </w:rPr>
        <w:t xml:space="preserve">Which service of IBM Cloud are you using for deployment? </w:t>
      </w:r>
    </w:p>
    <w:p w:rsidR="00000000" w:rsidDel="00000000" w:rsidP="00000000" w:rsidRDefault="00000000" w:rsidRPr="00000000" w14:paraId="00000217">
      <w:pPr>
        <w:pageBreakBefore w:val="0"/>
        <w:numPr>
          <w:ilvl w:val="0"/>
          <w:numId w:val="19"/>
        </w:numPr>
        <w:ind w:left="720" w:hanging="360"/>
        <w:rPr>
          <w:u w:val="none"/>
        </w:rPr>
      </w:pPr>
      <w:r w:rsidDel="00000000" w:rsidR="00000000" w:rsidRPr="00000000">
        <w:rPr>
          <w:rtl w:val="0"/>
        </w:rPr>
        <w:t xml:space="preserve">Any experience with Angular, Node, HTML, CSS, JS, JQuery?</w:t>
      </w:r>
    </w:p>
    <w:p w:rsidR="00000000" w:rsidDel="00000000" w:rsidP="00000000" w:rsidRDefault="00000000" w:rsidRPr="00000000" w14:paraId="00000218">
      <w:pPr>
        <w:pageBreakBefore w:val="0"/>
        <w:numPr>
          <w:ilvl w:val="0"/>
          <w:numId w:val="19"/>
        </w:numPr>
        <w:ind w:left="720" w:hanging="360"/>
        <w:rPr>
          <w:u w:val="none"/>
        </w:rPr>
      </w:pPr>
      <w:r w:rsidDel="00000000" w:rsidR="00000000" w:rsidRPr="00000000">
        <w:rPr>
          <w:rtl w:val="0"/>
        </w:rPr>
        <w:t xml:space="preserve">Async, promise, Observable, subscribers in react ?</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b w:val="1"/>
          <w:shd w:fill="4a86e8" w:val="clear"/>
        </w:rPr>
      </w:pPr>
      <w:r w:rsidDel="00000000" w:rsidR="00000000" w:rsidRPr="00000000">
        <w:rPr>
          <w:b w:val="1"/>
          <w:shd w:fill="4a86e8" w:val="clear"/>
          <w:rtl w:val="0"/>
        </w:rPr>
        <w:t xml:space="preserve">Design Patterns</w:t>
      </w:r>
    </w:p>
    <w:p w:rsidR="00000000" w:rsidDel="00000000" w:rsidP="00000000" w:rsidRDefault="00000000" w:rsidRPr="00000000" w14:paraId="0000021B">
      <w:pPr>
        <w:pageBreakBefore w:val="0"/>
        <w:widowControl w:val="0"/>
        <w:numPr>
          <w:ilvl w:val="0"/>
          <w:numId w:val="11"/>
        </w:numPr>
        <w:ind w:left="720" w:hanging="360"/>
      </w:pPr>
      <w:r w:rsidDel="00000000" w:rsidR="00000000" w:rsidRPr="00000000">
        <w:rPr>
          <w:rtl w:val="0"/>
        </w:rPr>
        <w:t xml:space="preserve">SOLID principle.</w:t>
      </w:r>
    </w:p>
    <w:p w:rsidR="00000000" w:rsidDel="00000000" w:rsidP="00000000" w:rsidRDefault="00000000" w:rsidRPr="00000000" w14:paraId="0000021C">
      <w:pPr>
        <w:pageBreakBefore w:val="0"/>
        <w:numPr>
          <w:ilvl w:val="0"/>
          <w:numId w:val="11"/>
        </w:numPr>
        <w:ind w:left="720" w:hanging="360"/>
        <w:rPr>
          <w:u w:val="none"/>
        </w:rPr>
      </w:pPr>
      <w:r w:rsidDel="00000000" w:rsidR="00000000" w:rsidRPr="00000000">
        <w:rPr>
          <w:rtl w:val="0"/>
        </w:rPr>
        <w:t xml:space="preserve">Singleton class how to implement?</w:t>
      </w:r>
    </w:p>
    <w:p w:rsidR="00000000" w:rsidDel="00000000" w:rsidP="00000000" w:rsidRDefault="00000000" w:rsidRPr="00000000" w14:paraId="0000021D">
      <w:pPr>
        <w:pageBreakBefore w:val="0"/>
        <w:numPr>
          <w:ilvl w:val="0"/>
          <w:numId w:val="11"/>
        </w:numPr>
        <w:ind w:left="720" w:hanging="360"/>
        <w:rPr>
          <w:u w:val="none"/>
        </w:rPr>
      </w:pPr>
      <w:r w:rsidDel="00000000" w:rsidR="00000000" w:rsidRPr="00000000">
        <w:rPr>
          <w:rtl w:val="0"/>
        </w:rPr>
        <w:t xml:space="preserve">Singleton</w:t>
      </w:r>
    </w:p>
    <w:p w:rsidR="00000000" w:rsidDel="00000000" w:rsidP="00000000" w:rsidRDefault="00000000" w:rsidRPr="00000000" w14:paraId="0000021E">
      <w:pPr>
        <w:pageBreakBefore w:val="0"/>
        <w:numPr>
          <w:ilvl w:val="0"/>
          <w:numId w:val="11"/>
        </w:numPr>
        <w:ind w:left="720" w:hanging="360"/>
        <w:rPr>
          <w:u w:val="none"/>
        </w:rPr>
      </w:pPr>
      <w:r w:rsidDel="00000000" w:rsidR="00000000" w:rsidRPr="00000000">
        <w:rPr>
          <w:rtl w:val="0"/>
        </w:rPr>
        <w:t xml:space="preserve">Template</w:t>
      </w:r>
    </w:p>
    <w:p w:rsidR="00000000" w:rsidDel="00000000" w:rsidP="00000000" w:rsidRDefault="00000000" w:rsidRPr="00000000" w14:paraId="0000021F">
      <w:pPr>
        <w:pageBreakBefore w:val="0"/>
        <w:numPr>
          <w:ilvl w:val="0"/>
          <w:numId w:val="11"/>
        </w:numPr>
        <w:ind w:left="720" w:hanging="360"/>
        <w:rPr>
          <w:u w:val="none"/>
        </w:rPr>
      </w:pPr>
      <w:r w:rsidDel="00000000" w:rsidR="00000000" w:rsidRPr="00000000">
        <w:rPr>
          <w:rtl w:val="0"/>
        </w:rPr>
        <w:t xml:space="preserve">Decorator</w:t>
      </w:r>
    </w:p>
    <w:p w:rsidR="00000000" w:rsidDel="00000000" w:rsidP="00000000" w:rsidRDefault="00000000" w:rsidRPr="00000000" w14:paraId="00000220">
      <w:pPr>
        <w:pageBreakBefore w:val="0"/>
        <w:numPr>
          <w:ilvl w:val="0"/>
          <w:numId w:val="11"/>
        </w:numPr>
        <w:ind w:left="720" w:hanging="360"/>
        <w:rPr>
          <w:u w:val="none"/>
        </w:rPr>
      </w:pPr>
      <w:r w:rsidDel="00000000" w:rsidR="00000000" w:rsidRPr="00000000">
        <w:rPr>
          <w:rtl w:val="0"/>
        </w:rPr>
        <w:t xml:space="preserve">Prototype</w:t>
      </w:r>
    </w:p>
    <w:p w:rsidR="00000000" w:rsidDel="00000000" w:rsidP="00000000" w:rsidRDefault="00000000" w:rsidRPr="00000000" w14:paraId="00000221">
      <w:pPr>
        <w:pageBreakBefore w:val="0"/>
        <w:numPr>
          <w:ilvl w:val="0"/>
          <w:numId w:val="11"/>
        </w:numPr>
        <w:ind w:left="720" w:hanging="360"/>
        <w:rPr>
          <w:u w:val="none"/>
        </w:rPr>
      </w:pPr>
      <w:r w:rsidDel="00000000" w:rsidR="00000000" w:rsidRPr="00000000">
        <w:rPr>
          <w:rtl w:val="0"/>
        </w:rPr>
        <w:t xml:space="preserve">Builder</w:t>
      </w:r>
    </w:p>
    <w:p w:rsidR="00000000" w:rsidDel="00000000" w:rsidP="00000000" w:rsidRDefault="00000000" w:rsidRPr="00000000" w14:paraId="00000222">
      <w:pPr>
        <w:pageBreakBefore w:val="0"/>
        <w:numPr>
          <w:ilvl w:val="0"/>
          <w:numId w:val="11"/>
        </w:numPr>
        <w:ind w:left="720" w:hanging="360"/>
        <w:rPr>
          <w:u w:val="none"/>
        </w:rPr>
      </w:pPr>
      <w:r w:rsidDel="00000000" w:rsidR="00000000" w:rsidRPr="00000000">
        <w:rPr>
          <w:rtl w:val="0"/>
        </w:rPr>
        <w:t xml:space="preserve">MVC </w:t>
      </w:r>
    </w:p>
    <w:p w:rsidR="00000000" w:rsidDel="00000000" w:rsidP="00000000" w:rsidRDefault="00000000" w:rsidRPr="00000000" w14:paraId="00000223">
      <w:pPr>
        <w:pageBreakBefore w:val="0"/>
        <w:numPr>
          <w:ilvl w:val="0"/>
          <w:numId w:val="11"/>
        </w:numPr>
        <w:ind w:left="720" w:hanging="360"/>
        <w:rPr>
          <w:u w:val="none"/>
        </w:rPr>
      </w:pPr>
      <w:r w:rsidDel="00000000" w:rsidR="00000000" w:rsidRPr="00000000">
        <w:rPr>
          <w:rtl w:val="0"/>
        </w:rPr>
        <w:t xml:space="preserve">Front Controller</w:t>
      </w:r>
    </w:p>
    <w:p w:rsidR="00000000" w:rsidDel="00000000" w:rsidP="00000000" w:rsidRDefault="00000000" w:rsidRPr="00000000" w14:paraId="00000224">
      <w:pPr>
        <w:pageBreakBefore w:val="0"/>
        <w:numPr>
          <w:ilvl w:val="0"/>
          <w:numId w:val="11"/>
        </w:numPr>
        <w:ind w:left="720" w:hanging="360"/>
        <w:rPr>
          <w:u w:val="none"/>
        </w:rPr>
      </w:pPr>
      <w:r w:rsidDel="00000000" w:rsidR="00000000" w:rsidRPr="00000000">
        <w:rPr>
          <w:rtl w:val="0"/>
        </w:rPr>
        <w:t xml:space="preserve">View Resolver</w:t>
      </w:r>
    </w:p>
    <w:p w:rsidR="00000000" w:rsidDel="00000000" w:rsidP="00000000" w:rsidRDefault="00000000" w:rsidRPr="00000000" w14:paraId="00000225">
      <w:pPr>
        <w:pageBreakBefore w:val="0"/>
        <w:numPr>
          <w:ilvl w:val="0"/>
          <w:numId w:val="11"/>
        </w:numPr>
        <w:ind w:left="720" w:hanging="360"/>
        <w:rPr>
          <w:u w:val="none"/>
        </w:rPr>
      </w:pPr>
      <w:r w:rsidDel="00000000" w:rsidR="00000000" w:rsidRPr="00000000">
        <w:rPr>
          <w:rtl w:val="0"/>
        </w:rPr>
        <w:t xml:space="preserve">DAO</w:t>
      </w:r>
    </w:p>
    <w:p w:rsidR="00000000" w:rsidDel="00000000" w:rsidP="00000000" w:rsidRDefault="00000000" w:rsidRPr="00000000" w14:paraId="00000226">
      <w:pPr>
        <w:pageBreakBefore w:val="0"/>
        <w:numPr>
          <w:ilvl w:val="0"/>
          <w:numId w:val="11"/>
        </w:numPr>
        <w:ind w:left="720" w:hanging="360"/>
      </w:pPr>
      <w:r w:rsidDel="00000000" w:rsidR="00000000" w:rsidRPr="00000000">
        <w:rPr>
          <w:rtl w:val="0"/>
        </w:rPr>
        <w:t xml:space="preserve">Which design patterns have you used?</w:t>
      </w:r>
    </w:p>
    <w:p w:rsidR="00000000" w:rsidDel="00000000" w:rsidP="00000000" w:rsidRDefault="00000000" w:rsidRPr="00000000" w14:paraId="00000227">
      <w:pPr>
        <w:pageBreakBefore w:val="0"/>
        <w:numPr>
          <w:ilvl w:val="0"/>
          <w:numId w:val="11"/>
        </w:numPr>
        <w:ind w:left="720" w:hanging="360"/>
      </w:pPr>
      <w:r w:rsidDel="00000000" w:rsidR="00000000" w:rsidRPr="00000000">
        <w:rPr>
          <w:rtl w:val="0"/>
        </w:rPr>
        <w:t xml:space="preserve">Diff blw singleton &amp; prototype design patterns? </w:t>
      </w:r>
    </w:p>
    <w:p w:rsidR="00000000" w:rsidDel="00000000" w:rsidP="00000000" w:rsidRDefault="00000000" w:rsidRPr="00000000" w14:paraId="00000228">
      <w:pPr>
        <w:pageBreakBefore w:val="0"/>
        <w:numPr>
          <w:ilvl w:val="0"/>
          <w:numId w:val="11"/>
        </w:numPr>
        <w:ind w:left="720" w:hanging="360"/>
      </w:pPr>
      <w:r w:rsidDel="00000000" w:rsidR="00000000" w:rsidRPr="00000000">
        <w:rPr>
          <w:rtl w:val="0"/>
        </w:rPr>
        <w:t xml:space="preserve">What is the Builder pattern?</w:t>
      </w:r>
    </w:p>
    <w:p w:rsidR="00000000" w:rsidDel="00000000" w:rsidP="00000000" w:rsidRDefault="00000000" w:rsidRPr="00000000" w14:paraId="00000229">
      <w:pPr>
        <w:pageBreakBefore w:val="0"/>
        <w:numPr>
          <w:ilvl w:val="0"/>
          <w:numId w:val="11"/>
        </w:numPr>
        <w:ind w:left="720" w:hanging="360"/>
        <w:rPr>
          <w:u w:val="none"/>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b w:val="1"/>
          <w:highlight w:val="cyan"/>
        </w:rPr>
      </w:pPr>
      <w:r w:rsidDel="00000000" w:rsidR="00000000" w:rsidRPr="00000000">
        <w:rPr>
          <w:b w:val="1"/>
          <w:highlight w:val="cyan"/>
          <w:rtl w:val="0"/>
        </w:rPr>
        <w:t xml:space="preserve">Data structures</w:t>
      </w:r>
    </w:p>
    <w:p w:rsidR="00000000" w:rsidDel="00000000" w:rsidP="00000000" w:rsidRDefault="00000000" w:rsidRPr="00000000" w14:paraId="0000022C">
      <w:pPr>
        <w:pageBreakBefore w:val="0"/>
        <w:rPr/>
      </w:pPr>
      <w:r w:rsidDel="00000000" w:rsidR="00000000" w:rsidRPr="00000000">
        <w:rPr>
          <w:rtl w:val="0"/>
        </w:rPr>
        <w:t xml:space="preserve">problems with best case time complexity.</w:t>
      </w:r>
    </w:p>
    <w:p w:rsidR="00000000" w:rsidDel="00000000" w:rsidP="00000000" w:rsidRDefault="00000000" w:rsidRPr="00000000" w14:paraId="0000022D">
      <w:pPr>
        <w:pageBreakBefore w:val="0"/>
        <w:numPr>
          <w:ilvl w:val="0"/>
          <w:numId w:val="20"/>
        </w:numPr>
        <w:ind w:left="720" w:hanging="360"/>
        <w:rPr>
          <w:u w:val="none"/>
        </w:rPr>
      </w:pPr>
      <w:r w:rsidDel="00000000" w:rsidR="00000000" w:rsidRPr="00000000">
        <w:rPr>
          <w:rtl w:val="0"/>
        </w:rPr>
        <w:t xml:space="preserve">Returning distinct arrays from an array with duplicate entries.</w:t>
      </w:r>
    </w:p>
    <w:p w:rsidR="00000000" w:rsidDel="00000000" w:rsidP="00000000" w:rsidRDefault="00000000" w:rsidRPr="00000000" w14:paraId="0000022E">
      <w:pPr>
        <w:pageBreakBefore w:val="0"/>
        <w:numPr>
          <w:ilvl w:val="0"/>
          <w:numId w:val="20"/>
        </w:numPr>
        <w:ind w:left="720" w:hanging="360"/>
        <w:rPr>
          <w:u w:val="none"/>
        </w:rPr>
      </w:pPr>
      <w:r w:rsidDel="00000000" w:rsidR="00000000" w:rsidRPr="00000000">
        <w:rPr>
          <w:rtl w:val="0"/>
        </w:rPr>
        <w:t xml:space="preserve">Code for snake ladder game.</w:t>
      </w:r>
    </w:p>
    <w:p w:rsidR="00000000" w:rsidDel="00000000" w:rsidP="00000000" w:rsidRDefault="00000000" w:rsidRPr="00000000" w14:paraId="0000022F">
      <w:pPr>
        <w:pageBreakBefore w:val="0"/>
        <w:numPr>
          <w:ilvl w:val="0"/>
          <w:numId w:val="20"/>
        </w:numPr>
        <w:ind w:left="720" w:hanging="360"/>
        <w:rPr>
          <w:u w:val="none"/>
        </w:rPr>
      </w:pPr>
      <w:r w:rsidDel="00000000" w:rsidR="00000000" w:rsidRPr="00000000">
        <w:rPr>
          <w:rtl w:val="0"/>
        </w:rPr>
        <w:t xml:space="preserve">Find the largest possible palindrome from a given string.</w:t>
      </w:r>
    </w:p>
    <w:p w:rsidR="00000000" w:rsidDel="00000000" w:rsidP="00000000" w:rsidRDefault="00000000" w:rsidRPr="00000000" w14:paraId="00000230">
      <w:pPr>
        <w:pageBreakBefore w:val="0"/>
        <w:numPr>
          <w:ilvl w:val="0"/>
          <w:numId w:val="20"/>
        </w:numPr>
        <w:ind w:left="720" w:hanging="360"/>
        <w:rPr>
          <w:u w:val="none"/>
        </w:rPr>
      </w:pPr>
      <w:r w:rsidDel="00000000" w:rsidR="00000000" w:rsidRPr="00000000">
        <w:rPr>
          <w:rtl w:val="0"/>
        </w:rPr>
        <w:t xml:space="preserve">Find the middle element of the linked list?</w:t>
      </w:r>
    </w:p>
    <w:p w:rsidR="00000000" w:rsidDel="00000000" w:rsidP="00000000" w:rsidRDefault="00000000" w:rsidRPr="00000000" w14:paraId="00000231">
      <w:pPr>
        <w:pageBreakBefore w:val="0"/>
        <w:numPr>
          <w:ilvl w:val="0"/>
          <w:numId w:val="20"/>
        </w:numPr>
        <w:ind w:left="720" w:hanging="360"/>
        <w:rPr>
          <w:u w:val="none"/>
        </w:rPr>
      </w:pPr>
      <w:r w:rsidDel="00000000" w:rsidR="00000000" w:rsidRPr="00000000">
        <w:rPr>
          <w:rtl w:val="0"/>
        </w:rPr>
        <w:t xml:space="preserve">level order traversal of the tree?</w:t>
      </w:r>
    </w:p>
    <w:p w:rsidR="00000000" w:rsidDel="00000000" w:rsidP="00000000" w:rsidRDefault="00000000" w:rsidRPr="00000000" w14:paraId="00000232">
      <w:pPr>
        <w:pageBreakBefore w:val="0"/>
        <w:numPr>
          <w:ilvl w:val="0"/>
          <w:numId w:val="20"/>
        </w:numPr>
        <w:ind w:left="720" w:hanging="360"/>
        <w:rPr>
          <w:u w:val="none"/>
        </w:rPr>
      </w:pPr>
      <w:r w:rsidDel="00000000" w:rsidR="00000000" w:rsidRPr="00000000">
        <w:rPr>
          <w:rtl w:val="0"/>
        </w:rPr>
        <w:t xml:space="preserve">What is merge sort and write program for it?</w:t>
      </w:r>
    </w:p>
    <w:p w:rsidR="00000000" w:rsidDel="00000000" w:rsidP="00000000" w:rsidRDefault="00000000" w:rsidRPr="00000000" w14:paraId="00000233">
      <w:pPr>
        <w:pageBreakBefore w:val="0"/>
        <w:ind w:left="720" w:firstLine="0"/>
        <w:rPr/>
      </w:pPr>
      <w:r w:rsidDel="00000000" w:rsidR="00000000" w:rsidRPr="00000000">
        <w:rPr>
          <w:rtl w:val="0"/>
        </w:rPr>
      </w:r>
    </w:p>
    <w:p w:rsidR="00000000" w:rsidDel="00000000" w:rsidP="00000000" w:rsidRDefault="00000000" w:rsidRPr="00000000" w14:paraId="00000234">
      <w:pPr>
        <w:pageBreakBefore w:val="0"/>
        <w:rPr>
          <w:b w:val="1"/>
          <w:highlight w:val="cyan"/>
        </w:rPr>
      </w:pPr>
      <w:r w:rsidDel="00000000" w:rsidR="00000000" w:rsidRPr="00000000">
        <w:rPr>
          <w:b w:val="1"/>
          <w:highlight w:val="cyan"/>
          <w:rtl w:val="0"/>
        </w:rPr>
        <w:t xml:space="preserve">Sql</w:t>
      </w:r>
      <w:ins w:author="Anonymous" w:id="51" w:date="2023-08-25T09:59:16Z">
        <w:r w:rsidDel="00000000" w:rsidR="00000000" w:rsidRPr="00000000">
          <w:rPr>
            <w:b w:val="1"/>
            <w:highlight w:val="cyan"/>
            <w:rtl w:val="0"/>
          </w:rPr>
          <w:t xml:space="preserve"> of</w:t>
        </w:r>
      </w:ins>
      <w:r w:rsidDel="00000000" w:rsidR="00000000" w:rsidRPr="00000000">
        <w:rPr>
          <w:rtl w:val="0"/>
        </w:rPr>
      </w:r>
    </w:p>
    <w:p w:rsidR="00000000" w:rsidDel="00000000" w:rsidP="00000000" w:rsidRDefault="00000000" w:rsidRPr="00000000" w14:paraId="00000235">
      <w:pPr>
        <w:pageBreakBefore w:val="0"/>
        <w:numPr>
          <w:ilvl w:val="0"/>
          <w:numId w:val="7"/>
        </w:numPr>
        <w:ind w:left="720" w:hanging="360"/>
        <w:rPr>
          <w:u w:val="none"/>
        </w:rPr>
      </w:pPr>
      <w:r w:rsidDel="00000000" w:rsidR="00000000" w:rsidRPr="00000000">
        <w:rPr>
          <w:rtl w:val="0"/>
        </w:rPr>
        <w:t xml:space="preserve">Find Employees by descending order of salary?</w:t>
      </w:r>
    </w:p>
    <w:p w:rsidR="00000000" w:rsidDel="00000000" w:rsidP="00000000" w:rsidRDefault="00000000" w:rsidRPr="00000000" w14:paraId="00000236">
      <w:pPr>
        <w:pageBreakBefore w:val="0"/>
        <w:numPr>
          <w:ilvl w:val="0"/>
          <w:numId w:val="7"/>
        </w:numPr>
        <w:ind w:left="720" w:hanging="360"/>
        <w:rPr>
          <w:u w:val="none"/>
        </w:rPr>
      </w:pPr>
      <w:r w:rsidDel="00000000" w:rsidR="00000000" w:rsidRPr="00000000">
        <w:rPr>
          <w:rtl w:val="0"/>
        </w:rPr>
        <w:t xml:space="preserve">In which scenario we will use self join? Explain with an example?</w:t>
      </w:r>
    </w:p>
    <w:p w:rsidR="00000000" w:rsidDel="00000000" w:rsidP="00000000" w:rsidRDefault="00000000" w:rsidRPr="00000000" w14:paraId="00000237">
      <w:pPr>
        <w:pageBreakBefore w:val="0"/>
        <w:numPr>
          <w:ilvl w:val="0"/>
          <w:numId w:val="7"/>
        </w:numPr>
        <w:ind w:left="720" w:hanging="360"/>
        <w:rPr>
          <w:u w:val="none"/>
        </w:rPr>
      </w:pPr>
      <w:r w:rsidDel="00000000" w:rsidR="00000000" w:rsidRPr="00000000">
        <w:rPr>
          <w:rtl w:val="0"/>
        </w:rPr>
        <w:t xml:space="preserve">Diff blw self join &amp; full join in sql?</w:t>
      </w:r>
    </w:p>
    <w:p w:rsidR="00000000" w:rsidDel="00000000" w:rsidP="00000000" w:rsidRDefault="00000000" w:rsidRPr="00000000" w14:paraId="00000238">
      <w:pPr>
        <w:pageBreakBefore w:val="0"/>
        <w:widowControl w:val="0"/>
        <w:numPr>
          <w:ilvl w:val="0"/>
          <w:numId w:val="7"/>
        </w:numPr>
        <w:ind w:left="720" w:hanging="360"/>
      </w:pPr>
      <w:r w:rsidDel="00000000" w:rsidR="00000000" w:rsidRPr="00000000">
        <w:rPr>
          <w:rtl w:val="0"/>
        </w:rPr>
        <w:t xml:space="preserve">How to create stored procedures in DB?</w:t>
      </w:r>
    </w:p>
    <w:p w:rsidR="00000000" w:rsidDel="00000000" w:rsidP="00000000" w:rsidRDefault="00000000" w:rsidRPr="00000000" w14:paraId="00000239">
      <w:pPr>
        <w:pageBreakBefore w:val="0"/>
        <w:widowControl w:val="0"/>
        <w:numPr>
          <w:ilvl w:val="0"/>
          <w:numId w:val="7"/>
        </w:numPr>
        <w:ind w:left="720" w:hanging="360"/>
      </w:pPr>
      <w:r w:rsidDel="00000000" w:rsidR="00000000" w:rsidRPr="00000000">
        <w:rPr>
          <w:rtl w:val="0"/>
        </w:rPr>
        <w:t xml:space="preserve">Sql and NOsql which one is better?</w:t>
      </w:r>
    </w:p>
    <w:p w:rsidR="00000000" w:rsidDel="00000000" w:rsidP="00000000" w:rsidRDefault="00000000" w:rsidRPr="00000000" w14:paraId="0000023A">
      <w:pPr>
        <w:pageBreakBefore w:val="0"/>
        <w:widowControl w:val="0"/>
        <w:numPr>
          <w:ilvl w:val="0"/>
          <w:numId w:val="7"/>
        </w:numPr>
        <w:ind w:left="720" w:hanging="360"/>
        <w:rPr>
          <w:u w:val="none"/>
        </w:rPr>
      </w:pPr>
      <w:r w:rsidDel="00000000" w:rsidR="00000000" w:rsidRPr="00000000">
        <w:rPr>
          <w:rtl w:val="0"/>
        </w:rPr>
        <w:t xml:space="preserve">What are the joins in SQL?</w:t>
      </w:r>
    </w:p>
    <w:p w:rsidR="00000000" w:rsidDel="00000000" w:rsidP="00000000" w:rsidRDefault="00000000" w:rsidRPr="00000000" w14:paraId="0000023B">
      <w:pPr>
        <w:pageBreakBefore w:val="0"/>
        <w:widowControl w:val="0"/>
        <w:numPr>
          <w:ilvl w:val="0"/>
          <w:numId w:val="7"/>
        </w:numPr>
        <w:ind w:left="720" w:hanging="360"/>
        <w:rPr>
          <w:u w:val="none"/>
        </w:rPr>
      </w:pPr>
      <w:r w:rsidDel="00000000" w:rsidR="00000000" w:rsidRPr="00000000">
        <w:rPr>
          <w:rtl w:val="0"/>
        </w:rPr>
        <w:t xml:space="preserve">What is use of GROUP BY</w:t>
      </w:r>
    </w:p>
    <w:p w:rsidR="00000000" w:rsidDel="00000000" w:rsidP="00000000" w:rsidRDefault="00000000" w:rsidRPr="00000000" w14:paraId="0000023C">
      <w:pPr>
        <w:pageBreakBefore w:val="0"/>
        <w:ind w:left="0" w:firstLine="0"/>
        <w:rPr/>
      </w:pPr>
      <w:r w:rsidDel="00000000" w:rsidR="00000000" w:rsidRPr="00000000">
        <w:rPr>
          <w:rtl w:val="0"/>
        </w:rPr>
      </w:r>
    </w:p>
    <w:p w:rsidR="00000000" w:rsidDel="00000000" w:rsidP="00000000" w:rsidRDefault="00000000" w:rsidRPr="00000000" w14:paraId="0000023D">
      <w:pPr>
        <w:pageBreakBefore w:val="0"/>
        <w:ind w:firstLine="720"/>
        <w:rPr/>
      </w:pPr>
      <w:r w:rsidDel="00000000" w:rsidR="00000000" w:rsidRPr="00000000">
        <w:rPr>
          <w:rtl w:val="0"/>
        </w:rPr>
      </w:r>
    </w:p>
    <w:p w:rsidR="00000000" w:rsidDel="00000000" w:rsidP="00000000" w:rsidRDefault="00000000" w:rsidRPr="00000000" w14:paraId="0000023E">
      <w:pPr>
        <w:pageBreakBefore w:val="0"/>
        <w:ind w:firstLine="720"/>
        <w:rPr/>
      </w:pPr>
      <w:r w:rsidDel="00000000" w:rsidR="00000000" w:rsidRPr="00000000">
        <w:rPr>
          <w:rtl w:val="0"/>
        </w:rPr>
      </w:r>
    </w:p>
    <w:p w:rsidR="00000000" w:rsidDel="00000000" w:rsidP="00000000" w:rsidRDefault="00000000" w:rsidRPr="00000000" w14:paraId="0000023F">
      <w:pPr>
        <w:pageBreakBefore w:val="0"/>
        <w:rPr>
          <w:b w:val="1"/>
          <w:highlight w:val="cyan"/>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4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