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AA5" w:rsidRPr="00B5270F" w:rsidRDefault="00572FDB" w:rsidP="00EB0AA5">
      <w:pPr>
        <w:autoSpaceDE w:val="0"/>
        <w:autoSpaceDN w:val="0"/>
        <w:adjustRightInd w:val="0"/>
        <w:spacing w:line="240" w:lineRule="auto"/>
        <w:rPr>
          <w:rFonts w:ascii="Times New Roman" w:hAnsi="Times New Roman" w:cs="Times New Roman"/>
          <w:b/>
          <w:i/>
          <w:color w:val="000000" w:themeColor="text1"/>
          <w:sz w:val="28"/>
          <w:szCs w:val="28"/>
          <w:rPrChange w:id="0" w:author="N PRASAD" w:date="2016-07-01T12:13:00Z">
            <w:rPr>
              <w:rFonts w:ascii="Arial Black" w:hAnsi="Arial Black" w:cs="Consolas"/>
              <w:b/>
              <w:i/>
              <w:sz w:val="24"/>
              <w:szCs w:val="24"/>
            </w:rPr>
          </w:rPrChange>
        </w:rPr>
      </w:pPr>
      <w:r w:rsidRPr="00B5270F">
        <w:rPr>
          <w:rFonts w:ascii="Times New Roman" w:hAnsi="Times New Roman" w:cs="Times New Roman"/>
          <w:b/>
          <w:i/>
          <w:color w:val="000000" w:themeColor="text1"/>
          <w:sz w:val="28"/>
          <w:szCs w:val="28"/>
          <w:rPrChange w:id="1" w:author="N PRASAD" w:date="2016-07-01T12:13:00Z">
            <w:rPr>
              <w:rFonts w:ascii="Arial Black" w:hAnsi="Arial Black" w:cs="Consolas"/>
              <w:b/>
              <w:i/>
              <w:sz w:val="24"/>
              <w:szCs w:val="24"/>
            </w:rPr>
          </w:rPrChange>
        </w:rPr>
        <w:t>1.String / String buffer.</w:t>
      </w:r>
    </w:p>
    <w:p w:rsidR="00EB0AA5" w:rsidRPr="00B5270F" w:rsidRDefault="00572FDB" w:rsidP="00EB0AA5">
      <w:pPr>
        <w:autoSpaceDE w:val="0"/>
        <w:autoSpaceDN w:val="0"/>
        <w:adjustRightInd w:val="0"/>
        <w:spacing w:line="240" w:lineRule="auto"/>
        <w:rPr>
          <w:rFonts w:ascii="Times New Roman" w:hAnsi="Times New Roman" w:cs="Times New Roman"/>
          <w:b/>
          <w:i/>
          <w:color w:val="000000" w:themeColor="text1"/>
          <w:sz w:val="28"/>
          <w:szCs w:val="28"/>
          <w:rPrChange w:id="2" w:author="N PRASAD" w:date="2016-07-01T12:13:00Z">
            <w:rPr>
              <w:rFonts w:ascii="Arial Black" w:hAnsi="Arial Black" w:cs="Consolas"/>
              <w:b/>
              <w:i/>
              <w:sz w:val="24"/>
              <w:szCs w:val="24"/>
            </w:rPr>
          </w:rPrChange>
        </w:rPr>
      </w:pPr>
      <w:r w:rsidRPr="00B5270F">
        <w:rPr>
          <w:rFonts w:ascii="Times New Roman" w:hAnsi="Times New Roman" w:cs="Times New Roman"/>
          <w:b/>
          <w:i/>
          <w:color w:val="000000" w:themeColor="text1"/>
          <w:sz w:val="28"/>
          <w:szCs w:val="28"/>
          <w:rPrChange w:id="3" w:author="N PRASAD" w:date="2016-07-01T12:13:00Z">
            <w:rPr>
              <w:rFonts w:ascii="Arial Black" w:hAnsi="Arial Black" w:cs="Consolas"/>
              <w:b/>
              <w:i/>
              <w:sz w:val="24"/>
              <w:szCs w:val="24"/>
            </w:rPr>
          </w:rPrChange>
        </w:rPr>
        <w:t>2.Threads</w:t>
      </w:r>
    </w:p>
    <w:p w:rsidR="00EB0AA5" w:rsidRPr="00B5270F" w:rsidRDefault="00572FDB" w:rsidP="00EB0AA5">
      <w:pPr>
        <w:autoSpaceDE w:val="0"/>
        <w:autoSpaceDN w:val="0"/>
        <w:adjustRightInd w:val="0"/>
        <w:spacing w:line="240" w:lineRule="auto"/>
        <w:rPr>
          <w:rFonts w:ascii="Times New Roman" w:hAnsi="Times New Roman" w:cs="Times New Roman"/>
          <w:b/>
          <w:i/>
          <w:color w:val="000000" w:themeColor="text1"/>
          <w:sz w:val="28"/>
          <w:szCs w:val="28"/>
          <w:rPrChange w:id="4" w:author="N PRASAD" w:date="2016-07-01T12:13:00Z">
            <w:rPr>
              <w:rFonts w:ascii="Arial Black" w:hAnsi="Arial Black" w:cs="Consolas"/>
              <w:b/>
              <w:i/>
              <w:sz w:val="24"/>
              <w:szCs w:val="24"/>
            </w:rPr>
          </w:rPrChange>
        </w:rPr>
      </w:pPr>
      <w:r w:rsidRPr="00B5270F">
        <w:rPr>
          <w:rFonts w:ascii="Times New Roman" w:hAnsi="Times New Roman" w:cs="Times New Roman"/>
          <w:b/>
          <w:i/>
          <w:color w:val="000000" w:themeColor="text1"/>
          <w:sz w:val="28"/>
          <w:szCs w:val="28"/>
          <w:rPrChange w:id="5" w:author="N PRASAD" w:date="2016-07-01T12:13:00Z">
            <w:rPr>
              <w:rFonts w:ascii="Arial Black" w:hAnsi="Arial Black" w:cs="Consolas"/>
              <w:b/>
              <w:i/>
              <w:sz w:val="24"/>
              <w:szCs w:val="24"/>
            </w:rPr>
          </w:rPrChange>
        </w:rPr>
        <w:t>3.object creation</w:t>
      </w:r>
    </w:p>
    <w:p w:rsidR="00EB0AA5" w:rsidRPr="00B5270F" w:rsidRDefault="00572FDB" w:rsidP="00EB0AA5">
      <w:pPr>
        <w:autoSpaceDE w:val="0"/>
        <w:autoSpaceDN w:val="0"/>
        <w:adjustRightInd w:val="0"/>
        <w:spacing w:line="240" w:lineRule="auto"/>
        <w:rPr>
          <w:rFonts w:ascii="Times New Roman" w:hAnsi="Times New Roman" w:cs="Times New Roman"/>
          <w:b/>
          <w:i/>
          <w:color w:val="000000" w:themeColor="text1"/>
          <w:sz w:val="28"/>
          <w:szCs w:val="28"/>
          <w:rPrChange w:id="6" w:author="N PRASAD" w:date="2016-07-01T12:13:00Z">
            <w:rPr>
              <w:rFonts w:ascii="Arial Black" w:hAnsi="Arial Black" w:cs="Consolas"/>
              <w:b/>
              <w:i/>
              <w:sz w:val="24"/>
              <w:szCs w:val="24"/>
            </w:rPr>
          </w:rPrChange>
        </w:rPr>
      </w:pPr>
      <w:r w:rsidRPr="00B5270F">
        <w:rPr>
          <w:rFonts w:ascii="Times New Roman" w:hAnsi="Times New Roman" w:cs="Times New Roman"/>
          <w:b/>
          <w:i/>
          <w:color w:val="000000" w:themeColor="text1"/>
          <w:sz w:val="28"/>
          <w:szCs w:val="28"/>
          <w:rPrChange w:id="7" w:author="N PRASAD" w:date="2016-07-01T12:13:00Z">
            <w:rPr>
              <w:rFonts w:ascii="Arial Black" w:hAnsi="Arial Black" w:cs="Consolas"/>
              <w:b/>
              <w:i/>
              <w:sz w:val="24"/>
              <w:szCs w:val="24"/>
            </w:rPr>
          </w:rPrChange>
        </w:rPr>
        <w:t>4.orderof execution of members</w:t>
      </w:r>
    </w:p>
    <w:p w:rsidR="004E14DF" w:rsidRPr="00B5270F" w:rsidRDefault="00572FDB" w:rsidP="00EB0AA5">
      <w:pPr>
        <w:autoSpaceDE w:val="0"/>
        <w:autoSpaceDN w:val="0"/>
        <w:adjustRightInd w:val="0"/>
        <w:spacing w:line="240" w:lineRule="auto"/>
        <w:rPr>
          <w:rFonts w:ascii="Times New Roman" w:hAnsi="Times New Roman" w:cs="Times New Roman"/>
          <w:b/>
          <w:color w:val="000000" w:themeColor="text1"/>
          <w:sz w:val="28"/>
          <w:szCs w:val="28"/>
          <w:rPrChange w:id="8" w:author="N PRASAD" w:date="2016-07-01T12:13:00Z">
            <w:rPr>
              <w:rFonts w:ascii="Arial Black" w:hAnsi="Arial Black" w:cs="Consolas"/>
              <w:b/>
              <w:sz w:val="24"/>
              <w:szCs w:val="24"/>
            </w:rPr>
          </w:rPrChange>
        </w:rPr>
      </w:pPr>
      <w:r w:rsidRPr="00B5270F">
        <w:rPr>
          <w:rFonts w:ascii="Times New Roman" w:hAnsi="Times New Roman" w:cs="Times New Roman"/>
          <w:b/>
          <w:color w:val="000000" w:themeColor="text1"/>
          <w:sz w:val="28"/>
          <w:szCs w:val="28"/>
          <w:rPrChange w:id="9" w:author="N PRASAD" w:date="2016-07-01T12:13:00Z">
            <w:rPr>
              <w:rFonts w:ascii="Arial Black" w:hAnsi="Arial Black" w:cs="Consolas"/>
              <w:b/>
              <w:sz w:val="24"/>
              <w:szCs w:val="24"/>
            </w:rPr>
          </w:rPrChange>
        </w:rPr>
        <w:t>5.Class loaders.</w:t>
      </w:r>
    </w:p>
    <w:p w:rsidR="00AF0DA8" w:rsidRPr="00B5270F" w:rsidRDefault="00572FDB" w:rsidP="00AF0DA8">
      <w:pPr>
        <w:autoSpaceDE w:val="0"/>
        <w:autoSpaceDN w:val="0"/>
        <w:adjustRightInd w:val="0"/>
        <w:spacing w:line="240" w:lineRule="auto"/>
        <w:rPr>
          <w:rFonts w:ascii="Times New Roman" w:hAnsi="Times New Roman" w:cs="Times New Roman"/>
          <w:b/>
          <w:color w:val="000000" w:themeColor="text1"/>
          <w:sz w:val="28"/>
          <w:szCs w:val="28"/>
          <w:rPrChange w:id="10" w:author="N PRASAD" w:date="2016-07-01T12:13:00Z">
            <w:rPr>
              <w:rFonts w:ascii="Arial Black" w:hAnsi="Arial Black" w:cs="Consolas"/>
              <w:b/>
              <w:sz w:val="24"/>
              <w:szCs w:val="24"/>
            </w:rPr>
          </w:rPrChange>
        </w:rPr>
      </w:pPr>
      <w:r w:rsidRPr="00B5270F">
        <w:rPr>
          <w:rFonts w:ascii="Times New Roman" w:hAnsi="Times New Roman" w:cs="Times New Roman"/>
          <w:b/>
          <w:color w:val="000000" w:themeColor="text1"/>
          <w:sz w:val="28"/>
          <w:szCs w:val="28"/>
          <w:rPrChange w:id="11" w:author="N PRASAD" w:date="2016-07-01T12:13:00Z">
            <w:rPr>
              <w:rFonts w:ascii="Arial Black" w:hAnsi="Arial Black" w:cs="Consolas"/>
              <w:b/>
              <w:sz w:val="24"/>
              <w:szCs w:val="24"/>
            </w:rPr>
          </w:rPrChange>
        </w:rPr>
        <w:t>6.1.5 features , 1.6 features.</w:t>
      </w:r>
    </w:p>
    <w:p w:rsidR="00F44767" w:rsidRPr="00B5270F" w:rsidRDefault="00572FDB">
      <w:pPr>
        <w:tabs>
          <w:tab w:val="center" w:pos="4513"/>
        </w:tabs>
        <w:autoSpaceDE w:val="0"/>
        <w:autoSpaceDN w:val="0"/>
        <w:adjustRightInd w:val="0"/>
        <w:spacing w:line="240" w:lineRule="auto"/>
        <w:rPr>
          <w:rFonts w:ascii="Times New Roman" w:hAnsi="Times New Roman" w:cs="Times New Roman"/>
          <w:b/>
          <w:color w:val="000000" w:themeColor="text1"/>
          <w:sz w:val="28"/>
          <w:szCs w:val="28"/>
          <w:rPrChange w:id="12" w:author="N PRASAD" w:date="2016-07-01T12:13:00Z">
            <w:rPr>
              <w:rFonts w:ascii="Arial Black" w:hAnsi="Arial Black" w:cs="Consolas"/>
              <w:b/>
              <w:sz w:val="24"/>
              <w:szCs w:val="24"/>
            </w:rPr>
          </w:rPrChange>
        </w:rPr>
        <w:pPrChange w:id="13" w:author="Teja Vardhan" w:date="2015-10-29T22:53:00Z">
          <w:pPr>
            <w:autoSpaceDE w:val="0"/>
            <w:autoSpaceDN w:val="0"/>
            <w:adjustRightInd w:val="0"/>
            <w:spacing w:line="240" w:lineRule="auto"/>
          </w:pPr>
        </w:pPrChange>
      </w:pPr>
      <w:r w:rsidRPr="00B5270F">
        <w:rPr>
          <w:rFonts w:ascii="Times New Roman" w:hAnsi="Times New Roman" w:cs="Times New Roman"/>
          <w:b/>
          <w:color w:val="000000" w:themeColor="text1"/>
          <w:sz w:val="28"/>
          <w:szCs w:val="28"/>
          <w:rPrChange w:id="14" w:author="N PRASAD" w:date="2016-07-01T12:13:00Z">
            <w:rPr>
              <w:rFonts w:ascii="Arial Black" w:hAnsi="Arial Black" w:cs="Consolas"/>
              <w:b/>
              <w:sz w:val="24"/>
              <w:szCs w:val="24"/>
            </w:rPr>
          </w:rPrChange>
        </w:rPr>
        <w:t>7.Annotation</w:t>
      </w:r>
      <w:ins w:id="15" w:author="Teja Vardhan" w:date="2015-10-29T22:53:00Z">
        <w:r w:rsidRPr="00B5270F">
          <w:rPr>
            <w:rFonts w:ascii="Times New Roman" w:hAnsi="Times New Roman" w:cs="Times New Roman"/>
            <w:b/>
            <w:color w:val="000000" w:themeColor="text1"/>
            <w:sz w:val="28"/>
            <w:szCs w:val="28"/>
            <w:rPrChange w:id="16" w:author="N PRASAD" w:date="2016-07-01T12:13:00Z">
              <w:rPr>
                <w:rFonts w:ascii="Arial Black" w:hAnsi="Arial Black" w:cs="Consolas"/>
                <w:b/>
                <w:sz w:val="24"/>
                <w:szCs w:val="24"/>
              </w:rPr>
            </w:rPrChange>
          </w:rPr>
          <w:tab/>
        </w:r>
      </w:ins>
    </w:p>
    <w:p w:rsidR="00EB0AA5" w:rsidRPr="00B5270F" w:rsidRDefault="00572FDB" w:rsidP="00EB0AA5">
      <w:pPr>
        <w:autoSpaceDE w:val="0"/>
        <w:autoSpaceDN w:val="0"/>
        <w:adjustRightInd w:val="0"/>
        <w:spacing w:line="240" w:lineRule="auto"/>
        <w:rPr>
          <w:rFonts w:ascii="Times New Roman" w:hAnsi="Times New Roman" w:cs="Times New Roman"/>
          <w:b/>
          <w:color w:val="000000" w:themeColor="text1"/>
          <w:sz w:val="28"/>
          <w:szCs w:val="28"/>
          <w:rPrChange w:id="17" w:author="N PRASAD" w:date="2016-07-01T12:13:00Z">
            <w:rPr>
              <w:rFonts w:ascii="Arial Black" w:hAnsi="Arial Black" w:cs="Consolas"/>
              <w:b/>
              <w:sz w:val="24"/>
              <w:szCs w:val="24"/>
            </w:rPr>
          </w:rPrChange>
        </w:rPr>
      </w:pPr>
      <w:r w:rsidRPr="00B5270F">
        <w:rPr>
          <w:rFonts w:ascii="Times New Roman" w:hAnsi="Times New Roman" w:cs="Times New Roman"/>
          <w:b/>
          <w:color w:val="000000" w:themeColor="text1"/>
          <w:sz w:val="28"/>
          <w:szCs w:val="28"/>
          <w:rPrChange w:id="18" w:author="N PRASAD" w:date="2016-07-01T12:13:00Z">
            <w:rPr>
              <w:rFonts w:ascii="Arial Black" w:hAnsi="Arial Black" w:cs="Consolas"/>
              <w:b/>
              <w:sz w:val="24"/>
              <w:szCs w:val="24"/>
            </w:rPr>
          </w:rPrChange>
        </w:rPr>
        <w:t>8.Serialization</w:t>
      </w:r>
    </w:p>
    <w:p w:rsidR="00EB0AA5" w:rsidRPr="00B5270F" w:rsidRDefault="00572FDB" w:rsidP="00EB0AA5">
      <w:pPr>
        <w:autoSpaceDE w:val="0"/>
        <w:autoSpaceDN w:val="0"/>
        <w:adjustRightInd w:val="0"/>
        <w:spacing w:line="240" w:lineRule="auto"/>
        <w:rPr>
          <w:rFonts w:ascii="Times New Roman" w:hAnsi="Times New Roman" w:cs="Times New Roman"/>
          <w:b/>
          <w:color w:val="000000" w:themeColor="text1"/>
          <w:sz w:val="28"/>
          <w:szCs w:val="28"/>
          <w:rPrChange w:id="19" w:author="N PRASAD" w:date="2016-07-01T12:13:00Z">
            <w:rPr>
              <w:rFonts w:ascii="Arial Black" w:hAnsi="Arial Black" w:cs="Consolas"/>
              <w:b/>
              <w:sz w:val="24"/>
              <w:szCs w:val="24"/>
            </w:rPr>
          </w:rPrChange>
        </w:rPr>
      </w:pPr>
      <w:r w:rsidRPr="00B5270F">
        <w:rPr>
          <w:rFonts w:ascii="Times New Roman" w:hAnsi="Times New Roman" w:cs="Times New Roman"/>
          <w:b/>
          <w:color w:val="000000" w:themeColor="text1"/>
          <w:sz w:val="28"/>
          <w:szCs w:val="28"/>
          <w:rPrChange w:id="20" w:author="N PRASAD" w:date="2016-07-01T12:13:00Z">
            <w:rPr>
              <w:rFonts w:ascii="Arial Black" w:hAnsi="Arial Black" w:cs="Consolas"/>
              <w:b/>
              <w:sz w:val="24"/>
              <w:szCs w:val="24"/>
            </w:rPr>
          </w:rPrChange>
        </w:rPr>
        <w:t>9.methods in object class.</w:t>
      </w:r>
    </w:p>
    <w:p w:rsidR="00EB0AA5" w:rsidRPr="00B5270F" w:rsidRDefault="00572FDB" w:rsidP="00EB0AA5">
      <w:pPr>
        <w:autoSpaceDE w:val="0"/>
        <w:autoSpaceDN w:val="0"/>
        <w:adjustRightInd w:val="0"/>
        <w:spacing w:line="240" w:lineRule="auto"/>
        <w:rPr>
          <w:rFonts w:ascii="Times New Roman" w:hAnsi="Times New Roman" w:cs="Times New Roman"/>
          <w:b/>
          <w:color w:val="000000" w:themeColor="text1"/>
          <w:sz w:val="28"/>
          <w:szCs w:val="28"/>
          <w:rPrChange w:id="21" w:author="N PRASAD" w:date="2016-07-01T12:13:00Z">
            <w:rPr>
              <w:rFonts w:ascii="Arial Black" w:hAnsi="Arial Black" w:cs="Consolas"/>
              <w:b/>
              <w:sz w:val="24"/>
              <w:szCs w:val="24"/>
            </w:rPr>
          </w:rPrChange>
        </w:rPr>
      </w:pPr>
      <w:r w:rsidRPr="00B5270F">
        <w:rPr>
          <w:rFonts w:ascii="Times New Roman" w:hAnsi="Times New Roman" w:cs="Times New Roman"/>
          <w:b/>
          <w:color w:val="000000" w:themeColor="text1"/>
          <w:sz w:val="28"/>
          <w:szCs w:val="28"/>
          <w:rPrChange w:id="22" w:author="N PRASAD" w:date="2016-07-01T12:13:00Z">
            <w:rPr>
              <w:rFonts w:ascii="Arial Black" w:hAnsi="Arial Black" w:cs="Consolas"/>
              <w:b/>
              <w:sz w:val="24"/>
              <w:szCs w:val="24"/>
            </w:rPr>
          </w:rPrChange>
        </w:rPr>
        <w:t>10. Collections.</w:t>
      </w:r>
    </w:p>
    <w:p w:rsidR="00EB0AA5" w:rsidRPr="00B5270F" w:rsidRDefault="00572FDB" w:rsidP="00EB0AA5">
      <w:pPr>
        <w:autoSpaceDE w:val="0"/>
        <w:autoSpaceDN w:val="0"/>
        <w:adjustRightInd w:val="0"/>
        <w:spacing w:line="240" w:lineRule="auto"/>
        <w:rPr>
          <w:rFonts w:ascii="Times New Roman" w:hAnsi="Times New Roman" w:cs="Times New Roman"/>
          <w:b/>
          <w:color w:val="000000" w:themeColor="text1"/>
          <w:sz w:val="28"/>
          <w:szCs w:val="28"/>
          <w:rPrChange w:id="23" w:author="N PRASAD" w:date="2016-07-01T12:13:00Z">
            <w:rPr>
              <w:rFonts w:ascii="Arial Black" w:hAnsi="Arial Black" w:cs="Consolas"/>
              <w:b/>
              <w:sz w:val="24"/>
              <w:szCs w:val="24"/>
            </w:rPr>
          </w:rPrChange>
        </w:rPr>
      </w:pPr>
      <w:r w:rsidRPr="00B5270F">
        <w:rPr>
          <w:rFonts w:ascii="Times New Roman" w:hAnsi="Times New Roman" w:cs="Times New Roman"/>
          <w:b/>
          <w:color w:val="000000" w:themeColor="text1"/>
          <w:sz w:val="28"/>
          <w:szCs w:val="28"/>
          <w:rPrChange w:id="24" w:author="N PRASAD" w:date="2016-07-01T12:13:00Z">
            <w:rPr>
              <w:rFonts w:ascii="Arial Black" w:hAnsi="Arial Black" w:cs="Consolas"/>
              <w:b/>
              <w:sz w:val="24"/>
              <w:szCs w:val="24"/>
            </w:rPr>
          </w:rPrChange>
        </w:rPr>
        <w:t>11.OOPs.</w:t>
      </w:r>
    </w:p>
    <w:p w:rsidR="00EB0AA5" w:rsidRPr="00B5270F" w:rsidRDefault="00572FDB" w:rsidP="00EB0AA5">
      <w:pPr>
        <w:autoSpaceDE w:val="0"/>
        <w:autoSpaceDN w:val="0"/>
        <w:adjustRightInd w:val="0"/>
        <w:spacing w:line="240" w:lineRule="auto"/>
        <w:rPr>
          <w:rFonts w:ascii="Times New Roman" w:hAnsi="Times New Roman" w:cs="Times New Roman"/>
          <w:b/>
          <w:color w:val="000000" w:themeColor="text1"/>
          <w:sz w:val="28"/>
          <w:szCs w:val="28"/>
          <w:rPrChange w:id="25" w:author="N PRASAD" w:date="2016-07-01T12:13:00Z">
            <w:rPr>
              <w:rFonts w:ascii="Arial Black" w:hAnsi="Arial Black" w:cs="Consolas"/>
              <w:b/>
              <w:sz w:val="24"/>
              <w:szCs w:val="24"/>
            </w:rPr>
          </w:rPrChange>
        </w:rPr>
      </w:pPr>
      <w:r w:rsidRPr="00B5270F">
        <w:rPr>
          <w:rFonts w:ascii="Times New Roman" w:hAnsi="Times New Roman" w:cs="Times New Roman"/>
          <w:b/>
          <w:color w:val="000000" w:themeColor="text1"/>
          <w:sz w:val="28"/>
          <w:szCs w:val="28"/>
          <w:rPrChange w:id="26" w:author="N PRASAD" w:date="2016-07-01T12:13:00Z">
            <w:rPr>
              <w:rFonts w:ascii="Arial Black" w:hAnsi="Arial Black" w:cs="Consolas"/>
              <w:b/>
              <w:sz w:val="24"/>
              <w:szCs w:val="24"/>
            </w:rPr>
          </w:rPrChange>
        </w:rPr>
        <w:t>12.Marker interface.</w:t>
      </w:r>
    </w:p>
    <w:p w:rsidR="00EB0AA5" w:rsidRPr="00B5270F" w:rsidRDefault="00572FDB" w:rsidP="00EB0AA5">
      <w:pPr>
        <w:spacing w:after="240"/>
        <w:rPr>
          <w:rFonts w:ascii="Times New Roman" w:hAnsi="Times New Roman" w:cs="Times New Roman"/>
          <w:b/>
          <w:i/>
          <w:color w:val="000000" w:themeColor="text1"/>
          <w:sz w:val="28"/>
          <w:szCs w:val="28"/>
          <w:u w:val="single"/>
          <w:rPrChange w:id="27" w:author="N PRASAD" w:date="2016-07-01T12:13:00Z">
            <w:rPr>
              <w:rFonts w:ascii="Arial Black" w:hAnsi="Arial Black"/>
              <w:b/>
              <w:i/>
              <w:sz w:val="24"/>
              <w:szCs w:val="24"/>
              <w:u w:val="single"/>
            </w:rPr>
          </w:rPrChange>
        </w:rPr>
      </w:pPr>
      <w:r w:rsidRPr="00B5270F">
        <w:rPr>
          <w:rFonts w:ascii="Times New Roman" w:hAnsi="Times New Roman" w:cs="Times New Roman"/>
          <w:b/>
          <w:color w:val="000000" w:themeColor="text1"/>
          <w:sz w:val="28"/>
          <w:szCs w:val="28"/>
          <w:rPrChange w:id="28" w:author="N PRASAD" w:date="2016-07-01T12:13:00Z">
            <w:rPr>
              <w:rFonts w:ascii="Arial Black" w:hAnsi="Arial Black" w:cs="Consolas"/>
              <w:b/>
              <w:sz w:val="24"/>
              <w:szCs w:val="24"/>
            </w:rPr>
          </w:rPrChange>
        </w:rPr>
        <w:t>13.Inner classes.</w:t>
      </w:r>
    </w:p>
    <w:p w:rsidR="007A29C2" w:rsidRPr="00B5270F" w:rsidRDefault="007A29C2" w:rsidP="003D153B">
      <w:pPr>
        <w:spacing w:after="240"/>
        <w:rPr>
          <w:ins w:id="29" w:author="NNR Chowdary" w:date="2013-10-27T07:55:00Z"/>
          <w:rFonts w:ascii="Times New Roman" w:hAnsi="Times New Roman" w:cs="Times New Roman"/>
          <w:b/>
          <w:i/>
          <w:color w:val="000000" w:themeColor="text1"/>
          <w:sz w:val="28"/>
          <w:szCs w:val="28"/>
          <w:u w:val="single"/>
          <w:rPrChange w:id="30" w:author="N PRASAD" w:date="2016-07-01T12:13:00Z">
            <w:rPr>
              <w:ins w:id="31" w:author="NNR Chowdary" w:date="2013-10-27T07:55:00Z"/>
              <w:b/>
              <w:i/>
              <w:sz w:val="28"/>
              <w:szCs w:val="28"/>
              <w:u w:val="single"/>
            </w:rPr>
          </w:rPrChange>
        </w:rPr>
      </w:pPr>
    </w:p>
    <w:p w:rsidR="007A29C2" w:rsidRPr="00B5270F" w:rsidRDefault="007A29C2" w:rsidP="003D153B">
      <w:pPr>
        <w:spacing w:after="240"/>
        <w:rPr>
          <w:ins w:id="32" w:author="NNR Chowdary" w:date="2013-10-27T07:55:00Z"/>
          <w:rFonts w:ascii="Times New Roman" w:hAnsi="Times New Roman" w:cs="Times New Roman"/>
          <w:b/>
          <w:i/>
          <w:color w:val="000000" w:themeColor="text1"/>
          <w:sz w:val="28"/>
          <w:szCs w:val="28"/>
          <w:u w:val="single"/>
          <w:rPrChange w:id="33" w:author="N PRASAD" w:date="2016-07-01T12:13:00Z">
            <w:rPr>
              <w:ins w:id="34" w:author="NNR Chowdary" w:date="2013-10-27T07:55:00Z"/>
              <w:b/>
              <w:i/>
              <w:sz w:val="28"/>
              <w:szCs w:val="28"/>
              <w:u w:val="single"/>
            </w:rPr>
          </w:rPrChange>
        </w:rPr>
      </w:pPr>
    </w:p>
    <w:p w:rsidR="007A29C2" w:rsidRPr="00B5270F" w:rsidRDefault="007A29C2" w:rsidP="003D153B">
      <w:pPr>
        <w:spacing w:after="240"/>
        <w:rPr>
          <w:ins w:id="35" w:author="NNR Chowdary" w:date="2013-10-27T07:55:00Z"/>
          <w:rFonts w:ascii="Times New Roman" w:hAnsi="Times New Roman" w:cs="Times New Roman"/>
          <w:b/>
          <w:i/>
          <w:color w:val="000000" w:themeColor="text1"/>
          <w:sz w:val="28"/>
          <w:szCs w:val="28"/>
          <w:u w:val="single"/>
          <w:rPrChange w:id="36" w:author="N PRASAD" w:date="2016-07-01T12:13:00Z">
            <w:rPr>
              <w:ins w:id="37" w:author="NNR Chowdary" w:date="2013-10-27T07:55:00Z"/>
              <w:b/>
              <w:i/>
              <w:sz w:val="28"/>
              <w:szCs w:val="28"/>
              <w:u w:val="single"/>
            </w:rPr>
          </w:rPrChange>
        </w:rPr>
      </w:pPr>
    </w:p>
    <w:p w:rsidR="007A29C2" w:rsidRPr="00B5270F" w:rsidRDefault="007A29C2" w:rsidP="003D153B">
      <w:pPr>
        <w:spacing w:after="240"/>
        <w:rPr>
          <w:ins w:id="38" w:author="NNR Chowdary" w:date="2013-10-27T07:55:00Z"/>
          <w:rFonts w:ascii="Times New Roman" w:hAnsi="Times New Roman" w:cs="Times New Roman"/>
          <w:b/>
          <w:i/>
          <w:color w:val="000000" w:themeColor="text1"/>
          <w:sz w:val="28"/>
          <w:szCs w:val="28"/>
          <w:u w:val="single"/>
          <w:rPrChange w:id="39" w:author="N PRASAD" w:date="2016-07-01T12:13:00Z">
            <w:rPr>
              <w:ins w:id="40" w:author="NNR Chowdary" w:date="2013-10-27T07:55:00Z"/>
              <w:b/>
              <w:i/>
              <w:sz w:val="28"/>
              <w:szCs w:val="28"/>
              <w:u w:val="single"/>
            </w:rPr>
          </w:rPrChange>
        </w:rPr>
      </w:pPr>
    </w:p>
    <w:p w:rsidR="007A29C2" w:rsidRPr="00B5270F" w:rsidRDefault="007A29C2" w:rsidP="003D153B">
      <w:pPr>
        <w:spacing w:after="240"/>
        <w:rPr>
          <w:ins w:id="41" w:author="NNR Chowdary" w:date="2013-10-27T07:55:00Z"/>
          <w:rFonts w:ascii="Times New Roman" w:hAnsi="Times New Roman" w:cs="Times New Roman"/>
          <w:b/>
          <w:i/>
          <w:color w:val="000000" w:themeColor="text1"/>
          <w:sz w:val="28"/>
          <w:szCs w:val="28"/>
          <w:u w:val="single"/>
          <w:rPrChange w:id="42" w:author="N PRASAD" w:date="2016-07-01T12:13:00Z">
            <w:rPr>
              <w:ins w:id="43" w:author="NNR Chowdary" w:date="2013-10-27T07:55:00Z"/>
              <w:b/>
              <w:i/>
              <w:sz w:val="28"/>
              <w:szCs w:val="28"/>
              <w:u w:val="single"/>
            </w:rPr>
          </w:rPrChange>
        </w:rPr>
      </w:pPr>
    </w:p>
    <w:p w:rsidR="007A29C2" w:rsidRPr="00B5270F" w:rsidRDefault="007A29C2" w:rsidP="003D153B">
      <w:pPr>
        <w:spacing w:after="240"/>
        <w:rPr>
          <w:ins w:id="44" w:author="NNR Chowdary" w:date="2013-10-27T07:55:00Z"/>
          <w:rFonts w:ascii="Times New Roman" w:hAnsi="Times New Roman" w:cs="Times New Roman"/>
          <w:b/>
          <w:i/>
          <w:color w:val="000000" w:themeColor="text1"/>
          <w:sz w:val="28"/>
          <w:szCs w:val="28"/>
          <w:u w:val="single"/>
          <w:rPrChange w:id="45" w:author="N PRASAD" w:date="2016-07-01T12:13:00Z">
            <w:rPr>
              <w:ins w:id="46" w:author="NNR Chowdary" w:date="2013-10-27T07:55:00Z"/>
              <w:b/>
              <w:i/>
              <w:sz w:val="28"/>
              <w:szCs w:val="28"/>
              <w:u w:val="single"/>
            </w:rPr>
          </w:rPrChange>
        </w:rPr>
      </w:pPr>
    </w:p>
    <w:p w:rsidR="007A29C2" w:rsidRPr="00B5270F" w:rsidRDefault="007A29C2" w:rsidP="003D153B">
      <w:pPr>
        <w:spacing w:after="240"/>
        <w:rPr>
          <w:ins w:id="47" w:author="NNR Chowdary" w:date="2013-10-27T07:55:00Z"/>
          <w:rFonts w:ascii="Times New Roman" w:hAnsi="Times New Roman" w:cs="Times New Roman"/>
          <w:b/>
          <w:i/>
          <w:color w:val="000000" w:themeColor="text1"/>
          <w:sz w:val="28"/>
          <w:szCs w:val="28"/>
          <w:u w:val="single"/>
          <w:rPrChange w:id="48" w:author="N PRASAD" w:date="2016-07-01T12:13:00Z">
            <w:rPr>
              <w:ins w:id="49" w:author="NNR Chowdary" w:date="2013-10-27T07:55:00Z"/>
              <w:b/>
              <w:i/>
              <w:sz w:val="28"/>
              <w:szCs w:val="28"/>
              <w:u w:val="single"/>
            </w:rPr>
          </w:rPrChange>
        </w:rPr>
      </w:pPr>
    </w:p>
    <w:p w:rsidR="007A29C2" w:rsidRPr="00B5270F" w:rsidRDefault="007A29C2" w:rsidP="003D153B">
      <w:pPr>
        <w:spacing w:after="240"/>
        <w:rPr>
          <w:ins w:id="50" w:author="NNR Chowdary" w:date="2013-10-27T07:55:00Z"/>
          <w:rFonts w:ascii="Times New Roman" w:hAnsi="Times New Roman" w:cs="Times New Roman"/>
          <w:b/>
          <w:i/>
          <w:color w:val="000000" w:themeColor="text1"/>
          <w:sz w:val="28"/>
          <w:szCs w:val="28"/>
          <w:u w:val="single"/>
          <w:rPrChange w:id="51" w:author="N PRASAD" w:date="2016-07-01T12:13:00Z">
            <w:rPr>
              <w:ins w:id="52" w:author="NNR Chowdary" w:date="2013-10-27T07:55:00Z"/>
              <w:b/>
              <w:i/>
              <w:sz w:val="28"/>
              <w:szCs w:val="28"/>
              <w:u w:val="single"/>
            </w:rPr>
          </w:rPrChange>
        </w:rPr>
      </w:pPr>
    </w:p>
    <w:p w:rsidR="007A29C2" w:rsidRPr="00B5270F" w:rsidRDefault="007A29C2" w:rsidP="003D153B">
      <w:pPr>
        <w:spacing w:after="240"/>
        <w:rPr>
          <w:ins w:id="53" w:author="NNR Chowdary" w:date="2013-10-27T07:55:00Z"/>
          <w:rFonts w:ascii="Times New Roman" w:hAnsi="Times New Roman" w:cs="Times New Roman"/>
          <w:b/>
          <w:i/>
          <w:color w:val="000000" w:themeColor="text1"/>
          <w:sz w:val="28"/>
          <w:szCs w:val="28"/>
          <w:u w:val="single"/>
          <w:rPrChange w:id="54" w:author="N PRASAD" w:date="2016-07-01T12:13:00Z">
            <w:rPr>
              <w:ins w:id="55" w:author="NNR Chowdary" w:date="2013-10-27T07:55:00Z"/>
              <w:b/>
              <w:i/>
              <w:sz w:val="28"/>
              <w:szCs w:val="28"/>
              <w:u w:val="single"/>
            </w:rPr>
          </w:rPrChange>
        </w:rPr>
      </w:pPr>
    </w:p>
    <w:p w:rsidR="007A29C2" w:rsidRPr="00B5270F" w:rsidRDefault="007A29C2" w:rsidP="003D153B">
      <w:pPr>
        <w:spacing w:after="240"/>
        <w:rPr>
          <w:ins w:id="56" w:author="NNR Chowdary" w:date="2013-10-27T07:55:00Z"/>
          <w:rFonts w:ascii="Times New Roman" w:hAnsi="Times New Roman" w:cs="Times New Roman"/>
          <w:b/>
          <w:i/>
          <w:color w:val="000000" w:themeColor="text1"/>
          <w:sz w:val="28"/>
          <w:szCs w:val="28"/>
          <w:u w:val="single"/>
          <w:rPrChange w:id="57" w:author="N PRASAD" w:date="2016-07-01T12:13:00Z">
            <w:rPr>
              <w:ins w:id="58" w:author="NNR Chowdary" w:date="2013-10-27T07:55:00Z"/>
              <w:b/>
              <w:i/>
              <w:sz w:val="28"/>
              <w:szCs w:val="28"/>
              <w:u w:val="single"/>
            </w:rPr>
          </w:rPrChange>
        </w:rPr>
      </w:pPr>
    </w:p>
    <w:p w:rsidR="007A29C2" w:rsidRPr="00B5270F" w:rsidRDefault="007A29C2" w:rsidP="003D153B">
      <w:pPr>
        <w:spacing w:after="240"/>
        <w:rPr>
          <w:ins w:id="59" w:author="NNR Chowdary" w:date="2013-10-27T07:55:00Z"/>
          <w:rFonts w:ascii="Times New Roman" w:hAnsi="Times New Roman" w:cs="Times New Roman"/>
          <w:b/>
          <w:i/>
          <w:color w:val="000000" w:themeColor="text1"/>
          <w:sz w:val="28"/>
          <w:szCs w:val="28"/>
          <w:u w:val="single"/>
          <w:rPrChange w:id="60" w:author="N PRASAD" w:date="2016-07-01T12:13:00Z">
            <w:rPr>
              <w:ins w:id="61" w:author="NNR Chowdary" w:date="2013-10-27T07:55:00Z"/>
              <w:b/>
              <w:i/>
              <w:sz w:val="28"/>
              <w:szCs w:val="28"/>
              <w:u w:val="single"/>
            </w:rPr>
          </w:rPrChange>
        </w:rPr>
      </w:pPr>
    </w:p>
    <w:p w:rsidR="007A29C2" w:rsidRPr="00B5270F" w:rsidRDefault="007A29C2" w:rsidP="003D153B">
      <w:pPr>
        <w:spacing w:after="240"/>
        <w:rPr>
          <w:ins w:id="62" w:author="NNR Chowdary" w:date="2013-10-27T07:55:00Z"/>
          <w:rFonts w:ascii="Times New Roman" w:hAnsi="Times New Roman" w:cs="Times New Roman"/>
          <w:b/>
          <w:i/>
          <w:color w:val="000000" w:themeColor="text1"/>
          <w:sz w:val="28"/>
          <w:szCs w:val="28"/>
          <w:u w:val="single"/>
          <w:rPrChange w:id="63" w:author="N PRASAD" w:date="2016-07-01T12:13:00Z">
            <w:rPr>
              <w:ins w:id="64" w:author="NNR Chowdary" w:date="2013-10-27T07:55:00Z"/>
              <w:b/>
              <w:i/>
              <w:sz w:val="28"/>
              <w:szCs w:val="28"/>
              <w:u w:val="single"/>
            </w:rPr>
          </w:rPrChange>
        </w:rPr>
      </w:pPr>
    </w:p>
    <w:p w:rsidR="007A29C2" w:rsidRPr="00B5270F" w:rsidRDefault="007A29C2" w:rsidP="003D153B">
      <w:pPr>
        <w:spacing w:after="240"/>
        <w:rPr>
          <w:ins w:id="65" w:author="NNR Chowdary" w:date="2013-10-27T07:55:00Z"/>
          <w:rFonts w:ascii="Times New Roman" w:hAnsi="Times New Roman" w:cs="Times New Roman"/>
          <w:b/>
          <w:i/>
          <w:color w:val="000000" w:themeColor="text1"/>
          <w:sz w:val="28"/>
          <w:szCs w:val="28"/>
          <w:u w:val="single"/>
          <w:rPrChange w:id="66" w:author="N PRASAD" w:date="2016-07-01T12:13:00Z">
            <w:rPr>
              <w:ins w:id="67" w:author="NNR Chowdary" w:date="2013-10-27T07:55:00Z"/>
              <w:b/>
              <w:i/>
              <w:sz w:val="28"/>
              <w:szCs w:val="28"/>
              <w:u w:val="single"/>
            </w:rPr>
          </w:rPrChange>
        </w:rPr>
      </w:pPr>
    </w:p>
    <w:p w:rsidR="007A29C2" w:rsidRPr="00B5270F" w:rsidRDefault="007A29C2" w:rsidP="003D153B">
      <w:pPr>
        <w:spacing w:after="240"/>
        <w:rPr>
          <w:ins w:id="68" w:author="NNR Chowdary" w:date="2013-10-27T07:55:00Z"/>
          <w:rFonts w:ascii="Times New Roman" w:hAnsi="Times New Roman" w:cs="Times New Roman"/>
          <w:b/>
          <w:i/>
          <w:color w:val="000000" w:themeColor="text1"/>
          <w:sz w:val="28"/>
          <w:szCs w:val="28"/>
          <w:u w:val="single"/>
          <w:rPrChange w:id="69" w:author="N PRASAD" w:date="2016-07-01T12:13:00Z">
            <w:rPr>
              <w:ins w:id="70" w:author="NNR Chowdary" w:date="2013-10-27T07:55:00Z"/>
              <w:b/>
              <w:i/>
              <w:sz w:val="28"/>
              <w:szCs w:val="28"/>
              <w:u w:val="single"/>
            </w:rPr>
          </w:rPrChange>
        </w:rPr>
      </w:pPr>
    </w:p>
    <w:p w:rsidR="007A29C2" w:rsidRPr="00B5270F" w:rsidRDefault="007A29C2" w:rsidP="003D153B">
      <w:pPr>
        <w:spacing w:after="240"/>
        <w:rPr>
          <w:ins w:id="71" w:author="NNR Chowdary" w:date="2013-11-06T17:01:00Z"/>
          <w:rFonts w:ascii="Times New Roman" w:hAnsi="Times New Roman" w:cs="Times New Roman"/>
          <w:b/>
          <w:i/>
          <w:color w:val="000000" w:themeColor="text1"/>
          <w:sz w:val="28"/>
          <w:szCs w:val="28"/>
          <w:u w:val="single"/>
          <w:rPrChange w:id="72" w:author="N PRASAD" w:date="2016-07-01T12:13:00Z">
            <w:rPr>
              <w:ins w:id="73" w:author="NNR Chowdary" w:date="2013-11-06T17:01:00Z"/>
              <w:b/>
              <w:i/>
              <w:sz w:val="24"/>
              <w:szCs w:val="24"/>
              <w:u w:val="single"/>
            </w:rPr>
          </w:rPrChange>
        </w:rPr>
      </w:pPr>
    </w:p>
    <w:p w:rsidR="00B87CAA" w:rsidRPr="00B5270F" w:rsidRDefault="00B87CAA" w:rsidP="003D153B">
      <w:pPr>
        <w:spacing w:after="240"/>
        <w:rPr>
          <w:ins w:id="74" w:author="NNR Chowdary" w:date="2013-10-27T07:55:00Z"/>
          <w:rFonts w:ascii="Times New Roman" w:hAnsi="Times New Roman" w:cs="Times New Roman"/>
          <w:b/>
          <w:i/>
          <w:color w:val="000000" w:themeColor="text1"/>
          <w:sz w:val="28"/>
          <w:szCs w:val="28"/>
          <w:u w:val="single"/>
          <w:rPrChange w:id="75" w:author="N PRASAD" w:date="2016-07-01T12:13:00Z">
            <w:rPr>
              <w:ins w:id="76" w:author="NNR Chowdary" w:date="2013-10-27T07:55:00Z"/>
              <w:b/>
              <w:i/>
              <w:sz w:val="28"/>
              <w:szCs w:val="28"/>
              <w:u w:val="single"/>
            </w:rPr>
          </w:rPrChange>
        </w:rPr>
      </w:pPr>
    </w:p>
    <w:p w:rsidR="0007797F" w:rsidRPr="00B5270F" w:rsidRDefault="00572FDB" w:rsidP="003D153B">
      <w:pPr>
        <w:spacing w:after="240"/>
        <w:rPr>
          <w:rFonts w:ascii="Times New Roman" w:hAnsi="Times New Roman" w:cs="Times New Roman"/>
          <w:b/>
          <w:i/>
          <w:color w:val="000000" w:themeColor="text1"/>
          <w:sz w:val="28"/>
          <w:szCs w:val="28"/>
          <w:u w:val="single"/>
          <w:rPrChange w:id="77" w:author="N PRASAD" w:date="2016-07-01T12:13:00Z">
            <w:rPr>
              <w:b/>
              <w:i/>
              <w:sz w:val="28"/>
              <w:szCs w:val="28"/>
              <w:u w:val="single"/>
            </w:rPr>
          </w:rPrChange>
        </w:rPr>
      </w:pPr>
      <w:r w:rsidRPr="00B5270F">
        <w:rPr>
          <w:rFonts w:ascii="Times New Roman" w:hAnsi="Times New Roman" w:cs="Times New Roman"/>
          <w:b/>
          <w:i/>
          <w:color w:val="000000" w:themeColor="text1"/>
          <w:sz w:val="28"/>
          <w:szCs w:val="28"/>
          <w:u w:val="single"/>
          <w:rPrChange w:id="78" w:author="N PRASAD" w:date="2016-07-01T12:13:00Z">
            <w:rPr>
              <w:b/>
              <w:i/>
              <w:sz w:val="28"/>
              <w:szCs w:val="28"/>
              <w:u w:val="single"/>
            </w:rPr>
          </w:rPrChange>
        </w:rPr>
        <w:lastRenderedPageBreak/>
        <w:t>1.String and Stringbuffer:</w:t>
      </w:r>
    </w:p>
    <w:p w:rsidR="00000D8B" w:rsidRPr="00B5270F" w:rsidRDefault="00572FDB" w:rsidP="003209E0">
      <w:pPr>
        <w:spacing w:after="240"/>
        <w:rPr>
          <w:rFonts w:ascii="Times New Roman" w:hAnsi="Times New Roman" w:cs="Times New Roman"/>
          <w:b/>
          <w:i/>
          <w:color w:val="000000" w:themeColor="text1"/>
          <w:sz w:val="28"/>
          <w:szCs w:val="28"/>
          <w:rPrChange w:id="79" w:author="N PRASAD" w:date="2016-07-01T12:13:00Z">
            <w:rPr>
              <w:b/>
              <w:i/>
              <w:sz w:val="24"/>
              <w:szCs w:val="24"/>
            </w:rPr>
          </w:rPrChange>
        </w:rPr>
      </w:pPr>
      <w:r w:rsidRPr="00B5270F">
        <w:rPr>
          <w:rFonts w:ascii="Times New Roman" w:hAnsi="Times New Roman" w:cs="Times New Roman"/>
          <w:b/>
          <w:color w:val="000000" w:themeColor="text1"/>
          <w:sz w:val="28"/>
          <w:szCs w:val="28"/>
          <w:rPrChange w:id="80" w:author="N PRASAD" w:date="2016-07-01T12:13:00Z">
            <w:rPr>
              <w:b/>
              <w:sz w:val="24"/>
              <w:szCs w:val="24"/>
            </w:rPr>
          </w:rPrChange>
        </w:rPr>
        <w:t>1.what is the Differrence between String and stringBuffer?</w:t>
      </w:r>
    </w:p>
    <w:p w:rsidR="001B6AA4" w:rsidRPr="00B5270F" w:rsidRDefault="00572FDB" w:rsidP="001B6AA4">
      <w:pPr>
        <w:rPr>
          <w:rFonts w:ascii="Times New Roman" w:hAnsi="Times New Roman" w:cs="Times New Roman"/>
          <w:color w:val="000000" w:themeColor="text1"/>
          <w:sz w:val="28"/>
          <w:szCs w:val="28"/>
          <w:rPrChange w:id="81" w:author="N PRASAD" w:date="2016-07-01T12:13:00Z">
            <w:rPr>
              <w:sz w:val="24"/>
              <w:szCs w:val="24"/>
            </w:rPr>
          </w:rPrChange>
        </w:rPr>
      </w:pPr>
      <w:r w:rsidRPr="00B5270F">
        <w:rPr>
          <w:rFonts w:ascii="Times New Roman" w:hAnsi="Times New Roman" w:cs="Times New Roman"/>
          <w:b/>
          <w:color w:val="000000" w:themeColor="text1"/>
          <w:sz w:val="28"/>
          <w:szCs w:val="28"/>
          <w:rPrChange w:id="82" w:author="N PRASAD" w:date="2016-07-01T12:13:00Z">
            <w:rPr>
              <w:b/>
              <w:sz w:val="24"/>
              <w:szCs w:val="24"/>
            </w:rPr>
          </w:rPrChange>
        </w:rPr>
        <w:t>Ans</w:t>
      </w:r>
      <w:r w:rsidRPr="00B5270F">
        <w:rPr>
          <w:rFonts w:ascii="Times New Roman" w:hAnsi="Times New Roman" w:cs="Times New Roman"/>
          <w:color w:val="000000" w:themeColor="text1"/>
          <w:sz w:val="28"/>
          <w:szCs w:val="28"/>
          <w:rPrChange w:id="83" w:author="N PRASAD" w:date="2016-07-01T12:13:00Z">
            <w:rPr>
              <w:sz w:val="24"/>
              <w:szCs w:val="24"/>
            </w:rPr>
          </w:rPrChange>
        </w:rPr>
        <w:t>:    1. String is immutable where as string buffer is mutable.</w:t>
      </w:r>
    </w:p>
    <w:p w:rsidR="001B6AA4" w:rsidRPr="00B5270F" w:rsidRDefault="00572FDB" w:rsidP="001B6AA4">
      <w:pPr>
        <w:rPr>
          <w:rFonts w:ascii="Times New Roman" w:hAnsi="Times New Roman" w:cs="Times New Roman"/>
          <w:color w:val="000000" w:themeColor="text1"/>
          <w:sz w:val="28"/>
          <w:szCs w:val="28"/>
          <w:rPrChange w:id="84" w:author="N PRASAD" w:date="2016-07-01T12:13:00Z">
            <w:rPr>
              <w:sz w:val="24"/>
              <w:szCs w:val="24"/>
            </w:rPr>
          </w:rPrChange>
        </w:rPr>
      </w:pPr>
      <w:r w:rsidRPr="00B5270F">
        <w:rPr>
          <w:rFonts w:ascii="Times New Roman" w:hAnsi="Times New Roman" w:cs="Times New Roman"/>
          <w:color w:val="000000" w:themeColor="text1"/>
          <w:sz w:val="28"/>
          <w:szCs w:val="28"/>
          <w:rPrChange w:id="85" w:author="N PRASAD" w:date="2016-07-01T12:13:00Z">
            <w:rPr>
              <w:sz w:val="24"/>
              <w:szCs w:val="24"/>
            </w:rPr>
          </w:rPrChange>
        </w:rPr>
        <w:t>2.String is asynchronous.stringbuffer is Synchroniged.</w:t>
      </w:r>
    </w:p>
    <w:p w:rsidR="001B6AA4" w:rsidRPr="00B5270F" w:rsidRDefault="00572FDB" w:rsidP="003209E0">
      <w:pPr>
        <w:spacing w:after="240"/>
        <w:rPr>
          <w:rFonts w:ascii="Times New Roman" w:hAnsi="Times New Roman" w:cs="Times New Roman"/>
          <w:color w:val="000000" w:themeColor="text1"/>
          <w:sz w:val="28"/>
          <w:szCs w:val="28"/>
          <w:rPrChange w:id="86" w:author="N PRASAD" w:date="2016-07-01T12:13:00Z">
            <w:rPr>
              <w:sz w:val="24"/>
              <w:szCs w:val="24"/>
            </w:rPr>
          </w:rPrChange>
        </w:rPr>
      </w:pPr>
      <w:r w:rsidRPr="00B5270F">
        <w:rPr>
          <w:rFonts w:ascii="Times New Roman" w:hAnsi="Times New Roman" w:cs="Times New Roman"/>
          <w:color w:val="000000" w:themeColor="text1"/>
          <w:sz w:val="28"/>
          <w:szCs w:val="28"/>
          <w:rPrChange w:id="87" w:author="N PRASAD" w:date="2016-07-01T12:13:00Z">
            <w:rPr>
              <w:sz w:val="24"/>
              <w:szCs w:val="24"/>
            </w:rPr>
          </w:rPrChange>
        </w:rPr>
        <w:t>3.Both are thread safe.</w:t>
      </w:r>
    </w:p>
    <w:p w:rsidR="001B6AA4" w:rsidRPr="00B5270F" w:rsidRDefault="00572FDB" w:rsidP="001B6AA4">
      <w:pPr>
        <w:rPr>
          <w:rFonts w:ascii="Times New Roman" w:hAnsi="Times New Roman" w:cs="Times New Roman"/>
          <w:b/>
          <w:color w:val="000000" w:themeColor="text1"/>
          <w:sz w:val="28"/>
          <w:szCs w:val="28"/>
          <w:rPrChange w:id="88" w:author="N PRASAD" w:date="2016-07-01T12:13:00Z">
            <w:rPr>
              <w:b/>
              <w:sz w:val="28"/>
              <w:szCs w:val="28"/>
            </w:rPr>
          </w:rPrChange>
        </w:rPr>
      </w:pPr>
      <w:r w:rsidRPr="00B5270F">
        <w:rPr>
          <w:rFonts w:ascii="Times New Roman" w:hAnsi="Times New Roman" w:cs="Times New Roman"/>
          <w:b/>
          <w:color w:val="000000" w:themeColor="text1"/>
          <w:sz w:val="28"/>
          <w:szCs w:val="28"/>
          <w:rPrChange w:id="89" w:author="N PRASAD" w:date="2016-07-01T12:13:00Z">
            <w:rPr>
              <w:b/>
              <w:sz w:val="28"/>
              <w:szCs w:val="28"/>
            </w:rPr>
          </w:rPrChange>
        </w:rPr>
        <w:t>2.what is mutable and immutable?eventhough string immutable it’s look like mutable?</w:t>
      </w:r>
    </w:p>
    <w:p w:rsidR="00EB1B8C" w:rsidRPr="00B5270F" w:rsidRDefault="00572FDB" w:rsidP="001B6AA4">
      <w:pPr>
        <w:rPr>
          <w:rFonts w:ascii="Times New Roman" w:hAnsi="Times New Roman" w:cs="Times New Roman"/>
          <w:b/>
          <w:color w:val="000000" w:themeColor="text1"/>
          <w:sz w:val="28"/>
          <w:szCs w:val="28"/>
          <w:rPrChange w:id="90" w:author="N PRASAD" w:date="2016-07-01T12:13:00Z">
            <w:rPr>
              <w:b/>
              <w:sz w:val="24"/>
              <w:szCs w:val="24"/>
            </w:rPr>
          </w:rPrChange>
        </w:rPr>
      </w:pPr>
      <w:r w:rsidRPr="00B5270F">
        <w:rPr>
          <w:rFonts w:ascii="Times New Roman" w:hAnsi="Times New Roman" w:cs="Times New Roman"/>
          <w:b/>
          <w:color w:val="000000" w:themeColor="text1"/>
          <w:sz w:val="28"/>
          <w:szCs w:val="28"/>
          <w:rPrChange w:id="91" w:author="N PRASAD" w:date="2016-07-01T12:13:00Z">
            <w:rPr>
              <w:b/>
              <w:sz w:val="24"/>
              <w:szCs w:val="24"/>
            </w:rPr>
          </w:rPrChange>
        </w:rPr>
        <w:t>Ans:</w:t>
      </w:r>
    </w:p>
    <w:p w:rsidR="00EB1B8C" w:rsidRPr="00B5270F" w:rsidRDefault="00572FDB" w:rsidP="00EF6DD1">
      <w:pPr>
        <w:pStyle w:val="ListParagraph"/>
        <w:numPr>
          <w:ilvl w:val="0"/>
          <w:numId w:val="1"/>
        </w:numPr>
        <w:rPr>
          <w:rFonts w:ascii="Times New Roman" w:hAnsi="Times New Roman" w:cs="Times New Roman"/>
          <w:color w:val="000000" w:themeColor="text1"/>
          <w:sz w:val="28"/>
          <w:szCs w:val="28"/>
          <w:rPrChange w:id="92" w:author="N PRASAD" w:date="2016-07-01T12:13:00Z">
            <w:rPr>
              <w:sz w:val="24"/>
              <w:szCs w:val="24"/>
            </w:rPr>
          </w:rPrChange>
        </w:rPr>
      </w:pPr>
      <w:r w:rsidRPr="00B5270F">
        <w:rPr>
          <w:rFonts w:ascii="Times New Roman" w:hAnsi="Times New Roman" w:cs="Times New Roman"/>
          <w:color w:val="000000" w:themeColor="text1"/>
          <w:sz w:val="28"/>
          <w:szCs w:val="28"/>
          <w:rPrChange w:id="93" w:author="N PRASAD" w:date="2016-07-01T12:13:00Z">
            <w:rPr>
              <w:sz w:val="24"/>
              <w:szCs w:val="24"/>
            </w:rPr>
          </w:rPrChange>
        </w:rPr>
        <w:t>Mutable means we can modify the data on objects.</w:t>
      </w:r>
    </w:p>
    <w:p w:rsidR="001B6AA4" w:rsidRPr="00B5270F" w:rsidRDefault="00572FDB" w:rsidP="00EF6DD1">
      <w:pPr>
        <w:pStyle w:val="ListParagraph"/>
        <w:numPr>
          <w:ilvl w:val="0"/>
          <w:numId w:val="1"/>
        </w:numPr>
        <w:rPr>
          <w:rFonts w:ascii="Times New Roman" w:hAnsi="Times New Roman" w:cs="Times New Roman"/>
          <w:color w:val="000000" w:themeColor="text1"/>
          <w:sz w:val="28"/>
          <w:szCs w:val="28"/>
          <w:rPrChange w:id="94" w:author="N PRASAD" w:date="2016-07-01T12:13:00Z">
            <w:rPr>
              <w:sz w:val="24"/>
              <w:szCs w:val="24"/>
            </w:rPr>
          </w:rPrChange>
        </w:rPr>
      </w:pPr>
      <w:r w:rsidRPr="00B5270F">
        <w:rPr>
          <w:rFonts w:ascii="Times New Roman" w:hAnsi="Times New Roman" w:cs="Times New Roman"/>
          <w:color w:val="000000" w:themeColor="text1"/>
          <w:sz w:val="28"/>
          <w:szCs w:val="28"/>
          <w:rPrChange w:id="95" w:author="N PRASAD" w:date="2016-07-01T12:13:00Z">
            <w:rPr>
              <w:sz w:val="24"/>
              <w:szCs w:val="24"/>
            </w:rPr>
          </w:rPrChange>
        </w:rPr>
        <w:t>Immutable means we can’t change the data on objects .</w:t>
      </w:r>
    </w:p>
    <w:p w:rsidR="00EB1B8C" w:rsidRPr="00B5270F" w:rsidRDefault="00EB1B8C" w:rsidP="00EB1B8C">
      <w:pPr>
        <w:pStyle w:val="ListParagraph"/>
        <w:rPr>
          <w:rFonts w:ascii="Times New Roman" w:hAnsi="Times New Roman" w:cs="Times New Roman"/>
          <w:b/>
          <w:color w:val="000000" w:themeColor="text1"/>
          <w:sz w:val="28"/>
          <w:szCs w:val="28"/>
          <w:rPrChange w:id="96" w:author="N PRASAD" w:date="2016-07-01T12:13:00Z">
            <w:rPr>
              <w:b/>
              <w:sz w:val="24"/>
              <w:szCs w:val="24"/>
            </w:rPr>
          </w:rPrChange>
        </w:rPr>
      </w:pPr>
    </w:p>
    <w:p w:rsidR="001B6AA4" w:rsidRPr="00B5270F" w:rsidRDefault="00572FDB" w:rsidP="001B6AA4">
      <w:pPr>
        <w:rPr>
          <w:rFonts w:ascii="Times New Roman" w:hAnsi="Times New Roman" w:cs="Times New Roman"/>
          <w:b/>
          <w:color w:val="000000" w:themeColor="text1"/>
          <w:sz w:val="28"/>
          <w:szCs w:val="28"/>
          <w:rPrChange w:id="97" w:author="N PRASAD" w:date="2016-07-01T12:13:00Z">
            <w:rPr>
              <w:b/>
              <w:sz w:val="24"/>
              <w:szCs w:val="24"/>
            </w:rPr>
          </w:rPrChange>
        </w:rPr>
      </w:pPr>
      <w:r w:rsidRPr="00B5270F">
        <w:rPr>
          <w:rFonts w:ascii="Times New Roman" w:hAnsi="Times New Roman" w:cs="Times New Roman"/>
          <w:b/>
          <w:color w:val="000000" w:themeColor="text1"/>
          <w:sz w:val="28"/>
          <w:szCs w:val="28"/>
          <w:rPrChange w:id="98" w:author="N PRASAD" w:date="2016-07-01T12:13:00Z">
            <w:rPr>
              <w:b/>
              <w:sz w:val="24"/>
              <w:szCs w:val="24"/>
            </w:rPr>
          </w:rPrChange>
        </w:rPr>
        <w:t>3.How can you create immutable objects?</w:t>
      </w:r>
    </w:p>
    <w:p w:rsidR="00EB1B8C" w:rsidRPr="00B5270F" w:rsidRDefault="00572FDB" w:rsidP="001B6AA4">
      <w:pPr>
        <w:rPr>
          <w:rFonts w:ascii="Times New Roman" w:hAnsi="Times New Roman" w:cs="Times New Roman"/>
          <w:b/>
          <w:color w:val="000000" w:themeColor="text1"/>
          <w:sz w:val="28"/>
          <w:szCs w:val="28"/>
          <w:rPrChange w:id="99" w:author="N PRASAD" w:date="2016-07-01T12:13:00Z">
            <w:rPr>
              <w:b/>
              <w:sz w:val="24"/>
              <w:szCs w:val="24"/>
            </w:rPr>
          </w:rPrChange>
        </w:rPr>
      </w:pPr>
      <w:r w:rsidRPr="00B5270F">
        <w:rPr>
          <w:rFonts w:ascii="Times New Roman" w:hAnsi="Times New Roman" w:cs="Times New Roman"/>
          <w:b/>
          <w:color w:val="000000" w:themeColor="text1"/>
          <w:sz w:val="28"/>
          <w:szCs w:val="28"/>
          <w:rPrChange w:id="100" w:author="N PRASAD" w:date="2016-07-01T12:13:00Z">
            <w:rPr>
              <w:b/>
              <w:sz w:val="24"/>
              <w:szCs w:val="24"/>
            </w:rPr>
          </w:rPrChange>
        </w:rPr>
        <w:t>Ans:</w:t>
      </w:r>
    </w:p>
    <w:p w:rsidR="00EB1B8C" w:rsidRPr="00B5270F" w:rsidRDefault="00572FDB" w:rsidP="00EF6DD1">
      <w:pPr>
        <w:pStyle w:val="ListParagraph"/>
        <w:numPr>
          <w:ilvl w:val="0"/>
          <w:numId w:val="2"/>
        </w:numPr>
        <w:rPr>
          <w:rFonts w:ascii="Times New Roman" w:hAnsi="Times New Roman" w:cs="Times New Roman"/>
          <w:color w:val="000000" w:themeColor="text1"/>
          <w:sz w:val="28"/>
          <w:szCs w:val="28"/>
          <w:rPrChange w:id="101" w:author="N PRASAD" w:date="2016-07-01T12:13:00Z">
            <w:rPr>
              <w:sz w:val="24"/>
              <w:szCs w:val="24"/>
            </w:rPr>
          </w:rPrChange>
        </w:rPr>
      </w:pPr>
      <w:r w:rsidRPr="00B5270F">
        <w:rPr>
          <w:rFonts w:ascii="Times New Roman" w:hAnsi="Times New Roman" w:cs="Times New Roman"/>
          <w:color w:val="000000" w:themeColor="text1"/>
          <w:sz w:val="28"/>
          <w:szCs w:val="28"/>
          <w:rPrChange w:id="102" w:author="N PRASAD" w:date="2016-07-01T12:13:00Z">
            <w:rPr>
              <w:sz w:val="24"/>
              <w:szCs w:val="24"/>
            </w:rPr>
          </w:rPrChange>
        </w:rPr>
        <w:t>Take private properties</w:t>
      </w:r>
    </w:p>
    <w:p w:rsidR="00C02171" w:rsidRPr="00B5270F" w:rsidRDefault="00572FDB" w:rsidP="00EF6DD1">
      <w:pPr>
        <w:pStyle w:val="ListParagraph"/>
        <w:numPr>
          <w:ilvl w:val="0"/>
          <w:numId w:val="2"/>
        </w:numPr>
        <w:rPr>
          <w:rFonts w:ascii="Times New Roman" w:hAnsi="Times New Roman" w:cs="Times New Roman"/>
          <w:color w:val="000000" w:themeColor="text1"/>
          <w:sz w:val="28"/>
          <w:szCs w:val="28"/>
          <w:rPrChange w:id="103" w:author="N PRASAD" w:date="2016-07-01T12:13:00Z">
            <w:rPr>
              <w:sz w:val="24"/>
              <w:szCs w:val="24"/>
            </w:rPr>
          </w:rPrChange>
        </w:rPr>
      </w:pPr>
      <w:r w:rsidRPr="00B5270F">
        <w:rPr>
          <w:rFonts w:ascii="Times New Roman" w:hAnsi="Times New Roman" w:cs="Times New Roman"/>
          <w:color w:val="000000" w:themeColor="text1"/>
          <w:sz w:val="28"/>
          <w:szCs w:val="28"/>
          <w:rPrChange w:id="104" w:author="N PRASAD" w:date="2016-07-01T12:13:00Z">
            <w:rPr>
              <w:sz w:val="24"/>
              <w:szCs w:val="24"/>
            </w:rPr>
          </w:rPrChange>
        </w:rPr>
        <w:t>Take only public getter methods.</w:t>
      </w:r>
    </w:p>
    <w:p w:rsidR="00C02171" w:rsidRPr="00B5270F" w:rsidRDefault="00572FDB" w:rsidP="00EF6DD1">
      <w:pPr>
        <w:pStyle w:val="ListParagraph"/>
        <w:numPr>
          <w:ilvl w:val="0"/>
          <w:numId w:val="2"/>
        </w:numPr>
        <w:rPr>
          <w:rFonts w:ascii="Times New Roman" w:hAnsi="Times New Roman" w:cs="Times New Roman"/>
          <w:color w:val="000000" w:themeColor="text1"/>
          <w:sz w:val="28"/>
          <w:szCs w:val="28"/>
          <w:rPrChange w:id="105" w:author="N PRASAD" w:date="2016-07-01T12:13:00Z">
            <w:rPr>
              <w:sz w:val="24"/>
              <w:szCs w:val="24"/>
            </w:rPr>
          </w:rPrChange>
        </w:rPr>
      </w:pPr>
      <w:r w:rsidRPr="00B5270F">
        <w:rPr>
          <w:rFonts w:ascii="Times New Roman" w:hAnsi="Times New Roman" w:cs="Times New Roman"/>
          <w:color w:val="000000" w:themeColor="text1"/>
          <w:sz w:val="28"/>
          <w:szCs w:val="28"/>
          <w:rPrChange w:id="106" w:author="N PRASAD" w:date="2016-07-01T12:13:00Z">
            <w:rPr>
              <w:sz w:val="24"/>
              <w:szCs w:val="24"/>
            </w:rPr>
          </w:rPrChange>
        </w:rPr>
        <w:t>Take parameteriged constructor.</w:t>
      </w:r>
    </w:p>
    <w:p w:rsidR="00C02171" w:rsidRPr="00B5270F" w:rsidRDefault="00572FDB" w:rsidP="00EF6DD1">
      <w:pPr>
        <w:pStyle w:val="ListParagraph"/>
        <w:numPr>
          <w:ilvl w:val="0"/>
          <w:numId w:val="2"/>
        </w:numPr>
        <w:rPr>
          <w:rFonts w:ascii="Times New Roman" w:hAnsi="Times New Roman" w:cs="Times New Roman"/>
          <w:color w:val="000000" w:themeColor="text1"/>
          <w:sz w:val="28"/>
          <w:szCs w:val="28"/>
          <w:rPrChange w:id="107" w:author="N PRASAD" w:date="2016-07-01T12:13:00Z">
            <w:rPr>
              <w:sz w:val="24"/>
              <w:szCs w:val="24"/>
            </w:rPr>
          </w:rPrChange>
        </w:rPr>
      </w:pPr>
      <w:r w:rsidRPr="00B5270F">
        <w:rPr>
          <w:rFonts w:ascii="Times New Roman" w:hAnsi="Times New Roman" w:cs="Times New Roman"/>
          <w:color w:val="000000" w:themeColor="text1"/>
          <w:sz w:val="28"/>
          <w:szCs w:val="28"/>
          <w:rPrChange w:id="108" w:author="N PRASAD" w:date="2016-07-01T12:13:00Z">
            <w:rPr>
              <w:sz w:val="24"/>
              <w:szCs w:val="24"/>
            </w:rPr>
          </w:rPrChange>
        </w:rPr>
        <w:t>Make class as final.</w:t>
      </w:r>
    </w:p>
    <w:p w:rsidR="00047A46" w:rsidRPr="00B5270F" w:rsidRDefault="00572FDB" w:rsidP="00047A46">
      <w:pPr>
        <w:pStyle w:val="ListParagraph"/>
        <w:ind w:left="0"/>
        <w:rPr>
          <w:rFonts w:ascii="Times New Roman" w:hAnsi="Times New Roman" w:cs="Times New Roman"/>
          <w:color w:val="000000" w:themeColor="text1"/>
          <w:sz w:val="28"/>
          <w:szCs w:val="28"/>
          <w:rPrChange w:id="109" w:author="N PRASAD" w:date="2016-07-01T12:13:00Z">
            <w:rPr>
              <w:sz w:val="24"/>
              <w:szCs w:val="24"/>
            </w:rPr>
          </w:rPrChange>
        </w:rPr>
      </w:pPr>
      <w:r w:rsidRPr="00B5270F">
        <w:rPr>
          <w:rFonts w:ascii="Times New Roman" w:hAnsi="Times New Roman" w:cs="Times New Roman"/>
          <w:color w:val="000000" w:themeColor="text1"/>
          <w:sz w:val="28"/>
          <w:szCs w:val="28"/>
          <w:rPrChange w:id="110" w:author="N PRASAD" w:date="2016-07-01T12:13:00Z">
            <w:rPr>
              <w:sz w:val="24"/>
              <w:szCs w:val="24"/>
            </w:rPr>
          </w:rPrChange>
        </w:rPr>
        <w:t>--By using setter method,we can modify the data on object.</w:t>
      </w:r>
    </w:p>
    <w:p w:rsidR="00047A46" w:rsidRPr="00B5270F" w:rsidRDefault="00572FDB" w:rsidP="00047A46">
      <w:pPr>
        <w:pStyle w:val="ListParagraph"/>
        <w:ind w:left="0"/>
        <w:rPr>
          <w:rFonts w:ascii="Times New Roman" w:hAnsi="Times New Roman" w:cs="Times New Roman"/>
          <w:color w:val="000000" w:themeColor="text1"/>
          <w:sz w:val="28"/>
          <w:szCs w:val="28"/>
          <w:rPrChange w:id="111" w:author="N PRASAD" w:date="2016-07-01T12:13:00Z">
            <w:rPr>
              <w:sz w:val="24"/>
              <w:szCs w:val="24"/>
            </w:rPr>
          </w:rPrChange>
        </w:rPr>
      </w:pPr>
      <w:r w:rsidRPr="00B5270F">
        <w:rPr>
          <w:rFonts w:ascii="Times New Roman" w:hAnsi="Times New Roman" w:cs="Times New Roman"/>
          <w:color w:val="000000" w:themeColor="text1"/>
          <w:sz w:val="28"/>
          <w:szCs w:val="28"/>
          <w:rPrChange w:id="112" w:author="N PRASAD" w:date="2016-07-01T12:13:00Z">
            <w:rPr>
              <w:sz w:val="24"/>
              <w:szCs w:val="24"/>
            </w:rPr>
          </w:rPrChange>
        </w:rPr>
        <w:t>--If we remove setter method,other person doesn’t modify the data on object.</w:t>
      </w:r>
    </w:p>
    <w:p w:rsidR="00047A46" w:rsidRPr="00B5270F" w:rsidRDefault="00572FDB" w:rsidP="00145CD3">
      <w:pPr>
        <w:pStyle w:val="ListParagraph"/>
        <w:ind w:left="0"/>
        <w:rPr>
          <w:rFonts w:ascii="Times New Roman" w:hAnsi="Times New Roman" w:cs="Times New Roman"/>
          <w:color w:val="000000" w:themeColor="text1"/>
          <w:sz w:val="28"/>
          <w:szCs w:val="28"/>
          <w:rPrChange w:id="113" w:author="N PRASAD" w:date="2016-07-01T12:13:00Z">
            <w:rPr>
              <w:sz w:val="24"/>
              <w:szCs w:val="24"/>
            </w:rPr>
          </w:rPrChange>
        </w:rPr>
      </w:pPr>
      <w:r w:rsidRPr="00B5270F">
        <w:rPr>
          <w:rFonts w:ascii="Times New Roman" w:hAnsi="Times New Roman" w:cs="Times New Roman"/>
          <w:color w:val="000000" w:themeColor="text1"/>
          <w:sz w:val="28"/>
          <w:szCs w:val="28"/>
          <w:rPrChange w:id="114" w:author="N PRASAD" w:date="2016-07-01T12:13:00Z">
            <w:rPr>
              <w:sz w:val="24"/>
              <w:szCs w:val="24"/>
            </w:rPr>
          </w:rPrChange>
        </w:rPr>
        <w:t>--we have to use constructors.</w:t>
      </w:r>
    </w:p>
    <w:p w:rsidR="001B6AA4" w:rsidRPr="00B5270F" w:rsidRDefault="00572FDB" w:rsidP="001B6AA4">
      <w:pPr>
        <w:rPr>
          <w:rFonts w:ascii="Times New Roman" w:hAnsi="Times New Roman" w:cs="Times New Roman"/>
          <w:color w:val="000000" w:themeColor="text1"/>
          <w:sz w:val="28"/>
          <w:szCs w:val="28"/>
          <w:rPrChange w:id="115" w:author="N PRASAD" w:date="2016-07-01T12:13:00Z">
            <w:rPr>
              <w:sz w:val="24"/>
              <w:szCs w:val="24"/>
            </w:rPr>
          </w:rPrChange>
        </w:rPr>
      </w:pPr>
      <w:r w:rsidRPr="00B5270F">
        <w:rPr>
          <w:rFonts w:ascii="Times New Roman" w:hAnsi="Times New Roman" w:cs="Times New Roman"/>
          <w:color w:val="000000" w:themeColor="text1"/>
          <w:sz w:val="28"/>
          <w:szCs w:val="28"/>
          <w:rPrChange w:id="116" w:author="N PRASAD" w:date="2016-07-01T12:13:00Z">
            <w:rPr>
              <w:sz w:val="24"/>
              <w:szCs w:val="24"/>
            </w:rPr>
          </w:rPrChange>
        </w:rPr>
        <w:t>Final class Data{</w:t>
      </w:r>
    </w:p>
    <w:p w:rsidR="004906E5" w:rsidRPr="00B5270F" w:rsidRDefault="00572FDB" w:rsidP="004906E5">
      <w:pPr>
        <w:autoSpaceDE w:val="0"/>
        <w:autoSpaceDN w:val="0"/>
        <w:adjustRightInd w:val="0"/>
        <w:spacing w:line="240" w:lineRule="auto"/>
        <w:rPr>
          <w:rFonts w:ascii="Times New Roman" w:hAnsi="Times New Roman" w:cs="Times New Roman"/>
          <w:color w:val="000000" w:themeColor="text1"/>
          <w:sz w:val="28"/>
          <w:szCs w:val="28"/>
          <w:rPrChange w:id="11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8"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19" w:author="N PRASAD" w:date="2016-07-01T12:13:00Z">
            <w:rPr>
              <w:rFonts w:ascii="Consolas" w:hAnsi="Consolas" w:cs="Consolas"/>
              <w:b/>
              <w:bCs/>
              <w:color w:val="7F0055"/>
              <w:sz w:val="24"/>
              <w:szCs w:val="24"/>
            </w:rPr>
          </w:rPrChange>
        </w:rPr>
        <w:t>private</w:t>
      </w:r>
      <w:r w:rsidRPr="00B5270F">
        <w:rPr>
          <w:rFonts w:ascii="Times New Roman" w:hAnsi="Times New Roman" w:cs="Times New Roman"/>
          <w:color w:val="000000" w:themeColor="text1"/>
          <w:sz w:val="28"/>
          <w:szCs w:val="28"/>
          <w:rPrChange w:id="120" w:author="N PRASAD" w:date="2016-07-01T12:13:00Z">
            <w:rPr>
              <w:rFonts w:ascii="Consolas" w:hAnsi="Consolas" w:cs="Consolas"/>
              <w:color w:val="000000"/>
              <w:sz w:val="24"/>
              <w:szCs w:val="24"/>
            </w:rPr>
          </w:rPrChange>
        </w:rPr>
        <w:t xml:space="preserve"> String name;</w:t>
      </w:r>
    </w:p>
    <w:p w:rsidR="004906E5" w:rsidRPr="00B5270F" w:rsidRDefault="00572FDB" w:rsidP="004906E5">
      <w:pPr>
        <w:autoSpaceDE w:val="0"/>
        <w:autoSpaceDN w:val="0"/>
        <w:adjustRightInd w:val="0"/>
        <w:spacing w:line="240" w:lineRule="auto"/>
        <w:rPr>
          <w:rFonts w:ascii="Times New Roman" w:hAnsi="Times New Roman" w:cs="Times New Roman"/>
          <w:color w:val="000000" w:themeColor="text1"/>
          <w:sz w:val="28"/>
          <w:szCs w:val="28"/>
          <w:rPrChange w:id="12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2"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3" w:author="N PRASAD" w:date="2016-07-01T12:13:00Z">
            <w:rPr>
              <w:rFonts w:ascii="Consolas" w:hAnsi="Consolas" w:cs="Consolas"/>
              <w:b/>
              <w:bCs/>
              <w:color w:val="7F0055"/>
              <w:sz w:val="24"/>
              <w:szCs w:val="24"/>
            </w:rPr>
          </w:rPrChange>
        </w:rPr>
        <w:t>private</w:t>
      </w:r>
      <w:r w:rsidRPr="00B5270F">
        <w:rPr>
          <w:rFonts w:ascii="Times New Roman" w:hAnsi="Times New Roman" w:cs="Times New Roman"/>
          <w:color w:val="000000" w:themeColor="text1"/>
          <w:sz w:val="28"/>
          <w:szCs w:val="28"/>
          <w:rPrChange w:id="124" w:author="N PRASAD" w:date="2016-07-01T12:13:00Z">
            <w:rPr>
              <w:rFonts w:ascii="Consolas" w:hAnsi="Consolas" w:cs="Consolas"/>
              <w:color w:val="000000"/>
              <w:sz w:val="24"/>
              <w:szCs w:val="24"/>
            </w:rPr>
          </w:rPrChange>
        </w:rPr>
        <w:t xml:space="preserve"> String age;</w:t>
      </w:r>
    </w:p>
    <w:p w:rsidR="004906E5" w:rsidRPr="00B5270F" w:rsidRDefault="00572FDB" w:rsidP="004906E5">
      <w:pPr>
        <w:rPr>
          <w:rFonts w:ascii="Times New Roman" w:hAnsi="Times New Roman" w:cs="Times New Roman"/>
          <w:color w:val="000000" w:themeColor="text1"/>
          <w:sz w:val="28"/>
          <w:szCs w:val="28"/>
          <w:rPrChange w:id="125" w:author="N PRASAD" w:date="2016-07-01T12:13:00Z">
            <w:rPr>
              <w:sz w:val="24"/>
              <w:szCs w:val="24"/>
            </w:rPr>
          </w:rPrChange>
        </w:rPr>
      </w:pPr>
      <w:r w:rsidRPr="00B5270F">
        <w:rPr>
          <w:rFonts w:ascii="Times New Roman" w:hAnsi="Times New Roman" w:cs="Times New Roman"/>
          <w:color w:val="000000" w:themeColor="text1"/>
          <w:sz w:val="28"/>
          <w:szCs w:val="28"/>
          <w:rPrChange w:id="126"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7" w:author="N PRASAD" w:date="2016-07-01T12:13:00Z">
            <w:rPr>
              <w:rFonts w:ascii="Consolas" w:hAnsi="Consolas" w:cs="Consolas"/>
              <w:b/>
              <w:bCs/>
              <w:color w:val="7F0055"/>
              <w:sz w:val="24"/>
              <w:szCs w:val="24"/>
            </w:rPr>
          </w:rPrChange>
        </w:rPr>
        <w:t>private</w:t>
      </w:r>
      <w:r w:rsidRPr="00B5270F">
        <w:rPr>
          <w:rFonts w:ascii="Times New Roman" w:hAnsi="Times New Roman" w:cs="Times New Roman"/>
          <w:color w:val="000000" w:themeColor="text1"/>
          <w:sz w:val="28"/>
          <w:szCs w:val="28"/>
          <w:rPrChange w:id="128" w:author="N PRASAD" w:date="2016-07-01T12:13:00Z">
            <w:rPr>
              <w:rFonts w:ascii="Consolas" w:hAnsi="Consolas" w:cs="Consolas"/>
              <w:color w:val="000000"/>
              <w:sz w:val="24"/>
              <w:szCs w:val="24"/>
            </w:rPr>
          </w:rPrChange>
        </w:rPr>
        <w:t xml:space="preserve"> String qual;</w:t>
      </w:r>
    </w:p>
    <w:p w:rsidR="00CC5DFF" w:rsidRPr="00B5270F" w:rsidRDefault="00572FDB" w:rsidP="00CC5DFF">
      <w:pPr>
        <w:autoSpaceDE w:val="0"/>
        <w:autoSpaceDN w:val="0"/>
        <w:adjustRightInd w:val="0"/>
        <w:spacing w:line="240" w:lineRule="auto"/>
        <w:rPr>
          <w:rFonts w:ascii="Times New Roman" w:hAnsi="Times New Roman" w:cs="Times New Roman"/>
          <w:color w:val="000000" w:themeColor="text1"/>
          <w:sz w:val="28"/>
          <w:szCs w:val="28"/>
          <w:rPrChange w:id="12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0"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1" w:author="N PRASAD" w:date="2016-07-01T12:13:00Z">
            <w:rPr>
              <w:rFonts w:ascii="Consolas" w:hAnsi="Consolas" w:cs="Consolas"/>
              <w:b/>
              <w:bCs/>
              <w:color w:val="7F0055"/>
              <w:sz w:val="24"/>
              <w:szCs w:val="24"/>
            </w:rPr>
          </w:rPrChange>
        </w:rPr>
        <w:t>public</w:t>
      </w:r>
      <w:r w:rsidRPr="00B5270F">
        <w:rPr>
          <w:rFonts w:ascii="Times New Roman" w:hAnsi="Times New Roman" w:cs="Times New Roman"/>
          <w:color w:val="000000" w:themeColor="text1"/>
          <w:sz w:val="28"/>
          <w:szCs w:val="28"/>
          <w:rPrChange w:id="132" w:author="N PRASAD" w:date="2016-07-01T12:13:00Z">
            <w:rPr>
              <w:rFonts w:ascii="Consolas" w:hAnsi="Consolas" w:cs="Consolas"/>
              <w:color w:val="000000"/>
              <w:sz w:val="24"/>
              <w:szCs w:val="24"/>
            </w:rPr>
          </w:rPrChange>
        </w:rPr>
        <w:t xml:space="preserve"> Data(String name,Stringage,Stringqual)</w:t>
      </w:r>
    </w:p>
    <w:p w:rsidR="00CC5DFF" w:rsidRPr="00B5270F" w:rsidRDefault="00572FDB" w:rsidP="00CC5DFF">
      <w:pPr>
        <w:autoSpaceDE w:val="0"/>
        <w:autoSpaceDN w:val="0"/>
        <w:adjustRightInd w:val="0"/>
        <w:spacing w:line="240" w:lineRule="auto"/>
        <w:rPr>
          <w:rFonts w:ascii="Times New Roman" w:hAnsi="Times New Roman" w:cs="Times New Roman"/>
          <w:color w:val="000000" w:themeColor="text1"/>
          <w:sz w:val="28"/>
          <w:szCs w:val="28"/>
          <w:rPrChange w:id="13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4" w:author="N PRASAD" w:date="2016-07-01T12:13:00Z">
            <w:rPr>
              <w:rFonts w:ascii="Consolas" w:hAnsi="Consolas" w:cs="Consolas"/>
              <w:color w:val="000000"/>
              <w:sz w:val="24"/>
              <w:szCs w:val="24"/>
            </w:rPr>
          </w:rPrChange>
        </w:rPr>
        <w:tab/>
        <w:t>{</w:t>
      </w:r>
    </w:p>
    <w:p w:rsidR="00CC5DFF" w:rsidRPr="00B5270F" w:rsidRDefault="00572FDB" w:rsidP="00CC5DFF">
      <w:pPr>
        <w:autoSpaceDE w:val="0"/>
        <w:autoSpaceDN w:val="0"/>
        <w:adjustRightInd w:val="0"/>
        <w:spacing w:line="240" w:lineRule="auto"/>
        <w:rPr>
          <w:rFonts w:ascii="Times New Roman" w:hAnsi="Times New Roman" w:cs="Times New Roman"/>
          <w:color w:val="000000" w:themeColor="text1"/>
          <w:sz w:val="28"/>
          <w:szCs w:val="28"/>
          <w:rPrChange w:id="13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7"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8"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139" w:author="N PRASAD" w:date="2016-07-01T12:13:00Z">
            <w:rPr>
              <w:rFonts w:ascii="Consolas" w:hAnsi="Consolas" w:cs="Consolas"/>
              <w:color w:val="000000"/>
              <w:sz w:val="24"/>
              <w:szCs w:val="24"/>
            </w:rPr>
          </w:rPrChange>
        </w:rPr>
        <w:t>.name=name;</w:t>
      </w:r>
    </w:p>
    <w:p w:rsidR="00CC5DFF" w:rsidRPr="00B5270F" w:rsidRDefault="00572FDB" w:rsidP="00CC5DFF">
      <w:pPr>
        <w:autoSpaceDE w:val="0"/>
        <w:autoSpaceDN w:val="0"/>
        <w:adjustRightInd w:val="0"/>
        <w:spacing w:line="240" w:lineRule="auto"/>
        <w:rPr>
          <w:rFonts w:ascii="Times New Roman" w:hAnsi="Times New Roman" w:cs="Times New Roman"/>
          <w:color w:val="000000" w:themeColor="text1"/>
          <w:sz w:val="28"/>
          <w:szCs w:val="28"/>
          <w:rPrChange w:id="14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2"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43"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144" w:author="N PRASAD" w:date="2016-07-01T12:13:00Z">
            <w:rPr>
              <w:rFonts w:ascii="Consolas" w:hAnsi="Consolas" w:cs="Consolas"/>
              <w:color w:val="000000"/>
              <w:sz w:val="24"/>
              <w:szCs w:val="24"/>
            </w:rPr>
          </w:rPrChange>
        </w:rPr>
        <w:t>.age=age;</w:t>
      </w:r>
    </w:p>
    <w:p w:rsidR="00CC5DFF" w:rsidRPr="00B5270F" w:rsidRDefault="00572FDB" w:rsidP="00CC5DFF">
      <w:pPr>
        <w:autoSpaceDE w:val="0"/>
        <w:autoSpaceDN w:val="0"/>
        <w:adjustRightInd w:val="0"/>
        <w:spacing w:line="240" w:lineRule="auto"/>
        <w:rPr>
          <w:rFonts w:ascii="Times New Roman" w:hAnsi="Times New Roman" w:cs="Times New Roman"/>
          <w:color w:val="000000" w:themeColor="text1"/>
          <w:sz w:val="28"/>
          <w:szCs w:val="28"/>
          <w:rPrChange w:id="14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7"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48"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149" w:author="N PRASAD" w:date="2016-07-01T12:13:00Z">
            <w:rPr>
              <w:rFonts w:ascii="Consolas" w:hAnsi="Consolas" w:cs="Consolas"/>
              <w:color w:val="000000"/>
              <w:sz w:val="24"/>
              <w:szCs w:val="24"/>
            </w:rPr>
          </w:rPrChange>
        </w:rPr>
        <w:t>.qual=qual;</w:t>
      </w:r>
    </w:p>
    <w:p w:rsidR="0027573D" w:rsidRPr="00B5270F" w:rsidRDefault="00572FDB" w:rsidP="00CC5DFF">
      <w:pPr>
        <w:rPr>
          <w:rFonts w:ascii="Times New Roman" w:hAnsi="Times New Roman" w:cs="Times New Roman"/>
          <w:color w:val="000000" w:themeColor="text1"/>
          <w:sz w:val="28"/>
          <w:szCs w:val="28"/>
          <w:rPrChange w:id="150" w:author="N PRASAD" w:date="2016-07-01T12:13:00Z">
            <w:rPr>
              <w:sz w:val="24"/>
              <w:szCs w:val="24"/>
            </w:rPr>
          </w:rPrChange>
        </w:rPr>
      </w:pPr>
      <w:r w:rsidRPr="00B5270F">
        <w:rPr>
          <w:rFonts w:ascii="Times New Roman" w:hAnsi="Times New Roman" w:cs="Times New Roman"/>
          <w:color w:val="000000" w:themeColor="text1"/>
          <w:sz w:val="28"/>
          <w:szCs w:val="28"/>
          <w:rPrChange w:id="151" w:author="N PRASAD" w:date="2016-07-01T12:13:00Z">
            <w:rPr>
              <w:rFonts w:ascii="Consolas" w:hAnsi="Consolas" w:cs="Consolas"/>
              <w:color w:val="000000"/>
              <w:sz w:val="24"/>
              <w:szCs w:val="24"/>
            </w:rPr>
          </w:rPrChange>
        </w:rPr>
        <w:tab/>
        <w:t>}</w:t>
      </w:r>
    </w:p>
    <w:p w:rsidR="0027573D" w:rsidRPr="00B5270F" w:rsidRDefault="0027573D" w:rsidP="0027573D">
      <w:pPr>
        <w:autoSpaceDE w:val="0"/>
        <w:autoSpaceDN w:val="0"/>
        <w:adjustRightInd w:val="0"/>
        <w:spacing w:line="240" w:lineRule="auto"/>
        <w:rPr>
          <w:rFonts w:ascii="Times New Roman" w:hAnsi="Times New Roman" w:cs="Times New Roman"/>
          <w:color w:val="000000" w:themeColor="text1"/>
          <w:sz w:val="28"/>
          <w:szCs w:val="28"/>
          <w:rPrChange w:id="152" w:author="N PRASAD" w:date="2016-07-01T12:13:00Z">
            <w:rPr>
              <w:rFonts w:ascii="Consolas" w:hAnsi="Consolas" w:cs="Consolas"/>
              <w:sz w:val="24"/>
              <w:szCs w:val="24"/>
            </w:rPr>
          </w:rPrChange>
        </w:rPr>
      </w:pPr>
    </w:p>
    <w:p w:rsidR="0027573D" w:rsidRPr="00B5270F" w:rsidRDefault="00572FDB" w:rsidP="0027573D">
      <w:pPr>
        <w:autoSpaceDE w:val="0"/>
        <w:autoSpaceDN w:val="0"/>
        <w:adjustRightInd w:val="0"/>
        <w:spacing w:line="240" w:lineRule="auto"/>
        <w:rPr>
          <w:rFonts w:ascii="Times New Roman" w:hAnsi="Times New Roman" w:cs="Times New Roman"/>
          <w:color w:val="000000" w:themeColor="text1"/>
          <w:sz w:val="28"/>
          <w:szCs w:val="28"/>
          <w:rPrChange w:id="15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4"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55" w:author="N PRASAD" w:date="2016-07-01T12:13:00Z">
            <w:rPr>
              <w:rFonts w:ascii="Consolas" w:hAnsi="Consolas" w:cs="Consolas"/>
              <w:b/>
              <w:bCs/>
              <w:color w:val="7F0055"/>
              <w:sz w:val="24"/>
              <w:szCs w:val="24"/>
            </w:rPr>
          </w:rPrChange>
        </w:rPr>
        <w:t>public</w:t>
      </w:r>
      <w:r w:rsidRPr="00B5270F">
        <w:rPr>
          <w:rFonts w:ascii="Times New Roman" w:hAnsi="Times New Roman" w:cs="Times New Roman"/>
          <w:color w:val="000000" w:themeColor="text1"/>
          <w:sz w:val="28"/>
          <w:szCs w:val="28"/>
          <w:rPrChange w:id="156" w:author="N PRASAD" w:date="2016-07-01T12:13:00Z">
            <w:rPr>
              <w:rFonts w:ascii="Consolas" w:hAnsi="Consolas" w:cs="Consolas"/>
              <w:color w:val="000000"/>
              <w:sz w:val="24"/>
              <w:szCs w:val="24"/>
            </w:rPr>
          </w:rPrChange>
        </w:rPr>
        <w:t xml:space="preserve"> String getName() {</w:t>
      </w:r>
    </w:p>
    <w:p w:rsidR="0027573D" w:rsidRPr="00B5270F" w:rsidRDefault="00572FDB" w:rsidP="0027573D">
      <w:pPr>
        <w:autoSpaceDE w:val="0"/>
        <w:autoSpaceDN w:val="0"/>
        <w:adjustRightInd w:val="0"/>
        <w:spacing w:line="240" w:lineRule="auto"/>
        <w:rPr>
          <w:rFonts w:ascii="Times New Roman" w:hAnsi="Times New Roman" w:cs="Times New Roman"/>
          <w:color w:val="000000" w:themeColor="text1"/>
          <w:sz w:val="28"/>
          <w:szCs w:val="28"/>
          <w:rPrChange w:id="15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59"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60" w:author="N PRASAD" w:date="2016-07-01T12:13:00Z">
            <w:rPr>
              <w:rFonts w:ascii="Consolas" w:hAnsi="Consolas" w:cs="Consolas"/>
              <w:b/>
              <w:bCs/>
              <w:color w:val="7F0055"/>
              <w:sz w:val="24"/>
              <w:szCs w:val="24"/>
            </w:rPr>
          </w:rPrChange>
        </w:rPr>
        <w:t>return</w:t>
      </w:r>
      <w:r w:rsidRPr="00B5270F">
        <w:rPr>
          <w:rFonts w:ascii="Times New Roman" w:hAnsi="Times New Roman" w:cs="Times New Roman"/>
          <w:color w:val="000000" w:themeColor="text1"/>
          <w:sz w:val="28"/>
          <w:szCs w:val="28"/>
          <w:rPrChange w:id="161" w:author="N PRASAD" w:date="2016-07-01T12:13:00Z">
            <w:rPr>
              <w:rFonts w:ascii="Consolas" w:hAnsi="Consolas" w:cs="Consolas"/>
              <w:color w:val="0000C0"/>
              <w:sz w:val="24"/>
              <w:szCs w:val="24"/>
            </w:rPr>
          </w:rPrChange>
        </w:rPr>
        <w:t>name;</w:t>
      </w:r>
    </w:p>
    <w:p w:rsidR="00CC5DFF" w:rsidRPr="00B5270F" w:rsidRDefault="00572FDB" w:rsidP="0027573D">
      <w:pPr>
        <w:rPr>
          <w:rFonts w:ascii="Times New Roman" w:hAnsi="Times New Roman" w:cs="Times New Roman"/>
          <w:color w:val="000000" w:themeColor="text1"/>
          <w:sz w:val="28"/>
          <w:szCs w:val="28"/>
          <w:rPrChange w:id="162" w:author="N PRASAD" w:date="2016-07-01T12:13:00Z">
            <w:rPr>
              <w:sz w:val="24"/>
              <w:szCs w:val="24"/>
            </w:rPr>
          </w:rPrChange>
        </w:rPr>
      </w:pPr>
      <w:r w:rsidRPr="00B5270F">
        <w:rPr>
          <w:rFonts w:ascii="Times New Roman" w:hAnsi="Times New Roman" w:cs="Times New Roman"/>
          <w:color w:val="000000" w:themeColor="text1"/>
          <w:sz w:val="28"/>
          <w:szCs w:val="28"/>
          <w:rPrChange w:id="163" w:author="N PRASAD" w:date="2016-07-01T12:13:00Z">
            <w:rPr>
              <w:rFonts w:ascii="Consolas" w:hAnsi="Consolas" w:cs="Consolas"/>
              <w:color w:val="000000"/>
              <w:sz w:val="24"/>
              <w:szCs w:val="24"/>
            </w:rPr>
          </w:rPrChange>
        </w:rPr>
        <w:tab/>
        <w:t>}</w:t>
      </w:r>
    </w:p>
    <w:p w:rsidR="00047A46" w:rsidRPr="00B5270F" w:rsidRDefault="00572FDB" w:rsidP="00CC5DFF">
      <w:pPr>
        <w:rPr>
          <w:rFonts w:ascii="Times New Roman" w:hAnsi="Times New Roman" w:cs="Times New Roman"/>
          <w:color w:val="000000" w:themeColor="text1"/>
          <w:sz w:val="28"/>
          <w:szCs w:val="28"/>
          <w:rPrChange w:id="164" w:author="N PRASAD" w:date="2016-07-01T12:13:00Z">
            <w:rPr>
              <w:sz w:val="24"/>
              <w:szCs w:val="24"/>
            </w:rPr>
          </w:rPrChange>
        </w:rPr>
      </w:pPr>
      <w:r w:rsidRPr="00B5270F">
        <w:rPr>
          <w:rFonts w:ascii="Times New Roman" w:hAnsi="Times New Roman" w:cs="Times New Roman"/>
          <w:color w:val="000000" w:themeColor="text1"/>
          <w:sz w:val="28"/>
          <w:szCs w:val="28"/>
          <w:rPrChange w:id="165" w:author="N PRASAD" w:date="2016-07-01T12:13:00Z">
            <w:rPr>
              <w:sz w:val="24"/>
              <w:szCs w:val="24"/>
            </w:rPr>
          </w:rPrChange>
        </w:rPr>
        <w:t xml:space="preserve">         Write Getter methods    </w:t>
      </w:r>
    </w:p>
    <w:p w:rsidR="001B6AA4" w:rsidRPr="00B5270F" w:rsidRDefault="00572FDB" w:rsidP="001B6AA4">
      <w:pPr>
        <w:rPr>
          <w:rFonts w:ascii="Times New Roman" w:hAnsi="Times New Roman" w:cs="Times New Roman"/>
          <w:color w:val="000000" w:themeColor="text1"/>
          <w:sz w:val="28"/>
          <w:szCs w:val="28"/>
          <w:rPrChange w:id="166" w:author="N PRASAD" w:date="2016-07-01T12:13:00Z">
            <w:rPr>
              <w:sz w:val="24"/>
              <w:szCs w:val="24"/>
            </w:rPr>
          </w:rPrChange>
        </w:rPr>
      </w:pPr>
      <w:r w:rsidRPr="00B5270F">
        <w:rPr>
          <w:rFonts w:ascii="Times New Roman" w:hAnsi="Times New Roman" w:cs="Times New Roman"/>
          <w:color w:val="000000" w:themeColor="text1"/>
          <w:sz w:val="28"/>
          <w:szCs w:val="28"/>
          <w:rPrChange w:id="167" w:author="N PRASAD" w:date="2016-07-01T12:13:00Z">
            <w:rPr>
              <w:sz w:val="24"/>
              <w:szCs w:val="24"/>
            </w:rPr>
          </w:rPrChange>
        </w:rPr>
        <w:t xml:space="preserve">                   }</w:t>
      </w: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68"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169" w:author="N PRASAD" w:date="2016-07-01T12:13:00Z">
            <w:rPr>
              <w:rFonts w:ascii="Consolas" w:hAnsi="Consolas" w:cs="Consolas"/>
              <w:b/>
              <w:bCs/>
              <w:color w:val="7F0055"/>
              <w:sz w:val="24"/>
              <w:szCs w:val="24"/>
            </w:rPr>
          </w:rPrChange>
        </w:rPr>
        <w:lastRenderedPageBreak/>
        <w:t>publicclass</w:t>
      </w:r>
      <w:r w:rsidRPr="00B5270F">
        <w:rPr>
          <w:rFonts w:ascii="Times New Roman" w:hAnsi="Times New Roman" w:cs="Times New Roman"/>
          <w:color w:val="000000" w:themeColor="text1"/>
          <w:sz w:val="28"/>
          <w:szCs w:val="28"/>
          <w:rPrChange w:id="170" w:author="N PRASAD" w:date="2016-07-01T12:13:00Z">
            <w:rPr>
              <w:rFonts w:ascii="Consolas" w:hAnsi="Consolas" w:cs="Consolas"/>
              <w:color w:val="000000"/>
              <w:sz w:val="24"/>
              <w:szCs w:val="24"/>
            </w:rPr>
          </w:rPrChange>
        </w:rPr>
        <w:t>ImutableTest {</w:t>
      </w:r>
    </w:p>
    <w:p w:rsidR="00F168AB" w:rsidRPr="00B5270F" w:rsidRDefault="00F168AB" w:rsidP="00F168AB">
      <w:pPr>
        <w:autoSpaceDE w:val="0"/>
        <w:autoSpaceDN w:val="0"/>
        <w:adjustRightInd w:val="0"/>
        <w:spacing w:line="240" w:lineRule="auto"/>
        <w:rPr>
          <w:rFonts w:ascii="Times New Roman" w:hAnsi="Times New Roman" w:cs="Times New Roman"/>
          <w:color w:val="000000" w:themeColor="text1"/>
          <w:sz w:val="28"/>
          <w:szCs w:val="28"/>
          <w:rPrChange w:id="171" w:author="N PRASAD" w:date="2016-07-01T12:13:00Z">
            <w:rPr>
              <w:rFonts w:ascii="Consolas" w:hAnsi="Consolas" w:cs="Consolas"/>
              <w:sz w:val="24"/>
              <w:szCs w:val="24"/>
            </w:rPr>
          </w:rPrChange>
        </w:rPr>
      </w:pP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7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3"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74" w:author="N PRASAD" w:date="2016-07-01T12:13:00Z">
            <w:rPr>
              <w:rFonts w:ascii="Consolas" w:hAnsi="Consolas" w:cs="Consolas"/>
              <w:b/>
              <w:bCs/>
              <w:color w:val="7F0055"/>
              <w:sz w:val="24"/>
              <w:szCs w:val="24"/>
            </w:rPr>
          </w:rPrChange>
        </w:rPr>
        <w:t>publicstaticvoid</w:t>
      </w:r>
      <w:r w:rsidRPr="00B5270F">
        <w:rPr>
          <w:rFonts w:ascii="Times New Roman" w:hAnsi="Times New Roman" w:cs="Times New Roman"/>
          <w:color w:val="000000" w:themeColor="text1"/>
          <w:sz w:val="28"/>
          <w:szCs w:val="28"/>
          <w:rPrChange w:id="175" w:author="N PRASAD" w:date="2016-07-01T12:13:00Z">
            <w:rPr>
              <w:rFonts w:ascii="Consolas" w:hAnsi="Consolas" w:cs="Consolas"/>
              <w:color w:val="000000"/>
              <w:sz w:val="24"/>
              <w:szCs w:val="24"/>
            </w:rPr>
          </w:rPrChange>
        </w:rPr>
        <w:t xml:space="preserve"> main(String[] args) {</w:t>
      </w: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7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78" w:author="N PRASAD" w:date="2016-07-01T12:13:00Z">
            <w:rPr>
              <w:rFonts w:ascii="Consolas" w:hAnsi="Consolas" w:cs="Consolas"/>
              <w:color w:val="000000"/>
              <w:sz w:val="24"/>
              <w:szCs w:val="24"/>
            </w:rPr>
          </w:rPrChange>
        </w:rPr>
        <w:tab/>
        <w:t>Data data  =</w:t>
      </w:r>
      <w:r w:rsidRPr="00B5270F">
        <w:rPr>
          <w:rFonts w:ascii="Times New Roman" w:hAnsi="Times New Roman" w:cs="Times New Roman"/>
          <w:b/>
          <w:bCs/>
          <w:color w:val="000000" w:themeColor="text1"/>
          <w:sz w:val="28"/>
          <w:szCs w:val="28"/>
          <w:rPrChange w:id="179"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180" w:author="N PRASAD" w:date="2016-07-01T12:13:00Z">
            <w:rPr>
              <w:rFonts w:ascii="Consolas" w:hAnsi="Consolas" w:cs="Consolas"/>
              <w:color w:val="000000"/>
              <w:sz w:val="24"/>
              <w:szCs w:val="24"/>
            </w:rPr>
          </w:rPrChange>
        </w:rPr>
        <w:t xml:space="preserve"> Data("ABC","23","MA");</w:t>
      </w: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8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83" w:author="N PRASAD" w:date="2016-07-01T12:13:00Z">
            <w:rPr>
              <w:rFonts w:ascii="Consolas" w:hAnsi="Consolas" w:cs="Consolas"/>
              <w:color w:val="000000"/>
              <w:sz w:val="24"/>
              <w:szCs w:val="24"/>
            </w:rPr>
          </w:rPrChange>
        </w:rPr>
        <w:tab/>
        <w:t>System.</w:t>
      </w:r>
      <w:r w:rsidRPr="00B5270F">
        <w:rPr>
          <w:rFonts w:ascii="Times New Roman" w:hAnsi="Times New Roman" w:cs="Times New Roman"/>
          <w:i/>
          <w:iCs/>
          <w:color w:val="000000" w:themeColor="text1"/>
          <w:sz w:val="28"/>
          <w:szCs w:val="28"/>
          <w:rPrChange w:id="184" w:author="N PRASAD" w:date="2016-07-01T12:13:00Z">
            <w:rPr>
              <w:rFonts w:ascii="Consolas" w:hAnsi="Consolas" w:cs="Consolas"/>
              <w:i/>
              <w:iCs/>
              <w:color w:val="0000C0"/>
              <w:sz w:val="24"/>
              <w:szCs w:val="24"/>
            </w:rPr>
          </w:rPrChange>
        </w:rPr>
        <w:t>out</w:t>
      </w:r>
      <w:r w:rsidRPr="00B5270F">
        <w:rPr>
          <w:rFonts w:ascii="Times New Roman" w:hAnsi="Times New Roman" w:cs="Times New Roman"/>
          <w:color w:val="000000" w:themeColor="text1"/>
          <w:sz w:val="28"/>
          <w:szCs w:val="28"/>
          <w:rPrChange w:id="185" w:author="N PRASAD" w:date="2016-07-01T12:13:00Z">
            <w:rPr>
              <w:rFonts w:ascii="Consolas" w:hAnsi="Consolas" w:cs="Consolas"/>
              <w:color w:val="000000"/>
              <w:sz w:val="24"/>
              <w:szCs w:val="24"/>
            </w:rPr>
          </w:rPrChange>
        </w:rPr>
        <w:t>.println(data.getAge());</w:t>
      </w: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8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8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89" w:author="N PRASAD" w:date="2016-07-01T12:13:00Z">
            <w:rPr>
              <w:rFonts w:ascii="Consolas" w:hAnsi="Consolas" w:cs="Consolas"/>
              <w:color w:val="000000"/>
              <w:sz w:val="24"/>
              <w:szCs w:val="24"/>
            </w:rPr>
          </w:rPrChange>
        </w:rPr>
        <w:tab/>
      </w: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9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92" w:author="N PRASAD" w:date="2016-07-01T12:13:00Z">
            <w:rPr>
              <w:rFonts w:ascii="Consolas" w:hAnsi="Consolas" w:cs="Consolas"/>
              <w:color w:val="000000"/>
              <w:sz w:val="24"/>
              <w:szCs w:val="24"/>
            </w:rPr>
          </w:rPrChange>
        </w:rPr>
        <w:tab/>
        <w:t>Data data2 = data.setAge("43");</w:t>
      </w: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9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95" w:author="N PRASAD" w:date="2016-07-01T12:13:00Z">
            <w:rPr>
              <w:rFonts w:ascii="Consolas" w:hAnsi="Consolas" w:cs="Consolas"/>
              <w:color w:val="000000"/>
              <w:sz w:val="24"/>
              <w:szCs w:val="24"/>
            </w:rPr>
          </w:rPrChange>
        </w:rPr>
        <w:tab/>
        <w:t>System.</w:t>
      </w:r>
      <w:r w:rsidRPr="00B5270F">
        <w:rPr>
          <w:rFonts w:ascii="Times New Roman" w:hAnsi="Times New Roman" w:cs="Times New Roman"/>
          <w:i/>
          <w:iCs/>
          <w:color w:val="000000" w:themeColor="text1"/>
          <w:sz w:val="28"/>
          <w:szCs w:val="28"/>
          <w:rPrChange w:id="196" w:author="N PRASAD" w:date="2016-07-01T12:13:00Z">
            <w:rPr>
              <w:rFonts w:ascii="Consolas" w:hAnsi="Consolas" w:cs="Consolas"/>
              <w:i/>
              <w:iCs/>
              <w:color w:val="0000C0"/>
              <w:sz w:val="24"/>
              <w:szCs w:val="24"/>
            </w:rPr>
          </w:rPrChange>
        </w:rPr>
        <w:t>out</w:t>
      </w:r>
      <w:r w:rsidRPr="00B5270F">
        <w:rPr>
          <w:rFonts w:ascii="Times New Roman" w:hAnsi="Times New Roman" w:cs="Times New Roman"/>
          <w:color w:val="000000" w:themeColor="text1"/>
          <w:sz w:val="28"/>
          <w:szCs w:val="28"/>
          <w:rPrChange w:id="197" w:author="N PRASAD" w:date="2016-07-01T12:13:00Z">
            <w:rPr>
              <w:rFonts w:ascii="Consolas" w:hAnsi="Consolas" w:cs="Consolas"/>
              <w:color w:val="000000"/>
              <w:sz w:val="24"/>
              <w:szCs w:val="24"/>
            </w:rPr>
          </w:rPrChange>
        </w:rPr>
        <w:t>.println(data2.getAge());</w:t>
      </w:r>
    </w:p>
    <w:p w:rsidR="00F168AB" w:rsidRPr="00B5270F" w:rsidRDefault="00572FDB" w:rsidP="00F168AB">
      <w:pPr>
        <w:autoSpaceDE w:val="0"/>
        <w:autoSpaceDN w:val="0"/>
        <w:adjustRightInd w:val="0"/>
        <w:spacing w:line="240" w:lineRule="auto"/>
        <w:rPr>
          <w:rFonts w:ascii="Times New Roman" w:hAnsi="Times New Roman" w:cs="Times New Roman"/>
          <w:color w:val="000000" w:themeColor="text1"/>
          <w:sz w:val="28"/>
          <w:szCs w:val="28"/>
          <w:rPrChange w:id="19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200" w:author="N PRASAD" w:date="2016-07-01T12:13:00Z">
            <w:rPr>
              <w:rFonts w:ascii="Consolas" w:hAnsi="Consolas" w:cs="Consolas"/>
              <w:color w:val="000000"/>
              <w:sz w:val="24"/>
              <w:szCs w:val="24"/>
            </w:rPr>
          </w:rPrChange>
        </w:rPr>
        <w:tab/>
      </w:r>
    </w:p>
    <w:p w:rsidR="003209E0" w:rsidRPr="00B5270F" w:rsidRDefault="00572FDB" w:rsidP="00F168AB">
      <w:pPr>
        <w:rPr>
          <w:rFonts w:ascii="Times New Roman" w:hAnsi="Times New Roman" w:cs="Times New Roman"/>
          <w:color w:val="000000" w:themeColor="text1"/>
          <w:sz w:val="28"/>
          <w:szCs w:val="28"/>
          <w:rPrChange w:id="201"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02" w:author="N PRASAD" w:date="2016-07-01T12:13:00Z">
            <w:rPr>
              <w:rFonts w:ascii="Consolas" w:hAnsi="Consolas" w:cs="Consolas"/>
              <w:color w:val="000000"/>
              <w:sz w:val="24"/>
              <w:szCs w:val="24"/>
            </w:rPr>
          </w:rPrChange>
        </w:rPr>
        <w:tab/>
        <w:t>}</w:t>
      </w:r>
    </w:p>
    <w:p w:rsidR="003678DD" w:rsidRPr="00B5270F" w:rsidRDefault="00572FDB" w:rsidP="00F168AB">
      <w:pPr>
        <w:rPr>
          <w:rFonts w:ascii="Times New Roman" w:hAnsi="Times New Roman" w:cs="Times New Roman"/>
          <w:color w:val="000000" w:themeColor="text1"/>
          <w:sz w:val="28"/>
          <w:szCs w:val="28"/>
          <w:rPrChange w:id="203"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04" w:author="N PRASAD" w:date="2016-07-01T12:13:00Z">
            <w:rPr>
              <w:rFonts w:ascii="Consolas" w:hAnsi="Consolas" w:cs="Consolas"/>
              <w:color w:val="000000"/>
              <w:sz w:val="24"/>
              <w:szCs w:val="24"/>
            </w:rPr>
          </w:rPrChange>
        </w:rPr>
        <w:t>}</w:t>
      </w:r>
    </w:p>
    <w:p w:rsidR="003678DD" w:rsidRPr="00B5270F" w:rsidRDefault="00572FDB" w:rsidP="00F168AB">
      <w:pPr>
        <w:rPr>
          <w:rFonts w:ascii="Times New Roman" w:hAnsi="Times New Roman" w:cs="Times New Roman"/>
          <w:b/>
          <w:color w:val="000000" w:themeColor="text1"/>
          <w:sz w:val="28"/>
          <w:szCs w:val="28"/>
          <w:rPrChange w:id="205" w:author="N PRASAD" w:date="2016-07-01T12:13:00Z">
            <w:rPr>
              <w:rFonts w:ascii="Consolas" w:hAnsi="Consolas" w:cs="Consolas"/>
              <w:b/>
              <w:color w:val="000000"/>
              <w:sz w:val="24"/>
              <w:szCs w:val="24"/>
            </w:rPr>
          </w:rPrChange>
        </w:rPr>
      </w:pPr>
      <w:r w:rsidRPr="00B5270F">
        <w:rPr>
          <w:rFonts w:ascii="Times New Roman" w:hAnsi="Times New Roman" w:cs="Times New Roman"/>
          <w:b/>
          <w:color w:val="000000" w:themeColor="text1"/>
          <w:sz w:val="28"/>
          <w:szCs w:val="28"/>
          <w:rPrChange w:id="206" w:author="N PRASAD" w:date="2016-07-01T12:13:00Z">
            <w:rPr>
              <w:rFonts w:ascii="Consolas" w:hAnsi="Consolas" w:cs="Consolas"/>
              <w:b/>
              <w:color w:val="000000"/>
              <w:sz w:val="24"/>
              <w:szCs w:val="24"/>
            </w:rPr>
          </w:rPrChange>
        </w:rPr>
        <w:t>4.</w:t>
      </w:r>
      <w:ins w:id="207" w:author="N PRASAD" w:date="2016-06-29T19:33:00Z">
        <w:r w:rsidR="000B5FD0" w:rsidRPr="00B5270F">
          <w:rPr>
            <w:rFonts w:ascii="Times New Roman" w:hAnsi="Times New Roman" w:cs="Times New Roman"/>
            <w:b/>
            <w:color w:val="000000" w:themeColor="text1"/>
            <w:sz w:val="28"/>
            <w:szCs w:val="28"/>
            <w:rPrChange w:id="208" w:author="N PRASAD" w:date="2016-07-01T12:13:00Z">
              <w:rPr>
                <w:rFonts w:ascii="Times New Roman" w:hAnsi="Times New Roman" w:cs="Times New Roman"/>
                <w:b/>
                <w:color w:val="FF0000"/>
                <w:sz w:val="28"/>
                <w:szCs w:val="28"/>
              </w:rPr>
            </w:rPrChange>
          </w:rPr>
          <w:t xml:space="preserve"> </w:t>
        </w:r>
      </w:ins>
      <w:r w:rsidRPr="00B5270F">
        <w:rPr>
          <w:rFonts w:ascii="Times New Roman" w:hAnsi="Times New Roman" w:cs="Times New Roman"/>
          <w:b/>
          <w:color w:val="000000" w:themeColor="text1"/>
          <w:sz w:val="28"/>
          <w:szCs w:val="28"/>
          <w:rPrChange w:id="209" w:author="N PRASAD" w:date="2016-07-01T12:13:00Z">
            <w:rPr>
              <w:rFonts w:ascii="Consolas" w:hAnsi="Consolas" w:cs="Consolas"/>
              <w:b/>
              <w:color w:val="000000"/>
              <w:sz w:val="24"/>
              <w:szCs w:val="24"/>
            </w:rPr>
          </w:rPrChange>
        </w:rPr>
        <w:t>How can you create immutable objects like String?</w:t>
      </w:r>
    </w:p>
    <w:p w:rsidR="003678DD" w:rsidRPr="00B5270F" w:rsidRDefault="00572FDB" w:rsidP="00F168AB">
      <w:pPr>
        <w:rPr>
          <w:rFonts w:ascii="Times New Roman" w:hAnsi="Times New Roman" w:cs="Times New Roman"/>
          <w:i/>
          <w:color w:val="000000" w:themeColor="text1"/>
          <w:sz w:val="28"/>
          <w:szCs w:val="28"/>
          <w:rPrChange w:id="210" w:author="N PRASAD" w:date="2016-07-01T12:13:00Z">
            <w:rPr>
              <w:rFonts w:ascii="Consolas" w:hAnsi="Consolas" w:cs="Consolas"/>
              <w:i/>
              <w:color w:val="000000"/>
              <w:sz w:val="24"/>
              <w:szCs w:val="24"/>
            </w:rPr>
          </w:rPrChange>
        </w:rPr>
      </w:pPr>
      <w:r w:rsidRPr="00B5270F">
        <w:rPr>
          <w:rFonts w:ascii="Times New Roman" w:hAnsi="Times New Roman" w:cs="Times New Roman"/>
          <w:i/>
          <w:color w:val="000000" w:themeColor="text1"/>
          <w:sz w:val="28"/>
          <w:szCs w:val="28"/>
          <w:rPrChange w:id="211" w:author="N PRASAD" w:date="2016-07-01T12:13:00Z">
            <w:rPr>
              <w:rFonts w:ascii="Consolas" w:hAnsi="Consolas" w:cs="Consolas"/>
              <w:i/>
              <w:color w:val="000000"/>
              <w:sz w:val="24"/>
              <w:szCs w:val="24"/>
            </w:rPr>
          </w:rPrChange>
        </w:rPr>
        <w:t>(if it try to modify then it creates new object)</w:t>
      </w:r>
    </w:p>
    <w:p w:rsidR="00FB6382" w:rsidRPr="00B5270F" w:rsidRDefault="00FB6382" w:rsidP="00F168AB">
      <w:pPr>
        <w:rPr>
          <w:rFonts w:ascii="Times New Roman" w:hAnsi="Times New Roman" w:cs="Times New Roman"/>
          <w:b/>
          <w:color w:val="000000" w:themeColor="text1"/>
          <w:sz w:val="28"/>
          <w:szCs w:val="28"/>
          <w:rPrChange w:id="212" w:author="N PRASAD" w:date="2016-07-01T12:13:00Z">
            <w:rPr>
              <w:rFonts w:cstheme="minorHAnsi"/>
              <w:b/>
              <w:color w:val="000000"/>
              <w:sz w:val="24"/>
              <w:szCs w:val="24"/>
            </w:rPr>
          </w:rPrChange>
        </w:rPr>
      </w:pPr>
    </w:p>
    <w:p w:rsidR="003678DD" w:rsidRPr="00B5270F" w:rsidRDefault="00572FDB" w:rsidP="00F168AB">
      <w:pPr>
        <w:rPr>
          <w:rFonts w:ascii="Times New Roman" w:hAnsi="Times New Roman" w:cs="Times New Roman"/>
          <w:color w:val="000000" w:themeColor="text1"/>
          <w:sz w:val="28"/>
          <w:szCs w:val="28"/>
          <w:rPrChange w:id="213" w:author="N PRASAD" w:date="2016-07-01T12:13:00Z">
            <w:rPr>
              <w:rFonts w:cstheme="minorHAnsi"/>
              <w:color w:val="000000"/>
              <w:sz w:val="24"/>
              <w:szCs w:val="24"/>
            </w:rPr>
          </w:rPrChange>
        </w:rPr>
      </w:pPr>
      <w:r w:rsidRPr="00B5270F">
        <w:rPr>
          <w:rFonts w:ascii="Times New Roman" w:hAnsi="Times New Roman" w:cs="Times New Roman"/>
          <w:b/>
          <w:color w:val="000000" w:themeColor="text1"/>
          <w:sz w:val="28"/>
          <w:szCs w:val="28"/>
          <w:rPrChange w:id="214" w:author="N PRASAD" w:date="2016-07-01T12:13:00Z">
            <w:rPr>
              <w:rFonts w:cstheme="minorHAnsi"/>
              <w:b/>
              <w:color w:val="000000"/>
              <w:sz w:val="24"/>
              <w:szCs w:val="24"/>
            </w:rPr>
          </w:rPrChange>
        </w:rPr>
        <w:t>Ans</w:t>
      </w:r>
      <w:r w:rsidRPr="00B5270F">
        <w:rPr>
          <w:rFonts w:ascii="Times New Roman" w:hAnsi="Times New Roman" w:cs="Times New Roman"/>
          <w:color w:val="000000" w:themeColor="text1"/>
          <w:sz w:val="28"/>
          <w:szCs w:val="28"/>
          <w:rPrChange w:id="215" w:author="N PRASAD" w:date="2016-07-01T12:13:00Z">
            <w:rPr>
              <w:rFonts w:cstheme="minorHAnsi"/>
              <w:color w:val="000000"/>
              <w:sz w:val="24"/>
              <w:szCs w:val="24"/>
            </w:rPr>
          </w:rPrChange>
        </w:rPr>
        <w:t>:Provide setter method that creates new object with new content.</w:t>
      </w:r>
    </w:p>
    <w:p w:rsidR="003678DD" w:rsidRPr="00B5270F" w:rsidRDefault="003678DD" w:rsidP="00F168AB">
      <w:pPr>
        <w:rPr>
          <w:rFonts w:ascii="Times New Roman" w:hAnsi="Times New Roman" w:cs="Times New Roman"/>
          <w:color w:val="000000" w:themeColor="text1"/>
          <w:sz w:val="28"/>
          <w:szCs w:val="28"/>
          <w:rPrChange w:id="216" w:author="N PRASAD" w:date="2016-07-01T12:13:00Z">
            <w:rPr>
              <w:rFonts w:cstheme="minorHAnsi"/>
              <w:color w:val="000000"/>
              <w:sz w:val="24"/>
              <w:szCs w:val="24"/>
            </w:rPr>
          </w:rPrChange>
        </w:rPr>
      </w:pPr>
    </w:p>
    <w:p w:rsidR="003678DD" w:rsidRPr="00B5270F" w:rsidRDefault="00572FDB" w:rsidP="00F168AB">
      <w:pPr>
        <w:rPr>
          <w:rFonts w:ascii="Times New Roman" w:hAnsi="Times New Roman" w:cs="Times New Roman"/>
          <w:color w:val="000000" w:themeColor="text1"/>
          <w:sz w:val="28"/>
          <w:szCs w:val="28"/>
          <w:rPrChange w:id="217" w:author="N PRASAD" w:date="2016-07-01T12:13:00Z">
            <w:rPr>
              <w:rFonts w:cstheme="minorHAnsi"/>
              <w:color w:val="000000"/>
              <w:sz w:val="24"/>
              <w:szCs w:val="24"/>
            </w:rPr>
          </w:rPrChange>
        </w:rPr>
      </w:pPr>
      <w:r w:rsidRPr="00B5270F">
        <w:rPr>
          <w:rFonts w:ascii="Times New Roman" w:hAnsi="Times New Roman" w:cs="Times New Roman"/>
          <w:color w:val="000000" w:themeColor="text1"/>
          <w:sz w:val="28"/>
          <w:szCs w:val="28"/>
          <w:rPrChange w:id="218" w:author="N PRASAD" w:date="2016-07-01T12:13:00Z">
            <w:rPr>
              <w:rFonts w:cstheme="minorHAnsi"/>
              <w:color w:val="000000"/>
              <w:sz w:val="24"/>
              <w:szCs w:val="24"/>
            </w:rPr>
          </w:rPrChange>
        </w:rPr>
        <w:t>Public Data setAge(String age){</w:t>
      </w:r>
    </w:p>
    <w:p w:rsidR="003678DD" w:rsidRPr="00B5270F" w:rsidRDefault="00572FDB" w:rsidP="00F168AB">
      <w:pPr>
        <w:rPr>
          <w:rFonts w:ascii="Times New Roman" w:hAnsi="Times New Roman" w:cs="Times New Roman"/>
          <w:color w:val="000000" w:themeColor="text1"/>
          <w:sz w:val="28"/>
          <w:szCs w:val="28"/>
          <w:rPrChange w:id="219" w:author="N PRASAD" w:date="2016-07-01T12:13:00Z">
            <w:rPr>
              <w:rFonts w:cstheme="minorHAnsi"/>
              <w:color w:val="000000"/>
              <w:sz w:val="24"/>
              <w:szCs w:val="24"/>
            </w:rPr>
          </w:rPrChange>
        </w:rPr>
      </w:pPr>
      <w:r w:rsidRPr="00B5270F">
        <w:rPr>
          <w:rFonts w:ascii="Times New Roman" w:hAnsi="Times New Roman" w:cs="Times New Roman"/>
          <w:color w:val="000000" w:themeColor="text1"/>
          <w:sz w:val="28"/>
          <w:szCs w:val="28"/>
          <w:rPrChange w:id="220" w:author="N PRASAD" w:date="2016-07-01T12:13:00Z">
            <w:rPr>
              <w:rFonts w:cstheme="minorHAnsi"/>
              <w:color w:val="000000"/>
              <w:sz w:val="24"/>
              <w:szCs w:val="24"/>
            </w:rPr>
          </w:rPrChange>
        </w:rPr>
        <w:t>Data data=new Data</w:t>
      </w:r>
      <w:ins w:id="221" w:author="N PRASAD" w:date="2016-06-29T19:33:00Z">
        <w:r w:rsidR="000B5FD0" w:rsidRPr="00B5270F">
          <w:rPr>
            <w:rFonts w:ascii="Times New Roman" w:hAnsi="Times New Roman" w:cs="Times New Roman"/>
            <w:color w:val="000000" w:themeColor="text1"/>
            <w:sz w:val="28"/>
            <w:szCs w:val="28"/>
            <w:rPrChange w:id="222"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223" w:author="N PRASAD" w:date="2016-07-01T12:13:00Z">
            <w:rPr>
              <w:rFonts w:cstheme="minorHAnsi"/>
              <w:color w:val="000000"/>
              <w:sz w:val="24"/>
              <w:szCs w:val="24"/>
            </w:rPr>
          </w:rPrChange>
        </w:rPr>
        <w:t>(this.name,this.age,this.qual);</w:t>
      </w:r>
    </w:p>
    <w:p w:rsidR="00674783" w:rsidRPr="00B5270F" w:rsidRDefault="00572FDB" w:rsidP="00F168AB">
      <w:pPr>
        <w:rPr>
          <w:rFonts w:ascii="Times New Roman" w:hAnsi="Times New Roman" w:cs="Times New Roman"/>
          <w:color w:val="000000" w:themeColor="text1"/>
          <w:sz w:val="28"/>
          <w:szCs w:val="28"/>
          <w:rPrChange w:id="224" w:author="N PRASAD" w:date="2016-07-01T12:13:00Z">
            <w:rPr>
              <w:rFonts w:cstheme="minorHAnsi"/>
              <w:color w:val="000000"/>
              <w:sz w:val="24"/>
              <w:szCs w:val="24"/>
            </w:rPr>
          </w:rPrChange>
        </w:rPr>
      </w:pPr>
      <w:r w:rsidRPr="00B5270F">
        <w:rPr>
          <w:rFonts w:ascii="Times New Roman" w:hAnsi="Times New Roman" w:cs="Times New Roman"/>
          <w:color w:val="000000" w:themeColor="text1"/>
          <w:sz w:val="28"/>
          <w:szCs w:val="28"/>
          <w:rPrChange w:id="225" w:author="N PRASAD" w:date="2016-07-01T12:13:00Z">
            <w:rPr>
              <w:rFonts w:cstheme="minorHAnsi"/>
              <w:color w:val="000000"/>
              <w:sz w:val="24"/>
              <w:szCs w:val="24"/>
            </w:rPr>
          </w:rPrChange>
        </w:rPr>
        <w:t>Return data;</w:t>
      </w:r>
    </w:p>
    <w:p w:rsidR="00674783" w:rsidRPr="00B5270F" w:rsidRDefault="00572FDB" w:rsidP="00F168AB">
      <w:pPr>
        <w:rPr>
          <w:rFonts w:ascii="Times New Roman" w:hAnsi="Times New Roman" w:cs="Times New Roman"/>
          <w:color w:val="000000" w:themeColor="text1"/>
          <w:sz w:val="28"/>
          <w:szCs w:val="28"/>
          <w:rPrChange w:id="226" w:author="N PRASAD" w:date="2016-07-01T12:13:00Z">
            <w:rPr>
              <w:rFonts w:cstheme="minorHAnsi"/>
              <w:color w:val="000000"/>
              <w:sz w:val="24"/>
              <w:szCs w:val="24"/>
            </w:rPr>
          </w:rPrChange>
        </w:rPr>
      </w:pPr>
      <w:r w:rsidRPr="00B5270F">
        <w:rPr>
          <w:rFonts w:ascii="Times New Roman" w:hAnsi="Times New Roman" w:cs="Times New Roman"/>
          <w:color w:val="000000" w:themeColor="text1"/>
          <w:sz w:val="28"/>
          <w:szCs w:val="28"/>
          <w:rPrChange w:id="227" w:author="N PRASAD" w:date="2016-07-01T12:13:00Z">
            <w:rPr>
              <w:rFonts w:cstheme="minorHAnsi"/>
              <w:color w:val="000000"/>
              <w:sz w:val="24"/>
              <w:szCs w:val="24"/>
            </w:rPr>
          </w:rPrChange>
        </w:rPr>
        <w:t>}</w:t>
      </w:r>
    </w:p>
    <w:p w:rsidR="007B24C2" w:rsidRPr="00B5270F" w:rsidRDefault="007B24C2" w:rsidP="00F168AB">
      <w:pPr>
        <w:rPr>
          <w:rFonts w:ascii="Times New Roman" w:hAnsi="Times New Roman" w:cs="Times New Roman"/>
          <w:color w:val="000000" w:themeColor="text1"/>
          <w:sz w:val="28"/>
          <w:szCs w:val="28"/>
          <w:rPrChange w:id="228" w:author="N PRASAD" w:date="2016-07-01T12:13:00Z">
            <w:rPr>
              <w:rFonts w:ascii="Consolas" w:hAnsi="Consolas" w:cs="Consolas"/>
              <w:color w:val="000000"/>
              <w:sz w:val="24"/>
              <w:szCs w:val="24"/>
            </w:rPr>
          </w:rPrChange>
        </w:rPr>
      </w:pPr>
    </w:p>
    <w:p w:rsidR="007B24C2" w:rsidRPr="00B5270F" w:rsidRDefault="00572FDB" w:rsidP="00F168AB">
      <w:pPr>
        <w:rPr>
          <w:rFonts w:ascii="Times New Roman" w:hAnsi="Times New Roman" w:cs="Times New Roman"/>
          <w:b/>
          <w:color w:val="000000" w:themeColor="text1"/>
          <w:sz w:val="28"/>
          <w:szCs w:val="28"/>
          <w:rPrChange w:id="229" w:author="N PRASAD" w:date="2016-07-01T12:13:00Z">
            <w:rPr>
              <w:rFonts w:ascii="Consolas" w:hAnsi="Consolas" w:cs="Consolas"/>
              <w:b/>
              <w:color w:val="000000"/>
              <w:sz w:val="24"/>
              <w:szCs w:val="24"/>
            </w:rPr>
          </w:rPrChange>
        </w:rPr>
      </w:pPr>
      <w:r w:rsidRPr="00B5270F">
        <w:rPr>
          <w:rFonts w:ascii="Times New Roman" w:hAnsi="Times New Roman" w:cs="Times New Roman"/>
          <w:b/>
          <w:color w:val="000000" w:themeColor="text1"/>
          <w:sz w:val="28"/>
          <w:szCs w:val="28"/>
          <w:rPrChange w:id="230" w:author="N PRASAD" w:date="2016-07-01T12:13:00Z">
            <w:rPr>
              <w:rFonts w:ascii="Consolas" w:hAnsi="Consolas" w:cs="Consolas"/>
              <w:b/>
              <w:color w:val="000000"/>
              <w:sz w:val="24"/>
              <w:szCs w:val="24"/>
            </w:rPr>
          </w:rPrChange>
        </w:rPr>
        <w:t>5.what is Asynchronous and synchronized?</w:t>
      </w:r>
    </w:p>
    <w:p w:rsidR="00C716AF" w:rsidRPr="00B5270F" w:rsidRDefault="00C716AF" w:rsidP="00F168AB">
      <w:pPr>
        <w:rPr>
          <w:rFonts w:ascii="Times New Roman" w:hAnsi="Times New Roman" w:cs="Times New Roman"/>
          <w:b/>
          <w:color w:val="000000" w:themeColor="text1"/>
          <w:sz w:val="28"/>
          <w:szCs w:val="28"/>
          <w:rPrChange w:id="231" w:author="N PRASAD" w:date="2016-07-01T12:13:00Z">
            <w:rPr>
              <w:rFonts w:ascii="Consolas" w:hAnsi="Consolas" w:cs="Consolas"/>
              <w:b/>
              <w:color w:val="000000"/>
              <w:sz w:val="24"/>
              <w:szCs w:val="24"/>
            </w:rPr>
          </w:rPrChange>
        </w:rPr>
      </w:pPr>
    </w:p>
    <w:p w:rsidR="007B24C2" w:rsidRPr="00B5270F" w:rsidRDefault="00572FDB" w:rsidP="00F168AB">
      <w:pPr>
        <w:rPr>
          <w:rFonts w:ascii="Times New Roman" w:hAnsi="Times New Roman" w:cs="Times New Roman"/>
          <w:color w:val="000000" w:themeColor="text1"/>
          <w:sz w:val="28"/>
          <w:szCs w:val="28"/>
          <w:rPrChange w:id="232" w:author="N PRASAD" w:date="2016-07-01T12:13:00Z">
            <w:rPr>
              <w:rFonts w:ascii="Consolas" w:hAnsi="Consolas" w:cs="Consolas"/>
              <w:color w:val="000000"/>
              <w:sz w:val="24"/>
              <w:szCs w:val="24"/>
            </w:rPr>
          </w:rPrChange>
        </w:rPr>
      </w:pPr>
      <w:r w:rsidRPr="00B5270F">
        <w:rPr>
          <w:rFonts w:ascii="Times New Roman" w:hAnsi="Times New Roman" w:cs="Times New Roman"/>
          <w:b/>
          <w:color w:val="000000" w:themeColor="text1"/>
          <w:sz w:val="28"/>
          <w:szCs w:val="28"/>
          <w:rPrChange w:id="233" w:author="N PRASAD" w:date="2016-07-01T12:13:00Z">
            <w:rPr>
              <w:rFonts w:ascii="Consolas" w:hAnsi="Consolas" w:cs="Consolas"/>
              <w:b/>
              <w:color w:val="000000"/>
              <w:sz w:val="24"/>
              <w:szCs w:val="24"/>
            </w:rPr>
          </w:rPrChange>
        </w:rPr>
        <w:t>Ans:</w:t>
      </w:r>
    </w:p>
    <w:p w:rsidR="00D33C9F" w:rsidRPr="00B5270F" w:rsidRDefault="00572FDB" w:rsidP="007B79DD">
      <w:pPr>
        <w:rPr>
          <w:rFonts w:ascii="Times New Roman" w:hAnsi="Times New Roman" w:cs="Times New Roman"/>
          <w:color w:val="000000" w:themeColor="text1"/>
          <w:sz w:val="28"/>
          <w:szCs w:val="28"/>
          <w:rPrChange w:id="234" w:author="N PRASAD" w:date="2016-07-01T12:13:00Z">
            <w:rPr>
              <w:rFonts w:ascii="Consolas" w:hAnsi="Consolas" w:cs="Consolas"/>
              <w:color w:val="000000"/>
              <w:sz w:val="24"/>
              <w:szCs w:val="24"/>
            </w:rPr>
          </w:rPrChange>
        </w:rPr>
      </w:pPr>
      <w:r w:rsidRPr="00B5270F">
        <w:rPr>
          <w:rFonts w:ascii="Times New Roman" w:hAnsi="Times New Roman" w:cs="Times New Roman"/>
          <w:b/>
          <w:color w:val="000000" w:themeColor="text1"/>
          <w:sz w:val="28"/>
          <w:szCs w:val="28"/>
          <w:rPrChange w:id="235" w:author="N PRASAD" w:date="2016-07-01T12:13:00Z">
            <w:rPr>
              <w:rFonts w:ascii="Consolas" w:hAnsi="Consolas" w:cs="Consolas"/>
              <w:b/>
              <w:color w:val="000000"/>
              <w:sz w:val="24"/>
              <w:szCs w:val="24"/>
            </w:rPr>
          </w:rPrChange>
        </w:rPr>
        <w:t>Asynchronous</w:t>
      </w:r>
      <w:r w:rsidRPr="00B5270F">
        <w:rPr>
          <w:rFonts w:ascii="Times New Roman" w:hAnsi="Times New Roman" w:cs="Times New Roman"/>
          <w:color w:val="000000" w:themeColor="text1"/>
          <w:sz w:val="28"/>
          <w:szCs w:val="28"/>
          <w:rPrChange w:id="236" w:author="N PRASAD" w:date="2016-07-01T12:13:00Z">
            <w:rPr>
              <w:rFonts w:ascii="Consolas" w:hAnsi="Consolas" w:cs="Consolas"/>
              <w:color w:val="000000"/>
              <w:sz w:val="24"/>
              <w:szCs w:val="24"/>
            </w:rPr>
          </w:rPrChange>
        </w:rPr>
        <w:t xml:space="preserve"> :</w:t>
      </w:r>
      <w:ins w:id="237" w:author="RAVI TEJA" w:date="2016-06-11T20:15:00Z">
        <w:r w:rsidR="008F32D0" w:rsidRPr="00B5270F">
          <w:rPr>
            <w:rFonts w:ascii="Times New Roman" w:hAnsi="Times New Roman" w:cs="Times New Roman"/>
            <w:color w:val="000000" w:themeColor="text1"/>
            <w:sz w:val="28"/>
            <w:szCs w:val="28"/>
            <w:rPrChange w:id="238"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239" w:author="N PRASAD" w:date="2016-07-01T12:13:00Z">
            <w:rPr>
              <w:rFonts w:ascii="Consolas" w:hAnsi="Consolas" w:cs="Consolas"/>
              <w:color w:val="000000"/>
              <w:sz w:val="24"/>
              <w:szCs w:val="24"/>
            </w:rPr>
          </w:rPrChange>
        </w:rPr>
        <w:t>The object can accessed by multiple threads at single time is called asynchronous.</w:t>
      </w:r>
    </w:p>
    <w:p w:rsidR="007B79DD" w:rsidRPr="00B5270F" w:rsidRDefault="00572FDB" w:rsidP="007B79DD">
      <w:pPr>
        <w:rPr>
          <w:rFonts w:ascii="Times New Roman" w:hAnsi="Times New Roman" w:cs="Times New Roman"/>
          <w:color w:val="000000" w:themeColor="text1"/>
          <w:sz w:val="28"/>
          <w:szCs w:val="28"/>
          <w:rPrChange w:id="240" w:author="N PRASAD" w:date="2016-07-01T12:13:00Z">
            <w:rPr>
              <w:rFonts w:ascii="Consolas" w:hAnsi="Consolas" w:cs="Consolas"/>
              <w:color w:val="000000"/>
              <w:sz w:val="24"/>
              <w:szCs w:val="24"/>
            </w:rPr>
          </w:rPrChange>
        </w:rPr>
      </w:pPr>
      <w:r w:rsidRPr="00B5270F">
        <w:rPr>
          <w:rFonts w:ascii="Times New Roman" w:hAnsi="Times New Roman" w:cs="Times New Roman"/>
          <w:b/>
          <w:color w:val="000000" w:themeColor="text1"/>
          <w:sz w:val="28"/>
          <w:szCs w:val="28"/>
          <w:rPrChange w:id="241" w:author="N PRASAD" w:date="2016-07-01T12:13:00Z">
            <w:rPr>
              <w:rFonts w:ascii="Consolas" w:hAnsi="Consolas" w:cs="Consolas"/>
              <w:b/>
              <w:color w:val="000000"/>
              <w:sz w:val="24"/>
              <w:szCs w:val="24"/>
            </w:rPr>
          </w:rPrChange>
        </w:rPr>
        <w:t>Synchronized :</w:t>
      </w:r>
      <w:ins w:id="242" w:author="RAVI TEJA" w:date="2016-06-11T20:15:00Z">
        <w:r w:rsidR="008F32D0" w:rsidRPr="00B5270F">
          <w:rPr>
            <w:rFonts w:ascii="Times New Roman" w:hAnsi="Times New Roman" w:cs="Times New Roman"/>
            <w:b/>
            <w:color w:val="000000" w:themeColor="text1"/>
            <w:sz w:val="28"/>
            <w:szCs w:val="28"/>
            <w:rPrChange w:id="243" w:author="N PRASAD" w:date="2016-07-01T12:13:00Z">
              <w:rPr>
                <w:rFonts w:ascii="Times New Roman" w:hAnsi="Times New Roman" w:cs="Times New Roman"/>
                <w:b/>
                <w:color w:val="FF0000"/>
                <w:sz w:val="28"/>
                <w:szCs w:val="28"/>
              </w:rPr>
            </w:rPrChange>
          </w:rPr>
          <w:t xml:space="preserve"> </w:t>
        </w:r>
      </w:ins>
      <w:r w:rsidRPr="00B5270F">
        <w:rPr>
          <w:rFonts w:ascii="Times New Roman" w:hAnsi="Times New Roman" w:cs="Times New Roman"/>
          <w:color w:val="000000" w:themeColor="text1"/>
          <w:sz w:val="28"/>
          <w:szCs w:val="28"/>
          <w:rPrChange w:id="244" w:author="N PRASAD" w:date="2016-07-01T12:13:00Z">
            <w:rPr>
              <w:rFonts w:ascii="Consolas" w:hAnsi="Consolas" w:cs="Consolas"/>
              <w:color w:val="000000"/>
              <w:sz w:val="24"/>
              <w:szCs w:val="24"/>
            </w:rPr>
          </w:rPrChange>
        </w:rPr>
        <w:t>The object can</w:t>
      </w:r>
      <w:ins w:id="245" w:author="RAVI TEJA" w:date="2016-06-11T20:15:00Z">
        <w:r w:rsidR="008F32D0" w:rsidRPr="00B5270F">
          <w:rPr>
            <w:rFonts w:ascii="Times New Roman" w:hAnsi="Times New Roman" w:cs="Times New Roman"/>
            <w:color w:val="000000" w:themeColor="text1"/>
            <w:sz w:val="28"/>
            <w:szCs w:val="28"/>
            <w:rPrChange w:id="246"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247" w:author="N PRASAD" w:date="2016-07-01T12:13:00Z">
            <w:rPr>
              <w:rFonts w:ascii="Consolas" w:hAnsi="Consolas" w:cs="Consolas"/>
              <w:color w:val="000000"/>
              <w:sz w:val="24"/>
              <w:szCs w:val="24"/>
            </w:rPr>
          </w:rPrChange>
        </w:rPr>
        <w:t>accessed by one thread at a time.</w:t>
      </w:r>
    </w:p>
    <w:p w:rsidR="00196E4F" w:rsidRPr="00B5270F" w:rsidRDefault="00196E4F" w:rsidP="007B79DD">
      <w:pPr>
        <w:rPr>
          <w:rFonts w:ascii="Times New Roman" w:hAnsi="Times New Roman" w:cs="Times New Roman"/>
          <w:b/>
          <w:color w:val="000000" w:themeColor="text1"/>
          <w:sz w:val="28"/>
          <w:szCs w:val="28"/>
          <w:rPrChange w:id="248" w:author="N PRASAD" w:date="2016-07-01T12:13:00Z">
            <w:rPr>
              <w:rFonts w:ascii="Consolas" w:hAnsi="Consolas" w:cs="Consolas"/>
              <w:b/>
              <w:color w:val="000000"/>
              <w:sz w:val="24"/>
              <w:szCs w:val="24"/>
            </w:rPr>
          </w:rPrChange>
        </w:rPr>
      </w:pPr>
    </w:p>
    <w:p w:rsidR="00196E4F" w:rsidRPr="00B5270F" w:rsidRDefault="00572FDB" w:rsidP="007B79DD">
      <w:pPr>
        <w:rPr>
          <w:rFonts w:ascii="Times New Roman" w:hAnsi="Times New Roman" w:cs="Times New Roman"/>
          <w:b/>
          <w:color w:val="000000" w:themeColor="text1"/>
          <w:sz w:val="28"/>
          <w:szCs w:val="28"/>
          <w:rPrChange w:id="249" w:author="N PRASAD" w:date="2016-07-01T12:13:00Z">
            <w:rPr>
              <w:rFonts w:ascii="Consolas" w:hAnsi="Consolas" w:cs="Consolas"/>
              <w:b/>
              <w:color w:val="000000"/>
              <w:sz w:val="24"/>
              <w:szCs w:val="24"/>
            </w:rPr>
          </w:rPrChange>
        </w:rPr>
      </w:pPr>
      <w:r w:rsidRPr="00B5270F">
        <w:rPr>
          <w:rFonts w:ascii="Times New Roman" w:hAnsi="Times New Roman" w:cs="Times New Roman"/>
          <w:b/>
          <w:color w:val="000000" w:themeColor="text1"/>
          <w:sz w:val="28"/>
          <w:szCs w:val="28"/>
          <w:rPrChange w:id="250" w:author="N PRASAD" w:date="2016-07-01T12:13:00Z">
            <w:rPr>
              <w:rFonts w:ascii="Consolas" w:hAnsi="Consolas" w:cs="Consolas"/>
              <w:b/>
              <w:color w:val="000000"/>
              <w:sz w:val="24"/>
              <w:szCs w:val="24"/>
            </w:rPr>
          </w:rPrChange>
        </w:rPr>
        <w:t>6.How</w:t>
      </w:r>
      <w:ins w:id="251" w:author="RAVI TEJA" w:date="2016-06-11T20:15:00Z">
        <w:r w:rsidR="008F32D0" w:rsidRPr="00B5270F">
          <w:rPr>
            <w:rFonts w:ascii="Times New Roman" w:hAnsi="Times New Roman" w:cs="Times New Roman"/>
            <w:b/>
            <w:color w:val="000000" w:themeColor="text1"/>
            <w:sz w:val="28"/>
            <w:szCs w:val="28"/>
            <w:rPrChange w:id="252" w:author="N PRASAD" w:date="2016-07-01T12:13:00Z">
              <w:rPr>
                <w:rFonts w:ascii="Times New Roman" w:hAnsi="Times New Roman" w:cs="Times New Roman"/>
                <w:b/>
                <w:color w:val="FF0000"/>
                <w:sz w:val="28"/>
                <w:szCs w:val="28"/>
              </w:rPr>
            </w:rPrChange>
          </w:rPr>
          <w:t xml:space="preserve"> </w:t>
        </w:r>
      </w:ins>
      <w:r w:rsidRPr="00B5270F">
        <w:rPr>
          <w:rFonts w:ascii="Times New Roman" w:hAnsi="Times New Roman" w:cs="Times New Roman"/>
          <w:b/>
          <w:color w:val="000000" w:themeColor="text1"/>
          <w:sz w:val="28"/>
          <w:szCs w:val="28"/>
          <w:rPrChange w:id="253" w:author="N PRASAD" w:date="2016-07-01T12:13:00Z">
            <w:rPr>
              <w:rFonts w:ascii="Consolas" w:hAnsi="Consolas" w:cs="Consolas"/>
              <w:b/>
              <w:color w:val="000000"/>
              <w:sz w:val="24"/>
              <w:szCs w:val="24"/>
            </w:rPr>
          </w:rPrChange>
        </w:rPr>
        <w:t xml:space="preserve"> to Synchronized your java class?</w:t>
      </w:r>
    </w:p>
    <w:p w:rsidR="00D56E9F" w:rsidRPr="00B5270F" w:rsidRDefault="00D56E9F" w:rsidP="007B79DD">
      <w:pPr>
        <w:rPr>
          <w:rFonts w:ascii="Times New Roman" w:hAnsi="Times New Roman" w:cs="Times New Roman"/>
          <w:color w:val="000000" w:themeColor="text1"/>
          <w:sz w:val="28"/>
          <w:szCs w:val="28"/>
          <w:rPrChange w:id="254" w:author="N PRASAD" w:date="2016-07-01T12:13:00Z">
            <w:rPr>
              <w:rFonts w:ascii="Consolas" w:hAnsi="Consolas" w:cs="Consolas"/>
              <w:color w:val="000000"/>
              <w:sz w:val="24"/>
              <w:szCs w:val="24"/>
            </w:rPr>
          </w:rPrChange>
        </w:rPr>
      </w:pPr>
    </w:p>
    <w:p w:rsidR="00D56E9F" w:rsidRPr="00B5270F" w:rsidRDefault="00572FDB" w:rsidP="007B79DD">
      <w:pPr>
        <w:rPr>
          <w:rFonts w:ascii="Times New Roman" w:hAnsi="Times New Roman" w:cs="Times New Roman"/>
          <w:color w:val="000000" w:themeColor="text1"/>
          <w:sz w:val="28"/>
          <w:szCs w:val="28"/>
          <w:rPrChange w:id="255" w:author="N PRASAD" w:date="2016-07-01T12:13:00Z">
            <w:rPr>
              <w:rFonts w:ascii="Consolas" w:hAnsi="Consolas" w:cs="Consolas"/>
              <w:color w:val="000000"/>
              <w:sz w:val="24"/>
              <w:szCs w:val="24"/>
            </w:rPr>
          </w:rPrChange>
        </w:rPr>
      </w:pPr>
      <w:r w:rsidRPr="00B5270F">
        <w:rPr>
          <w:rFonts w:ascii="Times New Roman" w:hAnsi="Times New Roman" w:cs="Times New Roman"/>
          <w:b/>
          <w:color w:val="000000" w:themeColor="text1"/>
          <w:sz w:val="28"/>
          <w:szCs w:val="28"/>
          <w:rPrChange w:id="256" w:author="N PRASAD" w:date="2016-07-01T12:13:00Z">
            <w:rPr>
              <w:rFonts w:ascii="Consolas" w:hAnsi="Consolas" w:cs="Consolas"/>
              <w:b/>
              <w:color w:val="000000"/>
              <w:sz w:val="24"/>
              <w:szCs w:val="24"/>
            </w:rPr>
          </w:rPrChange>
        </w:rPr>
        <w:t>Ans:</w:t>
      </w:r>
      <w:r w:rsidRPr="00B5270F">
        <w:rPr>
          <w:rFonts w:ascii="Times New Roman" w:hAnsi="Times New Roman" w:cs="Times New Roman"/>
          <w:color w:val="000000" w:themeColor="text1"/>
          <w:sz w:val="28"/>
          <w:szCs w:val="28"/>
          <w:rPrChange w:id="257" w:author="N PRASAD" w:date="2016-07-01T12:13:00Z">
            <w:rPr>
              <w:rFonts w:ascii="Consolas" w:hAnsi="Consolas" w:cs="Consolas"/>
              <w:color w:val="000000"/>
              <w:sz w:val="24"/>
              <w:szCs w:val="24"/>
            </w:rPr>
          </w:rPrChange>
        </w:rPr>
        <w:t>Two ways  1.synchroniged block</w:t>
      </w:r>
    </w:p>
    <w:p w:rsidR="002F2DBB" w:rsidRPr="00B5270F" w:rsidRDefault="00572FDB" w:rsidP="007B79DD">
      <w:pPr>
        <w:rPr>
          <w:rFonts w:ascii="Times New Roman" w:hAnsi="Times New Roman" w:cs="Times New Roman"/>
          <w:color w:val="000000" w:themeColor="text1"/>
          <w:sz w:val="28"/>
          <w:szCs w:val="28"/>
          <w:rPrChange w:id="258"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59" w:author="N PRASAD" w:date="2016-07-01T12:13:00Z">
            <w:rPr>
              <w:rFonts w:ascii="Consolas" w:hAnsi="Consolas" w:cs="Consolas"/>
              <w:color w:val="000000"/>
              <w:sz w:val="24"/>
              <w:szCs w:val="24"/>
            </w:rPr>
          </w:rPrChange>
        </w:rPr>
        <w:t xml:space="preserve">2.Synchroniged keyword.                  </w:t>
      </w:r>
    </w:p>
    <w:p w:rsidR="00B85CD6" w:rsidRPr="00B5270F" w:rsidRDefault="00B85CD6" w:rsidP="00F168AB">
      <w:pPr>
        <w:rPr>
          <w:rFonts w:ascii="Times New Roman" w:hAnsi="Times New Roman" w:cs="Times New Roman"/>
          <w:color w:val="000000" w:themeColor="text1"/>
          <w:sz w:val="28"/>
          <w:szCs w:val="28"/>
          <w:rPrChange w:id="260" w:author="N PRASAD" w:date="2016-07-01T12:13:00Z">
            <w:rPr>
              <w:rFonts w:ascii="Consolas" w:hAnsi="Consolas" w:cs="Consolas"/>
              <w:color w:val="000000"/>
              <w:sz w:val="24"/>
              <w:szCs w:val="24"/>
            </w:rPr>
          </w:rPrChange>
        </w:rPr>
      </w:pPr>
    </w:p>
    <w:p w:rsidR="007B24C2" w:rsidRPr="00B5270F" w:rsidRDefault="00572FDB" w:rsidP="00F168AB">
      <w:pPr>
        <w:rPr>
          <w:rFonts w:ascii="Times New Roman" w:hAnsi="Times New Roman" w:cs="Times New Roman"/>
          <w:b/>
          <w:color w:val="000000" w:themeColor="text1"/>
          <w:sz w:val="28"/>
          <w:szCs w:val="28"/>
          <w:rPrChange w:id="261" w:author="N PRASAD" w:date="2016-07-01T12:13:00Z">
            <w:rPr>
              <w:rFonts w:ascii="Consolas" w:hAnsi="Consolas" w:cs="Consolas"/>
              <w:b/>
              <w:color w:val="000000"/>
              <w:sz w:val="24"/>
              <w:szCs w:val="24"/>
            </w:rPr>
          </w:rPrChange>
        </w:rPr>
      </w:pPr>
      <w:r w:rsidRPr="00B5270F">
        <w:rPr>
          <w:rFonts w:ascii="Times New Roman" w:hAnsi="Times New Roman" w:cs="Times New Roman"/>
          <w:b/>
          <w:color w:val="000000" w:themeColor="text1"/>
          <w:sz w:val="28"/>
          <w:szCs w:val="28"/>
          <w:rPrChange w:id="262" w:author="N PRASAD" w:date="2016-07-01T12:13:00Z">
            <w:rPr>
              <w:rFonts w:ascii="Consolas" w:hAnsi="Consolas" w:cs="Consolas"/>
              <w:b/>
              <w:color w:val="000000"/>
              <w:sz w:val="24"/>
              <w:szCs w:val="24"/>
            </w:rPr>
          </w:rPrChange>
        </w:rPr>
        <w:t>7.what is Synchronization? How can you create synchronization in java?what is object level lock and what is class level lock?</w:t>
      </w:r>
    </w:p>
    <w:p w:rsidR="00C716AF" w:rsidRPr="00B5270F" w:rsidDel="00592932" w:rsidRDefault="00C716AF" w:rsidP="00F168AB">
      <w:pPr>
        <w:rPr>
          <w:del w:id="263" w:author="NNR Chowdary" w:date="2013-10-27T09:21:00Z"/>
          <w:rFonts w:ascii="Times New Roman" w:hAnsi="Times New Roman" w:cs="Times New Roman"/>
          <w:b/>
          <w:color w:val="000000" w:themeColor="text1"/>
          <w:sz w:val="28"/>
          <w:szCs w:val="28"/>
          <w:rPrChange w:id="264" w:author="N PRASAD" w:date="2016-07-01T12:13:00Z">
            <w:rPr>
              <w:del w:id="265" w:author="NNR Chowdary" w:date="2013-10-27T09:21:00Z"/>
              <w:rFonts w:ascii="Consolas" w:hAnsi="Consolas" w:cs="Consolas"/>
              <w:b/>
              <w:color w:val="000000"/>
              <w:sz w:val="24"/>
              <w:szCs w:val="24"/>
            </w:rPr>
          </w:rPrChange>
        </w:rPr>
      </w:pPr>
    </w:p>
    <w:p w:rsidR="00F0350F" w:rsidRPr="00B5270F" w:rsidRDefault="00572FDB" w:rsidP="00F168AB">
      <w:pPr>
        <w:rPr>
          <w:rFonts w:ascii="Times New Roman" w:hAnsi="Times New Roman" w:cs="Times New Roman"/>
          <w:b/>
          <w:color w:val="000000" w:themeColor="text1"/>
          <w:sz w:val="28"/>
          <w:szCs w:val="28"/>
          <w:rPrChange w:id="266" w:author="N PRASAD" w:date="2016-07-01T12:13:00Z">
            <w:rPr>
              <w:rFonts w:ascii="Consolas" w:hAnsi="Consolas" w:cs="Consolas"/>
              <w:b/>
              <w:color w:val="000000"/>
              <w:sz w:val="24"/>
              <w:szCs w:val="24"/>
            </w:rPr>
          </w:rPrChange>
        </w:rPr>
      </w:pPr>
      <w:r w:rsidRPr="00B5270F">
        <w:rPr>
          <w:rFonts w:ascii="Times New Roman" w:hAnsi="Times New Roman" w:cs="Times New Roman"/>
          <w:b/>
          <w:color w:val="000000" w:themeColor="text1"/>
          <w:sz w:val="28"/>
          <w:szCs w:val="28"/>
          <w:rPrChange w:id="267" w:author="N PRASAD" w:date="2016-07-01T12:13:00Z">
            <w:rPr>
              <w:rFonts w:ascii="Consolas" w:hAnsi="Consolas" w:cs="Consolas"/>
              <w:b/>
              <w:color w:val="000000"/>
              <w:sz w:val="24"/>
              <w:szCs w:val="24"/>
            </w:rPr>
          </w:rPrChange>
        </w:rPr>
        <w:t>Ans:</w:t>
      </w:r>
    </w:p>
    <w:p w:rsidR="00921E52" w:rsidRPr="00B5270F" w:rsidRDefault="00572FDB" w:rsidP="00F168AB">
      <w:pPr>
        <w:rPr>
          <w:rFonts w:ascii="Times New Roman" w:hAnsi="Times New Roman" w:cs="Times New Roman"/>
          <w:color w:val="000000" w:themeColor="text1"/>
          <w:sz w:val="28"/>
          <w:szCs w:val="28"/>
          <w:rPrChange w:id="268"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69" w:author="N PRASAD" w:date="2016-07-01T12:13:00Z">
            <w:rPr>
              <w:rFonts w:ascii="Consolas" w:hAnsi="Consolas" w:cs="Consolas"/>
              <w:color w:val="000000"/>
              <w:sz w:val="24"/>
              <w:szCs w:val="24"/>
            </w:rPr>
          </w:rPrChange>
        </w:rPr>
        <w:t>Thread T1=new thread();</w:t>
      </w:r>
    </w:p>
    <w:p w:rsidR="00921E52" w:rsidRPr="00B5270F" w:rsidRDefault="00572FDB" w:rsidP="00F168AB">
      <w:pPr>
        <w:rPr>
          <w:rFonts w:ascii="Times New Roman" w:hAnsi="Times New Roman" w:cs="Times New Roman"/>
          <w:color w:val="000000" w:themeColor="text1"/>
          <w:sz w:val="28"/>
          <w:szCs w:val="28"/>
          <w:rPrChange w:id="270"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71" w:author="N PRASAD" w:date="2016-07-01T12:13:00Z">
            <w:rPr>
              <w:rFonts w:ascii="Consolas" w:hAnsi="Consolas" w:cs="Consolas"/>
              <w:color w:val="000000"/>
              <w:sz w:val="24"/>
              <w:szCs w:val="24"/>
            </w:rPr>
          </w:rPrChange>
        </w:rPr>
        <w:t>Thread T2=new thread();</w:t>
      </w:r>
    </w:p>
    <w:p w:rsidR="00921E52" w:rsidRPr="00B5270F" w:rsidRDefault="00572FDB" w:rsidP="00F168AB">
      <w:pPr>
        <w:rPr>
          <w:rFonts w:ascii="Times New Roman" w:hAnsi="Times New Roman" w:cs="Times New Roman"/>
          <w:color w:val="000000" w:themeColor="text1"/>
          <w:sz w:val="28"/>
          <w:szCs w:val="28"/>
          <w:rPrChange w:id="272"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73" w:author="N PRASAD" w:date="2016-07-01T12:13:00Z">
            <w:rPr>
              <w:rFonts w:ascii="Consolas" w:hAnsi="Consolas" w:cs="Consolas"/>
              <w:color w:val="000000"/>
              <w:sz w:val="24"/>
              <w:szCs w:val="24"/>
            </w:rPr>
          </w:rPrChange>
        </w:rPr>
        <w:lastRenderedPageBreak/>
        <w:t>--T1 accessing method1-synchroniged method1().</w:t>
      </w:r>
    </w:p>
    <w:p w:rsidR="00D33A85" w:rsidRPr="00B5270F" w:rsidRDefault="00572FDB" w:rsidP="00F168AB">
      <w:pPr>
        <w:rPr>
          <w:rFonts w:ascii="Times New Roman" w:hAnsi="Times New Roman" w:cs="Times New Roman"/>
          <w:color w:val="000000" w:themeColor="text1"/>
          <w:sz w:val="28"/>
          <w:szCs w:val="28"/>
          <w:rPrChange w:id="274"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75" w:author="N PRASAD" w:date="2016-07-01T12:13:00Z">
            <w:rPr>
              <w:rFonts w:ascii="Consolas" w:hAnsi="Consolas" w:cs="Consolas"/>
              <w:color w:val="000000"/>
              <w:sz w:val="24"/>
              <w:szCs w:val="24"/>
            </w:rPr>
          </w:rPrChange>
        </w:rPr>
        <w:t>--T2 accessing normal method and class level synchronized method But method level synchronized methods can’t access because t1 has lock on method1(t1 has object lev</w:t>
      </w:r>
      <w:ins w:id="276" w:author="RAVI TEJA" w:date="2016-06-20T12:21:00Z">
        <w:r w:rsidR="002C5135" w:rsidRPr="00B5270F">
          <w:rPr>
            <w:rFonts w:ascii="Times New Roman" w:hAnsi="Times New Roman" w:cs="Times New Roman"/>
            <w:color w:val="000000" w:themeColor="text1"/>
            <w:sz w:val="28"/>
            <w:szCs w:val="28"/>
            <w:rPrChange w:id="277"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278" w:author="N PRASAD" w:date="2016-07-01T12:13:00Z">
            <w:rPr>
              <w:rFonts w:ascii="Consolas" w:hAnsi="Consolas" w:cs="Consolas"/>
              <w:color w:val="000000"/>
              <w:sz w:val="24"/>
              <w:szCs w:val="24"/>
            </w:rPr>
          </w:rPrChange>
        </w:rPr>
        <w:t>el</w:t>
      </w:r>
      <w:del w:id="279" w:author="RAVI TEJA" w:date="2016-06-20T12:21:00Z">
        <w:r w:rsidRPr="00B5270F">
          <w:rPr>
            <w:rFonts w:ascii="Times New Roman" w:hAnsi="Times New Roman" w:cs="Times New Roman"/>
            <w:color w:val="000000" w:themeColor="text1"/>
            <w:sz w:val="28"/>
            <w:szCs w:val="28"/>
            <w:rPrChange w:id="280" w:author="N PRASAD" w:date="2016-07-01T12:13:00Z">
              <w:rPr>
                <w:rFonts w:ascii="Consolas" w:hAnsi="Consolas" w:cs="Consolas"/>
                <w:color w:val="000000"/>
                <w:sz w:val="24"/>
                <w:szCs w:val="24"/>
              </w:rPr>
            </w:rPrChange>
          </w:rPr>
          <w:delText xml:space="preserve"> </w:delText>
        </w:r>
      </w:del>
      <w:r w:rsidRPr="00B5270F">
        <w:rPr>
          <w:rFonts w:ascii="Times New Roman" w:hAnsi="Times New Roman" w:cs="Times New Roman"/>
          <w:color w:val="000000" w:themeColor="text1"/>
          <w:sz w:val="28"/>
          <w:szCs w:val="28"/>
          <w:rPrChange w:id="281" w:author="N PRASAD" w:date="2016-07-01T12:13:00Z">
            <w:rPr>
              <w:rFonts w:ascii="Consolas" w:hAnsi="Consolas" w:cs="Consolas"/>
              <w:color w:val="000000"/>
              <w:sz w:val="24"/>
              <w:szCs w:val="24"/>
            </w:rPr>
          </w:rPrChange>
        </w:rPr>
        <w:t>lock).</w:t>
      </w:r>
    </w:p>
    <w:p w:rsidR="00F34D98" w:rsidRPr="00B5270F" w:rsidRDefault="00572FDB" w:rsidP="00F168AB">
      <w:pPr>
        <w:rPr>
          <w:rFonts w:ascii="Times New Roman" w:hAnsi="Times New Roman" w:cs="Times New Roman"/>
          <w:color w:val="000000" w:themeColor="text1"/>
          <w:sz w:val="28"/>
          <w:szCs w:val="28"/>
          <w:rPrChange w:id="282"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83" w:author="N PRASAD" w:date="2016-07-01T12:13:00Z">
            <w:rPr>
              <w:rFonts w:ascii="Consolas" w:hAnsi="Consolas" w:cs="Consolas"/>
              <w:color w:val="000000"/>
              <w:sz w:val="24"/>
              <w:szCs w:val="24"/>
            </w:rPr>
          </w:rPrChange>
        </w:rPr>
        <w:t>Object level lock example:synchronized method1().</w:t>
      </w:r>
    </w:p>
    <w:p w:rsidR="00F34D98" w:rsidRPr="00B5270F" w:rsidRDefault="00572FDB" w:rsidP="00F168AB">
      <w:pPr>
        <w:rPr>
          <w:rFonts w:ascii="Times New Roman" w:hAnsi="Times New Roman" w:cs="Times New Roman"/>
          <w:color w:val="000000" w:themeColor="text1"/>
          <w:sz w:val="28"/>
          <w:szCs w:val="28"/>
          <w:rPrChange w:id="284"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85" w:author="N PRASAD" w:date="2016-07-01T12:13:00Z">
            <w:rPr>
              <w:rFonts w:ascii="Consolas" w:hAnsi="Consolas" w:cs="Consolas"/>
              <w:color w:val="000000"/>
              <w:sz w:val="24"/>
              <w:szCs w:val="24"/>
            </w:rPr>
          </w:rPrChange>
        </w:rPr>
        <w:t>Class level lock example:synchronized static method2().</w:t>
      </w:r>
    </w:p>
    <w:p w:rsidR="00F34D98" w:rsidRPr="00B5270F" w:rsidRDefault="00572FDB" w:rsidP="00F168AB">
      <w:pPr>
        <w:rPr>
          <w:rFonts w:ascii="Times New Roman" w:hAnsi="Times New Roman" w:cs="Times New Roman"/>
          <w:color w:val="000000" w:themeColor="text1"/>
          <w:sz w:val="28"/>
          <w:szCs w:val="28"/>
          <w:rPrChange w:id="286"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87" w:author="N PRASAD" w:date="2016-07-01T12:13:00Z">
            <w:rPr>
              <w:rFonts w:ascii="Consolas" w:hAnsi="Consolas" w:cs="Consolas"/>
              <w:color w:val="000000"/>
              <w:sz w:val="24"/>
              <w:szCs w:val="24"/>
            </w:rPr>
          </w:rPrChange>
        </w:rPr>
        <w:t>--T2 can access class level synchronized methods.</w:t>
      </w:r>
    </w:p>
    <w:p w:rsidR="00F34D98" w:rsidRPr="00B5270F" w:rsidRDefault="00572FDB" w:rsidP="00F34D98">
      <w:pPr>
        <w:rPr>
          <w:rFonts w:ascii="Times New Roman" w:hAnsi="Times New Roman" w:cs="Times New Roman"/>
          <w:color w:val="000000" w:themeColor="text1"/>
          <w:sz w:val="28"/>
          <w:szCs w:val="28"/>
          <w:rPrChange w:id="288"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89" w:author="N PRASAD" w:date="2016-07-01T12:13:00Z">
            <w:rPr>
              <w:rFonts w:ascii="Consolas" w:hAnsi="Consolas" w:cs="Consolas"/>
              <w:color w:val="000000"/>
              <w:sz w:val="24"/>
              <w:szCs w:val="24"/>
            </w:rPr>
          </w:rPrChange>
        </w:rPr>
        <w:t>Thread T3=new thread();</w:t>
      </w:r>
    </w:p>
    <w:p w:rsidR="00F34D98" w:rsidRPr="00B5270F" w:rsidRDefault="00572FDB" w:rsidP="00F34D98">
      <w:pPr>
        <w:rPr>
          <w:rFonts w:ascii="Times New Roman" w:hAnsi="Times New Roman" w:cs="Times New Roman"/>
          <w:color w:val="000000" w:themeColor="text1"/>
          <w:sz w:val="28"/>
          <w:szCs w:val="28"/>
          <w:rPrChange w:id="290"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91" w:author="N PRASAD" w:date="2016-07-01T12:13:00Z">
            <w:rPr>
              <w:rFonts w:ascii="Consolas" w:hAnsi="Consolas" w:cs="Consolas"/>
              <w:color w:val="000000"/>
              <w:sz w:val="24"/>
              <w:szCs w:val="24"/>
            </w:rPr>
          </w:rPrChange>
        </w:rPr>
        <w:t>--T3 can’t access class level synchronized methods becoz t2 has lock on method2.</w:t>
      </w:r>
    </w:p>
    <w:p w:rsidR="00594248" w:rsidRPr="00B5270F" w:rsidRDefault="00572FDB" w:rsidP="00F34D98">
      <w:pPr>
        <w:rPr>
          <w:rFonts w:ascii="Times New Roman" w:hAnsi="Times New Roman" w:cs="Times New Roman"/>
          <w:i/>
          <w:color w:val="000000" w:themeColor="text1"/>
          <w:sz w:val="28"/>
          <w:szCs w:val="28"/>
          <w:rPrChange w:id="292" w:author="N PRASAD" w:date="2016-07-01T12:13:00Z">
            <w:rPr>
              <w:rFonts w:cstheme="minorHAnsi"/>
              <w:i/>
              <w:color w:val="000000"/>
              <w:sz w:val="24"/>
              <w:szCs w:val="24"/>
            </w:rPr>
          </w:rPrChange>
        </w:rPr>
      </w:pPr>
      <w:r w:rsidRPr="00B5270F">
        <w:rPr>
          <w:rFonts w:ascii="Times New Roman" w:hAnsi="Times New Roman" w:cs="Times New Roman"/>
          <w:b/>
          <w:i/>
          <w:color w:val="000000" w:themeColor="text1"/>
          <w:sz w:val="28"/>
          <w:szCs w:val="28"/>
          <w:rPrChange w:id="293" w:author="N PRASAD" w:date="2016-07-01T12:13:00Z">
            <w:rPr>
              <w:rFonts w:cstheme="minorHAnsi"/>
              <w:b/>
              <w:i/>
              <w:color w:val="000000"/>
              <w:sz w:val="24"/>
              <w:szCs w:val="24"/>
            </w:rPr>
          </w:rPrChange>
        </w:rPr>
        <w:t>Class level lock:</w:t>
      </w:r>
      <w:r w:rsidRPr="00B5270F">
        <w:rPr>
          <w:rFonts w:ascii="Times New Roman" w:hAnsi="Times New Roman" w:cs="Times New Roman"/>
          <w:i/>
          <w:color w:val="000000" w:themeColor="text1"/>
          <w:sz w:val="28"/>
          <w:szCs w:val="28"/>
          <w:rPrChange w:id="294" w:author="N PRASAD" w:date="2016-07-01T12:13:00Z">
            <w:rPr>
              <w:rFonts w:cstheme="minorHAnsi"/>
              <w:i/>
              <w:color w:val="000000"/>
              <w:sz w:val="24"/>
              <w:szCs w:val="24"/>
            </w:rPr>
          </w:rPrChange>
        </w:rPr>
        <w:t>If a thread wants to execute a static synchronized method then it required class level lock.</w:t>
      </w:r>
    </w:p>
    <w:p w:rsidR="000C0048" w:rsidRPr="00B5270F" w:rsidRDefault="00572FDB" w:rsidP="00F34D98">
      <w:pPr>
        <w:rPr>
          <w:rFonts w:ascii="Times New Roman" w:hAnsi="Times New Roman" w:cs="Times New Roman"/>
          <w:b/>
          <w:color w:val="000000" w:themeColor="text1"/>
          <w:sz w:val="28"/>
          <w:szCs w:val="28"/>
          <w:rPrChange w:id="295" w:author="N PRASAD" w:date="2016-07-01T12:13:00Z">
            <w:rPr>
              <w:rFonts w:cstheme="minorHAnsi"/>
              <w:b/>
              <w:color w:val="000000"/>
              <w:sz w:val="24"/>
              <w:szCs w:val="24"/>
            </w:rPr>
          </w:rPrChange>
        </w:rPr>
      </w:pPr>
      <w:r w:rsidRPr="00B5270F">
        <w:rPr>
          <w:rFonts w:ascii="Times New Roman" w:hAnsi="Times New Roman" w:cs="Times New Roman"/>
          <w:i/>
          <w:color w:val="000000" w:themeColor="text1"/>
          <w:sz w:val="28"/>
          <w:szCs w:val="28"/>
          <w:rPrChange w:id="296" w:author="N PRASAD" w:date="2016-07-01T12:13:00Z">
            <w:rPr>
              <w:rFonts w:cstheme="minorHAnsi"/>
              <w:i/>
              <w:color w:val="000000"/>
              <w:sz w:val="24"/>
              <w:szCs w:val="24"/>
            </w:rPr>
          </w:rPrChange>
        </w:rPr>
        <w:t>--while thread executing a static synchronized method then the remaining threads are not allowed to execute any static synchronized method of that class simultaneously.but remain</w:t>
      </w:r>
      <w:ins w:id="297" w:author="Teja Vardhan" w:date="2015-10-29T23:22:00Z">
        <w:r w:rsidRPr="00B5270F">
          <w:rPr>
            <w:rFonts w:ascii="Times New Roman" w:hAnsi="Times New Roman" w:cs="Times New Roman"/>
            <w:i/>
            <w:color w:val="000000" w:themeColor="text1"/>
            <w:sz w:val="28"/>
            <w:szCs w:val="28"/>
            <w:rPrChange w:id="298" w:author="N PRASAD" w:date="2016-07-01T12:13:00Z">
              <w:rPr>
                <w:rFonts w:cstheme="minorHAnsi"/>
                <w:i/>
                <w:color w:val="000000"/>
                <w:sz w:val="24"/>
                <w:szCs w:val="24"/>
              </w:rPr>
            </w:rPrChange>
          </w:rPr>
          <w:t>in</w:t>
        </w:r>
      </w:ins>
      <w:r w:rsidRPr="00B5270F">
        <w:rPr>
          <w:rFonts w:ascii="Times New Roman" w:hAnsi="Times New Roman" w:cs="Times New Roman"/>
          <w:i/>
          <w:color w:val="000000" w:themeColor="text1"/>
          <w:sz w:val="28"/>
          <w:szCs w:val="28"/>
          <w:rPrChange w:id="299" w:author="N PRASAD" w:date="2016-07-01T12:13:00Z">
            <w:rPr>
              <w:rFonts w:cstheme="minorHAnsi"/>
              <w:i/>
              <w:color w:val="000000"/>
              <w:sz w:val="24"/>
              <w:szCs w:val="24"/>
            </w:rPr>
          </w:rPrChange>
        </w:rPr>
        <w:t>g threads are allowed to executes</w:t>
      </w:r>
    </w:p>
    <w:p w:rsidR="00F34D98" w:rsidRPr="00B5270F" w:rsidRDefault="00F34D98" w:rsidP="00F168AB">
      <w:pPr>
        <w:rPr>
          <w:rFonts w:ascii="Times New Roman" w:hAnsi="Times New Roman" w:cs="Times New Roman"/>
          <w:color w:val="000000" w:themeColor="text1"/>
          <w:sz w:val="28"/>
          <w:szCs w:val="28"/>
          <w:rPrChange w:id="300" w:author="N PRASAD" w:date="2016-07-01T12:13:00Z">
            <w:rPr>
              <w:rFonts w:ascii="Consolas" w:hAnsi="Consolas" w:cs="Consolas"/>
              <w:color w:val="000000"/>
              <w:sz w:val="24"/>
              <w:szCs w:val="24"/>
            </w:rPr>
          </w:rPrChange>
        </w:rPr>
      </w:pPr>
    </w:p>
    <w:p w:rsidR="00F66943" w:rsidRPr="00B5270F" w:rsidRDefault="00572FDB" w:rsidP="00F168AB">
      <w:pPr>
        <w:rPr>
          <w:rFonts w:ascii="Times New Roman" w:hAnsi="Times New Roman" w:cs="Times New Roman"/>
          <w:b/>
          <w:color w:val="000000" w:themeColor="text1"/>
          <w:sz w:val="28"/>
          <w:szCs w:val="28"/>
          <w:rPrChange w:id="301" w:author="N PRASAD" w:date="2016-07-01T12:13:00Z">
            <w:rPr>
              <w:rFonts w:ascii="Consolas" w:hAnsi="Consolas" w:cs="Consolas"/>
              <w:b/>
              <w:color w:val="000000"/>
              <w:sz w:val="24"/>
              <w:szCs w:val="24"/>
            </w:rPr>
          </w:rPrChange>
        </w:rPr>
      </w:pPr>
      <w:r w:rsidRPr="00B5270F">
        <w:rPr>
          <w:rFonts w:ascii="Times New Roman" w:hAnsi="Times New Roman" w:cs="Times New Roman"/>
          <w:b/>
          <w:color w:val="000000" w:themeColor="text1"/>
          <w:sz w:val="28"/>
          <w:szCs w:val="28"/>
          <w:rPrChange w:id="302" w:author="N PRASAD" w:date="2016-07-01T12:13:00Z">
            <w:rPr>
              <w:rFonts w:ascii="Consolas" w:hAnsi="Consolas" w:cs="Consolas"/>
              <w:b/>
              <w:color w:val="000000"/>
              <w:sz w:val="24"/>
              <w:szCs w:val="24"/>
            </w:rPr>
          </w:rPrChange>
        </w:rPr>
        <w:t>8.What is Thread safe?</w:t>
      </w:r>
    </w:p>
    <w:p w:rsidR="00F66943" w:rsidRPr="00B5270F" w:rsidRDefault="00572FDB" w:rsidP="00F168AB">
      <w:pPr>
        <w:rPr>
          <w:rFonts w:ascii="Times New Roman" w:hAnsi="Times New Roman" w:cs="Times New Roman"/>
          <w:color w:val="000000" w:themeColor="text1"/>
          <w:sz w:val="28"/>
          <w:szCs w:val="28"/>
          <w:rPrChange w:id="303" w:author="N PRASAD" w:date="2016-07-01T12:13:00Z">
            <w:rPr>
              <w:rFonts w:cstheme="minorHAnsi"/>
              <w:color w:val="000000"/>
              <w:sz w:val="26"/>
              <w:szCs w:val="26"/>
            </w:rPr>
          </w:rPrChange>
        </w:rPr>
      </w:pPr>
      <w:r w:rsidRPr="00B5270F">
        <w:rPr>
          <w:rFonts w:ascii="Times New Roman" w:hAnsi="Times New Roman" w:cs="Times New Roman"/>
          <w:b/>
          <w:color w:val="000000" w:themeColor="text1"/>
          <w:sz w:val="28"/>
          <w:szCs w:val="28"/>
          <w:rPrChange w:id="304" w:author="N PRASAD" w:date="2016-07-01T12:13:00Z">
            <w:rPr>
              <w:rFonts w:ascii="Consolas" w:hAnsi="Consolas" w:cs="Consolas"/>
              <w:b/>
              <w:color w:val="000000"/>
              <w:sz w:val="24"/>
              <w:szCs w:val="24"/>
            </w:rPr>
          </w:rPrChange>
        </w:rPr>
        <w:t>Ans:</w:t>
      </w:r>
    </w:p>
    <w:p w:rsidR="00921E52" w:rsidRPr="00B5270F" w:rsidRDefault="00572FDB" w:rsidP="00EF6DD1">
      <w:pPr>
        <w:pStyle w:val="ListParagraph"/>
        <w:numPr>
          <w:ilvl w:val="0"/>
          <w:numId w:val="3"/>
        </w:numPr>
        <w:rPr>
          <w:rFonts w:ascii="Times New Roman" w:hAnsi="Times New Roman" w:cs="Times New Roman"/>
          <w:color w:val="000000" w:themeColor="text1"/>
          <w:sz w:val="28"/>
          <w:szCs w:val="28"/>
          <w:rPrChange w:id="305" w:author="N PRASAD" w:date="2016-07-01T12:13:00Z">
            <w:rPr>
              <w:rFonts w:cstheme="minorHAnsi"/>
              <w:color w:val="000000"/>
              <w:sz w:val="26"/>
              <w:szCs w:val="26"/>
            </w:rPr>
          </w:rPrChange>
        </w:rPr>
      </w:pPr>
      <w:r w:rsidRPr="00B5270F">
        <w:rPr>
          <w:rFonts w:ascii="Times New Roman" w:hAnsi="Times New Roman" w:cs="Times New Roman"/>
          <w:color w:val="000000" w:themeColor="text1"/>
          <w:sz w:val="28"/>
          <w:szCs w:val="28"/>
          <w:rPrChange w:id="306" w:author="N PRASAD" w:date="2016-07-01T12:13:00Z">
            <w:rPr>
              <w:rFonts w:cstheme="minorHAnsi"/>
              <w:color w:val="000000"/>
              <w:sz w:val="26"/>
              <w:szCs w:val="26"/>
            </w:rPr>
          </w:rPrChange>
        </w:rPr>
        <w:t>One thread should not effect another thread (operations of one thread should not effect on operations of another thread) is called thread safe.</w:t>
      </w:r>
    </w:p>
    <w:p w:rsidR="00E34CE7" w:rsidRPr="00B5270F" w:rsidRDefault="00572FDB" w:rsidP="00EF6DD1">
      <w:pPr>
        <w:pStyle w:val="ListParagraph"/>
        <w:numPr>
          <w:ilvl w:val="0"/>
          <w:numId w:val="3"/>
        </w:numPr>
        <w:rPr>
          <w:rFonts w:ascii="Times New Roman" w:hAnsi="Times New Roman" w:cs="Times New Roman"/>
          <w:color w:val="000000" w:themeColor="text1"/>
          <w:sz w:val="28"/>
          <w:szCs w:val="28"/>
          <w:rPrChange w:id="307" w:author="N PRASAD" w:date="2016-07-01T12:13:00Z">
            <w:rPr>
              <w:rFonts w:cstheme="minorHAnsi"/>
              <w:color w:val="000000"/>
              <w:sz w:val="26"/>
              <w:szCs w:val="26"/>
            </w:rPr>
          </w:rPrChange>
        </w:rPr>
      </w:pPr>
      <w:r w:rsidRPr="00B5270F">
        <w:rPr>
          <w:rFonts w:ascii="Times New Roman" w:hAnsi="Times New Roman" w:cs="Times New Roman"/>
          <w:color w:val="000000" w:themeColor="text1"/>
          <w:sz w:val="28"/>
          <w:szCs w:val="28"/>
          <w:rPrChange w:id="308" w:author="N PRASAD" w:date="2016-07-01T12:13:00Z">
            <w:rPr>
              <w:rFonts w:cstheme="minorHAnsi"/>
              <w:color w:val="000000"/>
              <w:sz w:val="26"/>
              <w:szCs w:val="26"/>
            </w:rPr>
          </w:rPrChange>
        </w:rPr>
        <w:t>All local variables are always thread safe.</w:t>
      </w:r>
    </w:p>
    <w:p w:rsidR="00E34CE7" w:rsidRPr="00B5270F" w:rsidRDefault="00572FDB" w:rsidP="00EF6DD1">
      <w:pPr>
        <w:pStyle w:val="ListParagraph"/>
        <w:numPr>
          <w:ilvl w:val="0"/>
          <w:numId w:val="3"/>
        </w:numPr>
        <w:rPr>
          <w:rFonts w:ascii="Times New Roman" w:hAnsi="Times New Roman" w:cs="Times New Roman"/>
          <w:color w:val="000000" w:themeColor="text1"/>
          <w:sz w:val="28"/>
          <w:szCs w:val="28"/>
          <w:rPrChange w:id="309" w:author="N PRASAD" w:date="2016-07-01T12:13:00Z">
            <w:rPr>
              <w:rFonts w:cstheme="minorHAnsi"/>
              <w:color w:val="000000"/>
              <w:sz w:val="26"/>
              <w:szCs w:val="26"/>
            </w:rPr>
          </w:rPrChange>
        </w:rPr>
      </w:pPr>
      <w:r w:rsidRPr="00B5270F">
        <w:rPr>
          <w:rFonts w:ascii="Times New Roman" w:hAnsi="Times New Roman" w:cs="Times New Roman"/>
          <w:color w:val="000000" w:themeColor="text1"/>
          <w:sz w:val="28"/>
          <w:szCs w:val="28"/>
          <w:rPrChange w:id="310" w:author="N PRASAD" w:date="2016-07-01T12:13:00Z">
            <w:rPr>
              <w:rFonts w:cstheme="minorHAnsi"/>
              <w:color w:val="000000"/>
              <w:sz w:val="26"/>
              <w:szCs w:val="26"/>
            </w:rPr>
          </w:rPrChange>
        </w:rPr>
        <w:t>In servlet,instance variables are not thread safe.</w:t>
      </w:r>
    </w:p>
    <w:p w:rsidR="00C716AF" w:rsidRPr="00B5270F" w:rsidRDefault="00572FDB" w:rsidP="00EF6DD1">
      <w:pPr>
        <w:pStyle w:val="ListParagraph"/>
        <w:numPr>
          <w:ilvl w:val="0"/>
          <w:numId w:val="3"/>
        </w:numPr>
        <w:rPr>
          <w:rFonts w:ascii="Times New Roman" w:hAnsi="Times New Roman" w:cs="Times New Roman"/>
          <w:color w:val="000000" w:themeColor="text1"/>
          <w:sz w:val="28"/>
          <w:szCs w:val="28"/>
          <w:rPrChange w:id="311" w:author="N PRASAD" w:date="2016-07-01T12:13:00Z">
            <w:rPr>
              <w:rFonts w:cstheme="minorHAnsi"/>
              <w:color w:val="000000"/>
              <w:sz w:val="26"/>
              <w:szCs w:val="26"/>
            </w:rPr>
          </w:rPrChange>
        </w:rPr>
      </w:pPr>
      <w:r w:rsidRPr="00B5270F">
        <w:rPr>
          <w:rFonts w:ascii="Times New Roman" w:hAnsi="Times New Roman" w:cs="Times New Roman"/>
          <w:color w:val="000000" w:themeColor="text1"/>
          <w:sz w:val="28"/>
          <w:szCs w:val="28"/>
          <w:rPrChange w:id="312" w:author="N PRASAD" w:date="2016-07-01T12:13:00Z">
            <w:rPr>
              <w:rFonts w:cstheme="minorHAnsi"/>
              <w:color w:val="000000"/>
              <w:sz w:val="26"/>
              <w:szCs w:val="26"/>
            </w:rPr>
          </w:rPrChange>
        </w:rPr>
        <w:t>Static variables also not thread safe</w:t>
      </w:r>
    </w:p>
    <w:p w:rsidR="003678DD" w:rsidRPr="00B5270F" w:rsidRDefault="00572FDB" w:rsidP="006B4049">
      <w:pPr>
        <w:spacing w:before="240"/>
        <w:ind w:left="-270"/>
        <w:rPr>
          <w:rFonts w:ascii="Times New Roman" w:hAnsi="Times New Roman" w:cs="Times New Roman"/>
          <w:b/>
          <w:color w:val="000000" w:themeColor="text1"/>
          <w:sz w:val="28"/>
          <w:szCs w:val="28"/>
          <w:rPrChange w:id="313" w:author="N PRASAD" w:date="2016-07-01T12:13:00Z">
            <w:rPr>
              <w:b/>
              <w:sz w:val="24"/>
              <w:szCs w:val="24"/>
            </w:rPr>
          </w:rPrChange>
        </w:rPr>
      </w:pPr>
      <w:r w:rsidRPr="00B5270F">
        <w:rPr>
          <w:rFonts w:ascii="Times New Roman" w:hAnsi="Times New Roman" w:cs="Times New Roman"/>
          <w:b/>
          <w:color w:val="000000" w:themeColor="text1"/>
          <w:sz w:val="28"/>
          <w:szCs w:val="28"/>
          <w:rPrChange w:id="314" w:author="N PRASAD" w:date="2016-07-01T12:13:00Z">
            <w:rPr>
              <w:b/>
              <w:sz w:val="24"/>
              <w:szCs w:val="24"/>
            </w:rPr>
          </w:rPrChange>
        </w:rPr>
        <w:t>9.How can you make  servlet thread safe?</w:t>
      </w:r>
    </w:p>
    <w:p w:rsidR="0065602F" w:rsidRPr="00B5270F" w:rsidRDefault="00572FDB" w:rsidP="00F168AB">
      <w:pPr>
        <w:rPr>
          <w:rFonts w:ascii="Times New Roman" w:hAnsi="Times New Roman" w:cs="Times New Roman"/>
          <w:b/>
          <w:color w:val="000000" w:themeColor="text1"/>
          <w:sz w:val="28"/>
          <w:szCs w:val="28"/>
          <w:rPrChange w:id="315" w:author="N PRASAD" w:date="2016-07-01T12:13:00Z">
            <w:rPr>
              <w:b/>
              <w:sz w:val="24"/>
              <w:szCs w:val="24"/>
            </w:rPr>
          </w:rPrChange>
        </w:rPr>
      </w:pPr>
      <w:r w:rsidRPr="00B5270F">
        <w:rPr>
          <w:rFonts w:ascii="Times New Roman" w:hAnsi="Times New Roman" w:cs="Times New Roman"/>
          <w:b/>
          <w:color w:val="000000" w:themeColor="text1"/>
          <w:sz w:val="28"/>
          <w:szCs w:val="28"/>
          <w:rPrChange w:id="316" w:author="N PRASAD" w:date="2016-07-01T12:13:00Z">
            <w:rPr>
              <w:b/>
              <w:sz w:val="24"/>
              <w:szCs w:val="24"/>
            </w:rPr>
          </w:rPrChange>
        </w:rPr>
        <w:t>Ans:</w:t>
      </w:r>
      <w:r w:rsidRPr="00B5270F">
        <w:rPr>
          <w:rFonts w:ascii="Times New Roman" w:hAnsi="Times New Roman" w:cs="Times New Roman"/>
          <w:color w:val="000000" w:themeColor="text1"/>
          <w:sz w:val="28"/>
          <w:szCs w:val="28"/>
          <w:rPrChange w:id="317" w:author="N PRASAD" w:date="2016-07-01T12:13:00Z">
            <w:rPr>
              <w:sz w:val="24"/>
              <w:szCs w:val="24"/>
            </w:rPr>
          </w:rPrChange>
        </w:rPr>
        <w:t>By default servlet is not thread safe becoz of instance &amp; static variables.</w:t>
      </w:r>
    </w:p>
    <w:p w:rsidR="00C716AF" w:rsidRPr="00B5270F" w:rsidRDefault="00572FDB" w:rsidP="00EF6DD1">
      <w:pPr>
        <w:pStyle w:val="ListParagraph"/>
        <w:numPr>
          <w:ilvl w:val="0"/>
          <w:numId w:val="4"/>
        </w:numPr>
        <w:rPr>
          <w:rFonts w:ascii="Times New Roman" w:hAnsi="Times New Roman" w:cs="Times New Roman"/>
          <w:color w:val="000000" w:themeColor="text1"/>
          <w:sz w:val="28"/>
          <w:szCs w:val="28"/>
          <w:rPrChange w:id="318" w:author="N PRASAD" w:date="2016-07-01T12:13:00Z">
            <w:rPr>
              <w:sz w:val="24"/>
              <w:szCs w:val="24"/>
            </w:rPr>
          </w:rPrChange>
        </w:rPr>
      </w:pPr>
      <w:r w:rsidRPr="00B5270F">
        <w:rPr>
          <w:rFonts w:ascii="Times New Roman" w:hAnsi="Times New Roman" w:cs="Times New Roman"/>
          <w:color w:val="000000" w:themeColor="text1"/>
          <w:sz w:val="28"/>
          <w:szCs w:val="28"/>
          <w:rPrChange w:id="319" w:author="N PRASAD" w:date="2016-07-01T12:13:00Z">
            <w:rPr>
              <w:sz w:val="24"/>
              <w:szCs w:val="24"/>
            </w:rPr>
          </w:rPrChange>
        </w:rPr>
        <w:t>Use only local variables .</w:t>
      </w:r>
    </w:p>
    <w:p w:rsidR="00C716AF" w:rsidRPr="00B5270F" w:rsidRDefault="00572FDB" w:rsidP="00EF6DD1">
      <w:pPr>
        <w:pStyle w:val="ListParagraph"/>
        <w:numPr>
          <w:ilvl w:val="0"/>
          <w:numId w:val="4"/>
        </w:numPr>
        <w:rPr>
          <w:rFonts w:ascii="Times New Roman" w:hAnsi="Times New Roman" w:cs="Times New Roman"/>
          <w:color w:val="000000" w:themeColor="text1"/>
          <w:sz w:val="28"/>
          <w:szCs w:val="28"/>
          <w:rPrChange w:id="320" w:author="N PRASAD" w:date="2016-07-01T12:13:00Z">
            <w:rPr>
              <w:sz w:val="24"/>
              <w:szCs w:val="24"/>
            </w:rPr>
          </w:rPrChange>
        </w:rPr>
      </w:pPr>
      <w:r w:rsidRPr="00B5270F">
        <w:rPr>
          <w:rFonts w:ascii="Times New Roman" w:hAnsi="Times New Roman" w:cs="Times New Roman"/>
          <w:color w:val="000000" w:themeColor="text1"/>
          <w:sz w:val="28"/>
          <w:szCs w:val="28"/>
          <w:rPrChange w:id="321" w:author="N PRASAD" w:date="2016-07-01T12:13:00Z">
            <w:rPr>
              <w:sz w:val="24"/>
              <w:szCs w:val="24"/>
            </w:rPr>
          </w:rPrChange>
        </w:rPr>
        <w:t>If  you want to use instance variables ,use them but not writable.</w:t>
      </w:r>
    </w:p>
    <w:p w:rsidR="00C716AF" w:rsidRPr="00B5270F" w:rsidRDefault="00572FDB" w:rsidP="00EF6DD1">
      <w:pPr>
        <w:pStyle w:val="ListParagraph"/>
        <w:numPr>
          <w:ilvl w:val="0"/>
          <w:numId w:val="4"/>
        </w:numPr>
        <w:rPr>
          <w:rFonts w:ascii="Times New Roman" w:hAnsi="Times New Roman" w:cs="Times New Roman"/>
          <w:color w:val="000000" w:themeColor="text1"/>
          <w:sz w:val="28"/>
          <w:szCs w:val="28"/>
          <w:rPrChange w:id="322" w:author="N PRASAD" w:date="2016-07-01T12:13:00Z">
            <w:rPr>
              <w:sz w:val="24"/>
              <w:szCs w:val="24"/>
            </w:rPr>
          </w:rPrChange>
        </w:rPr>
      </w:pPr>
      <w:r w:rsidRPr="00B5270F">
        <w:rPr>
          <w:rFonts w:ascii="Times New Roman" w:hAnsi="Times New Roman" w:cs="Times New Roman"/>
          <w:color w:val="000000" w:themeColor="text1"/>
          <w:sz w:val="28"/>
          <w:szCs w:val="28"/>
          <w:rPrChange w:id="323" w:author="N PRASAD" w:date="2016-07-01T12:13:00Z">
            <w:rPr>
              <w:sz w:val="24"/>
              <w:szCs w:val="24"/>
            </w:rPr>
          </w:rPrChange>
        </w:rPr>
        <w:t>If you want to modify instance variables then use single thread model.</w:t>
      </w:r>
    </w:p>
    <w:p w:rsidR="00C716AF" w:rsidRPr="00B5270F" w:rsidRDefault="00572FDB" w:rsidP="00EF6DD1">
      <w:pPr>
        <w:pStyle w:val="ListParagraph"/>
        <w:numPr>
          <w:ilvl w:val="0"/>
          <w:numId w:val="4"/>
        </w:numPr>
        <w:rPr>
          <w:rFonts w:ascii="Times New Roman" w:hAnsi="Times New Roman" w:cs="Times New Roman"/>
          <w:color w:val="000000" w:themeColor="text1"/>
          <w:sz w:val="28"/>
          <w:szCs w:val="28"/>
          <w:rPrChange w:id="324" w:author="N PRASAD" w:date="2016-07-01T12:13:00Z">
            <w:rPr>
              <w:sz w:val="24"/>
              <w:szCs w:val="24"/>
            </w:rPr>
          </w:rPrChange>
        </w:rPr>
      </w:pPr>
      <w:r w:rsidRPr="00B5270F">
        <w:rPr>
          <w:rFonts w:ascii="Times New Roman" w:hAnsi="Times New Roman" w:cs="Times New Roman"/>
          <w:color w:val="000000" w:themeColor="text1"/>
          <w:sz w:val="28"/>
          <w:szCs w:val="28"/>
          <w:rPrChange w:id="325" w:author="N PRASAD" w:date="2016-07-01T12:13:00Z">
            <w:rPr>
              <w:sz w:val="24"/>
              <w:szCs w:val="24"/>
            </w:rPr>
          </w:rPrChange>
        </w:rPr>
        <w:t>We can use synchronization for servlet to make it thread safe.</w:t>
      </w:r>
    </w:p>
    <w:p w:rsidR="00C716AF" w:rsidRPr="00B5270F" w:rsidRDefault="00572FDB" w:rsidP="00C716AF">
      <w:pPr>
        <w:pStyle w:val="ListParagraph"/>
        <w:ind w:left="180"/>
        <w:rPr>
          <w:rFonts w:ascii="Times New Roman" w:hAnsi="Times New Roman" w:cs="Times New Roman"/>
          <w:b/>
          <w:color w:val="000000" w:themeColor="text1"/>
          <w:sz w:val="28"/>
          <w:szCs w:val="28"/>
          <w:rPrChange w:id="326" w:author="N PRASAD" w:date="2016-07-01T12:13:00Z">
            <w:rPr>
              <w:b/>
              <w:sz w:val="24"/>
              <w:szCs w:val="24"/>
            </w:rPr>
          </w:rPrChange>
        </w:rPr>
      </w:pPr>
      <w:r w:rsidRPr="00B5270F">
        <w:rPr>
          <w:rFonts w:ascii="Times New Roman" w:hAnsi="Times New Roman" w:cs="Times New Roman"/>
          <w:color w:val="000000" w:themeColor="text1"/>
          <w:sz w:val="28"/>
          <w:szCs w:val="28"/>
          <w:rPrChange w:id="327" w:author="N PRASAD" w:date="2016-07-01T12:13:00Z">
            <w:rPr>
              <w:sz w:val="24"/>
              <w:szCs w:val="24"/>
            </w:rPr>
          </w:rPrChange>
        </w:rPr>
        <w:t xml:space="preserve">These are the ways using make servlet as a thread safe </w:t>
      </w:r>
    </w:p>
    <w:p w:rsidR="00B17A6A" w:rsidRPr="00B5270F" w:rsidRDefault="00572FDB" w:rsidP="007647C0">
      <w:pPr>
        <w:pStyle w:val="ListParagraph"/>
        <w:spacing w:after="240"/>
        <w:ind w:left="-360"/>
        <w:rPr>
          <w:rFonts w:ascii="Times New Roman" w:hAnsi="Times New Roman" w:cs="Times New Roman"/>
          <w:color w:val="000000" w:themeColor="text1"/>
          <w:sz w:val="28"/>
          <w:szCs w:val="28"/>
          <w:rPrChange w:id="328" w:author="N PRASAD" w:date="2016-07-01T12:13:00Z">
            <w:rPr>
              <w:sz w:val="24"/>
              <w:szCs w:val="24"/>
            </w:rPr>
          </w:rPrChange>
        </w:rPr>
      </w:pPr>
      <w:r w:rsidRPr="00B5270F">
        <w:rPr>
          <w:rFonts w:ascii="Times New Roman" w:hAnsi="Times New Roman" w:cs="Times New Roman"/>
          <w:b/>
          <w:color w:val="000000" w:themeColor="text1"/>
          <w:sz w:val="28"/>
          <w:szCs w:val="28"/>
          <w:rPrChange w:id="329" w:author="N PRASAD" w:date="2016-07-01T12:13:00Z">
            <w:rPr>
              <w:b/>
              <w:sz w:val="24"/>
              <w:szCs w:val="24"/>
            </w:rPr>
          </w:rPrChange>
        </w:rPr>
        <w:t>Note:</w:t>
      </w:r>
      <w:r w:rsidRPr="00B5270F">
        <w:rPr>
          <w:rFonts w:ascii="Times New Roman" w:hAnsi="Times New Roman" w:cs="Times New Roman"/>
          <w:color w:val="000000" w:themeColor="text1"/>
          <w:sz w:val="28"/>
          <w:szCs w:val="28"/>
          <w:rPrChange w:id="330" w:author="N PRASAD" w:date="2016-07-01T12:13:00Z">
            <w:rPr>
              <w:sz w:val="24"/>
              <w:szCs w:val="24"/>
            </w:rPr>
          </w:rPrChange>
        </w:rPr>
        <w:t>If you want to make static variables as thread safe use synchronization.</w:t>
      </w:r>
    </w:p>
    <w:p w:rsidR="009D6AAA" w:rsidRPr="00B5270F" w:rsidRDefault="00572FDB" w:rsidP="007647C0">
      <w:pPr>
        <w:pStyle w:val="ListParagraph"/>
        <w:spacing w:after="240"/>
        <w:ind w:left="-360"/>
        <w:rPr>
          <w:rFonts w:ascii="Times New Roman" w:hAnsi="Times New Roman" w:cs="Times New Roman"/>
          <w:b/>
          <w:color w:val="000000" w:themeColor="text1"/>
          <w:sz w:val="28"/>
          <w:szCs w:val="28"/>
          <w:rPrChange w:id="331" w:author="N PRASAD" w:date="2016-07-01T12:13:00Z">
            <w:rPr>
              <w:b/>
              <w:sz w:val="24"/>
              <w:szCs w:val="24"/>
            </w:rPr>
          </w:rPrChange>
        </w:rPr>
      </w:pPr>
      <w:r w:rsidRPr="00B5270F">
        <w:rPr>
          <w:rFonts w:ascii="Times New Roman" w:hAnsi="Times New Roman" w:cs="Times New Roman"/>
          <w:b/>
          <w:color w:val="000000" w:themeColor="text1"/>
          <w:sz w:val="28"/>
          <w:szCs w:val="28"/>
          <w:rPrChange w:id="332" w:author="N PRASAD" w:date="2016-07-01T12:13:00Z">
            <w:rPr>
              <w:b/>
              <w:sz w:val="24"/>
              <w:szCs w:val="24"/>
            </w:rPr>
          </w:rPrChange>
        </w:rPr>
        <w:t>10.What is synchronization ?In how many ways you can implement ?which is better way?</w:t>
      </w:r>
    </w:p>
    <w:p w:rsidR="00F44767" w:rsidRPr="00B5270F" w:rsidRDefault="00572FDB">
      <w:pPr>
        <w:pStyle w:val="ListParagraph"/>
        <w:ind w:left="-360" w:firstLine="360"/>
        <w:rPr>
          <w:rFonts w:ascii="Times New Roman" w:hAnsi="Times New Roman" w:cs="Times New Roman"/>
          <w:color w:val="000000" w:themeColor="text1"/>
          <w:sz w:val="28"/>
          <w:szCs w:val="28"/>
          <w:rPrChange w:id="333" w:author="N PRASAD" w:date="2016-07-01T12:13:00Z">
            <w:rPr>
              <w:sz w:val="24"/>
              <w:szCs w:val="24"/>
            </w:rPr>
          </w:rPrChange>
        </w:rPr>
        <w:pPrChange w:id="334" w:author="NNR Chowdary" w:date="2013-10-27T07:56:00Z">
          <w:pPr>
            <w:pStyle w:val="ListParagraph"/>
            <w:ind w:left="-360"/>
          </w:pPr>
        </w:pPrChange>
      </w:pPr>
      <w:r w:rsidRPr="00B5270F">
        <w:rPr>
          <w:rFonts w:ascii="Times New Roman" w:hAnsi="Times New Roman" w:cs="Times New Roman"/>
          <w:b/>
          <w:color w:val="000000" w:themeColor="text1"/>
          <w:sz w:val="28"/>
          <w:szCs w:val="28"/>
          <w:rPrChange w:id="335" w:author="N PRASAD" w:date="2016-07-01T12:13:00Z">
            <w:rPr>
              <w:b/>
              <w:sz w:val="24"/>
              <w:szCs w:val="24"/>
            </w:rPr>
          </w:rPrChange>
        </w:rPr>
        <w:t>Ans:</w:t>
      </w:r>
    </w:p>
    <w:p w:rsidR="00542CBB" w:rsidRPr="00B5270F" w:rsidRDefault="00572FDB" w:rsidP="00B17A6A">
      <w:pPr>
        <w:pStyle w:val="ListParagraph"/>
        <w:ind w:left="-360"/>
        <w:rPr>
          <w:rFonts w:ascii="Times New Roman" w:hAnsi="Times New Roman" w:cs="Times New Roman"/>
          <w:color w:val="000000" w:themeColor="text1"/>
          <w:sz w:val="28"/>
          <w:szCs w:val="28"/>
          <w:rPrChange w:id="336" w:author="N PRASAD" w:date="2016-07-01T12:13:00Z">
            <w:rPr>
              <w:sz w:val="24"/>
              <w:szCs w:val="24"/>
            </w:rPr>
          </w:rPrChange>
        </w:rPr>
      </w:pPr>
      <w:r w:rsidRPr="00B5270F">
        <w:rPr>
          <w:rFonts w:ascii="Times New Roman" w:hAnsi="Times New Roman" w:cs="Times New Roman"/>
          <w:color w:val="000000" w:themeColor="text1"/>
          <w:sz w:val="28"/>
          <w:szCs w:val="28"/>
          <w:rPrChange w:id="337" w:author="N PRASAD" w:date="2016-07-01T12:13:00Z">
            <w:rPr>
              <w:sz w:val="24"/>
              <w:szCs w:val="24"/>
            </w:rPr>
          </w:rPrChange>
        </w:rPr>
        <w:t>Allowing one thread at time is synchronization.</w:t>
      </w:r>
    </w:p>
    <w:p w:rsidR="0033310F" w:rsidRPr="00B5270F" w:rsidRDefault="00572FDB" w:rsidP="00B17A6A">
      <w:pPr>
        <w:pStyle w:val="ListParagraph"/>
        <w:ind w:left="-360"/>
        <w:rPr>
          <w:rFonts w:ascii="Times New Roman" w:hAnsi="Times New Roman" w:cs="Times New Roman"/>
          <w:color w:val="000000" w:themeColor="text1"/>
          <w:sz w:val="28"/>
          <w:szCs w:val="28"/>
          <w:rPrChange w:id="338" w:author="N PRASAD" w:date="2016-07-01T12:13:00Z">
            <w:rPr>
              <w:sz w:val="24"/>
              <w:szCs w:val="24"/>
            </w:rPr>
          </w:rPrChange>
        </w:rPr>
      </w:pPr>
      <w:r w:rsidRPr="00B5270F">
        <w:rPr>
          <w:rFonts w:ascii="Times New Roman" w:hAnsi="Times New Roman" w:cs="Times New Roman"/>
          <w:color w:val="000000" w:themeColor="text1"/>
          <w:sz w:val="28"/>
          <w:szCs w:val="28"/>
          <w:rPrChange w:id="339" w:author="N PRASAD" w:date="2016-07-01T12:13:00Z">
            <w:rPr>
              <w:sz w:val="24"/>
              <w:szCs w:val="24"/>
            </w:rPr>
          </w:rPrChange>
        </w:rPr>
        <w:t>Two ways we can implement 1.Synchronization method</w:t>
      </w:r>
    </w:p>
    <w:p w:rsidR="0033310F" w:rsidRPr="00B5270F" w:rsidRDefault="00572FDB" w:rsidP="00B17A6A">
      <w:pPr>
        <w:pStyle w:val="ListParagraph"/>
        <w:ind w:left="-360"/>
        <w:rPr>
          <w:rFonts w:ascii="Times New Roman" w:hAnsi="Times New Roman" w:cs="Times New Roman"/>
          <w:color w:val="000000" w:themeColor="text1"/>
          <w:sz w:val="28"/>
          <w:szCs w:val="28"/>
          <w:rPrChange w:id="340" w:author="N PRASAD" w:date="2016-07-01T12:13:00Z">
            <w:rPr>
              <w:sz w:val="24"/>
              <w:szCs w:val="24"/>
            </w:rPr>
          </w:rPrChange>
        </w:rPr>
      </w:pPr>
      <w:r w:rsidRPr="00B5270F">
        <w:rPr>
          <w:rFonts w:ascii="Times New Roman" w:hAnsi="Times New Roman" w:cs="Times New Roman"/>
          <w:color w:val="000000" w:themeColor="text1"/>
          <w:sz w:val="28"/>
          <w:szCs w:val="28"/>
          <w:rPrChange w:id="341" w:author="N PRASAD" w:date="2016-07-01T12:13:00Z">
            <w:rPr>
              <w:sz w:val="24"/>
              <w:szCs w:val="24"/>
            </w:rPr>
          </w:rPrChange>
        </w:rPr>
        <w:lastRenderedPageBreak/>
        <w:tab/>
      </w:r>
      <w:r w:rsidRPr="00B5270F">
        <w:rPr>
          <w:rFonts w:ascii="Times New Roman" w:hAnsi="Times New Roman" w:cs="Times New Roman"/>
          <w:color w:val="000000" w:themeColor="text1"/>
          <w:sz w:val="28"/>
          <w:szCs w:val="28"/>
          <w:rPrChange w:id="342" w:author="N PRASAD" w:date="2016-07-01T12:13:00Z">
            <w:rPr>
              <w:sz w:val="24"/>
              <w:szCs w:val="24"/>
            </w:rPr>
          </w:rPrChange>
        </w:rPr>
        <w:tab/>
      </w:r>
      <w:r w:rsidRPr="00B5270F">
        <w:rPr>
          <w:rFonts w:ascii="Times New Roman" w:hAnsi="Times New Roman" w:cs="Times New Roman"/>
          <w:color w:val="000000" w:themeColor="text1"/>
          <w:sz w:val="28"/>
          <w:szCs w:val="28"/>
          <w:rPrChange w:id="343" w:author="N PRASAD" w:date="2016-07-01T12:13:00Z">
            <w:rPr>
              <w:sz w:val="24"/>
              <w:szCs w:val="24"/>
            </w:rPr>
          </w:rPrChange>
        </w:rPr>
        <w:tab/>
      </w:r>
      <w:r w:rsidRPr="00B5270F">
        <w:rPr>
          <w:rFonts w:ascii="Times New Roman" w:hAnsi="Times New Roman" w:cs="Times New Roman"/>
          <w:color w:val="000000" w:themeColor="text1"/>
          <w:sz w:val="28"/>
          <w:szCs w:val="28"/>
          <w:rPrChange w:id="344" w:author="N PRASAD" w:date="2016-07-01T12:13:00Z">
            <w:rPr>
              <w:sz w:val="24"/>
              <w:szCs w:val="24"/>
            </w:rPr>
          </w:rPrChange>
        </w:rPr>
        <w:tab/>
        <w:t>2.Synchronization block.</w:t>
      </w:r>
    </w:p>
    <w:p w:rsidR="002F016F" w:rsidRPr="00B5270F" w:rsidRDefault="00572FDB" w:rsidP="00EF6DD1">
      <w:pPr>
        <w:pStyle w:val="ListParagraph"/>
        <w:numPr>
          <w:ilvl w:val="0"/>
          <w:numId w:val="5"/>
        </w:numPr>
        <w:rPr>
          <w:rFonts w:ascii="Times New Roman" w:hAnsi="Times New Roman" w:cs="Times New Roman"/>
          <w:color w:val="000000" w:themeColor="text1"/>
          <w:sz w:val="28"/>
          <w:szCs w:val="28"/>
          <w:rPrChange w:id="345" w:author="N PRASAD" w:date="2016-07-01T12:13:00Z">
            <w:rPr>
              <w:sz w:val="24"/>
              <w:szCs w:val="24"/>
            </w:rPr>
          </w:rPrChange>
        </w:rPr>
      </w:pPr>
      <w:r w:rsidRPr="00B5270F">
        <w:rPr>
          <w:rFonts w:ascii="Times New Roman" w:hAnsi="Times New Roman" w:cs="Times New Roman"/>
          <w:color w:val="000000" w:themeColor="text1"/>
          <w:sz w:val="28"/>
          <w:szCs w:val="28"/>
          <w:rPrChange w:id="346" w:author="N PRASAD" w:date="2016-07-01T12:13:00Z">
            <w:rPr>
              <w:sz w:val="24"/>
              <w:szCs w:val="24"/>
            </w:rPr>
          </w:rPrChange>
        </w:rPr>
        <w:t>To execute any statements that will lock.</w:t>
      </w:r>
    </w:p>
    <w:p w:rsidR="004E18C1" w:rsidRPr="00B5270F" w:rsidRDefault="00572FDB" w:rsidP="004E18C1">
      <w:pPr>
        <w:pStyle w:val="ListParagraph"/>
        <w:ind w:left="360"/>
        <w:rPr>
          <w:rFonts w:ascii="Times New Roman" w:hAnsi="Times New Roman" w:cs="Times New Roman"/>
          <w:b/>
          <w:color w:val="000000" w:themeColor="text1"/>
          <w:sz w:val="28"/>
          <w:szCs w:val="28"/>
          <w:rPrChange w:id="347" w:author="N PRASAD" w:date="2016-07-01T12:13:00Z">
            <w:rPr>
              <w:b/>
              <w:sz w:val="24"/>
              <w:szCs w:val="24"/>
            </w:rPr>
          </w:rPrChange>
        </w:rPr>
      </w:pPr>
      <w:r w:rsidRPr="00B5270F">
        <w:rPr>
          <w:rFonts w:ascii="Times New Roman" w:hAnsi="Times New Roman" w:cs="Times New Roman"/>
          <w:b/>
          <w:color w:val="000000" w:themeColor="text1"/>
          <w:sz w:val="28"/>
          <w:szCs w:val="28"/>
          <w:rPrChange w:id="348" w:author="N PRASAD" w:date="2016-07-01T12:13:00Z">
            <w:rPr>
              <w:b/>
              <w:sz w:val="24"/>
              <w:szCs w:val="24"/>
            </w:rPr>
          </w:rPrChange>
        </w:rPr>
        <w:t>Synchronized(this){</w:t>
      </w:r>
    </w:p>
    <w:p w:rsidR="004E18C1" w:rsidRPr="00B5270F" w:rsidRDefault="00572FDB" w:rsidP="004E18C1">
      <w:pPr>
        <w:pStyle w:val="ListParagraph"/>
        <w:ind w:left="360"/>
        <w:rPr>
          <w:rFonts w:ascii="Times New Roman" w:hAnsi="Times New Roman" w:cs="Times New Roman"/>
          <w:color w:val="000000" w:themeColor="text1"/>
          <w:sz w:val="28"/>
          <w:szCs w:val="28"/>
          <w:rPrChange w:id="349" w:author="N PRASAD" w:date="2016-07-01T12:13:00Z">
            <w:rPr>
              <w:sz w:val="24"/>
              <w:szCs w:val="24"/>
            </w:rPr>
          </w:rPrChange>
        </w:rPr>
      </w:pPr>
      <w:r w:rsidRPr="00B5270F">
        <w:rPr>
          <w:rFonts w:ascii="Times New Roman" w:hAnsi="Times New Roman" w:cs="Times New Roman"/>
          <w:color w:val="000000" w:themeColor="text1"/>
          <w:sz w:val="28"/>
          <w:szCs w:val="28"/>
          <w:rPrChange w:id="350" w:author="N PRASAD" w:date="2016-07-01T12:13:00Z">
            <w:rPr>
              <w:sz w:val="24"/>
              <w:szCs w:val="24"/>
            </w:rPr>
          </w:rPrChange>
        </w:rPr>
        <w:t>//which statements we want to make synchronize that statements we have to write.</w:t>
      </w:r>
    </w:p>
    <w:p w:rsidR="004E18C1" w:rsidRPr="00B5270F" w:rsidRDefault="00572FDB" w:rsidP="004E18C1">
      <w:pPr>
        <w:pStyle w:val="ListParagraph"/>
        <w:ind w:left="360"/>
        <w:rPr>
          <w:rFonts w:ascii="Times New Roman" w:hAnsi="Times New Roman" w:cs="Times New Roman"/>
          <w:b/>
          <w:color w:val="000000" w:themeColor="text1"/>
          <w:sz w:val="28"/>
          <w:szCs w:val="28"/>
          <w:rPrChange w:id="351" w:author="N PRASAD" w:date="2016-07-01T12:13:00Z">
            <w:rPr>
              <w:b/>
              <w:sz w:val="24"/>
              <w:szCs w:val="24"/>
            </w:rPr>
          </w:rPrChange>
        </w:rPr>
      </w:pPr>
      <w:r w:rsidRPr="00B5270F">
        <w:rPr>
          <w:rFonts w:ascii="Times New Roman" w:hAnsi="Times New Roman" w:cs="Times New Roman"/>
          <w:b/>
          <w:color w:val="000000" w:themeColor="text1"/>
          <w:sz w:val="28"/>
          <w:szCs w:val="28"/>
          <w:rPrChange w:id="352" w:author="N PRASAD" w:date="2016-07-01T12:13:00Z">
            <w:rPr>
              <w:b/>
              <w:sz w:val="24"/>
              <w:szCs w:val="24"/>
            </w:rPr>
          </w:rPrChange>
        </w:rPr>
        <w:t>}</w:t>
      </w:r>
    </w:p>
    <w:p w:rsidR="00E35C71" w:rsidRPr="00B5270F" w:rsidRDefault="00572FDB" w:rsidP="00EF6DD1">
      <w:pPr>
        <w:pStyle w:val="ListParagraph"/>
        <w:numPr>
          <w:ilvl w:val="0"/>
          <w:numId w:val="5"/>
        </w:numPr>
        <w:rPr>
          <w:rFonts w:ascii="Times New Roman" w:hAnsi="Times New Roman" w:cs="Times New Roman"/>
          <w:b/>
          <w:color w:val="000000" w:themeColor="text1"/>
          <w:sz w:val="28"/>
          <w:szCs w:val="28"/>
          <w:rPrChange w:id="353" w:author="N PRASAD" w:date="2016-07-01T12:13:00Z">
            <w:rPr>
              <w:b/>
              <w:sz w:val="24"/>
              <w:szCs w:val="24"/>
            </w:rPr>
          </w:rPrChange>
        </w:rPr>
      </w:pPr>
      <w:r w:rsidRPr="00B5270F">
        <w:rPr>
          <w:rFonts w:ascii="Times New Roman" w:hAnsi="Times New Roman" w:cs="Times New Roman"/>
          <w:b/>
          <w:color w:val="000000" w:themeColor="text1"/>
          <w:sz w:val="28"/>
          <w:szCs w:val="28"/>
          <w:rPrChange w:id="354" w:author="N PRASAD" w:date="2016-07-01T12:13:00Z">
            <w:rPr>
              <w:b/>
              <w:sz w:val="24"/>
              <w:szCs w:val="24"/>
            </w:rPr>
          </w:rPrChange>
        </w:rPr>
        <w:t xml:space="preserve">This </w:t>
      </w:r>
      <w:r w:rsidRPr="00B5270F">
        <w:rPr>
          <w:rFonts w:ascii="Times New Roman" w:hAnsi="Times New Roman" w:cs="Times New Roman"/>
          <w:color w:val="000000" w:themeColor="text1"/>
          <w:sz w:val="28"/>
          <w:szCs w:val="28"/>
          <w:rPrChange w:id="355" w:author="N PRASAD" w:date="2016-07-01T12:13:00Z">
            <w:rPr>
              <w:sz w:val="24"/>
              <w:szCs w:val="24"/>
            </w:rPr>
          </w:rPrChange>
        </w:rPr>
        <w:t xml:space="preserve"> will say these are current class objects statements .No other object can’t access.</w:t>
      </w:r>
    </w:p>
    <w:p w:rsidR="00E35C71" w:rsidRPr="00B5270F" w:rsidRDefault="00572FDB" w:rsidP="00E35C71">
      <w:pPr>
        <w:pStyle w:val="ListParagraph"/>
        <w:ind w:left="360"/>
        <w:rPr>
          <w:rFonts w:ascii="Times New Roman" w:hAnsi="Times New Roman" w:cs="Times New Roman"/>
          <w:b/>
          <w:color w:val="000000" w:themeColor="text1"/>
          <w:sz w:val="28"/>
          <w:szCs w:val="28"/>
          <w:rPrChange w:id="356" w:author="N PRASAD" w:date="2016-07-01T12:13:00Z">
            <w:rPr>
              <w:b/>
              <w:sz w:val="24"/>
              <w:szCs w:val="24"/>
            </w:rPr>
          </w:rPrChange>
        </w:rPr>
      </w:pPr>
      <w:r w:rsidRPr="00B5270F">
        <w:rPr>
          <w:rFonts w:ascii="Times New Roman" w:hAnsi="Times New Roman" w:cs="Times New Roman"/>
          <w:b/>
          <w:color w:val="000000" w:themeColor="text1"/>
          <w:sz w:val="28"/>
          <w:szCs w:val="28"/>
          <w:rPrChange w:id="357" w:author="N PRASAD" w:date="2016-07-01T12:13:00Z">
            <w:rPr>
              <w:b/>
              <w:sz w:val="24"/>
              <w:szCs w:val="24"/>
            </w:rPr>
          </w:rPrChange>
        </w:rPr>
        <w:t>Synchronized(new service()){</w:t>
      </w:r>
    </w:p>
    <w:p w:rsidR="00E35C71" w:rsidRPr="00B5270F" w:rsidRDefault="00572FDB" w:rsidP="00E35C71">
      <w:pPr>
        <w:pStyle w:val="ListParagraph"/>
        <w:ind w:left="360"/>
        <w:rPr>
          <w:rFonts w:ascii="Times New Roman" w:hAnsi="Times New Roman" w:cs="Times New Roman"/>
          <w:color w:val="000000" w:themeColor="text1"/>
          <w:sz w:val="28"/>
          <w:szCs w:val="28"/>
          <w:rPrChange w:id="358" w:author="N PRASAD" w:date="2016-07-01T12:13:00Z">
            <w:rPr>
              <w:sz w:val="24"/>
              <w:szCs w:val="24"/>
            </w:rPr>
          </w:rPrChange>
        </w:rPr>
      </w:pPr>
      <w:r w:rsidRPr="00B5270F">
        <w:rPr>
          <w:rFonts w:ascii="Times New Roman" w:hAnsi="Times New Roman" w:cs="Times New Roman"/>
          <w:b/>
          <w:color w:val="000000" w:themeColor="text1"/>
          <w:sz w:val="28"/>
          <w:szCs w:val="28"/>
          <w:rPrChange w:id="359" w:author="N PRASAD" w:date="2016-07-01T12:13:00Z">
            <w:rPr>
              <w:b/>
              <w:sz w:val="24"/>
              <w:szCs w:val="24"/>
            </w:rPr>
          </w:rPrChange>
        </w:rPr>
        <w:t>//</w:t>
      </w:r>
      <w:r w:rsidRPr="00B5270F">
        <w:rPr>
          <w:rFonts w:ascii="Times New Roman" w:hAnsi="Times New Roman" w:cs="Times New Roman"/>
          <w:color w:val="000000" w:themeColor="text1"/>
          <w:sz w:val="28"/>
          <w:szCs w:val="28"/>
          <w:rPrChange w:id="360" w:author="N PRASAD" w:date="2016-07-01T12:13:00Z">
            <w:rPr>
              <w:sz w:val="24"/>
              <w:szCs w:val="24"/>
            </w:rPr>
          </w:rPrChange>
        </w:rPr>
        <w:t>statements</w:t>
      </w:r>
    </w:p>
    <w:p w:rsidR="00E35C71" w:rsidRPr="00B5270F" w:rsidRDefault="00572FDB" w:rsidP="00E35C71">
      <w:pPr>
        <w:pStyle w:val="ListParagraph"/>
        <w:ind w:left="360"/>
        <w:rPr>
          <w:rFonts w:ascii="Times New Roman" w:hAnsi="Times New Roman" w:cs="Times New Roman"/>
          <w:b/>
          <w:color w:val="000000" w:themeColor="text1"/>
          <w:sz w:val="28"/>
          <w:szCs w:val="28"/>
          <w:rPrChange w:id="361" w:author="N PRASAD" w:date="2016-07-01T12:13:00Z">
            <w:rPr>
              <w:b/>
              <w:sz w:val="24"/>
              <w:szCs w:val="24"/>
            </w:rPr>
          </w:rPrChange>
        </w:rPr>
      </w:pPr>
      <w:r w:rsidRPr="00B5270F">
        <w:rPr>
          <w:rFonts w:ascii="Times New Roman" w:hAnsi="Times New Roman" w:cs="Times New Roman"/>
          <w:b/>
          <w:color w:val="000000" w:themeColor="text1"/>
          <w:sz w:val="28"/>
          <w:szCs w:val="28"/>
          <w:rPrChange w:id="362" w:author="N PRASAD" w:date="2016-07-01T12:13:00Z">
            <w:rPr>
              <w:b/>
              <w:sz w:val="24"/>
              <w:szCs w:val="24"/>
            </w:rPr>
          </w:rPrChange>
        </w:rPr>
        <w:t>}</w:t>
      </w:r>
    </w:p>
    <w:p w:rsidR="00B54229" w:rsidRPr="00B5270F" w:rsidRDefault="00572FDB" w:rsidP="00E35C71">
      <w:pPr>
        <w:pStyle w:val="ListParagraph"/>
        <w:ind w:left="360"/>
        <w:rPr>
          <w:rFonts w:ascii="Times New Roman" w:hAnsi="Times New Roman" w:cs="Times New Roman"/>
          <w:color w:val="000000" w:themeColor="text1"/>
          <w:sz w:val="28"/>
          <w:szCs w:val="28"/>
          <w:rPrChange w:id="363" w:author="N PRASAD" w:date="2016-07-01T12:13:00Z">
            <w:rPr>
              <w:sz w:val="24"/>
              <w:szCs w:val="24"/>
            </w:rPr>
          </w:rPrChange>
        </w:rPr>
      </w:pPr>
      <w:r w:rsidRPr="00B5270F">
        <w:rPr>
          <w:rFonts w:ascii="Times New Roman" w:hAnsi="Times New Roman" w:cs="Times New Roman"/>
          <w:b/>
          <w:color w:val="000000" w:themeColor="text1"/>
          <w:sz w:val="28"/>
          <w:szCs w:val="28"/>
          <w:rPrChange w:id="364" w:author="N PRASAD" w:date="2016-07-01T12:13:00Z">
            <w:rPr>
              <w:b/>
              <w:sz w:val="24"/>
              <w:szCs w:val="24"/>
            </w:rPr>
          </w:rPrChange>
        </w:rPr>
        <w:t>New service():</w:t>
      </w:r>
      <w:ins w:id="365" w:author="RAVI TEJA" w:date="2016-06-20T12:40:00Z">
        <w:r w:rsidR="005F0186" w:rsidRPr="00B5270F">
          <w:rPr>
            <w:rFonts w:ascii="Times New Roman" w:hAnsi="Times New Roman" w:cs="Times New Roman"/>
            <w:b/>
            <w:color w:val="000000" w:themeColor="text1"/>
            <w:sz w:val="28"/>
            <w:szCs w:val="28"/>
            <w:rPrChange w:id="366" w:author="N PRASAD" w:date="2016-07-01T12:13:00Z">
              <w:rPr>
                <w:rFonts w:ascii="Times New Roman" w:hAnsi="Times New Roman" w:cs="Times New Roman"/>
                <w:b/>
                <w:color w:val="FF0000"/>
                <w:sz w:val="28"/>
                <w:szCs w:val="28"/>
              </w:rPr>
            </w:rPrChange>
          </w:rPr>
          <w:t xml:space="preserve"> </w:t>
        </w:r>
      </w:ins>
      <w:r w:rsidRPr="00B5270F">
        <w:rPr>
          <w:rFonts w:ascii="Times New Roman" w:hAnsi="Times New Roman" w:cs="Times New Roman"/>
          <w:color w:val="000000" w:themeColor="text1"/>
          <w:sz w:val="28"/>
          <w:szCs w:val="28"/>
          <w:rPrChange w:id="367" w:author="N PRASAD" w:date="2016-07-01T12:13:00Z">
            <w:rPr>
              <w:sz w:val="24"/>
              <w:szCs w:val="24"/>
            </w:rPr>
          </w:rPrChange>
        </w:rPr>
        <w:t>It will create another object .It will lock another object not current object.</w:t>
      </w:r>
    </w:p>
    <w:p w:rsidR="00E468F8" w:rsidRPr="00B5270F" w:rsidRDefault="00572FDB" w:rsidP="00EF6DD1">
      <w:pPr>
        <w:pStyle w:val="ListParagraph"/>
        <w:numPr>
          <w:ilvl w:val="0"/>
          <w:numId w:val="5"/>
        </w:numPr>
        <w:rPr>
          <w:rFonts w:ascii="Times New Roman" w:hAnsi="Times New Roman" w:cs="Times New Roman"/>
          <w:color w:val="000000" w:themeColor="text1"/>
          <w:sz w:val="28"/>
          <w:szCs w:val="28"/>
          <w:rPrChange w:id="368" w:author="N PRASAD" w:date="2016-07-01T12:13:00Z">
            <w:rPr>
              <w:sz w:val="24"/>
              <w:szCs w:val="24"/>
            </w:rPr>
          </w:rPrChange>
        </w:rPr>
      </w:pPr>
      <w:r w:rsidRPr="00B5270F">
        <w:rPr>
          <w:rFonts w:ascii="Times New Roman" w:hAnsi="Times New Roman" w:cs="Times New Roman"/>
          <w:color w:val="000000" w:themeColor="text1"/>
          <w:sz w:val="28"/>
          <w:szCs w:val="28"/>
          <w:rPrChange w:id="369" w:author="N PRASAD" w:date="2016-07-01T12:13:00Z">
            <w:rPr>
              <w:sz w:val="24"/>
              <w:szCs w:val="24"/>
            </w:rPr>
          </w:rPrChange>
        </w:rPr>
        <w:t>Here “</w:t>
      </w:r>
      <w:r w:rsidRPr="00B5270F">
        <w:rPr>
          <w:rFonts w:ascii="Times New Roman" w:hAnsi="Times New Roman" w:cs="Times New Roman"/>
          <w:b/>
          <w:color w:val="000000" w:themeColor="text1"/>
          <w:sz w:val="28"/>
          <w:szCs w:val="28"/>
          <w:rPrChange w:id="370" w:author="N PRASAD" w:date="2016-07-01T12:13:00Z">
            <w:rPr>
              <w:b/>
              <w:sz w:val="24"/>
              <w:szCs w:val="24"/>
            </w:rPr>
          </w:rPrChange>
        </w:rPr>
        <w:t xml:space="preserve">this” </w:t>
      </w:r>
      <w:r w:rsidRPr="00B5270F">
        <w:rPr>
          <w:rFonts w:ascii="Times New Roman" w:hAnsi="Times New Roman" w:cs="Times New Roman"/>
          <w:color w:val="000000" w:themeColor="text1"/>
          <w:sz w:val="28"/>
          <w:szCs w:val="28"/>
          <w:rPrChange w:id="371" w:author="N PRASAD" w:date="2016-07-01T12:13:00Z">
            <w:rPr>
              <w:sz w:val="24"/>
              <w:szCs w:val="24"/>
            </w:rPr>
          </w:rPrChange>
        </w:rPr>
        <w:t>helpfull for providing lock to the thread for accessing synchronized statements.</w:t>
      </w:r>
    </w:p>
    <w:p w:rsidR="00E44366" w:rsidRPr="00B5270F" w:rsidRDefault="00572FDB" w:rsidP="00EF6DD1">
      <w:pPr>
        <w:pStyle w:val="ListParagraph"/>
        <w:numPr>
          <w:ilvl w:val="0"/>
          <w:numId w:val="5"/>
        </w:numPr>
        <w:rPr>
          <w:rFonts w:ascii="Times New Roman" w:hAnsi="Times New Roman" w:cs="Times New Roman"/>
          <w:color w:val="000000" w:themeColor="text1"/>
          <w:sz w:val="28"/>
          <w:szCs w:val="28"/>
          <w:rPrChange w:id="372" w:author="N PRASAD" w:date="2016-07-01T12:13:00Z">
            <w:rPr>
              <w:sz w:val="24"/>
              <w:szCs w:val="24"/>
            </w:rPr>
          </w:rPrChange>
        </w:rPr>
      </w:pPr>
      <w:r w:rsidRPr="00B5270F">
        <w:rPr>
          <w:rFonts w:ascii="Times New Roman" w:hAnsi="Times New Roman" w:cs="Times New Roman"/>
          <w:color w:val="000000" w:themeColor="text1"/>
          <w:sz w:val="28"/>
          <w:szCs w:val="28"/>
          <w:rPrChange w:id="373" w:author="N PRASAD" w:date="2016-07-01T12:13:00Z">
            <w:rPr>
              <w:sz w:val="24"/>
              <w:szCs w:val="24"/>
            </w:rPr>
          </w:rPrChange>
        </w:rPr>
        <w:t xml:space="preserve">Synchronized is the modifier apllicable only for </w:t>
      </w:r>
      <w:r w:rsidRPr="00B5270F">
        <w:rPr>
          <w:rFonts w:ascii="Times New Roman" w:hAnsi="Times New Roman" w:cs="Times New Roman"/>
          <w:b/>
          <w:i/>
          <w:color w:val="000000" w:themeColor="text1"/>
          <w:sz w:val="28"/>
          <w:szCs w:val="28"/>
          <w:rPrChange w:id="374" w:author="N PRASAD" w:date="2016-07-01T12:13:00Z">
            <w:rPr>
              <w:b/>
              <w:i/>
              <w:sz w:val="24"/>
              <w:szCs w:val="24"/>
            </w:rPr>
          </w:rPrChange>
        </w:rPr>
        <w:t>methods &amp;blocks</w:t>
      </w:r>
      <w:r w:rsidRPr="00B5270F">
        <w:rPr>
          <w:rFonts w:ascii="Times New Roman" w:hAnsi="Times New Roman" w:cs="Times New Roman"/>
          <w:color w:val="000000" w:themeColor="text1"/>
          <w:sz w:val="28"/>
          <w:szCs w:val="28"/>
          <w:rPrChange w:id="375" w:author="N PRASAD" w:date="2016-07-01T12:13:00Z">
            <w:rPr>
              <w:sz w:val="24"/>
              <w:szCs w:val="24"/>
            </w:rPr>
          </w:rPrChange>
        </w:rPr>
        <w:t>.we can’t apply for classes &amp; variables.</w:t>
      </w:r>
    </w:p>
    <w:p w:rsidR="00ED6CD0" w:rsidRPr="00B5270F" w:rsidRDefault="00572FDB" w:rsidP="00EF6DD1">
      <w:pPr>
        <w:pStyle w:val="ListParagraph"/>
        <w:numPr>
          <w:ilvl w:val="0"/>
          <w:numId w:val="5"/>
        </w:numPr>
        <w:rPr>
          <w:rFonts w:ascii="Times New Roman" w:hAnsi="Times New Roman" w:cs="Times New Roman"/>
          <w:color w:val="000000" w:themeColor="text1"/>
          <w:sz w:val="28"/>
          <w:szCs w:val="28"/>
          <w:rPrChange w:id="376" w:author="N PRASAD" w:date="2016-07-01T12:13:00Z">
            <w:rPr>
              <w:sz w:val="24"/>
              <w:szCs w:val="24"/>
            </w:rPr>
          </w:rPrChange>
        </w:rPr>
      </w:pPr>
      <w:r w:rsidRPr="00B5270F">
        <w:rPr>
          <w:rFonts w:ascii="Times New Roman" w:hAnsi="Times New Roman" w:cs="Times New Roman"/>
          <w:color w:val="000000" w:themeColor="text1"/>
          <w:sz w:val="28"/>
          <w:szCs w:val="28"/>
          <w:rPrChange w:id="377" w:author="N PRASAD" w:date="2016-07-01T12:13:00Z">
            <w:rPr>
              <w:sz w:val="24"/>
              <w:szCs w:val="24"/>
            </w:rPr>
          </w:rPrChange>
        </w:rPr>
        <w:t>The Main advantage of synchronized keyword is we can resolve data inconsistency problem.</w:t>
      </w:r>
    </w:p>
    <w:p w:rsidR="0074748C" w:rsidRPr="00B5270F" w:rsidRDefault="00572FDB" w:rsidP="00EF6DD1">
      <w:pPr>
        <w:pStyle w:val="ListParagraph"/>
        <w:numPr>
          <w:ilvl w:val="0"/>
          <w:numId w:val="5"/>
        </w:numPr>
        <w:rPr>
          <w:rFonts w:ascii="Times New Roman" w:hAnsi="Times New Roman" w:cs="Times New Roman"/>
          <w:color w:val="000000" w:themeColor="text1"/>
          <w:sz w:val="28"/>
          <w:szCs w:val="28"/>
          <w:rPrChange w:id="378" w:author="N PRASAD" w:date="2016-07-01T12:13:00Z">
            <w:rPr>
              <w:sz w:val="24"/>
              <w:szCs w:val="24"/>
            </w:rPr>
          </w:rPrChange>
        </w:rPr>
      </w:pPr>
      <w:r w:rsidRPr="00B5270F">
        <w:rPr>
          <w:rFonts w:ascii="Times New Roman" w:hAnsi="Times New Roman" w:cs="Times New Roman"/>
          <w:color w:val="000000" w:themeColor="text1"/>
          <w:sz w:val="28"/>
          <w:szCs w:val="28"/>
          <w:rPrChange w:id="379" w:author="N PRASAD" w:date="2016-07-01T12:13:00Z">
            <w:rPr>
              <w:sz w:val="24"/>
              <w:szCs w:val="24"/>
            </w:rPr>
          </w:rPrChange>
        </w:rPr>
        <w:t>Disadvantage is it increases the waiting time of the threads &amp;effects performance of the system.</w:t>
      </w:r>
      <w:ins w:id="380" w:author="RAVI TEJA" w:date="2016-06-10T23:01:00Z">
        <w:r w:rsidRPr="00B5270F">
          <w:rPr>
            <w:rFonts w:ascii="Times New Roman" w:hAnsi="Times New Roman" w:cs="Times New Roman"/>
            <w:color w:val="000000" w:themeColor="text1"/>
            <w:sz w:val="28"/>
            <w:szCs w:val="28"/>
            <w:rPrChange w:id="381" w:author="N PRASAD" w:date="2016-07-01T12:13:00Z">
              <w:rPr>
                <w:sz w:val="24"/>
                <w:szCs w:val="24"/>
              </w:rPr>
            </w:rPrChange>
          </w:rPr>
          <w:t xml:space="preserve"> </w:t>
        </w:r>
      </w:ins>
      <w:r w:rsidRPr="00B5270F">
        <w:rPr>
          <w:rFonts w:ascii="Times New Roman" w:hAnsi="Times New Roman" w:cs="Times New Roman"/>
          <w:color w:val="000000" w:themeColor="text1"/>
          <w:sz w:val="28"/>
          <w:szCs w:val="28"/>
          <w:rPrChange w:id="382" w:author="N PRASAD" w:date="2016-07-01T12:13:00Z">
            <w:rPr>
              <w:sz w:val="24"/>
              <w:szCs w:val="24"/>
            </w:rPr>
          </w:rPrChange>
        </w:rPr>
        <w:t>Hence there is no specific requirement it’s never recommended to use synchronized keyword.</w:t>
      </w:r>
    </w:p>
    <w:p w:rsidR="00592368" w:rsidRPr="00B5270F" w:rsidRDefault="00592368" w:rsidP="00592368">
      <w:pPr>
        <w:pStyle w:val="ListParagraph"/>
        <w:ind w:left="360"/>
        <w:rPr>
          <w:rFonts w:ascii="Times New Roman" w:hAnsi="Times New Roman" w:cs="Times New Roman"/>
          <w:color w:val="000000" w:themeColor="text1"/>
          <w:sz w:val="28"/>
          <w:szCs w:val="28"/>
          <w:rPrChange w:id="383" w:author="N PRASAD" w:date="2016-07-01T12:13:00Z">
            <w:rPr>
              <w:sz w:val="24"/>
              <w:szCs w:val="24"/>
            </w:rPr>
          </w:rPrChange>
        </w:rPr>
      </w:pPr>
    </w:p>
    <w:p w:rsidR="00592368" w:rsidRPr="00B5270F" w:rsidRDefault="00572FDB" w:rsidP="007647C0">
      <w:pPr>
        <w:pStyle w:val="ListParagraph"/>
        <w:spacing w:after="240"/>
        <w:ind w:left="-270"/>
        <w:rPr>
          <w:rFonts w:ascii="Times New Roman" w:hAnsi="Times New Roman" w:cs="Times New Roman"/>
          <w:b/>
          <w:color w:val="000000" w:themeColor="text1"/>
          <w:sz w:val="28"/>
          <w:szCs w:val="28"/>
          <w:rPrChange w:id="384" w:author="N PRASAD" w:date="2016-07-01T12:13:00Z">
            <w:rPr>
              <w:b/>
              <w:sz w:val="24"/>
              <w:szCs w:val="24"/>
            </w:rPr>
          </w:rPrChange>
        </w:rPr>
      </w:pPr>
      <w:r w:rsidRPr="00B5270F">
        <w:rPr>
          <w:rFonts w:ascii="Times New Roman" w:hAnsi="Times New Roman" w:cs="Times New Roman"/>
          <w:b/>
          <w:color w:val="000000" w:themeColor="text1"/>
          <w:sz w:val="28"/>
          <w:szCs w:val="28"/>
          <w:rPrChange w:id="385" w:author="N PRASAD" w:date="2016-07-01T12:13:00Z">
            <w:rPr>
              <w:b/>
              <w:sz w:val="24"/>
              <w:szCs w:val="24"/>
            </w:rPr>
          </w:rPrChange>
        </w:rPr>
        <w:t xml:space="preserve">   8) From where all exception methods are displayed when you call printstackTrace()?</w:t>
      </w:r>
    </w:p>
    <w:p w:rsidR="00604FEE" w:rsidRPr="00B5270F" w:rsidRDefault="00572FDB" w:rsidP="007647C0">
      <w:pPr>
        <w:pStyle w:val="ListParagraph"/>
        <w:ind w:left="-270"/>
        <w:rPr>
          <w:rFonts w:ascii="Times New Roman" w:hAnsi="Times New Roman" w:cs="Times New Roman"/>
          <w:color w:val="000000" w:themeColor="text1"/>
          <w:sz w:val="28"/>
          <w:szCs w:val="28"/>
          <w:rPrChange w:id="386" w:author="N PRASAD" w:date="2016-07-01T12:13:00Z">
            <w:rPr>
              <w:sz w:val="24"/>
              <w:szCs w:val="24"/>
            </w:rPr>
          </w:rPrChange>
        </w:rPr>
      </w:pPr>
      <w:r w:rsidRPr="00B5270F">
        <w:rPr>
          <w:rFonts w:ascii="Times New Roman" w:hAnsi="Times New Roman" w:cs="Times New Roman"/>
          <w:b/>
          <w:color w:val="000000" w:themeColor="text1"/>
          <w:sz w:val="28"/>
          <w:szCs w:val="28"/>
          <w:rPrChange w:id="387" w:author="N PRASAD" w:date="2016-07-01T12:13:00Z">
            <w:rPr>
              <w:b/>
              <w:sz w:val="24"/>
              <w:szCs w:val="24"/>
            </w:rPr>
          </w:rPrChange>
        </w:rPr>
        <w:t>Ans:</w:t>
      </w:r>
      <w:ins w:id="388" w:author="RAVI TEJA" w:date="2016-06-10T23:06:00Z">
        <w:r w:rsidRPr="00B5270F">
          <w:rPr>
            <w:rFonts w:ascii="Times New Roman" w:hAnsi="Times New Roman" w:cs="Times New Roman"/>
            <w:b/>
            <w:color w:val="000000" w:themeColor="text1"/>
            <w:sz w:val="28"/>
            <w:szCs w:val="28"/>
            <w:rPrChange w:id="389" w:author="N PRASAD" w:date="2016-07-01T12:13:00Z">
              <w:rPr>
                <w:b/>
                <w:sz w:val="24"/>
                <w:szCs w:val="24"/>
              </w:rPr>
            </w:rPrChange>
          </w:rPr>
          <w:t xml:space="preserve"> </w:t>
        </w:r>
      </w:ins>
      <w:r w:rsidRPr="00B5270F">
        <w:rPr>
          <w:rFonts w:ascii="Times New Roman" w:hAnsi="Times New Roman" w:cs="Times New Roman"/>
          <w:color w:val="000000" w:themeColor="text1"/>
          <w:sz w:val="28"/>
          <w:szCs w:val="28"/>
          <w:rPrChange w:id="390" w:author="N PRASAD" w:date="2016-07-01T12:13:00Z">
            <w:rPr>
              <w:sz w:val="24"/>
              <w:szCs w:val="24"/>
            </w:rPr>
          </w:rPrChange>
        </w:rPr>
        <w:t>Stack which is associated with current thread .</w:t>
      </w:r>
    </w:p>
    <w:p w:rsidR="00C87CC5" w:rsidRPr="00B5270F" w:rsidRDefault="00572FDB" w:rsidP="00C87CC5">
      <w:pPr>
        <w:autoSpaceDE w:val="0"/>
        <w:autoSpaceDN w:val="0"/>
        <w:adjustRightInd w:val="0"/>
        <w:spacing w:line="240" w:lineRule="auto"/>
        <w:rPr>
          <w:rFonts w:ascii="Times New Roman" w:hAnsi="Times New Roman" w:cs="Times New Roman"/>
          <w:color w:val="000000" w:themeColor="text1"/>
          <w:sz w:val="28"/>
          <w:szCs w:val="28"/>
          <w:rPrChange w:id="391" w:author="N PRASAD" w:date="2016-07-01T12:13:00Z">
            <w:rPr>
              <w:sz w:val="24"/>
              <w:szCs w:val="24"/>
            </w:rPr>
          </w:rPrChange>
        </w:rPr>
      </w:pPr>
      <w:r w:rsidRPr="00B5270F">
        <w:rPr>
          <w:rFonts w:ascii="Times New Roman" w:hAnsi="Times New Roman" w:cs="Times New Roman"/>
          <w:color w:val="000000" w:themeColor="text1"/>
          <w:sz w:val="28"/>
          <w:szCs w:val="28"/>
          <w:rPrChange w:id="392" w:author="N PRASAD" w:date="2016-07-01T12:13:00Z">
            <w:rPr>
              <w:sz w:val="24"/>
              <w:szCs w:val="24"/>
            </w:rPr>
          </w:rPrChange>
        </w:rPr>
        <w:t>--Thread(doGet(),doPost(), service(),dao()) :</w:t>
      </w:r>
      <w:r w:rsidRPr="00B5270F">
        <w:rPr>
          <w:rFonts w:ascii="Times New Roman" w:hAnsi="Times New Roman" w:cs="Times New Roman"/>
          <w:b/>
          <w:color w:val="000000" w:themeColor="text1"/>
          <w:sz w:val="28"/>
          <w:szCs w:val="28"/>
          <w:rPrChange w:id="393" w:author="N PRASAD" w:date="2016-07-01T12:13:00Z">
            <w:rPr>
              <w:b/>
              <w:sz w:val="24"/>
              <w:szCs w:val="24"/>
            </w:rPr>
          </w:rPrChange>
        </w:rPr>
        <w:t>printStackTrace()</w:t>
      </w:r>
      <w:r w:rsidRPr="00B5270F">
        <w:rPr>
          <w:rFonts w:ascii="Times New Roman" w:hAnsi="Times New Roman" w:cs="Times New Roman"/>
          <w:color w:val="000000" w:themeColor="text1"/>
          <w:sz w:val="28"/>
          <w:szCs w:val="28"/>
          <w:rPrChange w:id="394" w:author="N PRASAD" w:date="2016-07-01T12:13:00Z">
            <w:rPr>
              <w:sz w:val="24"/>
              <w:szCs w:val="24"/>
            </w:rPr>
          </w:rPrChange>
        </w:rPr>
        <w:t xml:space="preserve"> will print all stack information all methods execution.</w:t>
      </w:r>
    </w:p>
    <w:p w:rsidR="0052273B" w:rsidRPr="00B5270F" w:rsidRDefault="0052273B" w:rsidP="00625470">
      <w:pPr>
        <w:rPr>
          <w:rFonts w:ascii="Times New Roman" w:hAnsi="Times New Roman" w:cs="Times New Roman"/>
          <w:b/>
          <w:bCs/>
          <w:color w:val="000000" w:themeColor="text1"/>
          <w:sz w:val="28"/>
          <w:szCs w:val="28"/>
          <w:rPrChange w:id="395" w:author="N PRASAD" w:date="2016-07-01T12:13:00Z">
            <w:rPr>
              <w:rFonts w:ascii="Arial" w:hAnsi="Arial" w:cs="Arial"/>
              <w:b/>
              <w:bCs/>
              <w:sz w:val="24"/>
              <w:szCs w:val="24"/>
            </w:rPr>
          </w:rPrChange>
        </w:rPr>
      </w:pPr>
    </w:p>
    <w:p w:rsidR="00625470" w:rsidRPr="00B5270F" w:rsidRDefault="00572FDB" w:rsidP="00625470">
      <w:pPr>
        <w:rPr>
          <w:rFonts w:ascii="Times New Roman" w:hAnsi="Times New Roman" w:cs="Times New Roman"/>
          <w:b/>
          <w:bCs/>
          <w:color w:val="000000" w:themeColor="text1"/>
          <w:sz w:val="28"/>
          <w:szCs w:val="28"/>
          <w:u w:val="single"/>
          <w:rPrChange w:id="396" w:author="N PRASAD" w:date="2016-07-01T12:13:00Z">
            <w:rPr>
              <w:rFonts w:ascii="Arial" w:hAnsi="Arial" w:cs="Arial"/>
              <w:b/>
              <w:bCs/>
              <w:sz w:val="24"/>
              <w:szCs w:val="24"/>
              <w:u w:val="single"/>
            </w:rPr>
          </w:rPrChange>
        </w:rPr>
      </w:pPr>
      <w:r w:rsidRPr="00B5270F">
        <w:rPr>
          <w:rFonts w:ascii="Times New Roman" w:hAnsi="Times New Roman" w:cs="Times New Roman"/>
          <w:b/>
          <w:bCs/>
          <w:color w:val="000000" w:themeColor="text1"/>
          <w:sz w:val="28"/>
          <w:szCs w:val="28"/>
          <w:rPrChange w:id="397" w:author="N PRASAD" w:date="2016-07-01T12:13:00Z">
            <w:rPr>
              <w:rFonts w:ascii="Arial" w:hAnsi="Arial" w:cs="Arial"/>
              <w:b/>
              <w:bCs/>
              <w:sz w:val="24"/>
              <w:szCs w:val="24"/>
            </w:rPr>
          </w:rPrChange>
        </w:rPr>
        <w:t xml:space="preserve">Q) </w:t>
      </w:r>
      <w:r w:rsidRPr="00B5270F">
        <w:rPr>
          <w:rFonts w:ascii="Times New Roman" w:hAnsi="Times New Roman" w:cs="Times New Roman"/>
          <w:b/>
          <w:bCs/>
          <w:color w:val="000000" w:themeColor="text1"/>
          <w:sz w:val="28"/>
          <w:szCs w:val="28"/>
          <w:u w:val="single"/>
          <w:rPrChange w:id="398" w:author="N PRASAD" w:date="2016-07-01T12:13:00Z">
            <w:rPr>
              <w:rFonts w:ascii="Arial" w:hAnsi="Arial" w:cs="Arial"/>
              <w:b/>
              <w:bCs/>
              <w:sz w:val="24"/>
              <w:szCs w:val="24"/>
              <w:u w:val="single"/>
            </w:rPr>
          </w:rPrChange>
        </w:rPr>
        <w:t>Conversions</w:t>
      </w:r>
    </w:p>
    <w:p w:rsidR="00625470" w:rsidRPr="00B5270F" w:rsidRDefault="00625470" w:rsidP="00625470">
      <w:pPr>
        <w:rPr>
          <w:rFonts w:ascii="Times New Roman" w:hAnsi="Times New Roman" w:cs="Times New Roman"/>
          <w:b/>
          <w:bCs/>
          <w:color w:val="000000" w:themeColor="text1"/>
          <w:sz w:val="28"/>
          <w:szCs w:val="28"/>
          <w:rPrChange w:id="399" w:author="N PRASAD" w:date="2016-07-01T12:13:00Z">
            <w:rPr>
              <w:rFonts w:ascii="Arial" w:hAnsi="Arial" w:cs="Arial"/>
              <w:b/>
              <w:bCs/>
              <w:sz w:val="24"/>
              <w:szCs w:val="24"/>
            </w:rPr>
          </w:rPrChange>
        </w:rPr>
      </w:pPr>
    </w:p>
    <w:p w:rsidR="00625470" w:rsidRPr="00B5270F" w:rsidRDefault="00572FDB" w:rsidP="00625470">
      <w:pPr>
        <w:rPr>
          <w:rFonts w:ascii="Times New Roman" w:hAnsi="Times New Roman" w:cs="Times New Roman"/>
          <w:b/>
          <w:bCs/>
          <w:color w:val="000000" w:themeColor="text1"/>
          <w:sz w:val="28"/>
          <w:szCs w:val="28"/>
          <w:rPrChange w:id="400" w:author="N PRASAD" w:date="2016-07-01T12:13:00Z">
            <w:rPr>
              <w:rFonts w:ascii="Arial" w:hAnsi="Arial" w:cs="Arial"/>
              <w:b/>
              <w:bCs/>
              <w:sz w:val="24"/>
              <w:szCs w:val="24"/>
            </w:rPr>
          </w:rPrChange>
        </w:rPr>
      </w:pPr>
      <w:r w:rsidRPr="00B5270F">
        <w:rPr>
          <w:rFonts w:ascii="Times New Roman" w:hAnsi="Times New Roman" w:cs="Times New Roman"/>
          <w:b/>
          <w:bCs/>
          <w:i/>
          <w:iCs/>
          <w:color w:val="000000" w:themeColor="text1"/>
          <w:sz w:val="28"/>
          <w:szCs w:val="28"/>
          <w:rPrChange w:id="401" w:author="N PRASAD" w:date="2016-07-01T12:13:00Z">
            <w:rPr>
              <w:rFonts w:ascii="Arial" w:hAnsi="Arial" w:cs="Arial"/>
              <w:b/>
              <w:bCs/>
              <w:i/>
              <w:iCs/>
              <w:sz w:val="24"/>
              <w:szCs w:val="24"/>
            </w:rPr>
          </w:rPrChange>
        </w:rPr>
        <w:t>String to Int Conversion</w:t>
      </w:r>
      <w:r w:rsidRPr="00B5270F">
        <w:rPr>
          <w:rFonts w:ascii="Times New Roman" w:hAnsi="Times New Roman" w:cs="Times New Roman"/>
          <w:b/>
          <w:bCs/>
          <w:color w:val="000000" w:themeColor="text1"/>
          <w:sz w:val="28"/>
          <w:szCs w:val="28"/>
          <w:rPrChange w:id="402" w:author="N PRASAD" w:date="2016-07-01T12:13:00Z">
            <w:rPr>
              <w:rFonts w:ascii="Arial" w:hAnsi="Arial" w:cs="Arial"/>
              <w:b/>
              <w:bCs/>
              <w:sz w:val="24"/>
              <w:szCs w:val="24"/>
            </w:rPr>
          </w:rPrChange>
        </w:rPr>
        <w:t xml:space="preserve">:- </w:t>
      </w:r>
    </w:p>
    <w:p w:rsidR="00625470" w:rsidRPr="00B5270F" w:rsidRDefault="00572FDB" w:rsidP="00625470">
      <w:pPr>
        <w:ind w:left="720" w:firstLine="720"/>
        <w:rPr>
          <w:rFonts w:ascii="Times New Roman" w:hAnsi="Times New Roman" w:cs="Times New Roman"/>
          <w:color w:val="000000" w:themeColor="text1"/>
          <w:sz w:val="28"/>
          <w:szCs w:val="28"/>
          <w:rPrChange w:id="403"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04" w:author="N PRASAD" w:date="2016-07-01T12:13:00Z">
            <w:rPr>
              <w:rFonts w:ascii="Arial" w:hAnsi="Arial" w:cs="Arial"/>
              <w:sz w:val="24"/>
              <w:szCs w:val="24"/>
            </w:rPr>
          </w:rPrChange>
        </w:rPr>
        <w:t>int I   = integer.valueOf(“24”).intValue();</w:t>
      </w:r>
    </w:p>
    <w:p w:rsidR="00625470" w:rsidRPr="00B5270F" w:rsidRDefault="00572FDB" w:rsidP="00625470">
      <w:pPr>
        <w:rPr>
          <w:rFonts w:ascii="Times New Roman" w:hAnsi="Times New Roman" w:cs="Times New Roman"/>
          <w:color w:val="000000" w:themeColor="text1"/>
          <w:sz w:val="28"/>
          <w:szCs w:val="28"/>
          <w:rPrChange w:id="405"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06" w:author="N PRASAD" w:date="2016-07-01T12:13:00Z">
            <w:rPr>
              <w:rFonts w:ascii="Arial" w:hAnsi="Arial" w:cs="Arial"/>
              <w:sz w:val="24"/>
              <w:szCs w:val="24"/>
            </w:rPr>
          </w:rPrChange>
        </w:rPr>
        <w:tab/>
      </w:r>
      <w:r w:rsidRPr="00B5270F">
        <w:rPr>
          <w:rFonts w:ascii="Times New Roman" w:hAnsi="Times New Roman" w:cs="Times New Roman"/>
          <w:color w:val="000000" w:themeColor="text1"/>
          <w:sz w:val="28"/>
          <w:szCs w:val="28"/>
          <w:rPrChange w:id="407" w:author="N PRASAD" w:date="2016-07-01T12:13:00Z">
            <w:rPr>
              <w:rFonts w:ascii="Arial" w:hAnsi="Arial" w:cs="Arial"/>
              <w:sz w:val="24"/>
              <w:szCs w:val="24"/>
            </w:rPr>
          </w:rPrChange>
        </w:rPr>
        <w:tab/>
        <w:t>int x  = integer.parseInt(“433”);</w:t>
      </w:r>
    </w:p>
    <w:p w:rsidR="00625470" w:rsidRPr="00B5270F" w:rsidRDefault="00572FDB" w:rsidP="00625470">
      <w:pPr>
        <w:rPr>
          <w:rFonts w:ascii="Times New Roman" w:hAnsi="Times New Roman" w:cs="Times New Roman"/>
          <w:color w:val="000000" w:themeColor="text1"/>
          <w:sz w:val="28"/>
          <w:szCs w:val="28"/>
          <w:rPrChange w:id="408"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09" w:author="N PRASAD" w:date="2016-07-01T12:13:00Z">
            <w:rPr>
              <w:rFonts w:ascii="Arial" w:hAnsi="Arial" w:cs="Arial"/>
              <w:sz w:val="24"/>
              <w:szCs w:val="24"/>
            </w:rPr>
          </w:rPrChange>
        </w:rPr>
        <w:tab/>
        <w:t>float f = float.valueOf(23.9).floatValue();</w:t>
      </w:r>
    </w:p>
    <w:p w:rsidR="00625470" w:rsidRPr="00B5270F" w:rsidRDefault="00572FDB" w:rsidP="00625470">
      <w:pPr>
        <w:rPr>
          <w:rFonts w:ascii="Times New Roman" w:hAnsi="Times New Roman" w:cs="Times New Roman"/>
          <w:b/>
          <w:bCs/>
          <w:color w:val="000000" w:themeColor="text1"/>
          <w:sz w:val="28"/>
          <w:szCs w:val="28"/>
          <w:rPrChange w:id="410" w:author="N PRASAD" w:date="2016-07-01T12:13:00Z">
            <w:rPr>
              <w:rFonts w:ascii="Arial" w:hAnsi="Arial" w:cs="Arial"/>
              <w:b/>
              <w:bCs/>
              <w:sz w:val="24"/>
              <w:szCs w:val="24"/>
            </w:rPr>
          </w:rPrChange>
        </w:rPr>
      </w:pPr>
      <w:r w:rsidRPr="00B5270F">
        <w:rPr>
          <w:rFonts w:ascii="Times New Roman" w:hAnsi="Times New Roman" w:cs="Times New Roman"/>
          <w:b/>
          <w:bCs/>
          <w:color w:val="000000" w:themeColor="text1"/>
          <w:sz w:val="28"/>
          <w:szCs w:val="28"/>
          <w:rPrChange w:id="411" w:author="N PRASAD" w:date="2016-07-01T12:13:00Z">
            <w:rPr>
              <w:rFonts w:ascii="Arial" w:hAnsi="Arial" w:cs="Arial"/>
              <w:b/>
              <w:bCs/>
              <w:sz w:val="24"/>
              <w:szCs w:val="24"/>
            </w:rPr>
          </w:rPrChange>
        </w:rPr>
        <w:tab/>
      </w:r>
    </w:p>
    <w:p w:rsidR="00625470" w:rsidRPr="00B5270F" w:rsidRDefault="00572FDB" w:rsidP="00625470">
      <w:pPr>
        <w:rPr>
          <w:rFonts w:ascii="Times New Roman" w:hAnsi="Times New Roman" w:cs="Times New Roman"/>
          <w:b/>
          <w:bCs/>
          <w:color w:val="000000" w:themeColor="text1"/>
          <w:sz w:val="28"/>
          <w:szCs w:val="28"/>
          <w:rPrChange w:id="412" w:author="N PRASAD" w:date="2016-07-01T12:13:00Z">
            <w:rPr>
              <w:rFonts w:ascii="Arial" w:hAnsi="Arial" w:cs="Arial"/>
              <w:b/>
              <w:bCs/>
              <w:sz w:val="24"/>
              <w:szCs w:val="24"/>
            </w:rPr>
          </w:rPrChange>
        </w:rPr>
      </w:pPr>
      <w:r w:rsidRPr="00B5270F">
        <w:rPr>
          <w:rFonts w:ascii="Times New Roman" w:hAnsi="Times New Roman" w:cs="Times New Roman"/>
          <w:b/>
          <w:bCs/>
          <w:color w:val="000000" w:themeColor="text1"/>
          <w:sz w:val="28"/>
          <w:szCs w:val="28"/>
          <w:rPrChange w:id="413" w:author="N PRASAD" w:date="2016-07-01T12:13:00Z">
            <w:rPr>
              <w:rFonts w:ascii="Arial" w:hAnsi="Arial" w:cs="Arial"/>
              <w:b/>
              <w:bCs/>
              <w:sz w:val="24"/>
              <w:szCs w:val="24"/>
            </w:rPr>
          </w:rPrChange>
        </w:rPr>
        <w:t>Int to String Conversion:-</w:t>
      </w:r>
    </w:p>
    <w:p w:rsidR="00C87CC5" w:rsidRPr="00B5270F" w:rsidRDefault="00572FDB" w:rsidP="00C0111E">
      <w:pPr>
        <w:rPr>
          <w:rFonts w:ascii="Times New Roman" w:hAnsi="Times New Roman" w:cs="Times New Roman"/>
          <w:color w:val="000000" w:themeColor="text1"/>
          <w:sz w:val="28"/>
          <w:szCs w:val="28"/>
          <w:rPrChange w:id="414" w:author="N PRASAD" w:date="2016-07-01T12:13:00Z">
            <w:rPr>
              <w:rFonts w:ascii="Arial" w:hAnsi="Arial" w:cs="Arial"/>
              <w:sz w:val="24"/>
              <w:szCs w:val="24"/>
            </w:rPr>
          </w:rPrChange>
        </w:rPr>
      </w:pPr>
      <w:r w:rsidRPr="00B5270F">
        <w:rPr>
          <w:rFonts w:ascii="Times New Roman" w:hAnsi="Times New Roman" w:cs="Times New Roman"/>
          <w:b/>
          <w:bCs/>
          <w:color w:val="000000" w:themeColor="text1"/>
          <w:sz w:val="28"/>
          <w:szCs w:val="28"/>
          <w:rPrChange w:id="415" w:author="N PRASAD" w:date="2016-07-01T12:13:00Z">
            <w:rPr>
              <w:rFonts w:ascii="Arial" w:hAnsi="Arial" w:cs="Arial"/>
              <w:b/>
              <w:bCs/>
              <w:sz w:val="24"/>
              <w:szCs w:val="24"/>
            </w:rPr>
          </w:rPrChange>
        </w:rPr>
        <w:lastRenderedPageBreak/>
        <w:tab/>
      </w:r>
      <w:r w:rsidRPr="00B5270F">
        <w:rPr>
          <w:rFonts w:ascii="Times New Roman" w:hAnsi="Times New Roman" w:cs="Times New Roman"/>
          <w:color w:val="000000" w:themeColor="text1"/>
          <w:sz w:val="28"/>
          <w:szCs w:val="28"/>
          <w:rPrChange w:id="416" w:author="N PRASAD" w:date="2016-07-01T12:13:00Z">
            <w:rPr>
              <w:rFonts w:ascii="Arial" w:hAnsi="Arial" w:cs="Arial"/>
              <w:sz w:val="24"/>
              <w:szCs w:val="24"/>
            </w:rPr>
          </w:rPrChange>
        </w:rPr>
        <w:t>String arg = String.valueOf (10);</w:t>
      </w:r>
    </w:p>
    <w:p w:rsidR="0052273B" w:rsidRPr="00B5270F" w:rsidRDefault="0052273B" w:rsidP="00C0111E">
      <w:pPr>
        <w:rPr>
          <w:rFonts w:ascii="Times New Roman" w:hAnsi="Times New Roman" w:cs="Times New Roman"/>
          <w:color w:val="000000" w:themeColor="text1"/>
          <w:sz w:val="28"/>
          <w:szCs w:val="28"/>
          <w:rPrChange w:id="417" w:author="N PRASAD" w:date="2016-07-01T12:13:00Z">
            <w:rPr>
              <w:rFonts w:ascii="Arial" w:hAnsi="Arial" w:cs="Arial"/>
              <w:sz w:val="24"/>
              <w:szCs w:val="24"/>
            </w:rPr>
          </w:rPrChange>
        </w:rPr>
      </w:pPr>
    </w:p>
    <w:p w:rsidR="001F0E78" w:rsidRPr="00B5270F" w:rsidRDefault="00572FDB" w:rsidP="00C0111E">
      <w:pPr>
        <w:rPr>
          <w:rFonts w:ascii="Times New Roman" w:hAnsi="Times New Roman" w:cs="Times New Roman"/>
          <w:b/>
          <w:color w:val="000000" w:themeColor="text1"/>
          <w:sz w:val="28"/>
          <w:szCs w:val="28"/>
          <w:rPrChange w:id="418" w:author="N PRASAD" w:date="2016-07-01T12:13:00Z">
            <w:rPr>
              <w:rFonts w:ascii="Arial" w:hAnsi="Arial" w:cs="Arial"/>
              <w:b/>
              <w:sz w:val="24"/>
              <w:szCs w:val="24"/>
            </w:rPr>
          </w:rPrChange>
        </w:rPr>
      </w:pPr>
      <w:r w:rsidRPr="00B5270F">
        <w:rPr>
          <w:rFonts w:ascii="Times New Roman" w:hAnsi="Times New Roman" w:cs="Times New Roman"/>
          <w:b/>
          <w:color w:val="000000" w:themeColor="text1"/>
          <w:sz w:val="28"/>
          <w:szCs w:val="28"/>
          <w:rPrChange w:id="419" w:author="N PRASAD" w:date="2016-07-01T12:13:00Z">
            <w:rPr>
              <w:rFonts w:ascii="Arial" w:hAnsi="Arial" w:cs="Arial"/>
              <w:b/>
              <w:sz w:val="24"/>
              <w:szCs w:val="24"/>
            </w:rPr>
          </w:rPrChange>
        </w:rPr>
        <w:t>9)How to declare synchronized block to get class level lock?</w:t>
      </w:r>
    </w:p>
    <w:p w:rsidR="009D71DE" w:rsidRPr="00B5270F" w:rsidRDefault="00572FDB" w:rsidP="00C0111E">
      <w:pPr>
        <w:rPr>
          <w:rFonts w:ascii="Times New Roman" w:hAnsi="Times New Roman" w:cs="Times New Roman"/>
          <w:color w:val="000000" w:themeColor="text1"/>
          <w:sz w:val="28"/>
          <w:szCs w:val="28"/>
          <w:rPrChange w:id="420" w:author="N PRASAD" w:date="2016-07-01T12:13:00Z">
            <w:rPr>
              <w:rFonts w:ascii="Arial" w:hAnsi="Arial" w:cs="Arial"/>
              <w:sz w:val="24"/>
              <w:szCs w:val="24"/>
            </w:rPr>
          </w:rPrChange>
        </w:rPr>
      </w:pPr>
      <w:r w:rsidRPr="00B5270F">
        <w:rPr>
          <w:rFonts w:ascii="Times New Roman" w:hAnsi="Times New Roman" w:cs="Times New Roman"/>
          <w:b/>
          <w:color w:val="000000" w:themeColor="text1"/>
          <w:sz w:val="28"/>
          <w:szCs w:val="28"/>
          <w:rPrChange w:id="421" w:author="N PRASAD" w:date="2016-07-01T12:13:00Z">
            <w:rPr>
              <w:rFonts w:ascii="Arial" w:hAnsi="Arial" w:cs="Arial"/>
              <w:b/>
              <w:sz w:val="24"/>
              <w:szCs w:val="24"/>
            </w:rPr>
          </w:rPrChange>
        </w:rPr>
        <w:t>Ans:</w:t>
      </w:r>
    </w:p>
    <w:p w:rsidR="009D71DE" w:rsidRPr="00B5270F" w:rsidRDefault="00572FDB" w:rsidP="00C0111E">
      <w:pPr>
        <w:rPr>
          <w:rFonts w:ascii="Times New Roman" w:hAnsi="Times New Roman" w:cs="Times New Roman"/>
          <w:color w:val="000000" w:themeColor="text1"/>
          <w:sz w:val="28"/>
          <w:szCs w:val="28"/>
          <w:rPrChange w:id="422"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23" w:author="N PRASAD" w:date="2016-07-01T12:13:00Z">
            <w:rPr>
              <w:rFonts w:ascii="Arial" w:hAnsi="Arial" w:cs="Arial"/>
              <w:sz w:val="24"/>
              <w:szCs w:val="24"/>
            </w:rPr>
          </w:rPrChange>
        </w:rPr>
        <w:t>Synchronized(classname.class){</w:t>
      </w:r>
    </w:p>
    <w:p w:rsidR="009D71DE" w:rsidRPr="00B5270F" w:rsidRDefault="00572FDB" w:rsidP="00C0111E">
      <w:pPr>
        <w:rPr>
          <w:rFonts w:ascii="Times New Roman" w:hAnsi="Times New Roman" w:cs="Times New Roman"/>
          <w:color w:val="000000" w:themeColor="text1"/>
          <w:sz w:val="28"/>
          <w:szCs w:val="28"/>
          <w:rPrChange w:id="424"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25" w:author="N PRASAD" w:date="2016-07-01T12:13:00Z">
            <w:rPr>
              <w:rFonts w:ascii="Arial" w:hAnsi="Arial" w:cs="Arial"/>
              <w:sz w:val="24"/>
              <w:szCs w:val="24"/>
            </w:rPr>
          </w:rPrChange>
        </w:rPr>
        <w:t>//statements</w:t>
      </w:r>
    </w:p>
    <w:p w:rsidR="00991C60" w:rsidRPr="00B5270F" w:rsidRDefault="00572FDB" w:rsidP="00C0111E">
      <w:pPr>
        <w:rPr>
          <w:rFonts w:ascii="Times New Roman" w:hAnsi="Times New Roman" w:cs="Times New Roman"/>
          <w:b/>
          <w:color w:val="000000" w:themeColor="text1"/>
          <w:sz w:val="28"/>
          <w:szCs w:val="28"/>
          <w:rPrChange w:id="426" w:author="N PRASAD" w:date="2016-07-01T12:13:00Z">
            <w:rPr>
              <w:rFonts w:ascii="Arial" w:hAnsi="Arial" w:cs="Arial"/>
              <w:b/>
              <w:sz w:val="24"/>
              <w:szCs w:val="24"/>
            </w:rPr>
          </w:rPrChange>
        </w:rPr>
      </w:pPr>
      <w:r w:rsidRPr="00B5270F">
        <w:rPr>
          <w:rFonts w:ascii="Times New Roman" w:hAnsi="Times New Roman" w:cs="Times New Roman"/>
          <w:color w:val="000000" w:themeColor="text1"/>
          <w:sz w:val="28"/>
          <w:szCs w:val="28"/>
          <w:rPrChange w:id="427" w:author="N PRASAD" w:date="2016-07-01T12:13:00Z">
            <w:rPr>
              <w:rFonts w:ascii="Arial" w:hAnsi="Arial" w:cs="Arial"/>
              <w:sz w:val="24"/>
              <w:szCs w:val="24"/>
            </w:rPr>
          </w:rPrChange>
        </w:rPr>
        <w:t>}</w:t>
      </w:r>
    </w:p>
    <w:p w:rsidR="006F6514" w:rsidRPr="00B5270F" w:rsidRDefault="00572FDB" w:rsidP="00C0111E">
      <w:pPr>
        <w:rPr>
          <w:rFonts w:ascii="Times New Roman" w:hAnsi="Times New Roman" w:cs="Times New Roman"/>
          <w:b/>
          <w:color w:val="000000" w:themeColor="text1"/>
          <w:sz w:val="28"/>
          <w:szCs w:val="28"/>
          <w:rPrChange w:id="428" w:author="N PRASAD" w:date="2016-07-01T12:13:00Z">
            <w:rPr>
              <w:rFonts w:ascii="Arial" w:hAnsi="Arial" w:cs="Arial"/>
              <w:b/>
              <w:sz w:val="24"/>
              <w:szCs w:val="24"/>
            </w:rPr>
          </w:rPrChange>
        </w:rPr>
      </w:pPr>
      <w:r w:rsidRPr="00B5270F">
        <w:rPr>
          <w:rFonts w:ascii="Times New Roman" w:hAnsi="Times New Roman" w:cs="Times New Roman"/>
          <w:b/>
          <w:color w:val="000000" w:themeColor="text1"/>
          <w:sz w:val="28"/>
          <w:szCs w:val="28"/>
          <w:rPrChange w:id="429" w:author="N PRASAD" w:date="2016-07-01T12:13:00Z">
            <w:rPr>
              <w:rFonts w:ascii="Arial" w:hAnsi="Arial" w:cs="Arial"/>
              <w:b/>
              <w:sz w:val="24"/>
              <w:szCs w:val="24"/>
            </w:rPr>
          </w:rPrChange>
        </w:rPr>
        <w:t>10).what is the advantage of synchronized block over synchronized method?</w:t>
      </w:r>
    </w:p>
    <w:p w:rsidR="00BE077F" w:rsidRPr="00B5270F" w:rsidRDefault="00572FDB" w:rsidP="00C0111E">
      <w:pPr>
        <w:rPr>
          <w:ins w:id="430" w:author="NNR Chowdary" w:date="2013-10-27T09:15:00Z"/>
          <w:rFonts w:ascii="Times New Roman" w:hAnsi="Times New Roman" w:cs="Times New Roman"/>
          <w:b/>
          <w:color w:val="000000" w:themeColor="text1"/>
          <w:sz w:val="28"/>
          <w:szCs w:val="28"/>
          <w:rPrChange w:id="431" w:author="N PRASAD" w:date="2016-07-01T12:13:00Z">
            <w:rPr>
              <w:ins w:id="432" w:author="NNR Chowdary" w:date="2013-10-27T09:15:00Z"/>
              <w:rFonts w:ascii="Arial" w:hAnsi="Arial" w:cs="Arial"/>
              <w:b/>
              <w:sz w:val="24"/>
              <w:szCs w:val="24"/>
            </w:rPr>
          </w:rPrChange>
        </w:rPr>
      </w:pPr>
      <w:r w:rsidRPr="00B5270F">
        <w:rPr>
          <w:rFonts w:ascii="Times New Roman" w:hAnsi="Times New Roman" w:cs="Times New Roman"/>
          <w:b/>
          <w:color w:val="000000" w:themeColor="text1"/>
          <w:sz w:val="28"/>
          <w:szCs w:val="28"/>
          <w:rPrChange w:id="433" w:author="N PRASAD" w:date="2016-07-01T12:13:00Z">
            <w:rPr>
              <w:rFonts w:ascii="Arial" w:hAnsi="Arial" w:cs="Arial"/>
              <w:b/>
              <w:sz w:val="24"/>
              <w:szCs w:val="24"/>
            </w:rPr>
          </w:rPrChange>
        </w:rPr>
        <w:t>Ans:</w:t>
      </w:r>
      <w:r w:rsidRPr="00B5270F">
        <w:rPr>
          <w:rFonts w:ascii="Times New Roman" w:hAnsi="Times New Roman" w:cs="Times New Roman"/>
          <w:color w:val="000000" w:themeColor="text1"/>
          <w:sz w:val="28"/>
          <w:szCs w:val="28"/>
          <w:rPrChange w:id="434" w:author="N PRASAD" w:date="2016-07-01T12:13:00Z">
            <w:rPr>
              <w:rFonts w:ascii="Arial" w:hAnsi="Arial" w:cs="Arial"/>
              <w:sz w:val="24"/>
              <w:szCs w:val="24"/>
            </w:rPr>
          </w:rPrChange>
        </w:rPr>
        <w:t>It reduces the waiting time of the threads &amp; improves performance of the system.</w:t>
      </w:r>
    </w:p>
    <w:p w:rsidR="000F44D2" w:rsidRPr="00B5270F" w:rsidRDefault="00572FDB" w:rsidP="000F44D2">
      <w:pPr>
        <w:widowControl w:val="0"/>
        <w:autoSpaceDE w:val="0"/>
        <w:autoSpaceDN w:val="0"/>
        <w:adjustRightInd w:val="0"/>
        <w:spacing w:line="240" w:lineRule="auto"/>
        <w:ind w:left="450" w:hanging="450"/>
        <w:rPr>
          <w:ins w:id="435" w:author="NNR Chowdary" w:date="2013-10-27T09:15:00Z"/>
          <w:rFonts w:ascii="Times New Roman" w:hAnsi="Times New Roman" w:cs="Times New Roman"/>
          <w:color w:val="000000" w:themeColor="text1"/>
          <w:sz w:val="28"/>
          <w:szCs w:val="28"/>
          <w:rPrChange w:id="436" w:author="N PRASAD" w:date="2016-07-01T12:13:00Z">
            <w:rPr>
              <w:ins w:id="437" w:author="NNR Chowdary" w:date="2013-10-27T09:15:00Z"/>
              <w:rFonts w:ascii="Times New Roman" w:hAnsi="Times New Roman" w:cs="Times New Roman"/>
              <w:sz w:val="24"/>
              <w:szCs w:val="24"/>
            </w:rPr>
          </w:rPrChange>
        </w:rPr>
      </w:pPr>
      <w:ins w:id="438" w:author="NNR Chowdary" w:date="2013-10-27T09:15:00Z">
        <w:r w:rsidRPr="00B5270F">
          <w:rPr>
            <w:rFonts w:ascii="Times New Roman" w:hAnsi="Times New Roman" w:cs="Times New Roman"/>
            <w:b/>
            <w:bCs/>
            <w:color w:val="000000" w:themeColor="text1"/>
            <w:sz w:val="28"/>
            <w:szCs w:val="28"/>
            <w:rPrChange w:id="439" w:author="N PRASAD" w:date="2016-07-01T12:13:00Z">
              <w:rPr>
                <w:rFonts w:ascii="Times New Roman" w:hAnsi="Times New Roman" w:cs="Times New Roman"/>
                <w:b/>
                <w:bCs/>
                <w:sz w:val="24"/>
                <w:szCs w:val="24"/>
              </w:rPr>
            </w:rPrChange>
          </w:rPr>
          <w:t>10.What is the purpose of the toString () method in java?</w:t>
        </w:r>
      </w:ins>
    </w:p>
    <w:p w:rsidR="000F44D2" w:rsidRPr="00B5270F" w:rsidRDefault="00572FDB" w:rsidP="000F44D2">
      <w:pPr>
        <w:widowControl w:val="0"/>
        <w:autoSpaceDE w:val="0"/>
        <w:autoSpaceDN w:val="0"/>
        <w:adjustRightInd w:val="0"/>
        <w:spacing w:line="240" w:lineRule="auto"/>
        <w:ind w:left="450" w:hanging="450"/>
        <w:rPr>
          <w:ins w:id="440" w:author="NNR Chowdary" w:date="2013-10-27T09:15:00Z"/>
          <w:rFonts w:ascii="Times New Roman" w:hAnsi="Times New Roman" w:cs="Times New Roman"/>
          <w:color w:val="000000" w:themeColor="text1"/>
          <w:sz w:val="28"/>
          <w:szCs w:val="28"/>
          <w:rPrChange w:id="441" w:author="N PRASAD" w:date="2016-07-01T12:13:00Z">
            <w:rPr>
              <w:ins w:id="442" w:author="NNR Chowdary" w:date="2013-10-27T09:15:00Z"/>
              <w:rFonts w:ascii="Times New Roman" w:hAnsi="Times New Roman" w:cs="Times New Roman"/>
              <w:sz w:val="24"/>
              <w:szCs w:val="24"/>
            </w:rPr>
          </w:rPrChange>
        </w:rPr>
      </w:pPr>
      <w:ins w:id="443" w:author="NNR Chowdary" w:date="2013-10-27T09:15:00Z">
        <w:r w:rsidRPr="00B5270F">
          <w:rPr>
            <w:rFonts w:ascii="Times New Roman" w:hAnsi="Times New Roman" w:cs="Times New Roman"/>
            <w:color w:val="000000" w:themeColor="text1"/>
            <w:sz w:val="28"/>
            <w:szCs w:val="28"/>
            <w:rPrChange w:id="444" w:author="N PRASAD" w:date="2016-07-01T12:13:00Z">
              <w:rPr>
                <w:rFonts w:ascii="Times New Roman" w:hAnsi="Times New Roman" w:cs="Times New Roman"/>
                <w:sz w:val="24"/>
                <w:szCs w:val="24"/>
              </w:rPr>
            </w:rPrChange>
          </w:rPr>
          <w:t>Ans: -&gt;we can use this method to find string representation of an object.</w:t>
        </w:r>
      </w:ins>
    </w:p>
    <w:p w:rsidR="000F44D2" w:rsidRPr="00B5270F" w:rsidRDefault="00572FDB" w:rsidP="000F44D2">
      <w:pPr>
        <w:widowControl w:val="0"/>
        <w:autoSpaceDE w:val="0"/>
        <w:autoSpaceDN w:val="0"/>
        <w:adjustRightInd w:val="0"/>
        <w:spacing w:line="240" w:lineRule="auto"/>
        <w:ind w:left="450" w:hanging="450"/>
        <w:rPr>
          <w:ins w:id="445" w:author="NNR Chowdary" w:date="2013-10-27T09:15:00Z"/>
          <w:rFonts w:ascii="Times New Roman" w:hAnsi="Times New Roman" w:cs="Times New Roman"/>
          <w:color w:val="000000" w:themeColor="text1"/>
          <w:sz w:val="28"/>
          <w:szCs w:val="28"/>
          <w:rPrChange w:id="446" w:author="N PRASAD" w:date="2016-07-01T12:13:00Z">
            <w:rPr>
              <w:ins w:id="447" w:author="NNR Chowdary" w:date="2013-10-27T09:15:00Z"/>
              <w:rFonts w:ascii="Times New Roman" w:hAnsi="Times New Roman" w:cs="Times New Roman"/>
              <w:sz w:val="24"/>
              <w:szCs w:val="24"/>
            </w:rPr>
          </w:rPrChange>
        </w:rPr>
      </w:pPr>
      <w:ins w:id="448" w:author="NNR Chowdary" w:date="2013-10-27T09:15:00Z">
        <w:r w:rsidRPr="00B5270F">
          <w:rPr>
            <w:rFonts w:ascii="Times New Roman" w:hAnsi="Times New Roman" w:cs="Times New Roman"/>
            <w:color w:val="000000" w:themeColor="text1"/>
            <w:sz w:val="28"/>
            <w:szCs w:val="28"/>
            <w:rPrChange w:id="449" w:author="N PRASAD" w:date="2016-07-01T12:13:00Z">
              <w:rPr>
                <w:rFonts w:ascii="Times New Roman" w:hAnsi="Times New Roman" w:cs="Times New Roman"/>
                <w:sz w:val="24"/>
                <w:szCs w:val="24"/>
              </w:rPr>
            </w:rPrChange>
          </w:rPr>
          <w:t xml:space="preserve">    -&gt;whenever we are ty</w:t>
        </w:r>
      </w:ins>
      <w:ins w:id="450" w:author="Teja Vardhan" w:date="2015-10-25T10:43:00Z">
        <w:r w:rsidRPr="00B5270F">
          <w:rPr>
            <w:rFonts w:ascii="Times New Roman" w:hAnsi="Times New Roman" w:cs="Times New Roman"/>
            <w:color w:val="000000" w:themeColor="text1"/>
            <w:sz w:val="28"/>
            <w:szCs w:val="28"/>
            <w:rPrChange w:id="451" w:author="N PRASAD" w:date="2016-07-01T12:13:00Z">
              <w:rPr>
                <w:rFonts w:cs="Times New Roman"/>
                <w:sz w:val="24"/>
                <w:szCs w:val="24"/>
              </w:rPr>
            </w:rPrChange>
          </w:rPr>
          <w:t>p</w:t>
        </w:r>
      </w:ins>
      <w:ins w:id="452" w:author="NNR Chowdary" w:date="2013-10-27T09:15:00Z">
        <w:r w:rsidRPr="00B5270F">
          <w:rPr>
            <w:rFonts w:ascii="Times New Roman" w:hAnsi="Times New Roman" w:cs="Times New Roman"/>
            <w:color w:val="000000" w:themeColor="text1"/>
            <w:sz w:val="28"/>
            <w:szCs w:val="28"/>
            <w:rPrChange w:id="453" w:author="N PRASAD" w:date="2016-07-01T12:13:00Z">
              <w:rPr>
                <w:rFonts w:ascii="Times New Roman" w:hAnsi="Times New Roman" w:cs="Times New Roman"/>
                <w:sz w:val="24"/>
                <w:szCs w:val="24"/>
              </w:rPr>
            </w:rPrChange>
          </w:rPr>
          <w:t>ing to print any object  reference internally toString() will be executed.</w:t>
        </w:r>
      </w:ins>
    </w:p>
    <w:p w:rsidR="000F44D2" w:rsidRPr="00B5270F" w:rsidRDefault="00572FDB" w:rsidP="000F44D2">
      <w:pPr>
        <w:widowControl w:val="0"/>
        <w:autoSpaceDE w:val="0"/>
        <w:autoSpaceDN w:val="0"/>
        <w:adjustRightInd w:val="0"/>
        <w:spacing w:line="240" w:lineRule="auto"/>
        <w:ind w:left="450" w:hanging="450"/>
        <w:rPr>
          <w:ins w:id="454" w:author="NNR Chowdary" w:date="2013-10-27T09:15:00Z"/>
          <w:rFonts w:ascii="Times New Roman" w:hAnsi="Times New Roman" w:cs="Times New Roman"/>
          <w:b/>
          <w:bCs/>
          <w:color w:val="000000" w:themeColor="text1"/>
          <w:sz w:val="28"/>
          <w:szCs w:val="28"/>
          <w:rPrChange w:id="455" w:author="N PRASAD" w:date="2016-07-01T12:13:00Z">
            <w:rPr>
              <w:ins w:id="456" w:author="NNR Chowdary" w:date="2013-10-27T09:15:00Z"/>
              <w:rFonts w:ascii="Times New Roman" w:hAnsi="Times New Roman" w:cs="Times New Roman"/>
              <w:b/>
              <w:bCs/>
              <w:sz w:val="24"/>
              <w:szCs w:val="24"/>
            </w:rPr>
          </w:rPrChange>
        </w:rPr>
      </w:pPr>
      <w:ins w:id="457" w:author="NNR Chowdary" w:date="2013-10-27T09:15:00Z">
        <w:r w:rsidRPr="00B5270F">
          <w:rPr>
            <w:rFonts w:ascii="Times New Roman" w:hAnsi="Times New Roman" w:cs="Times New Roman"/>
            <w:b/>
            <w:bCs/>
            <w:color w:val="000000" w:themeColor="text1"/>
            <w:sz w:val="28"/>
            <w:szCs w:val="28"/>
            <w:rPrChange w:id="458" w:author="N PRASAD" w:date="2016-07-01T12:13:00Z">
              <w:rPr>
                <w:rFonts w:ascii="Times New Roman" w:hAnsi="Times New Roman" w:cs="Times New Roman"/>
                <w:b/>
                <w:bCs/>
                <w:sz w:val="24"/>
                <w:szCs w:val="24"/>
              </w:rPr>
            </w:rPrChange>
          </w:rPr>
          <w:t>11.What is the use of intern () method of String in java?</w:t>
        </w:r>
      </w:ins>
    </w:p>
    <w:p w:rsidR="000F44D2" w:rsidRPr="00B5270F" w:rsidRDefault="00572FDB" w:rsidP="000F44D2">
      <w:pPr>
        <w:widowControl w:val="0"/>
        <w:autoSpaceDE w:val="0"/>
        <w:autoSpaceDN w:val="0"/>
        <w:adjustRightInd w:val="0"/>
        <w:spacing w:line="240" w:lineRule="auto"/>
        <w:ind w:left="450" w:hanging="450"/>
        <w:rPr>
          <w:ins w:id="459" w:author="NNR Chowdary" w:date="2013-10-27T09:15:00Z"/>
          <w:rFonts w:ascii="Times New Roman" w:hAnsi="Times New Roman" w:cs="Times New Roman"/>
          <w:color w:val="000000" w:themeColor="text1"/>
          <w:sz w:val="28"/>
          <w:szCs w:val="28"/>
          <w:rPrChange w:id="460" w:author="N PRASAD" w:date="2016-07-01T12:13:00Z">
            <w:rPr>
              <w:ins w:id="461" w:author="NNR Chowdary" w:date="2013-10-27T09:15:00Z"/>
              <w:rFonts w:ascii="Times New Roman" w:hAnsi="Times New Roman" w:cs="Times New Roman"/>
              <w:sz w:val="24"/>
              <w:szCs w:val="24"/>
            </w:rPr>
          </w:rPrChange>
        </w:rPr>
      </w:pPr>
      <w:ins w:id="462" w:author="NNR Chowdary" w:date="2013-10-27T09:15:00Z">
        <w:r w:rsidRPr="00B5270F">
          <w:rPr>
            <w:rFonts w:ascii="Times New Roman" w:hAnsi="Times New Roman" w:cs="Times New Roman"/>
            <w:b/>
            <w:bCs/>
            <w:color w:val="000000" w:themeColor="text1"/>
            <w:sz w:val="28"/>
            <w:szCs w:val="28"/>
            <w:rPrChange w:id="463" w:author="N PRASAD" w:date="2016-07-01T12:13:00Z">
              <w:rPr>
                <w:rFonts w:ascii="Times New Roman" w:hAnsi="Times New Roman" w:cs="Times New Roman"/>
                <w:b/>
                <w:bCs/>
                <w:sz w:val="24"/>
                <w:szCs w:val="24"/>
              </w:rPr>
            </w:rPrChange>
          </w:rPr>
          <w:t>Ans:</w:t>
        </w:r>
        <w:r w:rsidRPr="00B5270F">
          <w:rPr>
            <w:rFonts w:ascii="Times New Roman" w:hAnsi="Times New Roman" w:cs="Times New Roman"/>
            <w:color w:val="000000" w:themeColor="text1"/>
            <w:sz w:val="28"/>
            <w:szCs w:val="28"/>
            <w:rPrChange w:id="464" w:author="N PRASAD" w:date="2016-07-01T12:13:00Z">
              <w:rPr>
                <w:rFonts w:ascii="Times New Roman" w:hAnsi="Times New Roman" w:cs="Times New Roman"/>
                <w:sz w:val="24"/>
                <w:szCs w:val="24"/>
              </w:rPr>
            </w:rPrChange>
          </w:rPr>
          <w:t>By using heap object reference if you want to get corresponding scp object reference then we should go for intern().</w:t>
        </w:r>
      </w:ins>
    </w:p>
    <w:p w:rsidR="000F44D2" w:rsidRPr="00B5270F" w:rsidRDefault="00572FDB" w:rsidP="000F44D2">
      <w:pPr>
        <w:widowControl w:val="0"/>
        <w:autoSpaceDE w:val="0"/>
        <w:autoSpaceDN w:val="0"/>
        <w:adjustRightInd w:val="0"/>
        <w:spacing w:line="240" w:lineRule="auto"/>
        <w:ind w:left="450" w:hanging="450"/>
        <w:rPr>
          <w:ins w:id="465" w:author="NNR Chowdary" w:date="2013-10-27T09:15:00Z"/>
          <w:rFonts w:ascii="Times New Roman" w:hAnsi="Times New Roman" w:cs="Times New Roman"/>
          <w:color w:val="000000" w:themeColor="text1"/>
          <w:sz w:val="28"/>
          <w:szCs w:val="28"/>
          <w:rPrChange w:id="466" w:author="N PRASAD" w:date="2016-07-01T12:13:00Z">
            <w:rPr>
              <w:ins w:id="467" w:author="NNR Chowdary" w:date="2013-10-27T09:15:00Z"/>
              <w:rFonts w:ascii="Times New Roman" w:hAnsi="Times New Roman" w:cs="Times New Roman"/>
              <w:sz w:val="24"/>
              <w:szCs w:val="24"/>
            </w:rPr>
          </w:rPrChange>
        </w:rPr>
      </w:pPr>
      <w:ins w:id="468" w:author="NNR Chowdary" w:date="2013-10-27T09:15:00Z">
        <w:r w:rsidRPr="00B5270F">
          <w:rPr>
            <w:rFonts w:ascii="Times New Roman" w:hAnsi="Times New Roman" w:cs="Times New Roman"/>
            <w:color w:val="000000" w:themeColor="text1"/>
            <w:sz w:val="28"/>
            <w:szCs w:val="28"/>
            <w:rPrChange w:id="469" w:author="N PRASAD" w:date="2016-07-01T12:13:00Z">
              <w:rPr>
                <w:rFonts w:ascii="Times New Roman" w:hAnsi="Times New Roman" w:cs="Times New Roman"/>
                <w:sz w:val="24"/>
                <w:szCs w:val="24"/>
              </w:rPr>
            </w:rPrChange>
          </w:rPr>
          <w:t>ex:String s1=new String("nnr")</w:t>
        </w:r>
      </w:ins>
    </w:p>
    <w:p w:rsidR="000F44D2" w:rsidRPr="00B5270F" w:rsidRDefault="00572FDB" w:rsidP="000F44D2">
      <w:pPr>
        <w:widowControl w:val="0"/>
        <w:autoSpaceDE w:val="0"/>
        <w:autoSpaceDN w:val="0"/>
        <w:adjustRightInd w:val="0"/>
        <w:spacing w:line="240" w:lineRule="auto"/>
        <w:ind w:left="450" w:hanging="450"/>
        <w:rPr>
          <w:ins w:id="470" w:author="NNR Chowdary" w:date="2013-10-27T09:15:00Z"/>
          <w:rFonts w:ascii="Times New Roman" w:hAnsi="Times New Roman" w:cs="Times New Roman"/>
          <w:color w:val="000000" w:themeColor="text1"/>
          <w:sz w:val="28"/>
          <w:szCs w:val="28"/>
          <w:rPrChange w:id="471" w:author="N PRASAD" w:date="2016-07-01T12:13:00Z">
            <w:rPr>
              <w:ins w:id="472" w:author="NNR Chowdary" w:date="2013-10-27T09:15:00Z"/>
              <w:rFonts w:ascii="Times New Roman" w:hAnsi="Times New Roman" w:cs="Times New Roman"/>
              <w:sz w:val="24"/>
              <w:szCs w:val="24"/>
            </w:rPr>
          </w:rPrChange>
        </w:rPr>
      </w:pPr>
      <w:ins w:id="473" w:author="NNR Chowdary" w:date="2013-10-27T09:15:00Z">
        <w:r w:rsidRPr="00B5270F">
          <w:rPr>
            <w:rFonts w:ascii="Times New Roman" w:hAnsi="Times New Roman" w:cs="Times New Roman"/>
            <w:color w:val="000000" w:themeColor="text1"/>
            <w:sz w:val="28"/>
            <w:szCs w:val="28"/>
            <w:rPrChange w:id="474" w:author="N PRASAD" w:date="2016-07-01T12:13:00Z">
              <w:rPr>
                <w:rFonts w:ascii="Times New Roman" w:hAnsi="Times New Roman" w:cs="Times New Roman"/>
                <w:sz w:val="24"/>
                <w:szCs w:val="24"/>
              </w:rPr>
            </w:rPrChange>
          </w:rPr>
          <w:t xml:space="preserve">        String s2</w:t>
        </w:r>
      </w:ins>
      <w:ins w:id="475" w:author="N PRASAD" w:date="2016-07-01T11:40:00Z">
        <w:r w:rsidR="008347F2" w:rsidRPr="00B5270F">
          <w:rPr>
            <w:rFonts w:ascii="Times New Roman" w:hAnsi="Times New Roman" w:cs="Times New Roman"/>
            <w:color w:val="000000" w:themeColor="text1"/>
            <w:sz w:val="28"/>
            <w:szCs w:val="28"/>
            <w:rPrChange w:id="476" w:author="N PRASAD" w:date="2016-07-01T12:13:00Z">
              <w:rPr>
                <w:rFonts w:ascii="Times New Roman" w:hAnsi="Times New Roman" w:cs="Times New Roman"/>
                <w:color w:val="FF0000"/>
                <w:sz w:val="28"/>
                <w:szCs w:val="28"/>
              </w:rPr>
            </w:rPrChange>
          </w:rPr>
          <w:t xml:space="preserve"> </w:t>
        </w:r>
      </w:ins>
      <w:ins w:id="477" w:author="NNR Chowdary" w:date="2013-10-27T09:15:00Z">
        <w:r w:rsidRPr="00B5270F">
          <w:rPr>
            <w:rFonts w:ascii="Times New Roman" w:hAnsi="Times New Roman" w:cs="Times New Roman"/>
            <w:color w:val="000000" w:themeColor="text1"/>
            <w:sz w:val="28"/>
            <w:szCs w:val="28"/>
            <w:rPrChange w:id="478" w:author="N PRASAD" w:date="2016-07-01T12:13:00Z">
              <w:rPr>
                <w:rFonts w:ascii="Times New Roman" w:hAnsi="Times New Roman" w:cs="Times New Roman"/>
                <w:sz w:val="24"/>
                <w:szCs w:val="24"/>
              </w:rPr>
            </w:rPrChange>
          </w:rPr>
          <w:t>=s1.intern();</w:t>
        </w:r>
      </w:ins>
    </w:p>
    <w:p w:rsidR="000F44D2" w:rsidRPr="00B5270F" w:rsidRDefault="00572FDB" w:rsidP="000F44D2">
      <w:pPr>
        <w:widowControl w:val="0"/>
        <w:autoSpaceDE w:val="0"/>
        <w:autoSpaceDN w:val="0"/>
        <w:adjustRightInd w:val="0"/>
        <w:spacing w:line="240" w:lineRule="auto"/>
        <w:ind w:left="450" w:hanging="450"/>
        <w:rPr>
          <w:ins w:id="479" w:author="NNR Chowdary" w:date="2013-10-27T09:15:00Z"/>
          <w:rFonts w:ascii="Times New Roman" w:hAnsi="Times New Roman" w:cs="Times New Roman"/>
          <w:color w:val="000000" w:themeColor="text1"/>
          <w:sz w:val="28"/>
          <w:szCs w:val="28"/>
          <w:rPrChange w:id="480" w:author="N PRASAD" w:date="2016-07-01T12:13:00Z">
            <w:rPr>
              <w:ins w:id="481" w:author="NNR Chowdary" w:date="2013-10-27T09:15:00Z"/>
              <w:rFonts w:ascii="Times New Roman" w:hAnsi="Times New Roman" w:cs="Times New Roman"/>
              <w:sz w:val="24"/>
              <w:szCs w:val="24"/>
            </w:rPr>
          </w:rPrChange>
        </w:rPr>
      </w:pPr>
      <w:ins w:id="482" w:author="NNR Chowdary" w:date="2013-10-27T09:15:00Z">
        <w:r w:rsidRPr="00B5270F">
          <w:rPr>
            <w:rFonts w:ascii="Times New Roman" w:hAnsi="Times New Roman" w:cs="Times New Roman"/>
            <w:color w:val="000000" w:themeColor="text1"/>
            <w:sz w:val="28"/>
            <w:szCs w:val="28"/>
            <w:rPrChange w:id="483" w:author="N PRASAD" w:date="2016-07-01T12:13:00Z">
              <w:rPr>
                <w:rFonts w:ascii="Times New Roman" w:hAnsi="Times New Roman" w:cs="Times New Roman"/>
                <w:sz w:val="24"/>
                <w:szCs w:val="24"/>
              </w:rPr>
            </w:rPrChange>
          </w:rPr>
          <w:t>sop(s1==s2);false</w:t>
        </w:r>
      </w:ins>
    </w:p>
    <w:p w:rsidR="000F44D2" w:rsidRPr="00B5270F" w:rsidRDefault="00572FDB" w:rsidP="000F44D2">
      <w:pPr>
        <w:widowControl w:val="0"/>
        <w:autoSpaceDE w:val="0"/>
        <w:autoSpaceDN w:val="0"/>
        <w:adjustRightInd w:val="0"/>
        <w:spacing w:line="240" w:lineRule="auto"/>
        <w:ind w:left="450" w:hanging="450"/>
        <w:rPr>
          <w:ins w:id="484" w:author="NNR Chowdary" w:date="2013-10-27T09:15:00Z"/>
          <w:rFonts w:ascii="Times New Roman" w:hAnsi="Times New Roman" w:cs="Times New Roman"/>
          <w:color w:val="000000" w:themeColor="text1"/>
          <w:sz w:val="28"/>
          <w:szCs w:val="28"/>
          <w:rPrChange w:id="485" w:author="N PRASAD" w:date="2016-07-01T12:13:00Z">
            <w:rPr>
              <w:ins w:id="486" w:author="NNR Chowdary" w:date="2013-10-27T09:15:00Z"/>
              <w:rFonts w:ascii="Times New Roman" w:hAnsi="Times New Roman" w:cs="Times New Roman"/>
              <w:sz w:val="24"/>
              <w:szCs w:val="24"/>
            </w:rPr>
          </w:rPrChange>
        </w:rPr>
      </w:pPr>
      <w:ins w:id="487" w:author="NNR Chowdary" w:date="2013-10-27T09:15:00Z">
        <w:r w:rsidRPr="00B5270F">
          <w:rPr>
            <w:rFonts w:ascii="Times New Roman" w:hAnsi="Times New Roman" w:cs="Times New Roman"/>
            <w:color w:val="000000" w:themeColor="text1"/>
            <w:sz w:val="28"/>
            <w:szCs w:val="28"/>
            <w:rPrChange w:id="488" w:author="N PRASAD" w:date="2016-07-01T12:13:00Z">
              <w:rPr>
                <w:rFonts w:ascii="Times New Roman" w:hAnsi="Times New Roman" w:cs="Times New Roman"/>
                <w:sz w:val="24"/>
                <w:szCs w:val="24"/>
              </w:rPr>
            </w:rPrChange>
          </w:rPr>
          <w:t xml:space="preserve">         String s3="nnr";</w:t>
        </w:r>
      </w:ins>
    </w:p>
    <w:p w:rsidR="000F44D2" w:rsidRPr="00B5270F" w:rsidRDefault="00572FDB" w:rsidP="000F44D2">
      <w:pPr>
        <w:widowControl w:val="0"/>
        <w:autoSpaceDE w:val="0"/>
        <w:autoSpaceDN w:val="0"/>
        <w:adjustRightInd w:val="0"/>
        <w:spacing w:line="240" w:lineRule="auto"/>
        <w:ind w:left="450" w:hanging="450"/>
        <w:rPr>
          <w:ins w:id="489" w:author="NNR Chowdary" w:date="2013-10-27T09:15:00Z"/>
          <w:rFonts w:ascii="Times New Roman" w:hAnsi="Times New Roman" w:cs="Times New Roman"/>
          <w:color w:val="000000" w:themeColor="text1"/>
          <w:sz w:val="28"/>
          <w:szCs w:val="28"/>
          <w:rPrChange w:id="490" w:author="N PRASAD" w:date="2016-07-01T12:13:00Z">
            <w:rPr>
              <w:ins w:id="491" w:author="NNR Chowdary" w:date="2013-10-27T09:15:00Z"/>
              <w:rFonts w:ascii="Times New Roman" w:hAnsi="Times New Roman" w:cs="Times New Roman"/>
              <w:sz w:val="24"/>
              <w:szCs w:val="24"/>
            </w:rPr>
          </w:rPrChange>
        </w:rPr>
      </w:pPr>
      <w:ins w:id="492" w:author="NNR Chowdary" w:date="2013-10-27T09:15:00Z">
        <w:r w:rsidRPr="00B5270F">
          <w:rPr>
            <w:rFonts w:ascii="Times New Roman" w:hAnsi="Times New Roman" w:cs="Times New Roman"/>
            <w:color w:val="000000" w:themeColor="text1"/>
            <w:sz w:val="28"/>
            <w:szCs w:val="28"/>
            <w:rPrChange w:id="493" w:author="N PRASAD" w:date="2016-07-01T12:13:00Z">
              <w:rPr>
                <w:rFonts w:ascii="Times New Roman" w:hAnsi="Times New Roman" w:cs="Times New Roman"/>
                <w:sz w:val="24"/>
                <w:szCs w:val="24"/>
              </w:rPr>
            </w:rPrChange>
          </w:rPr>
          <w:t>sop(s3==s2);true</w:t>
        </w:r>
      </w:ins>
    </w:p>
    <w:p w:rsidR="00F44767" w:rsidRPr="00B5270F" w:rsidRDefault="00572FDB">
      <w:pPr>
        <w:widowControl w:val="0"/>
        <w:autoSpaceDE w:val="0"/>
        <w:autoSpaceDN w:val="0"/>
        <w:adjustRightInd w:val="0"/>
        <w:ind w:left="450" w:hanging="450"/>
        <w:rPr>
          <w:ins w:id="494" w:author="NNR Chowdary" w:date="2013-11-06T16:44:00Z"/>
          <w:rFonts w:ascii="Times New Roman" w:hAnsi="Times New Roman" w:cs="Times New Roman"/>
          <w:b/>
          <w:bCs/>
          <w:color w:val="000000" w:themeColor="text1"/>
          <w:sz w:val="28"/>
          <w:szCs w:val="28"/>
          <w:rPrChange w:id="495" w:author="N PRASAD" w:date="2016-07-01T12:13:00Z">
            <w:rPr>
              <w:ins w:id="496" w:author="NNR Chowdary" w:date="2013-11-06T16:44:00Z"/>
              <w:rFonts w:cs="Times New Roman"/>
              <w:b/>
              <w:bCs/>
              <w:sz w:val="24"/>
              <w:szCs w:val="24"/>
            </w:rPr>
          </w:rPrChange>
        </w:rPr>
        <w:pPrChange w:id="497" w:author="NNR Chowdary" w:date="2013-10-27T09:22:00Z">
          <w:pPr>
            <w:widowControl w:val="0"/>
            <w:autoSpaceDE w:val="0"/>
            <w:autoSpaceDN w:val="0"/>
            <w:adjustRightInd w:val="0"/>
            <w:spacing w:line="240" w:lineRule="auto"/>
            <w:ind w:left="450" w:hanging="450"/>
          </w:pPr>
        </w:pPrChange>
      </w:pPr>
      <w:ins w:id="498" w:author="NNR Chowdary" w:date="2013-10-27T09:15:00Z">
        <w:r w:rsidRPr="00B5270F">
          <w:rPr>
            <w:rFonts w:ascii="Times New Roman" w:hAnsi="Times New Roman" w:cs="Times New Roman"/>
            <w:b/>
            <w:bCs/>
            <w:color w:val="000000" w:themeColor="text1"/>
            <w:sz w:val="28"/>
            <w:szCs w:val="28"/>
            <w:rPrChange w:id="499" w:author="N PRASAD" w:date="2016-07-01T12:13:00Z">
              <w:rPr>
                <w:rFonts w:ascii="Times New Roman" w:hAnsi="Times New Roman" w:cs="Times New Roman"/>
                <w:b/>
                <w:bCs/>
                <w:sz w:val="24"/>
                <w:szCs w:val="24"/>
              </w:rPr>
            </w:rPrChange>
          </w:rPr>
          <w:t>12.what are advantage of String constant pool?</w:t>
        </w:r>
      </w:ins>
    </w:p>
    <w:p w:rsidR="00F44767" w:rsidRPr="00B5270F" w:rsidRDefault="00572FDB">
      <w:pPr>
        <w:widowControl w:val="0"/>
        <w:autoSpaceDE w:val="0"/>
        <w:autoSpaceDN w:val="0"/>
        <w:adjustRightInd w:val="0"/>
        <w:rPr>
          <w:ins w:id="500" w:author="NNR Chowdary" w:date="2013-11-06T16:44:00Z"/>
          <w:rFonts w:ascii="Times New Roman" w:hAnsi="Times New Roman" w:cs="Times New Roman"/>
          <w:color w:val="000000" w:themeColor="text1"/>
          <w:sz w:val="28"/>
          <w:szCs w:val="28"/>
          <w:rPrChange w:id="501" w:author="N PRASAD" w:date="2016-07-01T12:13:00Z">
            <w:rPr>
              <w:ins w:id="502" w:author="NNR Chowdary" w:date="2013-11-06T16:44:00Z"/>
              <w:rFonts w:cs="Times New Roman"/>
              <w:sz w:val="24"/>
              <w:szCs w:val="24"/>
            </w:rPr>
          </w:rPrChange>
        </w:rPr>
        <w:pPrChange w:id="503" w:author="NNR Chowdary" w:date="2013-11-06T16:44:00Z">
          <w:pPr>
            <w:widowControl w:val="0"/>
            <w:autoSpaceDE w:val="0"/>
            <w:autoSpaceDN w:val="0"/>
            <w:adjustRightInd w:val="0"/>
            <w:spacing w:line="240" w:lineRule="auto"/>
            <w:ind w:left="450" w:hanging="450"/>
          </w:pPr>
        </w:pPrChange>
      </w:pPr>
      <w:ins w:id="504" w:author="NNR Chowdary" w:date="2013-10-27T09:15:00Z">
        <w:r w:rsidRPr="00B5270F">
          <w:rPr>
            <w:rFonts w:ascii="Times New Roman" w:hAnsi="Times New Roman" w:cs="Times New Roman"/>
            <w:b/>
            <w:color w:val="000000" w:themeColor="text1"/>
            <w:sz w:val="28"/>
            <w:szCs w:val="28"/>
            <w:rPrChange w:id="505" w:author="N PRASAD" w:date="2016-07-01T12:13:00Z">
              <w:rPr>
                <w:rFonts w:ascii="Times New Roman" w:hAnsi="Times New Roman" w:cs="Times New Roman"/>
                <w:sz w:val="24"/>
                <w:szCs w:val="24"/>
              </w:rPr>
            </w:rPrChange>
          </w:rPr>
          <w:t>Ans</w:t>
        </w:r>
        <w:r w:rsidRPr="00B5270F">
          <w:rPr>
            <w:rFonts w:ascii="Times New Roman" w:hAnsi="Times New Roman" w:cs="Times New Roman"/>
            <w:color w:val="000000" w:themeColor="text1"/>
            <w:sz w:val="28"/>
            <w:szCs w:val="28"/>
            <w:rPrChange w:id="506" w:author="N PRASAD" w:date="2016-07-01T12:13:00Z">
              <w:rPr>
                <w:rFonts w:ascii="Times New Roman" w:hAnsi="Times New Roman" w:cs="Times New Roman"/>
                <w:sz w:val="24"/>
                <w:szCs w:val="24"/>
              </w:rPr>
            </w:rPrChange>
          </w:rPr>
          <w:t>:</w:t>
        </w:r>
      </w:ins>
    </w:p>
    <w:p w:rsidR="00F44767" w:rsidRPr="00B5270F" w:rsidRDefault="00572FDB">
      <w:pPr>
        <w:widowControl w:val="0"/>
        <w:autoSpaceDE w:val="0"/>
        <w:autoSpaceDN w:val="0"/>
        <w:adjustRightInd w:val="0"/>
        <w:ind w:firstLine="720"/>
        <w:rPr>
          <w:ins w:id="507" w:author="NNR Chowdary" w:date="2013-11-06T16:44:00Z"/>
          <w:rFonts w:ascii="Times New Roman" w:hAnsi="Times New Roman" w:cs="Times New Roman"/>
          <w:color w:val="000000" w:themeColor="text1"/>
          <w:sz w:val="28"/>
          <w:szCs w:val="28"/>
          <w:rPrChange w:id="508" w:author="N PRASAD" w:date="2016-07-01T12:13:00Z">
            <w:rPr>
              <w:ins w:id="509" w:author="NNR Chowdary" w:date="2013-11-06T16:44:00Z"/>
              <w:rFonts w:cs="Times New Roman"/>
              <w:sz w:val="24"/>
              <w:szCs w:val="24"/>
            </w:rPr>
          </w:rPrChange>
        </w:rPr>
        <w:pPrChange w:id="510" w:author="NNR Chowdary" w:date="2013-11-06T16:44:00Z">
          <w:pPr>
            <w:widowControl w:val="0"/>
            <w:autoSpaceDE w:val="0"/>
            <w:autoSpaceDN w:val="0"/>
            <w:adjustRightInd w:val="0"/>
            <w:spacing w:line="240" w:lineRule="auto"/>
            <w:ind w:left="450" w:hanging="450"/>
          </w:pPr>
        </w:pPrChange>
      </w:pPr>
      <w:ins w:id="511" w:author="NNR Chowdary" w:date="2013-10-27T09:15:00Z">
        <w:r w:rsidRPr="00B5270F">
          <w:rPr>
            <w:rFonts w:ascii="Times New Roman" w:hAnsi="Times New Roman" w:cs="Times New Roman"/>
            <w:color w:val="000000" w:themeColor="text1"/>
            <w:sz w:val="28"/>
            <w:szCs w:val="28"/>
            <w:rPrChange w:id="512" w:author="N PRASAD" w:date="2016-07-01T12:13:00Z">
              <w:rPr>
                <w:rFonts w:ascii="Times New Roman" w:hAnsi="Times New Roman" w:cs="Times New Roman"/>
                <w:sz w:val="24"/>
                <w:szCs w:val="24"/>
              </w:rPr>
            </w:rPrChange>
          </w:rPr>
          <w:t>Instead of creating a seperate object for every requirement we can create only one object in scp and we can reuse the same object for every requirement.So that performance and memory utilization will be increased.</w:t>
        </w:r>
      </w:ins>
    </w:p>
    <w:p w:rsidR="00F44767" w:rsidRPr="00B5270F" w:rsidRDefault="00F44767">
      <w:pPr>
        <w:widowControl w:val="0"/>
        <w:autoSpaceDE w:val="0"/>
        <w:autoSpaceDN w:val="0"/>
        <w:adjustRightInd w:val="0"/>
        <w:ind w:left="450" w:hanging="450"/>
        <w:rPr>
          <w:ins w:id="513" w:author="NNR Chowdary" w:date="2013-10-27T09:15:00Z"/>
          <w:rFonts w:ascii="Times New Roman" w:hAnsi="Times New Roman" w:cs="Times New Roman"/>
          <w:color w:val="000000" w:themeColor="text1"/>
          <w:sz w:val="28"/>
          <w:szCs w:val="28"/>
          <w:rPrChange w:id="514" w:author="N PRASAD" w:date="2016-07-01T12:13:00Z">
            <w:rPr>
              <w:ins w:id="515" w:author="NNR Chowdary" w:date="2013-10-27T09:15:00Z"/>
              <w:rFonts w:ascii="Times New Roman" w:hAnsi="Times New Roman" w:cs="Times New Roman"/>
              <w:sz w:val="24"/>
              <w:szCs w:val="24"/>
            </w:rPr>
          </w:rPrChange>
        </w:rPr>
        <w:pPrChange w:id="516" w:author="NNR Chowdary" w:date="2013-10-27T09:22:00Z">
          <w:pPr>
            <w:widowControl w:val="0"/>
            <w:autoSpaceDE w:val="0"/>
            <w:autoSpaceDN w:val="0"/>
            <w:adjustRightInd w:val="0"/>
            <w:spacing w:line="240" w:lineRule="auto"/>
            <w:ind w:left="450" w:hanging="450"/>
          </w:pPr>
        </w:pPrChange>
      </w:pPr>
    </w:p>
    <w:p w:rsidR="00D659D2" w:rsidRPr="00B5270F" w:rsidRDefault="00572FDB">
      <w:pPr>
        <w:widowControl w:val="0"/>
        <w:autoSpaceDE w:val="0"/>
        <w:autoSpaceDN w:val="0"/>
        <w:adjustRightInd w:val="0"/>
        <w:rPr>
          <w:ins w:id="517" w:author="NNR Chowdary" w:date="2013-10-27T09:19:00Z"/>
          <w:rFonts w:ascii="Times New Roman" w:hAnsi="Times New Roman" w:cs="Times New Roman"/>
          <w:color w:val="000000" w:themeColor="text1"/>
          <w:sz w:val="28"/>
          <w:szCs w:val="28"/>
          <w:rPrChange w:id="518" w:author="N PRASAD" w:date="2016-07-01T12:13:00Z">
            <w:rPr>
              <w:ins w:id="519" w:author="NNR Chowdary" w:date="2013-10-27T09:19:00Z"/>
              <w:rFonts w:ascii="Times New Roman" w:hAnsi="Times New Roman" w:cs="Times New Roman"/>
              <w:sz w:val="24"/>
              <w:szCs w:val="24"/>
            </w:rPr>
          </w:rPrChange>
        </w:rPr>
      </w:pPr>
      <w:ins w:id="520" w:author="NNR Chowdary" w:date="2013-10-27T09:19:00Z">
        <w:r w:rsidRPr="00B5270F">
          <w:rPr>
            <w:rFonts w:ascii="Times New Roman" w:hAnsi="Times New Roman" w:cs="Times New Roman"/>
            <w:b/>
            <w:bCs/>
            <w:color w:val="000000" w:themeColor="text1"/>
            <w:sz w:val="28"/>
            <w:szCs w:val="28"/>
            <w:rPrChange w:id="521" w:author="N PRASAD" w:date="2016-07-01T12:13:00Z">
              <w:rPr>
                <w:rFonts w:ascii="Times New Roman" w:hAnsi="Times New Roman" w:cs="Times New Roman"/>
                <w:b/>
                <w:bCs/>
                <w:sz w:val="24"/>
                <w:szCs w:val="24"/>
              </w:rPr>
            </w:rPrChange>
          </w:rPr>
          <w:t>1</w:t>
        </w:r>
      </w:ins>
      <w:ins w:id="522" w:author="NNR Chowdary" w:date="2013-10-27T09:20:00Z">
        <w:r w:rsidRPr="00B5270F">
          <w:rPr>
            <w:rFonts w:ascii="Times New Roman" w:hAnsi="Times New Roman" w:cs="Times New Roman"/>
            <w:b/>
            <w:bCs/>
            <w:color w:val="000000" w:themeColor="text1"/>
            <w:sz w:val="28"/>
            <w:szCs w:val="28"/>
            <w:rPrChange w:id="523" w:author="N PRASAD" w:date="2016-07-01T12:13:00Z">
              <w:rPr>
                <w:rFonts w:cs="Times New Roman"/>
                <w:b/>
                <w:bCs/>
                <w:sz w:val="24"/>
                <w:szCs w:val="24"/>
              </w:rPr>
            </w:rPrChange>
          </w:rPr>
          <w:t>3</w:t>
        </w:r>
      </w:ins>
      <w:ins w:id="524" w:author="NNR Chowdary" w:date="2013-10-27T09:19:00Z">
        <w:r w:rsidRPr="00B5270F">
          <w:rPr>
            <w:rFonts w:ascii="Times New Roman" w:hAnsi="Times New Roman" w:cs="Times New Roman"/>
            <w:b/>
            <w:bCs/>
            <w:color w:val="000000" w:themeColor="text1"/>
            <w:sz w:val="28"/>
            <w:szCs w:val="28"/>
            <w:rPrChange w:id="525" w:author="N PRASAD" w:date="2016-07-01T12:13:00Z">
              <w:rPr>
                <w:rFonts w:ascii="Times New Roman" w:hAnsi="Times New Roman" w:cs="Times New Roman"/>
                <w:b/>
                <w:bCs/>
                <w:sz w:val="24"/>
                <w:szCs w:val="24"/>
              </w:rPr>
            </w:rPrChange>
          </w:rPr>
          <w:t>. What is the meaning of immutable in terms of String?</w:t>
        </w:r>
      </w:ins>
    </w:p>
    <w:p w:rsidR="00F44767" w:rsidRPr="00B5270F" w:rsidRDefault="00572FDB">
      <w:pPr>
        <w:widowControl w:val="0"/>
        <w:autoSpaceDE w:val="0"/>
        <w:autoSpaceDN w:val="0"/>
        <w:adjustRightInd w:val="0"/>
        <w:rPr>
          <w:ins w:id="526" w:author="NNR Chowdary" w:date="2013-10-27T09:19:00Z"/>
          <w:rFonts w:ascii="Times New Roman" w:hAnsi="Times New Roman" w:cs="Times New Roman"/>
          <w:color w:val="000000" w:themeColor="text1"/>
          <w:sz w:val="28"/>
          <w:szCs w:val="28"/>
          <w:rPrChange w:id="527" w:author="N PRASAD" w:date="2016-07-01T12:13:00Z">
            <w:rPr>
              <w:ins w:id="528" w:author="NNR Chowdary" w:date="2013-10-27T09:19:00Z"/>
              <w:rFonts w:ascii="Times New Roman" w:hAnsi="Times New Roman" w:cs="Times New Roman"/>
              <w:sz w:val="24"/>
              <w:szCs w:val="24"/>
            </w:rPr>
          </w:rPrChange>
        </w:rPr>
        <w:pPrChange w:id="529" w:author="NNR Chowdary" w:date="2013-10-27T09:22:00Z">
          <w:pPr>
            <w:widowControl w:val="0"/>
            <w:autoSpaceDE w:val="0"/>
            <w:autoSpaceDN w:val="0"/>
            <w:adjustRightInd w:val="0"/>
            <w:spacing w:line="240" w:lineRule="auto"/>
          </w:pPr>
        </w:pPrChange>
      </w:pPr>
      <w:ins w:id="530" w:author="NNR Chowdary" w:date="2013-10-27T09:19:00Z">
        <w:r w:rsidRPr="00B5270F">
          <w:rPr>
            <w:rFonts w:ascii="Times New Roman" w:hAnsi="Times New Roman" w:cs="Times New Roman"/>
            <w:b/>
            <w:color w:val="000000" w:themeColor="text1"/>
            <w:sz w:val="28"/>
            <w:szCs w:val="28"/>
            <w:rPrChange w:id="531" w:author="N PRASAD" w:date="2016-07-01T12:13:00Z">
              <w:rPr>
                <w:rFonts w:ascii="Times New Roman" w:hAnsi="Times New Roman" w:cs="Times New Roman"/>
                <w:sz w:val="24"/>
                <w:szCs w:val="24"/>
              </w:rPr>
            </w:rPrChange>
          </w:rPr>
          <w:t>Ans</w:t>
        </w:r>
        <w:r w:rsidRPr="00B5270F">
          <w:rPr>
            <w:rFonts w:ascii="Times New Roman" w:hAnsi="Times New Roman" w:cs="Times New Roman"/>
            <w:color w:val="000000" w:themeColor="text1"/>
            <w:sz w:val="28"/>
            <w:szCs w:val="28"/>
            <w:rPrChange w:id="532" w:author="N PRASAD" w:date="2016-07-01T12:13:00Z">
              <w:rPr>
                <w:rFonts w:ascii="Times New Roman" w:hAnsi="Times New Roman" w:cs="Times New Roman"/>
                <w:sz w:val="24"/>
                <w:szCs w:val="24"/>
              </w:rPr>
            </w:rPrChange>
          </w:rPr>
          <w:t>:  Once we created  a string object we can't perform any changes in the existing object.</w:t>
        </w:r>
      </w:ins>
    </w:p>
    <w:p w:rsidR="00F44767" w:rsidRPr="00B5270F" w:rsidRDefault="00572FDB">
      <w:pPr>
        <w:widowControl w:val="0"/>
        <w:autoSpaceDE w:val="0"/>
        <w:autoSpaceDN w:val="0"/>
        <w:adjustRightInd w:val="0"/>
        <w:rPr>
          <w:ins w:id="533" w:author="NNR Chowdary" w:date="2013-10-27T09:19:00Z"/>
          <w:rFonts w:ascii="Times New Roman" w:hAnsi="Times New Roman" w:cs="Times New Roman"/>
          <w:color w:val="000000" w:themeColor="text1"/>
          <w:sz w:val="28"/>
          <w:szCs w:val="28"/>
          <w:rPrChange w:id="534" w:author="N PRASAD" w:date="2016-07-01T12:13:00Z">
            <w:rPr>
              <w:ins w:id="535" w:author="NNR Chowdary" w:date="2013-10-27T09:19:00Z"/>
              <w:rFonts w:ascii="Times New Roman" w:hAnsi="Times New Roman" w:cs="Times New Roman"/>
              <w:sz w:val="24"/>
              <w:szCs w:val="24"/>
            </w:rPr>
          </w:rPrChange>
        </w:rPr>
        <w:pPrChange w:id="536" w:author="NNR Chowdary" w:date="2013-10-27T09:22:00Z">
          <w:pPr>
            <w:widowControl w:val="0"/>
            <w:autoSpaceDE w:val="0"/>
            <w:autoSpaceDN w:val="0"/>
            <w:adjustRightInd w:val="0"/>
            <w:spacing w:line="240" w:lineRule="auto"/>
          </w:pPr>
        </w:pPrChange>
      </w:pPr>
      <w:ins w:id="537" w:author="NNR Chowdary" w:date="2013-10-27T09:19:00Z">
        <w:r w:rsidRPr="00B5270F">
          <w:rPr>
            <w:rFonts w:ascii="Times New Roman" w:hAnsi="Times New Roman" w:cs="Times New Roman"/>
            <w:color w:val="000000" w:themeColor="text1"/>
            <w:sz w:val="28"/>
            <w:szCs w:val="28"/>
            <w:rPrChange w:id="538" w:author="N PRASAD" w:date="2016-07-01T12:13:00Z">
              <w:rPr>
                <w:rFonts w:ascii="Times New Roman" w:hAnsi="Times New Roman" w:cs="Times New Roman"/>
                <w:sz w:val="24"/>
                <w:szCs w:val="24"/>
              </w:rPr>
            </w:rPrChange>
          </w:rPr>
          <w:t xml:space="preserve">          If we are trying to perform any changes with those changes a new object will be created.thisbehaviour is nothing but immutable of String Object.</w:t>
        </w:r>
      </w:ins>
    </w:p>
    <w:p w:rsidR="00F44767" w:rsidRPr="00B5270F" w:rsidRDefault="00572FDB">
      <w:pPr>
        <w:widowControl w:val="0"/>
        <w:autoSpaceDE w:val="0"/>
        <w:autoSpaceDN w:val="0"/>
        <w:adjustRightInd w:val="0"/>
        <w:rPr>
          <w:ins w:id="539" w:author="NNR Chowdary" w:date="2013-10-27T09:19:00Z"/>
          <w:rFonts w:ascii="Times New Roman" w:hAnsi="Times New Roman" w:cs="Times New Roman"/>
          <w:color w:val="000000" w:themeColor="text1"/>
          <w:sz w:val="28"/>
          <w:szCs w:val="28"/>
          <w:rPrChange w:id="540" w:author="N PRASAD" w:date="2016-07-01T12:13:00Z">
            <w:rPr>
              <w:ins w:id="541" w:author="NNR Chowdary" w:date="2013-10-27T09:19:00Z"/>
              <w:rFonts w:ascii="Times New Roman" w:hAnsi="Times New Roman" w:cs="Times New Roman"/>
              <w:sz w:val="24"/>
              <w:szCs w:val="24"/>
            </w:rPr>
          </w:rPrChange>
        </w:rPr>
        <w:pPrChange w:id="542" w:author="NNR Chowdary" w:date="2013-10-27T09:22:00Z">
          <w:pPr>
            <w:widowControl w:val="0"/>
            <w:autoSpaceDE w:val="0"/>
            <w:autoSpaceDN w:val="0"/>
            <w:adjustRightInd w:val="0"/>
            <w:spacing w:line="240" w:lineRule="auto"/>
          </w:pPr>
        </w:pPrChange>
      </w:pPr>
      <w:ins w:id="543" w:author="NNR Chowdary" w:date="2013-10-27T09:19:00Z">
        <w:r w:rsidRPr="00B5270F">
          <w:rPr>
            <w:rFonts w:ascii="Times New Roman" w:hAnsi="Times New Roman" w:cs="Times New Roman"/>
            <w:color w:val="000000" w:themeColor="text1"/>
            <w:sz w:val="28"/>
            <w:szCs w:val="28"/>
            <w:rPrChange w:id="544" w:author="N PRASAD" w:date="2016-07-01T12:13:00Z">
              <w:rPr>
                <w:rFonts w:ascii="Times New Roman" w:hAnsi="Times New Roman" w:cs="Times New Roman"/>
                <w:sz w:val="24"/>
                <w:szCs w:val="24"/>
              </w:rPr>
            </w:rPrChange>
          </w:rPr>
          <w:t>ex:String s=new String("NNR");</w:t>
        </w:r>
      </w:ins>
    </w:p>
    <w:p w:rsidR="00F44767" w:rsidRPr="00B5270F" w:rsidRDefault="00572FDB">
      <w:pPr>
        <w:widowControl w:val="0"/>
        <w:autoSpaceDE w:val="0"/>
        <w:autoSpaceDN w:val="0"/>
        <w:adjustRightInd w:val="0"/>
        <w:rPr>
          <w:ins w:id="545" w:author="NNR Chowdary" w:date="2013-10-27T09:19:00Z"/>
          <w:rFonts w:ascii="Times New Roman" w:hAnsi="Times New Roman" w:cs="Times New Roman"/>
          <w:color w:val="000000" w:themeColor="text1"/>
          <w:sz w:val="28"/>
          <w:szCs w:val="28"/>
          <w:rPrChange w:id="546" w:author="N PRASAD" w:date="2016-07-01T12:13:00Z">
            <w:rPr>
              <w:ins w:id="547" w:author="NNR Chowdary" w:date="2013-10-27T09:19:00Z"/>
              <w:rFonts w:ascii="Times New Roman" w:hAnsi="Times New Roman" w:cs="Times New Roman"/>
              <w:sz w:val="24"/>
              <w:szCs w:val="24"/>
            </w:rPr>
          </w:rPrChange>
        </w:rPr>
        <w:pPrChange w:id="548" w:author="NNR Chowdary" w:date="2013-10-27T09:22:00Z">
          <w:pPr>
            <w:widowControl w:val="0"/>
            <w:autoSpaceDE w:val="0"/>
            <w:autoSpaceDN w:val="0"/>
            <w:adjustRightInd w:val="0"/>
            <w:spacing w:line="240" w:lineRule="auto"/>
          </w:pPr>
        </w:pPrChange>
      </w:pPr>
      <w:ins w:id="549" w:author="NNR Chowdary" w:date="2013-10-27T09:19:00Z">
        <w:r w:rsidRPr="00B5270F">
          <w:rPr>
            <w:rFonts w:ascii="Times New Roman" w:hAnsi="Times New Roman" w:cs="Times New Roman"/>
            <w:color w:val="000000" w:themeColor="text1"/>
            <w:sz w:val="28"/>
            <w:szCs w:val="28"/>
            <w:rPrChange w:id="550" w:author="N PRASAD" w:date="2016-07-01T12:13:00Z">
              <w:rPr>
                <w:rFonts w:ascii="Times New Roman" w:hAnsi="Times New Roman" w:cs="Times New Roman"/>
                <w:sz w:val="24"/>
                <w:szCs w:val="24"/>
              </w:rPr>
            </w:rPrChange>
          </w:rPr>
          <w:t>s.concat("chowdary");</w:t>
        </w:r>
      </w:ins>
    </w:p>
    <w:p w:rsidR="00F44767" w:rsidRPr="00B5270F" w:rsidRDefault="00572FDB">
      <w:pPr>
        <w:widowControl w:val="0"/>
        <w:autoSpaceDE w:val="0"/>
        <w:autoSpaceDN w:val="0"/>
        <w:adjustRightInd w:val="0"/>
        <w:rPr>
          <w:ins w:id="551" w:author="NNR Chowdary" w:date="2013-10-27T09:19:00Z"/>
          <w:rFonts w:ascii="Times New Roman" w:hAnsi="Times New Roman" w:cs="Times New Roman"/>
          <w:color w:val="000000" w:themeColor="text1"/>
          <w:sz w:val="28"/>
          <w:szCs w:val="28"/>
          <w:rPrChange w:id="552" w:author="N PRASAD" w:date="2016-07-01T12:13:00Z">
            <w:rPr>
              <w:ins w:id="553" w:author="NNR Chowdary" w:date="2013-10-27T09:19:00Z"/>
              <w:rFonts w:ascii="Times New Roman" w:hAnsi="Times New Roman" w:cs="Times New Roman"/>
              <w:sz w:val="24"/>
              <w:szCs w:val="24"/>
            </w:rPr>
          </w:rPrChange>
        </w:rPr>
        <w:pPrChange w:id="554" w:author="NNR Chowdary" w:date="2013-10-27T09:22:00Z">
          <w:pPr>
            <w:widowControl w:val="0"/>
            <w:autoSpaceDE w:val="0"/>
            <w:autoSpaceDN w:val="0"/>
            <w:adjustRightInd w:val="0"/>
            <w:spacing w:line="240" w:lineRule="auto"/>
          </w:pPr>
        </w:pPrChange>
      </w:pPr>
      <w:ins w:id="555" w:author="NNR Chowdary" w:date="2013-10-27T09:19:00Z">
        <w:r w:rsidRPr="00B5270F">
          <w:rPr>
            <w:rFonts w:ascii="Times New Roman" w:hAnsi="Times New Roman" w:cs="Times New Roman"/>
            <w:color w:val="000000" w:themeColor="text1"/>
            <w:sz w:val="28"/>
            <w:szCs w:val="28"/>
            <w:rPrChange w:id="556" w:author="N PRASAD" w:date="2016-07-01T12:13:00Z">
              <w:rPr>
                <w:rFonts w:ascii="Times New Roman" w:hAnsi="Times New Roman" w:cs="Times New Roman"/>
                <w:sz w:val="24"/>
                <w:szCs w:val="24"/>
              </w:rPr>
            </w:rPrChange>
          </w:rPr>
          <w:t>system.out.println(s);</w:t>
        </w:r>
      </w:ins>
    </w:p>
    <w:p w:rsidR="00F44767" w:rsidRPr="00B5270F" w:rsidRDefault="0090303C">
      <w:pPr>
        <w:widowControl w:val="0"/>
        <w:autoSpaceDE w:val="0"/>
        <w:autoSpaceDN w:val="0"/>
        <w:adjustRightInd w:val="0"/>
        <w:rPr>
          <w:ins w:id="557" w:author="NNR Chowdary" w:date="2013-10-27T09:19:00Z"/>
          <w:rFonts w:ascii="Times New Roman" w:hAnsi="Times New Roman" w:cs="Times New Roman"/>
          <w:color w:val="000000" w:themeColor="text1"/>
          <w:sz w:val="28"/>
          <w:szCs w:val="28"/>
          <w:rPrChange w:id="558" w:author="N PRASAD" w:date="2016-07-01T12:13:00Z">
            <w:rPr>
              <w:ins w:id="559" w:author="NNR Chowdary" w:date="2013-10-27T09:19:00Z"/>
              <w:rFonts w:ascii="Times New Roman" w:hAnsi="Times New Roman" w:cs="Times New Roman"/>
              <w:sz w:val="24"/>
              <w:szCs w:val="24"/>
            </w:rPr>
          </w:rPrChange>
        </w:rPr>
        <w:pPrChange w:id="560" w:author="NNR Chowdary" w:date="2013-10-27T09:22:00Z">
          <w:pPr>
            <w:widowControl w:val="0"/>
            <w:autoSpaceDE w:val="0"/>
            <w:autoSpaceDN w:val="0"/>
            <w:adjustRightInd w:val="0"/>
            <w:spacing w:line="240" w:lineRule="auto"/>
          </w:pPr>
        </w:pPrChange>
      </w:pPr>
      <w:ins w:id="561" w:author="NNR Chowdary" w:date="2013-10-27T09:19:00Z">
        <w:r w:rsidRPr="00B5270F">
          <w:rPr>
            <w:rFonts w:ascii="Times New Roman" w:hAnsi="Times New Roman" w:cs="Times New Roman"/>
            <w:color w:val="000000" w:themeColor="text1"/>
            <w:sz w:val="28"/>
            <w:szCs w:val="28"/>
            <w:rPrChange w:id="562" w:author="N PRASAD" w:date="2016-07-01T12:13:00Z">
              <w:rPr>
                <w:rFonts w:ascii="Times New Roman" w:hAnsi="Times New Roman" w:cs="Times New Roman"/>
                <w:color w:val="FF0000"/>
                <w:sz w:val="28"/>
                <w:szCs w:val="28"/>
              </w:rPr>
            </w:rPrChange>
          </w:rPr>
          <w:object w:dxaOrig="2130"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63.75pt" o:ole="">
              <v:imagedata r:id="rId8" o:title=""/>
            </v:shape>
            <o:OLEObject Type="Embed" ProgID="PBrush" ShapeID="_x0000_i1025" DrawAspect="Content" ObjectID="_1528880510" r:id="rId9"/>
          </w:object>
        </w:r>
      </w:ins>
      <w:ins w:id="563" w:author="NNR Chowdary" w:date="2013-10-27T09:19:00Z">
        <w:r w:rsidRPr="00B5270F">
          <w:rPr>
            <w:rFonts w:ascii="Times New Roman" w:hAnsi="Times New Roman" w:cs="Times New Roman"/>
            <w:color w:val="000000" w:themeColor="text1"/>
            <w:sz w:val="28"/>
            <w:szCs w:val="28"/>
            <w:rPrChange w:id="564" w:author="N PRASAD" w:date="2016-07-01T12:13:00Z">
              <w:rPr>
                <w:rFonts w:ascii="Times New Roman" w:hAnsi="Times New Roman" w:cs="Times New Roman"/>
                <w:color w:val="FF0000"/>
                <w:sz w:val="28"/>
                <w:szCs w:val="28"/>
              </w:rPr>
            </w:rPrChange>
          </w:rPr>
          <w:object w:dxaOrig="2460" w:dyaOrig="1305">
            <v:shape id="_x0000_i1026" type="#_x0000_t75" style="width:123pt;height:65.25pt" o:ole="">
              <v:imagedata r:id="rId10" o:title=""/>
            </v:shape>
            <o:OLEObject Type="Embed" ProgID="PBrush" ShapeID="_x0000_i1026" DrawAspect="Content" ObjectID="_1528880511" r:id="rId11"/>
          </w:object>
        </w:r>
      </w:ins>
    </w:p>
    <w:p w:rsidR="00F44767" w:rsidRPr="00B5270F" w:rsidRDefault="00572FDB">
      <w:pPr>
        <w:widowControl w:val="0"/>
        <w:autoSpaceDE w:val="0"/>
        <w:autoSpaceDN w:val="0"/>
        <w:adjustRightInd w:val="0"/>
        <w:spacing w:after="240"/>
        <w:rPr>
          <w:ins w:id="565" w:author="NNR Chowdary" w:date="2013-10-27T09:19:00Z"/>
          <w:rFonts w:ascii="Times New Roman" w:hAnsi="Times New Roman" w:cs="Times New Roman"/>
          <w:color w:val="000000" w:themeColor="text1"/>
          <w:sz w:val="28"/>
          <w:szCs w:val="28"/>
          <w:rPrChange w:id="566" w:author="N PRASAD" w:date="2016-07-01T12:13:00Z">
            <w:rPr>
              <w:ins w:id="567" w:author="NNR Chowdary" w:date="2013-10-27T09:19:00Z"/>
              <w:rFonts w:ascii="Times New Roman" w:hAnsi="Times New Roman" w:cs="Times New Roman"/>
              <w:sz w:val="24"/>
              <w:szCs w:val="24"/>
            </w:rPr>
          </w:rPrChange>
        </w:rPr>
        <w:pPrChange w:id="568" w:author="NNR Chowdary" w:date="2013-10-27T09:22:00Z">
          <w:pPr>
            <w:widowControl w:val="0"/>
            <w:autoSpaceDE w:val="0"/>
            <w:autoSpaceDN w:val="0"/>
            <w:adjustRightInd w:val="0"/>
            <w:spacing w:line="240" w:lineRule="auto"/>
          </w:pPr>
        </w:pPrChange>
      </w:pPr>
      <w:ins w:id="569" w:author="NNR Chowdary" w:date="2013-10-27T09:20:00Z">
        <w:r w:rsidRPr="00B5270F">
          <w:rPr>
            <w:rFonts w:ascii="Times New Roman" w:hAnsi="Times New Roman" w:cs="Times New Roman"/>
            <w:b/>
            <w:bCs/>
            <w:color w:val="000000" w:themeColor="text1"/>
            <w:sz w:val="28"/>
            <w:szCs w:val="28"/>
            <w:rPrChange w:id="570" w:author="N PRASAD" w:date="2016-07-01T12:13:00Z">
              <w:rPr>
                <w:rFonts w:cs="Times New Roman"/>
                <w:b/>
                <w:bCs/>
                <w:sz w:val="24"/>
                <w:szCs w:val="24"/>
              </w:rPr>
            </w:rPrChange>
          </w:rPr>
          <w:t>14</w:t>
        </w:r>
      </w:ins>
      <w:ins w:id="571" w:author="NNR Chowdary" w:date="2013-10-27T09:19:00Z">
        <w:r w:rsidRPr="00B5270F">
          <w:rPr>
            <w:rFonts w:ascii="Times New Roman" w:hAnsi="Times New Roman" w:cs="Times New Roman"/>
            <w:b/>
            <w:bCs/>
            <w:color w:val="000000" w:themeColor="text1"/>
            <w:sz w:val="28"/>
            <w:szCs w:val="28"/>
            <w:rPrChange w:id="572" w:author="N PRASAD" w:date="2016-07-01T12:13:00Z">
              <w:rPr>
                <w:rFonts w:ascii="Times New Roman" w:hAnsi="Times New Roman" w:cs="Times New Roman"/>
                <w:b/>
                <w:bCs/>
                <w:sz w:val="24"/>
                <w:szCs w:val="24"/>
              </w:rPr>
            </w:rPrChange>
          </w:rPr>
          <w:t>.Why String objects are immutable in java?</w:t>
        </w:r>
      </w:ins>
    </w:p>
    <w:p w:rsidR="00F44767" w:rsidRPr="00B5270F" w:rsidRDefault="00572FDB">
      <w:pPr>
        <w:widowControl w:val="0"/>
        <w:autoSpaceDE w:val="0"/>
        <w:autoSpaceDN w:val="0"/>
        <w:adjustRightInd w:val="0"/>
        <w:rPr>
          <w:ins w:id="573" w:author="NNR Chowdary" w:date="2013-10-27T09:19:00Z"/>
          <w:rFonts w:ascii="Times New Roman" w:hAnsi="Times New Roman" w:cs="Times New Roman"/>
          <w:color w:val="000000" w:themeColor="text1"/>
          <w:sz w:val="28"/>
          <w:szCs w:val="28"/>
          <w:rPrChange w:id="574" w:author="N PRASAD" w:date="2016-07-01T12:13:00Z">
            <w:rPr>
              <w:ins w:id="575" w:author="NNR Chowdary" w:date="2013-10-27T09:19:00Z"/>
              <w:rFonts w:ascii="Times New Roman" w:hAnsi="Times New Roman" w:cs="Times New Roman"/>
              <w:sz w:val="24"/>
              <w:szCs w:val="24"/>
            </w:rPr>
          </w:rPrChange>
        </w:rPr>
        <w:pPrChange w:id="576" w:author="NNR Chowdary" w:date="2013-10-27T09:22:00Z">
          <w:pPr>
            <w:widowControl w:val="0"/>
            <w:autoSpaceDE w:val="0"/>
            <w:autoSpaceDN w:val="0"/>
            <w:adjustRightInd w:val="0"/>
            <w:spacing w:line="240" w:lineRule="auto"/>
          </w:pPr>
        </w:pPrChange>
      </w:pPr>
      <w:ins w:id="577" w:author="NNR Chowdary" w:date="2013-10-27T09:19:00Z">
        <w:r w:rsidRPr="00B5270F">
          <w:rPr>
            <w:rFonts w:ascii="Times New Roman" w:hAnsi="Times New Roman" w:cs="Times New Roman"/>
            <w:b/>
            <w:color w:val="000000" w:themeColor="text1"/>
            <w:sz w:val="28"/>
            <w:szCs w:val="28"/>
            <w:rPrChange w:id="578" w:author="N PRASAD" w:date="2016-07-01T12:13:00Z">
              <w:rPr>
                <w:rFonts w:ascii="Times New Roman" w:hAnsi="Times New Roman" w:cs="Times New Roman"/>
                <w:sz w:val="24"/>
                <w:szCs w:val="24"/>
              </w:rPr>
            </w:rPrChange>
          </w:rPr>
          <w:t>Ans</w:t>
        </w:r>
        <w:r w:rsidRPr="00B5270F">
          <w:rPr>
            <w:rFonts w:ascii="Times New Roman" w:hAnsi="Times New Roman" w:cs="Times New Roman"/>
            <w:color w:val="000000" w:themeColor="text1"/>
            <w:sz w:val="28"/>
            <w:szCs w:val="28"/>
            <w:rPrChange w:id="579" w:author="N PRASAD" w:date="2016-07-01T12:13:00Z">
              <w:rPr>
                <w:rFonts w:ascii="Times New Roman" w:hAnsi="Times New Roman" w:cs="Times New Roman"/>
                <w:sz w:val="24"/>
                <w:szCs w:val="24"/>
              </w:rPr>
            </w:rPrChange>
          </w:rPr>
          <w:t>:In this case of String several  references can pointing to the same object.By using one reference,if we are performing any change in the existing object the remaining references will be impacted.to resolve this problem sun people declared as string objects are immutable.According to this once we created a string object we can't perform any changes in the existing object.</w:t>
        </w:r>
      </w:ins>
    </w:p>
    <w:p w:rsidR="00F44767" w:rsidRPr="00B5270F" w:rsidRDefault="00572FDB">
      <w:pPr>
        <w:widowControl w:val="0"/>
        <w:autoSpaceDE w:val="0"/>
        <w:autoSpaceDN w:val="0"/>
        <w:adjustRightInd w:val="0"/>
        <w:rPr>
          <w:ins w:id="580" w:author="NNR Chowdary" w:date="2013-10-27T09:19:00Z"/>
          <w:rFonts w:ascii="Times New Roman" w:hAnsi="Times New Roman" w:cs="Times New Roman"/>
          <w:b/>
          <w:bCs/>
          <w:color w:val="000000" w:themeColor="text1"/>
          <w:sz w:val="28"/>
          <w:szCs w:val="28"/>
          <w:rPrChange w:id="581" w:author="N PRASAD" w:date="2016-07-01T12:13:00Z">
            <w:rPr>
              <w:ins w:id="582" w:author="NNR Chowdary" w:date="2013-10-27T09:19:00Z"/>
              <w:rFonts w:ascii="Times New Roman" w:hAnsi="Times New Roman" w:cs="Times New Roman"/>
              <w:b/>
              <w:bCs/>
              <w:sz w:val="24"/>
              <w:szCs w:val="24"/>
            </w:rPr>
          </w:rPrChange>
        </w:rPr>
        <w:pPrChange w:id="583" w:author="NNR Chowdary" w:date="2013-10-27T09:22:00Z">
          <w:pPr>
            <w:widowControl w:val="0"/>
            <w:autoSpaceDE w:val="0"/>
            <w:autoSpaceDN w:val="0"/>
            <w:adjustRightInd w:val="0"/>
            <w:spacing w:line="240" w:lineRule="auto"/>
          </w:pPr>
        </w:pPrChange>
      </w:pPr>
      <w:ins w:id="584" w:author="NNR Chowdary" w:date="2013-10-27T09:20:00Z">
        <w:r w:rsidRPr="00B5270F">
          <w:rPr>
            <w:rFonts w:ascii="Times New Roman" w:hAnsi="Times New Roman" w:cs="Times New Roman"/>
            <w:b/>
            <w:bCs/>
            <w:color w:val="000000" w:themeColor="text1"/>
            <w:sz w:val="28"/>
            <w:szCs w:val="28"/>
            <w:rPrChange w:id="585" w:author="N PRASAD" w:date="2016-07-01T12:13:00Z">
              <w:rPr>
                <w:rFonts w:cs="Times New Roman"/>
                <w:b/>
                <w:bCs/>
                <w:sz w:val="24"/>
                <w:szCs w:val="24"/>
              </w:rPr>
            </w:rPrChange>
          </w:rPr>
          <w:t>15</w:t>
        </w:r>
      </w:ins>
      <w:ins w:id="586" w:author="NNR Chowdary" w:date="2013-10-27T09:19:00Z">
        <w:r w:rsidRPr="00B5270F">
          <w:rPr>
            <w:rFonts w:ascii="Times New Roman" w:hAnsi="Times New Roman" w:cs="Times New Roman"/>
            <w:b/>
            <w:bCs/>
            <w:color w:val="000000" w:themeColor="text1"/>
            <w:sz w:val="28"/>
            <w:szCs w:val="28"/>
            <w:rPrChange w:id="587" w:author="N PRASAD" w:date="2016-07-01T12:13:00Z">
              <w:rPr>
                <w:rFonts w:ascii="Times New Roman" w:hAnsi="Times New Roman" w:cs="Times New Roman"/>
                <w:b/>
                <w:bCs/>
                <w:sz w:val="24"/>
                <w:szCs w:val="24"/>
              </w:rPr>
            </w:rPrChange>
          </w:rPr>
          <w:t>.How many ways we can create a sting object?</w:t>
        </w:r>
      </w:ins>
    </w:p>
    <w:p w:rsidR="00F44767" w:rsidRPr="00B5270F" w:rsidRDefault="00572FDB">
      <w:pPr>
        <w:widowControl w:val="0"/>
        <w:autoSpaceDE w:val="0"/>
        <w:autoSpaceDN w:val="0"/>
        <w:adjustRightInd w:val="0"/>
        <w:rPr>
          <w:ins w:id="588" w:author="NNR Chowdary" w:date="2013-11-06T16:44:00Z"/>
          <w:rFonts w:ascii="Times New Roman" w:hAnsi="Times New Roman" w:cs="Times New Roman"/>
          <w:b/>
          <w:bCs/>
          <w:color w:val="000000" w:themeColor="text1"/>
          <w:sz w:val="28"/>
          <w:szCs w:val="28"/>
          <w:rPrChange w:id="589" w:author="N PRASAD" w:date="2016-07-01T12:13:00Z">
            <w:rPr>
              <w:ins w:id="590" w:author="NNR Chowdary" w:date="2013-11-06T16:44:00Z"/>
              <w:rFonts w:cs="Times New Roman"/>
              <w:b/>
              <w:bCs/>
              <w:sz w:val="24"/>
              <w:szCs w:val="24"/>
            </w:rPr>
          </w:rPrChange>
        </w:rPr>
        <w:pPrChange w:id="591" w:author="NNR Chowdary" w:date="2013-10-27T09:22:00Z">
          <w:pPr>
            <w:widowControl w:val="0"/>
            <w:autoSpaceDE w:val="0"/>
            <w:autoSpaceDN w:val="0"/>
            <w:adjustRightInd w:val="0"/>
            <w:spacing w:line="240" w:lineRule="auto"/>
          </w:pPr>
        </w:pPrChange>
      </w:pPr>
      <w:ins w:id="592" w:author="NNR Chowdary" w:date="2013-10-27T09:19:00Z">
        <w:r w:rsidRPr="00B5270F">
          <w:rPr>
            <w:rFonts w:ascii="Times New Roman" w:hAnsi="Times New Roman" w:cs="Times New Roman"/>
            <w:b/>
            <w:bCs/>
            <w:color w:val="000000" w:themeColor="text1"/>
            <w:sz w:val="28"/>
            <w:szCs w:val="28"/>
            <w:rPrChange w:id="593" w:author="N PRASAD" w:date="2016-07-01T12:13:00Z">
              <w:rPr>
                <w:rFonts w:ascii="Times New Roman" w:hAnsi="Times New Roman" w:cs="Times New Roman"/>
                <w:b/>
                <w:bCs/>
                <w:sz w:val="24"/>
                <w:szCs w:val="24"/>
              </w:rPr>
            </w:rPrChange>
          </w:rPr>
          <w:t xml:space="preserve">Ans: </w:t>
        </w:r>
      </w:ins>
    </w:p>
    <w:p w:rsidR="00F44767" w:rsidRPr="00B5270F" w:rsidRDefault="00572FDB">
      <w:pPr>
        <w:widowControl w:val="0"/>
        <w:autoSpaceDE w:val="0"/>
        <w:autoSpaceDN w:val="0"/>
        <w:adjustRightInd w:val="0"/>
        <w:rPr>
          <w:ins w:id="594" w:author="NNR Chowdary" w:date="2013-10-27T09:19:00Z"/>
          <w:rFonts w:ascii="Times New Roman" w:hAnsi="Times New Roman" w:cs="Times New Roman"/>
          <w:color w:val="000000" w:themeColor="text1"/>
          <w:sz w:val="28"/>
          <w:szCs w:val="28"/>
          <w:rPrChange w:id="595" w:author="N PRASAD" w:date="2016-07-01T12:13:00Z">
            <w:rPr>
              <w:ins w:id="596" w:author="NNR Chowdary" w:date="2013-10-27T09:19:00Z"/>
              <w:rFonts w:ascii="Times New Roman" w:hAnsi="Times New Roman" w:cs="Times New Roman"/>
              <w:sz w:val="24"/>
              <w:szCs w:val="24"/>
            </w:rPr>
          </w:rPrChange>
        </w:rPr>
        <w:pPrChange w:id="597" w:author="NNR Chowdary" w:date="2013-10-27T09:22:00Z">
          <w:pPr>
            <w:widowControl w:val="0"/>
            <w:autoSpaceDE w:val="0"/>
            <w:autoSpaceDN w:val="0"/>
            <w:adjustRightInd w:val="0"/>
            <w:spacing w:line="240" w:lineRule="auto"/>
          </w:pPr>
        </w:pPrChange>
      </w:pPr>
      <w:ins w:id="598" w:author="NNR Chowdary" w:date="2013-10-27T09:19:00Z">
        <w:r w:rsidRPr="00B5270F">
          <w:rPr>
            <w:rFonts w:ascii="Times New Roman" w:hAnsi="Times New Roman" w:cs="Times New Roman"/>
            <w:b/>
            <w:bCs/>
            <w:color w:val="000000" w:themeColor="text1"/>
            <w:sz w:val="28"/>
            <w:szCs w:val="28"/>
            <w:rPrChange w:id="599" w:author="N PRASAD" w:date="2016-07-01T12:13:00Z">
              <w:rPr>
                <w:rFonts w:ascii="Times New Roman" w:hAnsi="Times New Roman" w:cs="Times New Roman"/>
                <w:b/>
                <w:bCs/>
                <w:sz w:val="24"/>
                <w:szCs w:val="24"/>
              </w:rPr>
            </w:rPrChange>
          </w:rPr>
          <w:t>Two ways</w:t>
        </w:r>
        <w:r w:rsidRPr="00B5270F">
          <w:rPr>
            <w:rFonts w:ascii="Times New Roman" w:hAnsi="Times New Roman" w:cs="Times New Roman"/>
            <w:color w:val="000000" w:themeColor="text1"/>
            <w:sz w:val="28"/>
            <w:szCs w:val="28"/>
            <w:rPrChange w:id="600" w:author="N PRASAD" w:date="2016-07-01T12:13:00Z">
              <w:rPr>
                <w:rFonts w:ascii="Times New Roman" w:hAnsi="Times New Roman" w:cs="Times New Roman"/>
                <w:sz w:val="24"/>
                <w:szCs w:val="24"/>
              </w:rPr>
            </w:rPrChange>
          </w:rPr>
          <w:t xml:space="preserve"> 1.by using new operator</w:t>
        </w:r>
      </w:ins>
    </w:p>
    <w:p w:rsidR="00F44767" w:rsidRPr="00B5270F" w:rsidRDefault="00572FDB">
      <w:pPr>
        <w:widowControl w:val="0"/>
        <w:autoSpaceDE w:val="0"/>
        <w:autoSpaceDN w:val="0"/>
        <w:adjustRightInd w:val="0"/>
        <w:rPr>
          <w:ins w:id="601" w:author="NNR Chowdary" w:date="2013-10-27T09:19:00Z"/>
          <w:rFonts w:ascii="Times New Roman" w:hAnsi="Times New Roman" w:cs="Times New Roman"/>
          <w:color w:val="000000" w:themeColor="text1"/>
          <w:sz w:val="28"/>
          <w:szCs w:val="28"/>
          <w:rPrChange w:id="602" w:author="N PRASAD" w:date="2016-07-01T12:13:00Z">
            <w:rPr>
              <w:ins w:id="603" w:author="NNR Chowdary" w:date="2013-10-27T09:19:00Z"/>
              <w:rFonts w:ascii="Times New Roman" w:hAnsi="Times New Roman" w:cs="Times New Roman"/>
              <w:sz w:val="24"/>
              <w:szCs w:val="24"/>
            </w:rPr>
          </w:rPrChange>
        </w:rPr>
        <w:pPrChange w:id="604" w:author="NNR Chowdary" w:date="2013-10-27T09:22:00Z">
          <w:pPr>
            <w:widowControl w:val="0"/>
            <w:autoSpaceDE w:val="0"/>
            <w:autoSpaceDN w:val="0"/>
            <w:adjustRightInd w:val="0"/>
            <w:spacing w:line="240" w:lineRule="auto"/>
          </w:pPr>
        </w:pPrChange>
      </w:pPr>
      <w:ins w:id="605" w:author="NNR Chowdary" w:date="2013-10-27T09:19:00Z">
        <w:r w:rsidRPr="00B5270F">
          <w:rPr>
            <w:rFonts w:ascii="Times New Roman" w:hAnsi="Times New Roman" w:cs="Times New Roman"/>
            <w:color w:val="000000" w:themeColor="text1"/>
            <w:sz w:val="28"/>
            <w:szCs w:val="28"/>
            <w:rPrChange w:id="606" w:author="N PRASAD" w:date="2016-07-01T12:13:00Z">
              <w:rPr>
                <w:rFonts w:ascii="Times New Roman" w:hAnsi="Times New Roman" w:cs="Times New Roman"/>
                <w:sz w:val="24"/>
                <w:szCs w:val="24"/>
              </w:rPr>
            </w:rPrChange>
          </w:rPr>
          <w:t xml:space="preserve">                           ex:String s=new String();</w:t>
        </w:r>
      </w:ins>
    </w:p>
    <w:p w:rsidR="00F44767" w:rsidRPr="00B5270F" w:rsidRDefault="00572FDB">
      <w:pPr>
        <w:widowControl w:val="0"/>
        <w:autoSpaceDE w:val="0"/>
        <w:autoSpaceDN w:val="0"/>
        <w:adjustRightInd w:val="0"/>
        <w:rPr>
          <w:ins w:id="607" w:author="NNR Chowdary" w:date="2013-10-27T09:19:00Z"/>
          <w:rFonts w:ascii="Times New Roman" w:hAnsi="Times New Roman" w:cs="Times New Roman"/>
          <w:color w:val="000000" w:themeColor="text1"/>
          <w:sz w:val="28"/>
          <w:szCs w:val="28"/>
          <w:rPrChange w:id="608" w:author="N PRASAD" w:date="2016-07-01T12:13:00Z">
            <w:rPr>
              <w:ins w:id="609" w:author="NNR Chowdary" w:date="2013-10-27T09:19:00Z"/>
              <w:rFonts w:ascii="Times New Roman" w:hAnsi="Times New Roman" w:cs="Times New Roman"/>
              <w:sz w:val="24"/>
              <w:szCs w:val="24"/>
            </w:rPr>
          </w:rPrChange>
        </w:rPr>
        <w:pPrChange w:id="610" w:author="NNR Chowdary" w:date="2013-10-27T09:22:00Z">
          <w:pPr>
            <w:widowControl w:val="0"/>
            <w:autoSpaceDE w:val="0"/>
            <w:autoSpaceDN w:val="0"/>
            <w:adjustRightInd w:val="0"/>
            <w:spacing w:line="240" w:lineRule="auto"/>
          </w:pPr>
        </w:pPrChange>
      </w:pPr>
      <w:ins w:id="611" w:author="NNR Chowdary" w:date="2013-10-27T09:19:00Z">
        <w:r w:rsidRPr="00B5270F">
          <w:rPr>
            <w:rFonts w:ascii="Times New Roman" w:hAnsi="Times New Roman" w:cs="Times New Roman"/>
            <w:color w:val="000000" w:themeColor="text1"/>
            <w:sz w:val="28"/>
            <w:szCs w:val="28"/>
            <w:rPrChange w:id="612" w:author="N PRASAD" w:date="2016-07-01T12:13:00Z">
              <w:rPr>
                <w:rFonts w:ascii="Times New Roman" w:hAnsi="Times New Roman" w:cs="Times New Roman"/>
                <w:sz w:val="24"/>
                <w:szCs w:val="24"/>
              </w:rPr>
            </w:rPrChange>
          </w:rPr>
          <w:t xml:space="preserve">                          2.by using string literal.</w:t>
        </w:r>
      </w:ins>
    </w:p>
    <w:p w:rsidR="00F44767" w:rsidRPr="00B5270F" w:rsidRDefault="00572FDB">
      <w:pPr>
        <w:widowControl w:val="0"/>
        <w:autoSpaceDE w:val="0"/>
        <w:autoSpaceDN w:val="0"/>
        <w:adjustRightInd w:val="0"/>
        <w:rPr>
          <w:ins w:id="613" w:author="NNR Chowdary" w:date="2013-10-27T09:19:00Z"/>
          <w:rFonts w:ascii="Times New Roman" w:hAnsi="Times New Roman" w:cs="Times New Roman"/>
          <w:color w:val="000000" w:themeColor="text1"/>
          <w:sz w:val="28"/>
          <w:szCs w:val="28"/>
          <w:rPrChange w:id="614" w:author="N PRASAD" w:date="2016-07-01T12:13:00Z">
            <w:rPr>
              <w:ins w:id="615" w:author="NNR Chowdary" w:date="2013-10-27T09:19:00Z"/>
              <w:rFonts w:ascii="Times New Roman" w:hAnsi="Times New Roman" w:cs="Times New Roman"/>
              <w:sz w:val="24"/>
              <w:szCs w:val="24"/>
            </w:rPr>
          </w:rPrChange>
        </w:rPr>
        <w:pPrChange w:id="616" w:author="NNR Chowdary" w:date="2013-10-27T09:22:00Z">
          <w:pPr>
            <w:widowControl w:val="0"/>
            <w:autoSpaceDE w:val="0"/>
            <w:autoSpaceDN w:val="0"/>
            <w:adjustRightInd w:val="0"/>
            <w:spacing w:line="240" w:lineRule="auto"/>
          </w:pPr>
        </w:pPrChange>
      </w:pPr>
      <w:ins w:id="617" w:author="NNR Chowdary" w:date="2013-10-27T09:19:00Z">
        <w:r w:rsidRPr="00B5270F">
          <w:rPr>
            <w:rFonts w:ascii="Times New Roman" w:hAnsi="Times New Roman" w:cs="Times New Roman"/>
            <w:color w:val="000000" w:themeColor="text1"/>
            <w:sz w:val="28"/>
            <w:szCs w:val="28"/>
            <w:rPrChange w:id="618" w:author="N PRASAD" w:date="2016-07-01T12:13:00Z">
              <w:rPr>
                <w:rFonts w:ascii="Times New Roman" w:hAnsi="Times New Roman" w:cs="Times New Roman"/>
                <w:sz w:val="24"/>
                <w:szCs w:val="24"/>
              </w:rPr>
            </w:rPrChange>
          </w:rPr>
          <w:t xml:space="preserve">                               String s="NNR" ;</w:t>
        </w:r>
      </w:ins>
    </w:p>
    <w:p w:rsidR="00F44767" w:rsidRPr="00B5270F" w:rsidRDefault="00572FDB">
      <w:pPr>
        <w:widowControl w:val="0"/>
        <w:autoSpaceDE w:val="0"/>
        <w:autoSpaceDN w:val="0"/>
        <w:adjustRightInd w:val="0"/>
        <w:rPr>
          <w:ins w:id="619" w:author="NNR Chowdary" w:date="2013-10-27T09:19:00Z"/>
          <w:rFonts w:ascii="Times New Roman" w:hAnsi="Times New Roman" w:cs="Times New Roman"/>
          <w:b/>
          <w:bCs/>
          <w:color w:val="000000" w:themeColor="text1"/>
          <w:sz w:val="28"/>
          <w:szCs w:val="28"/>
          <w:rPrChange w:id="620" w:author="N PRASAD" w:date="2016-07-01T12:13:00Z">
            <w:rPr>
              <w:ins w:id="621" w:author="NNR Chowdary" w:date="2013-10-27T09:19:00Z"/>
              <w:rFonts w:ascii="Times New Roman" w:hAnsi="Times New Roman" w:cs="Times New Roman"/>
              <w:b/>
              <w:bCs/>
              <w:sz w:val="24"/>
              <w:szCs w:val="24"/>
            </w:rPr>
          </w:rPrChange>
        </w:rPr>
        <w:pPrChange w:id="622" w:author="NNR Chowdary" w:date="2013-10-27T09:22:00Z">
          <w:pPr>
            <w:widowControl w:val="0"/>
            <w:autoSpaceDE w:val="0"/>
            <w:autoSpaceDN w:val="0"/>
            <w:adjustRightInd w:val="0"/>
            <w:spacing w:line="240" w:lineRule="auto"/>
          </w:pPr>
        </w:pPrChange>
      </w:pPr>
      <w:ins w:id="623" w:author="NNR Chowdary" w:date="2013-10-27T09:20:00Z">
        <w:r w:rsidRPr="00B5270F">
          <w:rPr>
            <w:rFonts w:ascii="Times New Roman" w:hAnsi="Times New Roman" w:cs="Times New Roman"/>
            <w:b/>
            <w:bCs/>
            <w:color w:val="000000" w:themeColor="text1"/>
            <w:sz w:val="28"/>
            <w:szCs w:val="28"/>
            <w:rPrChange w:id="624" w:author="N PRASAD" w:date="2016-07-01T12:13:00Z">
              <w:rPr>
                <w:rFonts w:cs="Times New Roman"/>
                <w:b/>
                <w:bCs/>
                <w:sz w:val="24"/>
                <w:szCs w:val="24"/>
              </w:rPr>
            </w:rPrChange>
          </w:rPr>
          <w:t>16</w:t>
        </w:r>
      </w:ins>
      <w:ins w:id="625" w:author="NNR Chowdary" w:date="2013-10-27T09:19:00Z">
        <w:r w:rsidRPr="00B5270F">
          <w:rPr>
            <w:rFonts w:ascii="Times New Roman" w:hAnsi="Times New Roman" w:cs="Times New Roman"/>
            <w:b/>
            <w:bCs/>
            <w:color w:val="000000" w:themeColor="text1"/>
            <w:sz w:val="28"/>
            <w:szCs w:val="28"/>
            <w:rPrChange w:id="626" w:author="N PRASAD" w:date="2016-07-01T12:13:00Z">
              <w:rPr>
                <w:rFonts w:ascii="Times New Roman" w:hAnsi="Times New Roman" w:cs="Times New Roman"/>
                <w:b/>
                <w:bCs/>
                <w:sz w:val="24"/>
                <w:szCs w:val="24"/>
              </w:rPr>
            </w:rPrChange>
          </w:rPr>
          <w:t>.How many Objects will be created in the following code?</w:t>
        </w:r>
      </w:ins>
    </w:p>
    <w:p w:rsidR="00D659D2" w:rsidRPr="00B5270F" w:rsidRDefault="00572FDB">
      <w:pPr>
        <w:widowControl w:val="0"/>
        <w:autoSpaceDE w:val="0"/>
        <w:autoSpaceDN w:val="0"/>
        <w:adjustRightInd w:val="0"/>
        <w:ind w:left="720"/>
        <w:rPr>
          <w:ins w:id="627" w:author="NNR Chowdary" w:date="2013-10-27T09:19:00Z"/>
          <w:rFonts w:ascii="Times New Roman" w:hAnsi="Times New Roman" w:cs="Times New Roman"/>
          <w:b/>
          <w:bCs/>
          <w:color w:val="000000" w:themeColor="text1"/>
          <w:sz w:val="28"/>
          <w:szCs w:val="28"/>
          <w:rPrChange w:id="628" w:author="N PRASAD" w:date="2016-07-01T12:13:00Z">
            <w:rPr>
              <w:ins w:id="629" w:author="NNR Chowdary" w:date="2013-10-27T09:19:00Z"/>
              <w:rFonts w:ascii="Times New Roman" w:hAnsi="Times New Roman" w:cs="Times New Roman"/>
              <w:b/>
              <w:bCs/>
              <w:sz w:val="24"/>
              <w:szCs w:val="24"/>
            </w:rPr>
          </w:rPrChange>
        </w:rPr>
      </w:pPr>
      <w:ins w:id="630" w:author="NNR Chowdary" w:date="2013-10-27T09:19:00Z">
        <w:r w:rsidRPr="00B5270F">
          <w:rPr>
            <w:rFonts w:ascii="Times New Roman" w:hAnsi="Times New Roman" w:cs="Times New Roman"/>
            <w:b/>
            <w:bCs/>
            <w:color w:val="000000" w:themeColor="text1"/>
            <w:sz w:val="28"/>
            <w:szCs w:val="28"/>
            <w:rPrChange w:id="631" w:author="N PRASAD" w:date="2016-07-01T12:13:00Z">
              <w:rPr>
                <w:rFonts w:ascii="Times New Roman" w:hAnsi="Times New Roman" w:cs="Times New Roman"/>
                <w:b/>
                <w:bCs/>
                <w:sz w:val="24"/>
                <w:szCs w:val="24"/>
              </w:rPr>
            </w:rPrChange>
          </w:rPr>
          <w:t>String s1=”Cybage”</w:t>
        </w:r>
      </w:ins>
    </w:p>
    <w:p w:rsidR="00D659D2" w:rsidRPr="00B5270F" w:rsidRDefault="00572FDB">
      <w:pPr>
        <w:widowControl w:val="0"/>
        <w:autoSpaceDE w:val="0"/>
        <w:autoSpaceDN w:val="0"/>
        <w:adjustRightInd w:val="0"/>
        <w:ind w:left="720"/>
        <w:rPr>
          <w:ins w:id="632" w:author="NNR Chowdary" w:date="2013-10-27T09:19:00Z"/>
          <w:rFonts w:ascii="Times New Roman" w:hAnsi="Times New Roman" w:cs="Times New Roman"/>
          <w:b/>
          <w:bCs/>
          <w:color w:val="000000" w:themeColor="text1"/>
          <w:sz w:val="28"/>
          <w:szCs w:val="28"/>
          <w:rPrChange w:id="633" w:author="N PRASAD" w:date="2016-07-01T12:13:00Z">
            <w:rPr>
              <w:ins w:id="634" w:author="NNR Chowdary" w:date="2013-10-27T09:19:00Z"/>
              <w:rFonts w:ascii="Times New Roman" w:hAnsi="Times New Roman" w:cs="Times New Roman"/>
              <w:b/>
              <w:bCs/>
              <w:sz w:val="24"/>
              <w:szCs w:val="24"/>
            </w:rPr>
          </w:rPrChange>
        </w:rPr>
      </w:pPr>
      <w:ins w:id="635" w:author="NNR Chowdary" w:date="2013-10-27T09:19:00Z">
        <w:r w:rsidRPr="00B5270F">
          <w:rPr>
            <w:rFonts w:ascii="Times New Roman" w:hAnsi="Times New Roman" w:cs="Times New Roman"/>
            <w:b/>
            <w:bCs/>
            <w:color w:val="000000" w:themeColor="text1"/>
            <w:sz w:val="28"/>
            <w:szCs w:val="28"/>
            <w:rPrChange w:id="636" w:author="N PRASAD" w:date="2016-07-01T12:13:00Z">
              <w:rPr>
                <w:rFonts w:ascii="Times New Roman" w:hAnsi="Times New Roman" w:cs="Times New Roman"/>
                <w:b/>
                <w:bCs/>
                <w:sz w:val="24"/>
                <w:szCs w:val="24"/>
              </w:rPr>
            </w:rPrChange>
          </w:rPr>
          <w:t>String s2=”Cybage”</w:t>
        </w:r>
      </w:ins>
    </w:p>
    <w:p w:rsidR="00D659D2" w:rsidRPr="00B5270F" w:rsidRDefault="00572FDB">
      <w:pPr>
        <w:widowControl w:val="0"/>
        <w:autoSpaceDE w:val="0"/>
        <w:autoSpaceDN w:val="0"/>
        <w:adjustRightInd w:val="0"/>
        <w:ind w:left="720"/>
        <w:rPr>
          <w:ins w:id="637" w:author="NNR Chowdary" w:date="2013-10-27T09:19:00Z"/>
          <w:rFonts w:ascii="Times New Roman" w:hAnsi="Times New Roman" w:cs="Times New Roman"/>
          <w:color w:val="000000" w:themeColor="text1"/>
          <w:sz w:val="28"/>
          <w:szCs w:val="28"/>
          <w:rPrChange w:id="638" w:author="N PRASAD" w:date="2016-07-01T12:13:00Z">
            <w:rPr>
              <w:ins w:id="639" w:author="NNR Chowdary" w:date="2013-10-27T09:19:00Z"/>
              <w:rFonts w:ascii="Times New Roman" w:hAnsi="Times New Roman" w:cs="Times New Roman"/>
              <w:sz w:val="24"/>
              <w:szCs w:val="24"/>
            </w:rPr>
          </w:rPrChange>
        </w:rPr>
      </w:pPr>
      <w:ins w:id="640" w:author="NNR Chowdary" w:date="2013-10-27T09:19:00Z">
        <w:r w:rsidRPr="00B5270F">
          <w:rPr>
            <w:rFonts w:ascii="Times New Roman" w:hAnsi="Times New Roman" w:cs="Times New Roman"/>
            <w:b/>
            <w:bCs/>
            <w:color w:val="000000" w:themeColor="text1"/>
            <w:sz w:val="28"/>
            <w:szCs w:val="28"/>
            <w:rPrChange w:id="641" w:author="N PRASAD" w:date="2016-07-01T12:13:00Z">
              <w:rPr>
                <w:rFonts w:ascii="Times New Roman" w:hAnsi="Times New Roman" w:cs="Times New Roman"/>
                <w:b/>
                <w:bCs/>
                <w:sz w:val="24"/>
                <w:szCs w:val="24"/>
              </w:rPr>
            </w:rPrChange>
          </w:rPr>
          <w:t>String s3=”Cybage”</w:t>
        </w:r>
      </w:ins>
    </w:p>
    <w:p w:rsidR="00D659D2" w:rsidRPr="00B5270F" w:rsidRDefault="00572FDB">
      <w:pPr>
        <w:widowControl w:val="0"/>
        <w:autoSpaceDE w:val="0"/>
        <w:autoSpaceDN w:val="0"/>
        <w:adjustRightInd w:val="0"/>
        <w:ind w:firstLine="90"/>
        <w:rPr>
          <w:ins w:id="642" w:author="NNR Chowdary" w:date="2013-10-27T09:19:00Z"/>
          <w:rFonts w:ascii="Times New Roman" w:hAnsi="Times New Roman" w:cs="Times New Roman"/>
          <w:color w:val="000000" w:themeColor="text1"/>
          <w:sz w:val="28"/>
          <w:szCs w:val="28"/>
          <w:rPrChange w:id="643" w:author="N PRASAD" w:date="2016-07-01T12:13:00Z">
            <w:rPr>
              <w:ins w:id="644" w:author="NNR Chowdary" w:date="2013-10-27T09:19:00Z"/>
              <w:rFonts w:ascii="Times New Roman" w:hAnsi="Times New Roman" w:cs="Times New Roman"/>
              <w:sz w:val="24"/>
              <w:szCs w:val="24"/>
            </w:rPr>
          </w:rPrChange>
        </w:rPr>
      </w:pPr>
      <w:ins w:id="645" w:author="NNR Chowdary" w:date="2013-10-27T09:19:00Z">
        <w:r w:rsidRPr="00B5270F">
          <w:rPr>
            <w:rFonts w:ascii="Times New Roman" w:hAnsi="Times New Roman" w:cs="Times New Roman"/>
            <w:color w:val="000000" w:themeColor="text1"/>
            <w:sz w:val="28"/>
            <w:szCs w:val="28"/>
            <w:rPrChange w:id="646" w:author="N PRASAD" w:date="2016-07-01T12:13:00Z">
              <w:rPr>
                <w:rFonts w:ascii="Times New Roman" w:hAnsi="Times New Roman" w:cs="Times New Roman"/>
                <w:sz w:val="24"/>
                <w:szCs w:val="24"/>
              </w:rPr>
            </w:rPrChange>
          </w:rPr>
          <w:t xml:space="preserve">Ans:one object </w:t>
        </w:r>
      </w:ins>
    </w:p>
    <w:p w:rsidR="00D659D2" w:rsidRPr="00B5270F" w:rsidRDefault="00572FDB">
      <w:pPr>
        <w:widowControl w:val="0"/>
        <w:autoSpaceDE w:val="0"/>
        <w:autoSpaceDN w:val="0"/>
        <w:adjustRightInd w:val="0"/>
        <w:ind w:left="90"/>
        <w:rPr>
          <w:ins w:id="647" w:author="NNR Chowdary" w:date="2013-10-27T09:19:00Z"/>
          <w:rFonts w:ascii="Times New Roman" w:hAnsi="Times New Roman" w:cs="Times New Roman"/>
          <w:color w:val="000000" w:themeColor="text1"/>
          <w:sz w:val="28"/>
          <w:szCs w:val="28"/>
          <w:rPrChange w:id="648" w:author="N PRASAD" w:date="2016-07-01T12:13:00Z">
            <w:rPr>
              <w:ins w:id="649" w:author="NNR Chowdary" w:date="2013-10-27T09:19:00Z"/>
              <w:rFonts w:ascii="Times New Roman" w:hAnsi="Times New Roman" w:cs="Times New Roman"/>
              <w:sz w:val="24"/>
              <w:szCs w:val="24"/>
            </w:rPr>
          </w:rPrChange>
        </w:rPr>
      </w:pPr>
      <w:ins w:id="650" w:author="NNR Chowdary" w:date="2013-10-27T09:20:00Z">
        <w:r w:rsidRPr="00B5270F">
          <w:rPr>
            <w:rFonts w:ascii="Times New Roman" w:hAnsi="Times New Roman" w:cs="Times New Roman"/>
            <w:b/>
            <w:bCs/>
            <w:color w:val="000000" w:themeColor="text1"/>
            <w:sz w:val="28"/>
            <w:szCs w:val="28"/>
            <w:rPrChange w:id="651" w:author="N PRASAD" w:date="2016-07-01T12:13:00Z">
              <w:rPr>
                <w:rFonts w:cs="Times New Roman"/>
                <w:b/>
                <w:bCs/>
                <w:sz w:val="24"/>
                <w:szCs w:val="24"/>
              </w:rPr>
            </w:rPrChange>
          </w:rPr>
          <w:t>17</w:t>
        </w:r>
      </w:ins>
      <w:ins w:id="652" w:author="NNR Chowdary" w:date="2013-10-27T09:19:00Z">
        <w:r w:rsidRPr="00B5270F">
          <w:rPr>
            <w:rFonts w:ascii="Times New Roman" w:hAnsi="Times New Roman" w:cs="Times New Roman"/>
            <w:b/>
            <w:bCs/>
            <w:color w:val="000000" w:themeColor="text1"/>
            <w:sz w:val="28"/>
            <w:szCs w:val="28"/>
            <w:rPrChange w:id="653" w:author="N PRASAD" w:date="2016-07-01T12:13:00Z">
              <w:rPr>
                <w:rFonts w:ascii="Times New Roman" w:hAnsi="Times New Roman" w:cs="Times New Roman"/>
                <w:b/>
                <w:bCs/>
                <w:sz w:val="24"/>
                <w:szCs w:val="24"/>
              </w:rPr>
            </w:rPrChange>
          </w:rPr>
          <w:t>.Why java uses the concept of String literal?</w:t>
        </w:r>
      </w:ins>
    </w:p>
    <w:p w:rsidR="00D659D2" w:rsidRPr="00B5270F" w:rsidRDefault="00572FDB">
      <w:pPr>
        <w:widowControl w:val="0"/>
        <w:autoSpaceDE w:val="0"/>
        <w:autoSpaceDN w:val="0"/>
        <w:adjustRightInd w:val="0"/>
        <w:ind w:left="90"/>
        <w:rPr>
          <w:ins w:id="654" w:author="NNR Chowdary" w:date="2013-10-27T09:19:00Z"/>
          <w:rFonts w:ascii="Times New Roman" w:hAnsi="Times New Roman" w:cs="Times New Roman"/>
          <w:color w:val="000000" w:themeColor="text1"/>
          <w:sz w:val="28"/>
          <w:szCs w:val="28"/>
          <w:rPrChange w:id="655" w:author="N PRASAD" w:date="2016-07-01T12:13:00Z">
            <w:rPr>
              <w:ins w:id="656" w:author="NNR Chowdary" w:date="2013-10-27T09:19:00Z"/>
              <w:rFonts w:ascii="Times New Roman" w:hAnsi="Times New Roman" w:cs="Times New Roman"/>
              <w:sz w:val="24"/>
              <w:szCs w:val="24"/>
            </w:rPr>
          </w:rPrChange>
        </w:rPr>
      </w:pPr>
      <w:ins w:id="657" w:author="NNR Chowdary" w:date="2013-10-27T09:19:00Z">
        <w:r w:rsidRPr="00B5270F">
          <w:rPr>
            <w:rFonts w:ascii="Times New Roman" w:hAnsi="Times New Roman" w:cs="Times New Roman"/>
            <w:color w:val="000000" w:themeColor="text1"/>
            <w:sz w:val="28"/>
            <w:szCs w:val="28"/>
            <w:rPrChange w:id="658" w:author="N PRASAD" w:date="2016-07-01T12:13:00Z">
              <w:rPr>
                <w:rFonts w:ascii="Times New Roman" w:hAnsi="Times New Roman" w:cs="Times New Roman"/>
                <w:sz w:val="24"/>
                <w:szCs w:val="24"/>
              </w:rPr>
            </w:rPrChange>
          </w:rPr>
          <w:t>ans:</w:t>
        </w:r>
      </w:ins>
    </w:p>
    <w:p w:rsidR="00D659D2" w:rsidRPr="00B5270F" w:rsidRDefault="00572FDB">
      <w:pPr>
        <w:widowControl w:val="0"/>
        <w:autoSpaceDE w:val="0"/>
        <w:autoSpaceDN w:val="0"/>
        <w:adjustRightInd w:val="0"/>
        <w:ind w:left="90"/>
        <w:rPr>
          <w:ins w:id="659" w:author="NNR Chowdary" w:date="2013-10-27T09:19:00Z"/>
          <w:rFonts w:ascii="Times New Roman" w:hAnsi="Times New Roman" w:cs="Times New Roman"/>
          <w:color w:val="000000" w:themeColor="text1"/>
          <w:sz w:val="28"/>
          <w:szCs w:val="28"/>
          <w:rPrChange w:id="660" w:author="N PRASAD" w:date="2016-07-01T12:13:00Z">
            <w:rPr>
              <w:ins w:id="661" w:author="NNR Chowdary" w:date="2013-10-27T09:19:00Z"/>
              <w:rFonts w:ascii="Times New Roman" w:hAnsi="Times New Roman" w:cs="Times New Roman"/>
              <w:sz w:val="24"/>
              <w:szCs w:val="24"/>
            </w:rPr>
          </w:rPrChange>
        </w:rPr>
      </w:pPr>
      <w:ins w:id="662" w:author="NNR Chowdary" w:date="2013-10-27T09:20:00Z">
        <w:r w:rsidRPr="00B5270F">
          <w:rPr>
            <w:rFonts w:ascii="Times New Roman" w:hAnsi="Times New Roman" w:cs="Times New Roman"/>
            <w:b/>
            <w:bCs/>
            <w:color w:val="000000" w:themeColor="text1"/>
            <w:sz w:val="28"/>
            <w:szCs w:val="28"/>
            <w:rPrChange w:id="663" w:author="N PRASAD" w:date="2016-07-01T12:13:00Z">
              <w:rPr>
                <w:rFonts w:cs="Times New Roman"/>
                <w:b/>
                <w:bCs/>
                <w:sz w:val="24"/>
                <w:szCs w:val="24"/>
              </w:rPr>
            </w:rPrChange>
          </w:rPr>
          <w:t>18</w:t>
        </w:r>
      </w:ins>
      <w:ins w:id="664" w:author="NNR Chowdary" w:date="2013-10-27T09:19:00Z">
        <w:r w:rsidRPr="00B5270F">
          <w:rPr>
            <w:rFonts w:ascii="Times New Roman" w:hAnsi="Times New Roman" w:cs="Times New Roman"/>
            <w:b/>
            <w:bCs/>
            <w:color w:val="000000" w:themeColor="text1"/>
            <w:sz w:val="28"/>
            <w:szCs w:val="28"/>
            <w:rPrChange w:id="665" w:author="N PRASAD" w:date="2016-07-01T12:13:00Z">
              <w:rPr>
                <w:rFonts w:ascii="Times New Roman" w:hAnsi="Times New Roman" w:cs="Times New Roman"/>
                <w:b/>
                <w:bCs/>
                <w:sz w:val="24"/>
                <w:szCs w:val="24"/>
              </w:rPr>
            </w:rPrChange>
          </w:rPr>
          <w:t>.How many Objects will be created in the following code?</w:t>
        </w:r>
      </w:ins>
    </w:p>
    <w:p w:rsidR="00D659D2" w:rsidRPr="00B5270F" w:rsidRDefault="00572FDB">
      <w:pPr>
        <w:widowControl w:val="0"/>
        <w:autoSpaceDE w:val="0"/>
        <w:autoSpaceDN w:val="0"/>
        <w:adjustRightInd w:val="0"/>
        <w:ind w:left="90"/>
        <w:rPr>
          <w:ins w:id="666" w:author="NNR Chowdary" w:date="2013-10-27T09:19:00Z"/>
          <w:rFonts w:ascii="Times New Roman" w:hAnsi="Times New Roman" w:cs="Times New Roman"/>
          <w:color w:val="000000" w:themeColor="text1"/>
          <w:sz w:val="28"/>
          <w:szCs w:val="28"/>
          <w:rPrChange w:id="667" w:author="N PRASAD" w:date="2016-07-01T12:13:00Z">
            <w:rPr>
              <w:ins w:id="668" w:author="NNR Chowdary" w:date="2013-10-27T09:19:00Z"/>
              <w:rFonts w:ascii="Times New Roman" w:hAnsi="Times New Roman" w:cs="Times New Roman"/>
              <w:sz w:val="24"/>
              <w:szCs w:val="24"/>
            </w:rPr>
          </w:rPrChange>
        </w:rPr>
      </w:pPr>
      <w:ins w:id="669" w:author="NNR Chowdary" w:date="2013-10-27T09:19:00Z">
        <w:r w:rsidRPr="00B5270F">
          <w:rPr>
            <w:rFonts w:ascii="Times New Roman" w:hAnsi="Times New Roman" w:cs="Times New Roman"/>
            <w:color w:val="000000" w:themeColor="text1"/>
            <w:sz w:val="28"/>
            <w:szCs w:val="28"/>
            <w:rPrChange w:id="670" w:author="N PRASAD" w:date="2016-07-01T12:13:00Z">
              <w:rPr>
                <w:rFonts w:ascii="Times New Roman" w:hAnsi="Times New Roman" w:cs="Times New Roman"/>
                <w:sz w:val="24"/>
                <w:szCs w:val="24"/>
              </w:rPr>
            </w:rPrChange>
          </w:rPr>
          <w:t xml:space="preserve"> String s1=new String (”Cybage”);</w:t>
        </w:r>
      </w:ins>
    </w:p>
    <w:p w:rsidR="00D659D2" w:rsidRPr="00B5270F" w:rsidRDefault="00572FDB">
      <w:pPr>
        <w:widowControl w:val="0"/>
        <w:autoSpaceDE w:val="0"/>
        <w:autoSpaceDN w:val="0"/>
        <w:adjustRightInd w:val="0"/>
        <w:ind w:left="90"/>
        <w:rPr>
          <w:ins w:id="671" w:author="NNR Chowdary" w:date="2013-10-27T09:19:00Z"/>
          <w:rFonts w:ascii="Times New Roman" w:hAnsi="Times New Roman" w:cs="Times New Roman"/>
          <w:color w:val="000000" w:themeColor="text1"/>
          <w:sz w:val="28"/>
          <w:szCs w:val="28"/>
          <w:rPrChange w:id="672" w:author="N PRASAD" w:date="2016-07-01T12:13:00Z">
            <w:rPr>
              <w:ins w:id="673" w:author="NNR Chowdary" w:date="2013-10-27T09:19:00Z"/>
              <w:rFonts w:ascii="Times New Roman" w:hAnsi="Times New Roman" w:cs="Times New Roman"/>
              <w:sz w:val="24"/>
              <w:szCs w:val="24"/>
            </w:rPr>
          </w:rPrChange>
        </w:rPr>
      </w:pPr>
      <w:ins w:id="674" w:author="NNR Chowdary" w:date="2013-10-27T09:19:00Z">
        <w:r w:rsidRPr="00B5270F">
          <w:rPr>
            <w:rFonts w:ascii="Times New Roman" w:hAnsi="Times New Roman" w:cs="Times New Roman"/>
            <w:b/>
            <w:color w:val="000000" w:themeColor="text1"/>
            <w:sz w:val="28"/>
            <w:szCs w:val="28"/>
            <w:rPrChange w:id="675" w:author="N PRASAD" w:date="2016-07-01T12:13:00Z">
              <w:rPr>
                <w:rFonts w:ascii="Times New Roman" w:hAnsi="Times New Roman" w:cs="Times New Roman"/>
                <w:sz w:val="24"/>
                <w:szCs w:val="24"/>
              </w:rPr>
            </w:rPrChange>
          </w:rPr>
          <w:t>Ans</w:t>
        </w:r>
        <w:r w:rsidRPr="00B5270F">
          <w:rPr>
            <w:rFonts w:ascii="Times New Roman" w:hAnsi="Times New Roman" w:cs="Times New Roman"/>
            <w:color w:val="000000" w:themeColor="text1"/>
            <w:sz w:val="28"/>
            <w:szCs w:val="28"/>
            <w:rPrChange w:id="676" w:author="N PRASAD" w:date="2016-07-01T12:13:00Z">
              <w:rPr>
                <w:rFonts w:ascii="Times New Roman" w:hAnsi="Times New Roman" w:cs="Times New Roman"/>
                <w:sz w:val="24"/>
                <w:szCs w:val="24"/>
              </w:rPr>
            </w:rPrChange>
          </w:rPr>
          <w:t>: in this case two objects will be created</w:t>
        </w:r>
      </w:ins>
    </w:p>
    <w:p w:rsidR="00D659D2" w:rsidRPr="00B5270F" w:rsidRDefault="00572FDB">
      <w:pPr>
        <w:widowControl w:val="0"/>
        <w:autoSpaceDE w:val="0"/>
        <w:autoSpaceDN w:val="0"/>
        <w:adjustRightInd w:val="0"/>
        <w:ind w:left="90"/>
        <w:rPr>
          <w:ins w:id="677" w:author="NNR Chowdary" w:date="2013-10-27T09:19:00Z"/>
          <w:rFonts w:ascii="Times New Roman" w:hAnsi="Times New Roman" w:cs="Times New Roman"/>
          <w:color w:val="000000" w:themeColor="text1"/>
          <w:sz w:val="28"/>
          <w:szCs w:val="28"/>
          <w:rPrChange w:id="678" w:author="N PRASAD" w:date="2016-07-01T12:13:00Z">
            <w:rPr>
              <w:ins w:id="679" w:author="NNR Chowdary" w:date="2013-10-27T09:19:00Z"/>
              <w:rFonts w:ascii="Times New Roman" w:hAnsi="Times New Roman" w:cs="Times New Roman"/>
              <w:sz w:val="24"/>
              <w:szCs w:val="24"/>
            </w:rPr>
          </w:rPrChange>
        </w:rPr>
      </w:pPr>
      <w:ins w:id="680" w:author="NNR Chowdary" w:date="2013-10-27T09:19:00Z">
        <w:r w:rsidRPr="00B5270F">
          <w:rPr>
            <w:rFonts w:ascii="Times New Roman" w:hAnsi="Times New Roman" w:cs="Times New Roman"/>
            <w:color w:val="000000" w:themeColor="text1"/>
            <w:sz w:val="28"/>
            <w:szCs w:val="28"/>
            <w:rPrChange w:id="681" w:author="N PRASAD" w:date="2016-07-01T12:13:00Z">
              <w:rPr>
                <w:rFonts w:ascii="Times New Roman" w:hAnsi="Times New Roman" w:cs="Times New Roman"/>
                <w:sz w:val="24"/>
                <w:szCs w:val="24"/>
              </w:rPr>
            </w:rPrChange>
          </w:rPr>
          <w:t xml:space="preserve">       1.One object is created  in heap memory.</w:t>
        </w:r>
      </w:ins>
    </w:p>
    <w:p w:rsidR="00D659D2" w:rsidRPr="00B5270F" w:rsidRDefault="00572FDB">
      <w:pPr>
        <w:widowControl w:val="0"/>
        <w:autoSpaceDE w:val="0"/>
        <w:autoSpaceDN w:val="0"/>
        <w:adjustRightInd w:val="0"/>
        <w:ind w:left="90"/>
        <w:rPr>
          <w:ins w:id="682" w:author="NNR Chowdary" w:date="2013-10-27T09:19:00Z"/>
          <w:rFonts w:ascii="Times New Roman" w:hAnsi="Times New Roman" w:cs="Times New Roman"/>
          <w:color w:val="000000" w:themeColor="text1"/>
          <w:sz w:val="28"/>
          <w:szCs w:val="28"/>
          <w:rPrChange w:id="683" w:author="N PRASAD" w:date="2016-07-01T12:13:00Z">
            <w:rPr>
              <w:ins w:id="684" w:author="NNR Chowdary" w:date="2013-10-27T09:19:00Z"/>
              <w:rFonts w:ascii="Times New Roman" w:hAnsi="Times New Roman" w:cs="Times New Roman"/>
              <w:sz w:val="24"/>
              <w:szCs w:val="24"/>
            </w:rPr>
          </w:rPrChange>
        </w:rPr>
      </w:pPr>
      <w:ins w:id="685" w:author="NNR Chowdary" w:date="2013-10-27T09:19:00Z">
        <w:r w:rsidRPr="00B5270F">
          <w:rPr>
            <w:rFonts w:ascii="Times New Roman" w:hAnsi="Times New Roman" w:cs="Times New Roman"/>
            <w:color w:val="000000" w:themeColor="text1"/>
            <w:sz w:val="28"/>
            <w:szCs w:val="28"/>
            <w:rPrChange w:id="686" w:author="N PRASAD" w:date="2016-07-01T12:13:00Z">
              <w:rPr>
                <w:rFonts w:ascii="Times New Roman" w:hAnsi="Times New Roman" w:cs="Times New Roman"/>
                <w:sz w:val="24"/>
                <w:szCs w:val="24"/>
              </w:rPr>
            </w:rPrChange>
          </w:rPr>
          <w:t xml:space="preserve">       2.Another object is created in string constant pool..</w:t>
        </w:r>
      </w:ins>
    </w:p>
    <w:p w:rsidR="00D659D2" w:rsidRPr="00B5270F" w:rsidRDefault="00572FDB">
      <w:pPr>
        <w:widowControl w:val="0"/>
        <w:autoSpaceDE w:val="0"/>
        <w:autoSpaceDN w:val="0"/>
        <w:adjustRightInd w:val="0"/>
        <w:ind w:left="90"/>
        <w:rPr>
          <w:ins w:id="687" w:author="NNR Chowdary" w:date="2013-10-27T09:19:00Z"/>
          <w:rFonts w:ascii="Times New Roman" w:hAnsi="Times New Roman" w:cs="Times New Roman"/>
          <w:color w:val="000000" w:themeColor="text1"/>
          <w:sz w:val="28"/>
          <w:szCs w:val="28"/>
          <w:rPrChange w:id="688" w:author="N PRASAD" w:date="2016-07-01T12:13:00Z">
            <w:rPr>
              <w:ins w:id="689" w:author="NNR Chowdary" w:date="2013-10-27T09:19:00Z"/>
              <w:rFonts w:ascii="Times New Roman" w:hAnsi="Times New Roman" w:cs="Times New Roman"/>
              <w:sz w:val="24"/>
              <w:szCs w:val="24"/>
            </w:rPr>
          </w:rPrChange>
        </w:rPr>
      </w:pPr>
      <w:ins w:id="690" w:author="NNR Chowdary" w:date="2013-10-27T09:19:00Z">
        <w:r w:rsidRPr="00B5270F">
          <w:rPr>
            <w:rFonts w:ascii="Times New Roman" w:hAnsi="Times New Roman" w:cs="Times New Roman"/>
            <w:color w:val="000000" w:themeColor="text1"/>
            <w:sz w:val="28"/>
            <w:szCs w:val="28"/>
            <w:rPrChange w:id="691" w:author="N PRASAD" w:date="2016-07-01T12:13:00Z">
              <w:rPr>
                <w:rFonts w:ascii="Times New Roman" w:hAnsi="Times New Roman" w:cs="Times New Roman"/>
                <w:sz w:val="24"/>
                <w:szCs w:val="24"/>
              </w:rPr>
            </w:rPrChange>
          </w:rPr>
          <w:t>s1 is always pointing to heap object.</w:t>
        </w:r>
      </w:ins>
    </w:p>
    <w:p w:rsidR="00D659D2" w:rsidRPr="00B5270F" w:rsidRDefault="00572FDB">
      <w:pPr>
        <w:widowControl w:val="0"/>
        <w:autoSpaceDE w:val="0"/>
        <w:autoSpaceDN w:val="0"/>
        <w:adjustRightInd w:val="0"/>
        <w:ind w:left="90"/>
        <w:rPr>
          <w:ins w:id="692" w:author="NNR Chowdary" w:date="2013-10-27T09:19:00Z"/>
          <w:rFonts w:ascii="Times New Roman" w:hAnsi="Times New Roman" w:cs="Times New Roman"/>
          <w:color w:val="000000" w:themeColor="text1"/>
          <w:sz w:val="28"/>
          <w:szCs w:val="28"/>
          <w:rPrChange w:id="693" w:author="N PRASAD" w:date="2016-07-01T12:13:00Z">
            <w:rPr>
              <w:ins w:id="694" w:author="NNR Chowdary" w:date="2013-10-27T09:19:00Z"/>
              <w:rFonts w:ascii="Times New Roman" w:hAnsi="Times New Roman" w:cs="Times New Roman"/>
              <w:sz w:val="24"/>
              <w:szCs w:val="24"/>
            </w:rPr>
          </w:rPrChange>
        </w:rPr>
      </w:pPr>
      <w:ins w:id="695" w:author="NNR Chowdary" w:date="2013-10-27T09:19:00Z">
        <w:r w:rsidRPr="00B5270F">
          <w:rPr>
            <w:rFonts w:ascii="Times New Roman" w:hAnsi="Times New Roman" w:cs="Times New Roman"/>
            <w:color w:val="000000" w:themeColor="text1"/>
            <w:sz w:val="28"/>
            <w:szCs w:val="28"/>
            <w:rPrChange w:id="696" w:author="N PRASAD" w:date="2016-07-01T12:13:00Z">
              <w:rPr>
                <w:rFonts w:ascii="Times New Roman" w:hAnsi="Times New Roman" w:cs="Times New Roman"/>
                <w:sz w:val="24"/>
                <w:szCs w:val="24"/>
              </w:rPr>
            </w:rPrChange>
          </w:rPr>
          <w:t xml:space="preserve">   heap               scp</w:t>
        </w:r>
      </w:ins>
    </w:p>
    <w:p w:rsidR="00D659D2" w:rsidRPr="00B5270F" w:rsidRDefault="00572FDB">
      <w:pPr>
        <w:widowControl w:val="0"/>
        <w:autoSpaceDE w:val="0"/>
        <w:autoSpaceDN w:val="0"/>
        <w:adjustRightInd w:val="0"/>
        <w:ind w:left="90"/>
        <w:rPr>
          <w:ins w:id="697" w:author="NNR Chowdary" w:date="2013-10-27T09:19:00Z"/>
          <w:rFonts w:ascii="Times New Roman" w:hAnsi="Times New Roman" w:cs="Times New Roman"/>
          <w:color w:val="000000" w:themeColor="text1"/>
          <w:sz w:val="28"/>
          <w:szCs w:val="28"/>
          <w:rPrChange w:id="698" w:author="N PRASAD" w:date="2016-07-01T12:13:00Z">
            <w:rPr>
              <w:ins w:id="699" w:author="NNR Chowdary" w:date="2013-10-27T09:19:00Z"/>
              <w:rFonts w:ascii="Times New Roman" w:hAnsi="Times New Roman" w:cs="Times New Roman"/>
              <w:sz w:val="24"/>
              <w:szCs w:val="24"/>
            </w:rPr>
          </w:rPrChange>
        </w:rPr>
      </w:pPr>
      <w:ins w:id="700" w:author="NNR Chowdary" w:date="2013-10-27T09:19:00Z">
        <w:r w:rsidRPr="00B5270F">
          <w:rPr>
            <w:rFonts w:ascii="Times New Roman" w:hAnsi="Times New Roman" w:cs="Times New Roman"/>
            <w:color w:val="000000" w:themeColor="text1"/>
            <w:sz w:val="28"/>
            <w:szCs w:val="28"/>
            <w:rPrChange w:id="701" w:author="N PRASAD" w:date="2016-07-01T12:13:00Z">
              <w:rPr>
                <w:rFonts w:ascii="Times New Roman" w:hAnsi="Times New Roman" w:cs="Times New Roman"/>
                <w:sz w:val="24"/>
                <w:szCs w:val="24"/>
              </w:rPr>
            </w:rPrChange>
          </w:rPr>
          <w:t xml:space="preserve">  s1=cybase       cybase</w:t>
        </w:r>
      </w:ins>
    </w:p>
    <w:p w:rsidR="00F44767" w:rsidRPr="00B5270F" w:rsidRDefault="00F44767">
      <w:pPr>
        <w:widowControl w:val="0"/>
        <w:autoSpaceDE w:val="0"/>
        <w:autoSpaceDN w:val="0"/>
        <w:adjustRightInd w:val="0"/>
        <w:rPr>
          <w:ins w:id="702" w:author="NNR Chowdary" w:date="2013-11-06T16:44:00Z"/>
          <w:rFonts w:ascii="Times New Roman" w:hAnsi="Times New Roman" w:cs="Times New Roman"/>
          <w:b/>
          <w:bCs/>
          <w:color w:val="000000" w:themeColor="text1"/>
          <w:sz w:val="28"/>
          <w:szCs w:val="28"/>
          <w:rPrChange w:id="703" w:author="N PRASAD" w:date="2016-07-01T12:13:00Z">
            <w:rPr>
              <w:ins w:id="704" w:author="NNR Chowdary" w:date="2013-11-06T16:44:00Z"/>
              <w:rFonts w:cs="Times New Roman"/>
              <w:b/>
              <w:bCs/>
              <w:sz w:val="24"/>
              <w:szCs w:val="24"/>
            </w:rPr>
          </w:rPrChange>
        </w:rPr>
        <w:pPrChange w:id="705" w:author="NNR Chowdary" w:date="2013-11-06T16:45:00Z">
          <w:pPr>
            <w:widowControl w:val="0"/>
            <w:autoSpaceDE w:val="0"/>
            <w:autoSpaceDN w:val="0"/>
            <w:adjustRightInd w:val="0"/>
            <w:ind w:left="90"/>
          </w:pPr>
        </w:pPrChange>
      </w:pPr>
    </w:p>
    <w:p w:rsidR="00D659D2" w:rsidRPr="00B5270F" w:rsidRDefault="00572FDB">
      <w:pPr>
        <w:widowControl w:val="0"/>
        <w:autoSpaceDE w:val="0"/>
        <w:autoSpaceDN w:val="0"/>
        <w:adjustRightInd w:val="0"/>
        <w:ind w:left="90"/>
        <w:rPr>
          <w:ins w:id="706" w:author="NNR Chowdary" w:date="2013-10-27T09:19:00Z"/>
          <w:rFonts w:ascii="Times New Roman" w:hAnsi="Times New Roman" w:cs="Times New Roman"/>
          <w:color w:val="000000" w:themeColor="text1"/>
          <w:sz w:val="28"/>
          <w:szCs w:val="28"/>
          <w:rPrChange w:id="707" w:author="N PRASAD" w:date="2016-07-01T12:13:00Z">
            <w:rPr>
              <w:ins w:id="708" w:author="NNR Chowdary" w:date="2013-10-27T09:19:00Z"/>
              <w:rFonts w:ascii="Times New Roman" w:hAnsi="Times New Roman" w:cs="Times New Roman"/>
              <w:sz w:val="24"/>
              <w:szCs w:val="24"/>
            </w:rPr>
          </w:rPrChange>
        </w:rPr>
      </w:pPr>
      <w:ins w:id="709" w:author="NNR Chowdary" w:date="2013-10-27T09:20:00Z">
        <w:r w:rsidRPr="00B5270F">
          <w:rPr>
            <w:rFonts w:ascii="Times New Roman" w:hAnsi="Times New Roman" w:cs="Times New Roman"/>
            <w:b/>
            <w:bCs/>
            <w:color w:val="000000" w:themeColor="text1"/>
            <w:sz w:val="28"/>
            <w:szCs w:val="28"/>
            <w:rPrChange w:id="710" w:author="N PRASAD" w:date="2016-07-01T12:13:00Z">
              <w:rPr>
                <w:rFonts w:cs="Times New Roman"/>
                <w:b/>
                <w:bCs/>
                <w:sz w:val="24"/>
                <w:szCs w:val="24"/>
              </w:rPr>
            </w:rPrChange>
          </w:rPr>
          <w:t>19</w:t>
        </w:r>
      </w:ins>
      <w:ins w:id="711" w:author="NNR Chowdary" w:date="2013-10-27T09:19:00Z">
        <w:r w:rsidRPr="00B5270F">
          <w:rPr>
            <w:rFonts w:ascii="Times New Roman" w:hAnsi="Times New Roman" w:cs="Times New Roman"/>
            <w:b/>
            <w:bCs/>
            <w:color w:val="000000" w:themeColor="text1"/>
            <w:sz w:val="28"/>
            <w:szCs w:val="28"/>
            <w:rPrChange w:id="712" w:author="N PRASAD" w:date="2016-07-01T12:13:00Z">
              <w:rPr>
                <w:rFonts w:ascii="Times New Roman" w:hAnsi="Times New Roman" w:cs="Times New Roman"/>
                <w:b/>
                <w:bCs/>
                <w:sz w:val="24"/>
                <w:szCs w:val="24"/>
              </w:rPr>
            </w:rPrChange>
          </w:rPr>
          <w:t>.what is the difference b/w following?</w:t>
        </w:r>
      </w:ins>
    </w:p>
    <w:p w:rsidR="00D659D2" w:rsidRPr="00B5270F" w:rsidRDefault="00572FDB">
      <w:pPr>
        <w:widowControl w:val="0"/>
        <w:autoSpaceDE w:val="0"/>
        <w:autoSpaceDN w:val="0"/>
        <w:adjustRightInd w:val="0"/>
        <w:ind w:left="90"/>
        <w:rPr>
          <w:ins w:id="713" w:author="NNR Chowdary" w:date="2013-10-27T09:19:00Z"/>
          <w:rFonts w:ascii="Times New Roman" w:hAnsi="Times New Roman" w:cs="Times New Roman"/>
          <w:color w:val="000000" w:themeColor="text1"/>
          <w:sz w:val="28"/>
          <w:szCs w:val="28"/>
          <w:rPrChange w:id="714" w:author="N PRASAD" w:date="2016-07-01T12:13:00Z">
            <w:rPr>
              <w:ins w:id="715" w:author="NNR Chowdary" w:date="2013-10-27T09:19:00Z"/>
              <w:rFonts w:ascii="Times New Roman" w:hAnsi="Times New Roman" w:cs="Times New Roman"/>
              <w:sz w:val="24"/>
              <w:szCs w:val="24"/>
            </w:rPr>
          </w:rPrChange>
        </w:rPr>
      </w:pPr>
      <w:ins w:id="716" w:author="NNR Chowdary" w:date="2013-10-27T09:19:00Z">
        <w:r w:rsidRPr="00B5270F">
          <w:rPr>
            <w:rFonts w:ascii="Times New Roman" w:hAnsi="Times New Roman" w:cs="Times New Roman"/>
            <w:b/>
            <w:bCs/>
            <w:color w:val="000000" w:themeColor="text1"/>
            <w:sz w:val="28"/>
            <w:szCs w:val="28"/>
            <w:rPrChange w:id="717" w:author="N PRASAD" w:date="2016-07-01T12:13:00Z">
              <w:rPr>
                <w:rFonts w:ascii="Times New Roman" w:hAnsi="Times New Roman" w:cs="Times New Roman"/>
                <w:b/>
                <w:bCs/>
                <w:sz w:val="24"/>
                <w:szCs w:val="24"/>
              </w:rPr>
            </w:rPrChange>
          </w:rPr>
          <w:t>String s=new String("NNR");  String s="NNR";</w:t>
        </w:r>
      </w:ins>
    </w:p>
    <w:p w:rsidR="00F44767" w:rsidRPr="00B5270F" w:rsidRDefault="00572FDB">
      <w:pPr>
        <w:widowControl w:val="0"/>
        <w:autoSpaceDE w:val="0"/>
        <w:autoSpaceDN w:val="0"/>
        <w:adjustRightInd w:val="0"/>
        <w:ind w:left="90"/>
        <w:rPr>
          <w:ins w:id="718" w:author="NNR Chowdary" w:date="2013-10-27T09:19:00Z"/>
          <w:rFonts w:ascii="Times New Roman" w:hAnsi="Times New Roman" w:cs="Times New Roman"/>
          <w:color w:val="000000" w:themeColor="text1"/>
          <w:sz w:val="28"/>
          <w:szCs w:val="28"/>
          <w:rPrChange w:id="719" w:author="N PRASAD" w:date="2016-07-01T12:13:00Z">
            <w:rPr>
              <w:ins w:id="720" w:author="NNR Chowdary" w:date="2013-10-27T09:19:00Z"/>
              <w:rFonts w:ascii="Times New Roman" w:hAnsi="Times New Roman" w:cs="Times New Roman"/>
              <w:sz w:val="24"/>
              <w:szCs w:val="24"/>
            </w:rPr>
          </w:rPrChange>
        </w:rPr>
        <w:pPrChange w:id="721" w:author="NNR Chowdary" w:date="2013-10-27T09:22:00Z">
          <w:pPr>
            <w:widowControl w:val="0"/>
            <w:autoSpaceDE w:val="0"/>
            <w:autoSpaceDN w:val="0"/>
            <w:adjustRightInd w:val="0"/>
            <w:spacing w:line="240" w:lineRule="auto"/>
            <w:ind w:left="90"/>
          </w:pPr>
        </w:pPrChange>
      </w:pPr>
      <w:ins w:id="722" w:author="NNR Chowdary" w:date="2013-10-27T09:19:00Z">
        <w:r w:rsidRPr="00B5270F">
          <w:rPr>
            <w:rFonts w:ascii="Times New Roman" w:hAnsi="Times New Roman" w:cs="Times New Roman"/>
            <w:color w:val="000000" w:themeColor="text1"/>
            <w:sz w:val="28"/>
            <w:szCs w:val="28"/>
            <w:rPrChange w:id="723" w:author="N PRASAD" w:date="2016-07-01T12:13:00Z">
              <w:rPr>
                <w:rFonts w:ascii="Times New Roman" w:hAnsi="Times New Roman" w:cs="Times New Roman"/>
                <w:sz w:val="24"/>
                <w:szCs w:val="24"/>
              </w:rPr>
            </w:rPrChange>
          </w:rPr>
          <w:t>--In this case two objects will be                        --</w:t>
        </w:r>
        <w:r w:rsidRPr="00B5270F">
          <w:rPr>
            <w:rFonts w:ascii="Times New Roman" w:hAnsi="Times New Roman" w:cs="Times New Roman"/>
            <w:b/>
            <w:bCs/>
            <w:color w:val="000000" w:themeColor="text1"/>
            <w:sz w:val="28"/>
            <w:szCs w:val="28"/>
            <w:rPrChange w:id="724" w:author="N PRASAD" w:date="2016-07-01T12:13:00Z">
              <w:rPr>
                <w:rFonts w:ascii="Times New Roman" w:hAnsi="Times New Roman" w:cs="Times New Roman"/>
                <w:b/>
                <w:bCs/>
                <w:sz w:val="24"/>
                <w:szCs w:val="24"/>
              </w:rPr>
            </w:rPrChange>
          </w:rPr>
          <w:t xml:space="preserve">In this </w:t>
        </w:r>
        <w:r w:rsidRPr="00B5270F">
          <w:rPr>
            <w:rFonts w:ascii="Times New Roman" w:hAnsi="Times New Roman" w:cs="Times New Roman"/>
            <w:color w:val="000000" w:themeColor="text1"/>
            <w:sz w:val="28"/>
            <w:szCs w:val="28"/>
            <w:rPrChange w:id="725" w:author="N PRASAD" w:date="2016-07-01T12:13:00Z">
              <w:rPr>
                <w:rFonts w:ascii="Times New Roman" w:hAnsi="Times New Roman" w:cs="Times New Roman"/>
                <w:sz w:val="24"/>
                <w:szCs w:val="24"/>
              </w:rPr>
            </w:rPrChange>
          </w:rPr>
          <w:t xml:space="preserve">case only one object will be </w:t>
        </w:r>
      </w:ins>
    </w:p>
    <w:p w:rsidR="00F44767" w:rsidRPr="00B5270F" w:rsidRDefault="00572FDB">
      <w:pPr>
        <w:widowControl w:val="0"/>
        <w:autoSpaceDE w:val="0"/>
        <w:autoSpaceDN w:val="0"/>
        <w:adjustRightInd w:val="0"/>
        <w:ind w:left="90"/>
        <w:rPr>
          <w:ins w:id="726" w:author="NNR Chowdary" w:date="2013-10-27T09:19:00Z"/>
          <w:rFonts w:ascii="Times New Roman" w:hAnsi="Times New Roman" w:cs="Times New Roman"/>
          <w:color w:val="000000" w:themeColor="text1"/>
          <w:sz w:val="28"/>
          <w:szCs w:val="28"/>
          <w:rPrChange w:id="727" w:author="N PRASAD" w:date="2016-07-01T12:13:00Z">
            <w:rPr>
              <w:ins w:id="728" w:author="NNR Chowdary" w:date="2013-10-27T09:19:00Z"/>
              <w:rFonts w:ascii="Times New Roman" w:hAnsi="Times New Roman" w:cs="Times New Roman"/>
              <w:sz w:val="24"/>
              <w:szCs w:val="24"/>
            </w:rPr>
          </w:rPrChange>
        </w:rPr>
        <w:pPrChange w:id="729" w:author="NNR Chowdary" w:date="2013-10-27T09:22:00Z">
          <w:pPr>
            <w:widowControl w:val="0"/>
            <w:autoSpaceDE w:val="0"/>
            <w:autoSpaceDN w:val="0"/>
            <w:adjustRightInd w:val="0"/>
            <w:spacing w:line="240" w:lineRule="auto"/>
            <w:ind w:left="90"/>
          </w:pPr>
        </w:pPrChange>
      </w:pPr>
      <w:ins w:id="730" w:author="NNR Chowdary" w:date="2013-10-27T09:19:00Z">
        <w:r w:rsidRPr="00B5270F">
          <w:rPr>
            <w:rFonts w:ascii="Times New Roman" w:hAnsi="Times New Roman" w:cs="Times New Roman"/>
            <w:color w:val="000000" w:themeColor="text1"/>
            <w:sz w:val="28"/>
            <w:szCs w:val="28"/>
            <w:rPrChange w:id="731" w:author="N PRASAD" w:date="2016-07-01T12:13:00Z">
              <w:rPr>
                <w:rFonts w:ascii="Times New Roman" w:hAnsi="Times New Roman" w:cs="Times New Roman"/>
                <w:sz w:val="24"/>
                <w:szCs w:val="24"/>
              </w:rPr>
            </w:rPrChange>
          </w:rPr>
          <w:t xml:space="preserve">created one is in heap and other is                         created in scp and 's' is </w:t>
        </w:r>
        <w:r w:rsidRPr="00B5270F">
          <w:rPr>
            <w:rFonts w:ascii="Times New Roman" w:hAnsi="Times New Roman" w:cs="Times New Roman"/>
            <w:color w:val="000000" w:themeColor="text1"/>
            <w:sz w:val="28"/>
            <w:szCs w:val="28"/>
            <w:rPrChange w:id="732" w:author="N PRASAD" w:date="2016-07-01T12:13:00Z">
              <w:rPr>
                <w:rFonts w:ascii="Times New Roman" w:hAnsi="Times New Roman" w:cs="Times New Roman"/>
                <w:sz w:val="24"/>
                <w:szCs w:val="24"/>
              </w:rPr>
            </w:rPrChange>
          </w:rPr>
          <w:lastRenderedPageBreak/>
          <w:t>always pointingin scp and 's' is always pointing to                         to that object.</w:t>
        </w:r>
      </w:ins>
    </w:p>
    <w:p w:rsidR="00F44767" w:rsidRPr="00B5270F" w:rsidRDefault="00D83322">
      <w:pPr>
        <w:widowControl w:val="0"/>
        <w:autoSpaceDE w:val="0"/>
        <w:autoSpaceDN w:val="0"/>
        <w:adjustRightInd w:val="0"/>
        <w:rPr>
          <w:ins w:id="733" w:author="NNR Chowdary" w:date="2013-10-27T09:19:00Z"/>
          <w:rFonts w:ascii="Times New Roman" w:hAnsi="Times New Roman" w:cs="Times New Roman"/>
          <w:color w:val="000000" w:themeColor="text1"/>
          <w:sz w:val="28"/>
          <w:szCs w:val="28"/>
          <w:rPrChange w:id="734" w:author="N PRASAD" w:date="2016-07-01T12:13:00Z">
            <w:rPr>
              <w:ins w:id="735" w:author="NNR Chowdary" w:date="2013-10-27T09:19:00Z"/>
              <w:rFonts w:ascii="Times New Roman" w:hAnsi="Times New Roman" w:cs="Times New Roman"/>
              <w:sz w:val="24"/>
              <w:szCs w:val="24"/>
            </w:rPr>
          </w:rPrChange>
        </w:rPr>
        <w:pPrChange w:id="736" w:author="NNR Chowdary" w:date="2013-10-27T09:22:00Z">
          <w:pPr>
            <w:widowControl w:val="0"/>
            <w:autoSpaceDE w:val="0"/>
            <w:autoSpaceDN w:val="0"/>
            <w:adjustRightInd w:val="0"/>
            <w:spacing w:line="240" w:lineRule="auto"/>
          </w:pPr>
        </w:pPrChange>
      </w:pPr>
      <w:ins w:id="737" w:author="RAVI TEJA" w:date="2016-06-15T15:42:00Z">
        <w:r w:rsidRPr="00B5270F">
          <w:rPr>
            <w:rFonts w:ascii="Times New Roman" w:hAnsi="Times New Roman" w:cs="Times New Roman"/>
            <w:color w:val="000000" w:themeColor="text1"/>
            <w:sz w:val="28"/>
            <w:szCs w:val="28"/>
            <w:rPrChange w:id="738" w:author="N PRASAD" w:date="2016-07-01T12:13:00Z">
              <w:rPr>
                <w:rFonts w:ascii="Times New Roman" w:hAnsi="Times New Roman" w:cs="Times New Roman"/>
                <w:color w:val="FF0000"/>
                <w:sz w:val="28"/>
                <w:szCs w:val="28"/>
              </w:rPr>
            </w:rPrChange>
          </w:rPr>
          <w:t xml:space="preserve"> </w:t>
        </w:r>
      </w:ins>
      <w:ins w:id="739" w:author="NNR Chowdary" w:date="2013-10-27T09:19:00Z">
        <w:r w:rsidR="00572FDB" w:rsidRPr="00B5270F">
          <w:rPr>
            <w:rFonts w:ascii="Times New Roman" w:hAnsi="Times New Roman" w:cs="Times New Roman"/>
            <w:color w:val="000000" w:themeColor="text1"/>
            <w:sz w:val="28"/>
            <w:szCs w:val="28"/>
            <w:rPrChange w:id="740" w:author="N PRASAD" w:date="2016-07-01T12:13:00Z">
              <w:rPr>
                <w:rFonts w:ascii="Times New Roman" w:hAnsi="Times New Roman" w:cs="Times New Roman"/>
                <w:sz w:val="24"/>
                <w:szCs w:val="24"/>
              </w:rPr>
            </w:rPrChange>
          </w:rPr>
          <w:t>heap object.</w:t>
        </w:r>
      </w:ins>
    </w:p>
    <w:p w:rsidR="00F44767" w:rsidRPr="00B5270F" w:rsidRDefault="00572FDB">
      <w:pPr>
        <w:widowControl w:val="0"/>
        <w:autoSpaceDE w:val="0"/>
        <w:autoSpaceDN w:val="0"/>
        <w:adjustRightInd w:val="0"/>
        <w:ind w:left="90"/>
        <w:rPr>
          <w:ins w:id="741" w:author="NNR Chowdary" w:date="2013-10-27T09:19:00Z"/>
          <w:rFonts w:ascii="Times New Roman" w:hAnsi="Times New Roman" w:cs="Times New Roman"/>
          <w:color w:val="000000" w:themeColor="text1"/>
          <w:sz w:val="28"/>
          <w:szCs w:val="28"/>
          <w:rPrChange w:id="742" w:author="N PRASAD" w:date="2016-07-01T12:13:00Z">
            <w:rPr>
              <w:ins w:id="743" w:author="NNR Chowdary" w:date="2013-10-27T09:19:00Z"/>
              <w:rFonts w:ascii="Times New Roman" w:hAnsi="Times New Roman" w:cs="Times New Roman"/>
              <w:sz w:val="24"/>
              <w:szCs w:val="24"/>
            </w:rPr>
          </w:rPrChange>
        </w:rPr>
        <w:pPrChange w:id="744" w:author="NNR Chowdary" w:date="2013-10-27T09:22:00Z">
          <w:pPr>
            <w:widowControl w:val="0"/>
            <w:autoSpaceDE w:val="0"/>
            <w:autoSpaceDN w:val="0"/>
            <w:adjustRightInd w:val="0"/>
            <w:spacing w:line="240" w:lineRule="auto"/>
            <w:ind w:left="90"/>
          </w:pPr>
        </w:pPrChange>
      </w:pPr>
      <w:ins w:id="745" w:author="NNR Chowdary" w:date="2013-10-27T09:19:00Z">
        <w:r w:rsidRPr="00B5270F">
          <w:rPr>
            <w:rFonts w:ascii="Times New Roman" w:hAnsi="Times New Roman" w:cs="Times New Roman"/>
            <w:color w:val="000000" w:themeColor="text1"/>
            <w:sz w:val="28"/>
            <w:szCs w:val="28"/>
            <w:rPrChange w:id="746" w:author="N PRASAD" w:date="2016-07-01T12:13:00Z">
              <w:rPr>
                <w:rFonts w:ascii="Times New Roman" w:hAnsi="Times New Roman" w:cs="Times New Roman"/>
                <w:sz w:val="24"/>
                <w:szCs w:val="24"/>
              </w:rPr>
            </w:rPrChange>
          </w:rPr>
          <w:t>heap                                           scp                                        scp                                heap</w:t>
        </w:r>
      </w:ins>
    </w:p>
    <w:p w:rsidR="00F44767" w:rsidRPr="00B5270F" w:rsidRDefault="0090303C">
      <w:pPr>
        <w:widowControl w:val="0"/>
        <w:autoSpaceDE w:val="0"/>
        <w:autoSpaceDN w:val="0"/>
        <w:adjustRightInd w:val="0"/>
        <w:ind w:left="90"/>
        <w:rPr>
          <w:ins w:id="747" w:author="NNR Chowdary" w:date="2013-10-27T09:19:00Z"/>
          <w:rFonts w:ascii="Times New Roman" w:hAnsi="Times New Roman" w:cs="Times New Roman"/>
          <w:color w:val="000000" w:themeColor="text1"/>
          <w:sz w:val="28"/>
          <w:szCs w:val="28"/>
          <w:rPrChange w:id="748" w:author="N PRASAD" w:date="2016-07-01T12:13:00Z">
            <w:rPr>
              <w:ins w:id="749" w:author="NNR Chowdary" w:date="2013-10-27T09:19:00Z"/>
              <w:rFonts w:ascii="Times New Roman" w:hAnsi="Times New Roman" w:cs="Times New Roman"/>
              <w:sz w:val="24"/>
              <w:szCs w:val="24"/>
            </w:rPr>
          </w:rPrChange>
        </w:rPr>
        <w:pPrChange w:id="750" w:author="NNR Chowdary" w:date="2013-10-27T09:22:00Z">
          <w:pPr>
            <w:widowControl w:val="0"/>
            <w:autoSpaceDE w:val="0"/>
            <w:autoSpaceDN w:val="0"/>
            <w:adjustRightInd w:val="0"/>
            <w:spacing w:line="240" w:lineRule="auto"/>
            <w:ind w:left="90"/>
          </w:pPr>
        </w:pPrChange>
      </w:pPr>
      <w:ins w:id="751" w:author="NNR Chowdary" w:date="2013-10-27T09:19:00Z">
        <w:r w:rsidRPr="00B5270F">
          <w:rPr>
            <w:rFonts w:ascii="Times New Roman" w:hAnsi="Times New Roman" w:cs="Times New Roman"/>
            <w:color w:val="000000" w:themeColor="text1"/>
            <w:sz w:val="28"/>
            <w:szCs w:val="28"/>
            <w:rPrChange w:id="752" w:author="N PRASAD" w:date="2016-07-01T12:13:00Z">
              <w:rPr>
                <w:rFonts w:ascii="Times New Roman" w:hAnsi="Times New Roman" w:cs="Times New Roman"/>
                <w:color w:val="FF0000"/>
                <w:sz w:val="28"/>
                <w:szCs w:val="28"/>
              </w:rPr>
            </w:rPrChange>
          </w:rPr>
          <w:object w:dxaOrig="2130" w:dyaOrig="1275">
            <v:shape id="_x0000_i1027" type="#_x0000_t75" style="width:106.5pt;height:63.75pt" o:ole="">
              <v:imagedata r:id="rId8" o:title=""/>
            </v:shape>
            <o:OLEObject Type="Embed" ProgID="PBrush" ShapeID="_x0000_i1027" DrawAspect="Content" ObjectID="_1528880512" r:id="rId12"/>
          </w:object>
        </w:r>
      </w:ins>
      <w:ins w:id="753" w:author="NNR Chowdary" w:date="2013-10-27T09:19:00Z">
        <w:r w:rsidRPr="00B5270F">
          <w:rPr>
            <w:rFonts w:ascii="Times New Roman" w:hAnsi="Times New Roman" w:cs="Times New Roman"/>
            <w:color w:val="000000" w:themeColor="text1"/>
            <w:sz w:val="28"/>
            <w:szCs w:val="28"/>
            <w:rPrChange w:id="754" w:author="N PRASAD" w:date="2016-07-01T12:13:00Z">
              <w:rPr>
                <w:rFonts w:ascii="Times New Roman" w:hAnsi="Times New Roman" w:cs="Times New Roman"/>
                <w:color w:val="FF0000"/>
                <w:sz w:val="28"/>
                <w:szCs w:val="28"/>
              </w:rPr>
            </w:rPrChange>
          </w:rPr>
          <w:object w:dxaOrig="2130" w:dyaOrig="1275">
            <v:shape id="_x0000_i1028" type="#_x0000_t75" style="width:106.5pt;height:63.75pt" o:ole="">
              <v:imagedata r:id="rId13" o:title=""/>
            </v:shape>
            <o:OLEObject Type="Embed" ProgID="PBrush" ShapeID="_x0000_i1028" DrawAspect="Content" ObjectID="_1528880513" r:id="rId14"/>
          </w:object>
        </w:r>
      </w:ins>
      <w:ins w:id="755" w:author="NNR Chowdary" w:date="2013-10-27T09:19:00Z">
        <w:r w:rsidRPr="00B5270F">
          <w:rPr>
            <w:rFonts w:ascii="Times New Roman" w:hAnsi="Times New Roman" w:cs="Times New Roman"/>
            <w:color w:val="000000" w:themeColor="text1"/>
            <w:sz w:val="28"/>
            <w:szCs w:val="28"/>
            <w:rPrChange w:id="756" w:author="N PRASAD" w:date="2016-07-01T12:13:00Z">
              <w:rPr>
                <w:rFonts w:ascii="Times New Roman" w:hAnsi="Times New Roman" w:cs="Times New Roman"/>
                <w:color w:val="FF0000"/>
                <w:sz w:val="28"/>
                <w:szCs w:val="28"/>
              </w:rPr>
            </w:rPrChange>
          </w:rPr>
          <w:object w:dxaOrig="2130" w:dyaOrig="1275">
            <v:shape id="_x0000_i1029" type="#_x0000_t75" style="width:106.5pt;height:63.75pt" o:ole="">
              <v:imagedata r:id="rId8" o:title=""/>
            </v:shape>
            <o:OLEObject Type="Embed" ProgID="PBrush" ShapeID="_x0000_i1029" DrawAspect="Content" ObjectID="_1528880514" r:id="rId15"/>
          </w:object>
        </w:r>
      </w:ins>
    </w:p>
    <w:p w:rsidR="00F44767" w:rsidRPr="00B5270F" w:rsidRDefault="00572FDB">
      <w:pPr>
        <w:widowControl w:val="0"/>
        <w:autoSpaceDE w:val="0"/>
        <w:autoSpaceDN w:val="0"/>
        <w:adjustRightInd w:val="0"/>
        <w:ind w:left="90"/>
        <w:rPr>
          <w:ins w:id="757" w:author="NNR Chowdary" w:date="2013-10-27T09:19:00Z"/>
          <w:rFonts w:ascii="Times New Roman" w:hAnsi="Times New Roman" w:cs="Times New Roman"/>
          <w:color w:val="000000" w:themeColor="text1"/>
          <w:sz w:val="28"/>
          <w:szCs w:val="28"/>
          <w:rPrChange w:id="758" w:author="N PRASAD" w:date="2016-07-01T12:13:00Z">
            <w:rPr>
              <w:ins w:id="759" w:author="NNR Chowdary" w:date="2013-10-27T09:19:00Z"/>
              <w:rFonts w:ascii="Times New Roman" w:hAnsi="Times New Roman" w:cs="Times New Roman"/>
              <w:sz w:val="24"/>
              <w:szCs w:val="24"/>
            </w:rPr>
          </w:rPrChange>
        </w:rPr>
        <w:pPrChange w:id="760" w:author="NNR Chowdary" w:date="2013-10-27T09:22:00Z">
          <w:pPr>
            <w:widowControl w:val="0"/>
            <w:autoSpaceDE w:val="0"/>
            <w:autoSpaceDN w:val="0"/>
            <w:adjustRightInd w:val="0"/>
            <w:spacing w:line="240" w:lineRule="auto"/>
            <w:ind w:left="90"/>
          </w:pPr>
        </w:pPrChange>
      </w:pPr>
      <w:ins w:id="761" w:author="NNR Chowdary" w:date="2013-10-27T09:19:00Z">
        <w:r w:rsidRPr="00B5270F">
          <w:rPr>
            <w:rFonts w:ascii="Times New Roman" w:hAnsi="Times New Roman" w:cs="Times New Roman"/>
            <w:b/>
            <w:bCs/>
            <w:color w:val="000000" w:themeColor="text1"/>
            <w:sz w:val="28"/>
            <w:szCs w:val="28"/>
            <w:rPrChange w:id="762" w:author="N PRASAD" w:date="2016-07-01T12:13:00Z">
              <w:rPr>
                <w:rFonts w:ascii="Times New Roman" w:hAnsi="Times New Roman" w:cs="Times New Roman"/>
                <w:b/>
                <w:bCs/>
                <w:sz w:val="24"/>
                <w:szCs w:val="24"/>
              </w:rPr>
            </w:rPrChange>
          </w:rPr>
          <w:t>Note : G.c</w:t>
        </w:r>
        <w:r w:rsidRPr="00B5270F">
          <w:rPr>
            <w:rFonts w:ascii="Times New Roman" w:hAnsi="Times New Roman" w:cs="Times New Roman"/>
            <w:color w:val="000000" w:themeColor="text1"/>
            <w:sz w:val="28"/>
            <w:szCs w:val="28"/>
            <w:rPrChange w:id="763" w:author="N PRASAD" w:date="2016-07-01T12:13:00Z">
              <w:rPr>
                <w:rFonts w:ascii="Times New Roman" w:hAnsi="Times New Roman" w:cs="Times New Roman"/>
                <w:sz w:val="24"/>
                <w:szCs w:val="24"/>
              </w:rPr>
            </w:rPrChange>
          </w:rPr>
          <w:t xml:space="preserve"> is not allowed to access in scp area hence eventhough object doesn't have any reference variable still it is not eligible for G.c,if it is present in scp.</w:t>
        </w:r>
      </w:ins>
    </w:p>
    <w:p w:rsidR="00F44767" w:rsidRPr="00B5270F" w:rsidRDefault="00572FDB">
      <w:pPr>
        <w:widowControl w:val="0"/>
        <w:autoSpaceDE w:val="0"/>
        <w:autoSpaceDN w:val="0"/>
        <w:adjustRightInd w:val="0"/>
        <w:ind w:left="90"/>
        <w:rPr>
          <w:ins w:id="764" w:author="NNR Chowdary" w:date="2013-10-27T09:19:00Z"/>
          <w:rFonts w:ascii="Times New Roman" w:hAnsi="Times New Roman" w:cs="Times New Roman"/>
          <w:color w:val="000000" w:themeColor="text1"/>
          <w:sz w:val="28"/>
          <w:szCs w:val="28"/>
          <w:rPrChange w:id="765" w:author="N PRASAD" w:date="2016-07-01T12:13:00Z">
            <w:rPr>
              <w:ins w:id="766" w:author="NNR Chowdary" w:date="2013-10-27T09:19:00Z"/>
              <w:rFonts w:ascii="Times New Roman" w:hAnsi="Times New Roman" w:cs="Times New Roman"/>
              <w:sz w:val="24"/>
              <w:szCs w:val="24"/>
            </w:rPr>
          </w:rPrChange>
        </w:rPr>
        <w:pPrChange w:id="767" w:author="NNR Chowdary" w:date="2013-10-27T09:22:00Z">
          <w:pPr>
            <w:widowControl w:val="0"/>
            <w:autoSpaceDE w:val="0"/>
            <w:autoSpaceDN w:val="0"/>
            <w:adjustRightInd w:val="0"/>
            <w:spacing w:line="240" w:lineRule="auto"/>
            <w:ind w:left="90"/>
          </w:pPr>
        </w:pPrChange>
      </w:pPr>
      <w:ins w:id="768" w:author="NNR Chowdary" w:date="2013-10-27T09:19:00Z">
        <w:r w:rsidRPr="00B5270F">
          <w:rPr>
            <w:rFonts w:ascii="Times New Roman" w:hAnsi="Times New Roman" w:cs="Times New Roman"/>
            <w:color w:val="000000" w:themeColor="text1"/>
            <w:sz w:val="28"/>
            <w:szCs w:val="28"/>
            <w:rPrChange w:id="769" w:author="N PRASAD" w:date="2016-07-01T12:13:00Z">
              <w:rPr>
                <w:rFonts w:ascii="Times New Roman" w:hAnsi="Times New Roman" w:cs="Times New Roman"/>
                <w:sz w:val="24"/>
                <w:szCs w:val="24"/>
              </w:rPr>
            </w:rPrChange>
          </w:rPr>
          <w:t>-All objects present on scp will be destroyed automatically at the time of JVM shutdown.</w:t>
        </w:r>
      </w:ins>
    </w:p>
    <w:p w:rsidR="00F44767" w:rsidRPr="00B5270F" w:rsidRDefault="00572FDB">
      <w:pPr>
        <w:widowControl w:val="0"/>
        <w:autoSpaceDE w:val="0"/>
        <w:autoSpaceDN w:val="0"/>
        <w:adjustRightInd w:val="0"/>
        <w:ind w:left="90"/>
        <w:rPr>
          <w:ins w:id="770" w:author="NNR Chowdary" w:date="2013-10-27T09:19:00Z"/>
          <w:rFonts w:ascii="Times New Roman" w:hAnsi="Times New Roman" w:cs="Times New Roman"/>
          <w:color w:val="000000" w:themeColor="text1"/>
          <w:sz w:val="28"/>
          <w:szCs w:val="28"/>
          <w:rPrChange w:id="771" w:author="N PRASAD" w:date="2016-07-01T12:13:00Z">
            <w:rPr>
              <w:ins w:id="772" w:author="NNR Chowdary" w:date="2013-10-27T09:19:00Z"/>
              <w:rFonts w:ascii="Times New Roman" w:hAnsi="Times New Roman" w:cs="Times New Roman"/>
              <w:sz w:val="24"/>
              <w:szCs w:val="24"/>
            </w:rPr>
          </w:rPrChange>
        </w:rPr>
        <w:pPrChange w:id="773" w:author="NNR Chowdary" w:date="2013-10-27T09:22:00Z">
          <w:pPr>
            <w:widowControl w:val="0"/>
            <w:autoSpaceDE w:val="0"/>
            <w:autoSpaceDN w:val="0"/>
            <w:adjustRightInd w:val="0"/>
            <w:spacing w:line="240" w:lineRule="auto"/>
            <w:ind w:left="90"/>
          </w:pPr>
        </w:pPrChange>
      </w:pPr>
      <w:ins w:id="774" w:author="NNR Chowdary" w:date="2013-10-27T09:19:00Z">
        <w:r w:rsidRPr="00B5270F">
          <w:rPr>
            <w:rFonts w:ascii="Times New Roman" w:hAnsi="Times New Roman" w:cs="Times New Roman"/>
            <w:color w:val="000000" w:themeColor="text1"/>
            <w:sz w:val="28"/>
            <w:szCs w:val="28"/>
            <w:rPrChange w:id="775" w:author="N PRASAD" w:date="2016-07-01T12:13:00Z">
              <w:rPr>
                <w:rFonts w:ascii="Times New Roman" w:hAnsi="Times New Roman" w:cs="Times New Roman"/>
                <w:sz w:val="24"/>
                <w:szCs w:val="24"/>
              </w:rPr>
            </w:rPrChange>
          </w:rPr>
          <w:t>-There is no chance of two objects with  the same content in scp i.e, duplicates objects are not allowed.</w:t>
        </w:r>
      </w:ins>
    </w:p>
    <w:p w:rsidR="00F44767" w:rsidRPr="00B5270F" w:rsidRDefault="00572FDB">
      <w:pPr>
        <w:widowControl w:val="0"/>
        <w:autoSpaceDE w:val="0"/>
        <w:autoSpaceDN w:val="0"/>
        <w:adjustRightInd w:val="0"/>
        <w:ind w:left="90"/>
        <w:rPr>
          <w:ins w:id="776" w:author="NNR Chowdary" w:date="2013-10-27T09:19:00Z"/>
          <w:rFonts w:ascii="Times New Roman" w:hAnsi="Times New Roman" w:cs="Times New Roman"/>
          <w:color w:val="000000" w:themeColor="text1"/>
          <w:sz w:val="28"/>
          <w:szCs w:val="28"/>
          <w:rPrChange w:id="777" w:author="N PRASAD" w:date="2016-07-01T12:13:00Z">
            <w:rPr>
              <w:ins w:id="778" w:author="NNR Chowdary" w:date="2013-10-27T09:19:00Z"/>
              <w:rFonts w:ascii="Times New Roman" w:hAnsi="Times New Roman" w:cs="Times New Roman"/>
              <w:sz w:val="24"/>
              <w:szCs w:val="24"/>
            </w:rPr>
          </w:rPrChange>
        </w:rPr>
        <w:pPrChange w:id="779" w:author="NNR Chowdary" w:date="2013-10-27T09:22:00Z">
          <w:pPr>
            <w:widowControl w:val="0"/>
            <w:autoSpaceDE w:val="0"/>
            <w:autoSpaceDN w:val="0"/>
            <w:adjustRightInd w:val="0"/>
            <w:spacing w:line="240" w:lineRule="auto"/>
            <w:ind w:left="90"/>
          </w:pPr>
        </w:pPrChange>
      </w:pPr>
      <w:ins w:id="780" w:author="NNR Chowdary" w:date="2013-10-27T09:19:00Z">
        <w:r w:rsidRPr="00B5270F">
          <w:rPr>
            <w:rFonts w:ascii="Times New Roman" w:hAnsi="Times New Roman" w:cs="Times New Roman"/>
            <w:color w:val="000000" w:themeColor="text1"/>
            <w:sz w:val="28"/>
            <w:szCs w:val="28"/>
            <w:rPrChange w:id="781" w:author="N PRASAD" w:date="2016-07-01T12:13:00Z">
              <w:rPr>
                <w:rFonts w:ascii="Times New Roman" w:hAnsi="Times New Roman" w:cs="Times New Roman"/>
                <w:sz w:val="24"/>
                <w:szCs w:val="24"/>
              </w:rPr>
            </w:rPrChange>
          </w:rPr>
          <w:t>-for every string constant compulsory one object will be created in scp.</w:t>
        </w:r>
      </w:ins>
    </w:p>
    <w:p w:rsidR="00F44767" w:rsidRPr="00B5270F" w:rsidRDefault="00572FDB">
      <w:pPr>
        <w:widowControl w:val="0"/>
        <w:autoSpaceDE w:val="0"/>
        <w:autoSpaceDN w:val="0"/>
        <w:adjustRightInd w:val="0"/>
        <w:ind w:left="90"/>
        <w:rPr>
          <w:ins w:id="782" w:author="NNR Chowdary" w:date="2013-10-27T09:19:00Z"/>
          <w:rFonts w:ascii="Times New Roman" w:hAnsi="Times New Roman" w:cs="Times New Roman"/>
          <w:b/>
          <w:bCs/>
          <w:color w:val="000000" w:themeColor="text1"/>
          <w:sz w:val="28"/>
          <w:szCs w:val="28"/>
          <w:rPrChange w:id="783" w:author="N PRASAD" w:date="2016-07-01T12:13:00Z">
            <w:rPr>
              <w:ins w:id="784" w:author="NNR Chowdary" w:date="2013-10-27T09:19:00Z"/>
              <w:rFonts w:ascii="Times New Roman" w:hAnsi="Times New Roman" w:cs="Times New Roman"/>
              <w:b/>
              <w:bCs/>
              <w:sz w:val="24"/>
              <w:szCs w:val="24"/>
            </w:rPr>
          </w:rPrChange>
        </w:rPr>
        <w:pPrChange w:id="785" w:author="NNR Chowdary" w:date="2013-10-27T09:22:00Z">
          <w:pPr>
            <w:widowControl w:val="0"/>
            <w:autoSpaceDE w:val="0"/>
            <w:autoSpaceDN w:val="0"/>
            <w:adjustRightInd w:val="0"/>
            <w:spacing w:line="240" w:lineRule="auto"/>
            <w:ind w:left="90"/>
          </w:pPr>
        </w:pPrChange>
      </w:pPr>
      <w:ins w:id="786" w:author="NNR Chowdary" w:date="2013-10-27T09:19:00Z">
        <w:r w:rsidRPr="00B5270F">
          <w:rPr>
            <w:rFonts w:ascii="Times New Roman" w:hAnsi="Times New Roman" w:cs="Times New Roman"/>
            <w:color w:val="000000" w:themeColor="text1"/>
            <w:sz w:val="28"/>
            <w:szCs w:val="28"/>
            <w:rPrChange w:id="787" w:author="N PRASAD" w:date="2016-07-01T12:13:00Z">
              <w:rPr>
                <w:rFonts w:ascii="Times New Roman" w:hAnsi="Times New Roman" w:cs="Times New Roman"/>
                <w:sz w:val="24"/>
                <w:szCs w:val="24"/>
              </w:rPr>
            </w:rPrChange>
          </w:rPr>
          <w:t>-bocoz of some runtime operation if an object is required to created that object should be created only on heap but not in scp.</w:t>
        </w:r>
      </w:ins>
    </w:p>
    <w:p w:rsidR="000F44D2" w:rsidRPr="00B5270F" w:rsidDel="001D0716" w:rsidRDefault="000F44D2" w:rsidP="00C0111E">
      <w:pPr>
        <w:rPr>
          <w:del w:id="788" w:author="NNR Chowdary" w:date="2013-11-06T16:45:00Z"/>
          <w:rFonts w:ascii="Times New Roman" w:hAnsi="Times New Roman" w:cs="Times New Roman"/>
          <w:b/>
          <w:color w:val="000000" w:themeColor="text1"/>
          <w:sz w:val="28"/>
          <w:szCs w:val="28"/>
          <w:rPrChange w:id="789" w:author="N PRASAD" w:date="2016-07-01T12:13:00Z">
            <w:rPr>
              <w:del w:id="790" w:author="NNR Chowdary" w:date="2013-11-06T16:45:00Z"/>
              <w:rFonts w:ascii="Arial" w:hAnsi="Arial" w:cs="Arial"/>
              <w:b/>
              <w:sz w:val="24"/>
              <w:szCs w:val="24"/>
            </w:rPr>
          </w:rPrChange>
        </w:rPr>
      </w:pPr>
    </w:p>
    <w:p w:rsidR="0089243C" w:rsidRPr="00B5270F" w:rsidRDefault="0089243C" w:rsidP="00C0111E">
      <w:pPr>
        <w:rPr>
          <w:rFonts w:ascii="Times New Roman" w:hAnsi="Times New Roman" w:cs="Times New Roman"/>
          <w:b/>
          <w:color w:val="000000" w:themeColor="text1"/>
          <w:sz w:val="28"/>
          <w:szCs w:val="28"/>
          <w:rPrChange w:id="791" w:author="N PRASAD" w:date="2016-07-01T12:13:00Z">
            <w:rPr>
              <w:rFonts w:ascii="Arial" w:hAnsi="Arial" w:cs="Arial"/>
              <w:b/>
              <w:sz w:val="24"/>
              <w:szCs w:val="24"/>
            </w:rPr>
          </w:rPrChange>
        </w:rPr>
      </w:pPr>
    </w:p>
    <w:p w:rsidR="00F44767" w:rsidRPr="00B5270F" w:rsidRDefault="00572FDB">
      <w:pPr>
        <w:autoSpaceDE w:val="0"/>
        <w:autoSpaceDN w:val="0"/>
        <w:adjustRightInd w:val="0"/>
        <w:spacing w:line="240" w:lineRule="auto"/>
        <w:ind w:firstLine="360"/>
        <w:jc w:val="center"/>
        <w:rPr>
          <w:rFonts w:ascii="Times New Roman" w:hAnsi="Times New Roman" w:cs="Times New Roman"/>
          <w:b/>
          <w:i/>
          <w:color w:val="000000" w:themeColor="text1"/>
          <w:sz w:val="28"/>
          <w:szCs w:val="28"/>
          <w:u w:val="single"/>
          <w:rPrChange w:id="792" w:author="N PRASAD" w:date="2016-07-01T12:13:00Z">
            <w:rPr>
              <w:b/>
              <w:i/>
              <w:sz w:val="28"/>
              <w:szCs w:val="28"/>
              <w:u w:val="single"/>
            </w:rPr>
          </w:rPrChange>
        </w:rPr>
        <w:pPrChange w:id="793" w:author="NNR Chowdary" w:date="2013-10-27T07:56:00Z">
          <w:pPr>
            <w:autoSpaceDE w:val="0"/>
            <w:autoSpaceDN w:val="0"/>
            <w:adjustRightInd w:val="0"/>
            <w:spacing w:line="240" w:lineRule="auto"/>
          </w:pPr>
        </w:pPrChange>
      </w:pPr>
      <w:r w:rsidRPr="00B5270F">
        <w:rPr>
          <w:rFonts w:ascii="Times New Roman" w:hAnsi="Times New Roman" w:cs="Times New Roman"/>
          <w:b/>
          <w:i/>
          <w:color w:val="000000" w:themeColor="text1"/>
          <w:sz w:val="28"/>
          <w:szCs w:val="28"/>
          <w:u w:val="single"/>
          <w:rPrChange w:id="794" w:author="N PRASAD" w:date="2016-07-01T12:13:00Z">
            <w:rPr>
              <w:b/>
              <w:i/>
              <w:sz w:val="28"/>
              <w:szCs w:val="28"/>
              <w:u w:val="single"/>
            </w:rPr>
          </w:rPrChange>
        </w:rPr>
        <w:t>2.Threads:</w:t>
      </w:r>
    </w:p>
    <w:p w:rsidR="001B472E" w:rsidRPr="00B5270F" w:rsidRDefault="001B472E" w:rsidP="00C87CC5">
      <w:pPr>
        <w:autoSpaceDE w:val="0"/>
        <w:autoSpaceDN w:val="0"/>
        <w:adjustRightInd w:val="0"/>
        <w:spacing w:line="240" w:lineRule="auto"/>
        <w:rPr>
          <w:rFonts w:ascii="Times New Roman" w:hAnsi="Times New Roman" w:cs="Times New Roman"/>
          <w:b/>
          <w:i/>
          <w:color w:val="000000" w:themeColor="text1"/>
          <w:sz w:val="28"/>
          <w:szCs w:val="28"/>
          <w:u w:val="single"/>
          <w:rPrChange w:id="795" w:author="N PRASAD" w:date="2016-07-01T12:13:00Z">
            <w:rPr>
              <w:b/>
              <w:i/>
              <w:sz w:val="24"/>
              <w:szCs w:val="24"/>
              <w:u w:val="single"/>
            </w:rPr>
          </w:rPrChange>
        </w:rPr>
      </w:pPr>
    </w:p>
    <w:p w:rsidR="007F2DFE" w:rsidRPr="00B5270F" w:rsidRDefault="00572FDB" w:rsidP="00EF6DD1">
      <w:pPr>
        <w:pStyle w:val="ListParagraph"/>
        <w:numPr>
          <w:ilvl w:val="0"/>
          <w:numId w:val="9"/>
        </w:numPr>
        <w:autoSpaceDE w:val="0"/>
        <w:autoSpaceDN w:val="0"/>
        <w:adjustRightInd w:val="0"/>
        <w:spacing w:line="240" w:lineRule="auto"/>
        <w:rPr>
          <w:rFonts w:ascii="Times New Roman" w:hAnsi="Times New Roman" w:cs="Times New Roman"/>
          <w:color w:val="000000" w:themeColor="text1"/>
          <w:sz w:val="28"/>
          <w:szCs w:val="28"/>
          <w:rPrChange w:id="796" w:author="N PRASAD" w:date="2016-07-01T12:13:00Z">
            <w:rPr>
              <w:sz w:val="24"/>
              <w:szCs w:val="24"/>
            </w:rPr>
          </w:rPrChange>
        </w:rPr>
      </w:pPr>
      <w:r w:rsidRPr="00B5270F">
        <w:rPr>
          <w:rFonts w:ascii="Times New Roman" w:hAnsi="Times New Roman" w:cs="Times New Roman"/>
          <w:color w:val="000000" w:themeColor="text1"/>
          <w:sz w:val="28"/>
          <w:szCs w:val="28"/>
          <w:rPrChange w:id="797" w:author="N PRASAD" w:date="2016-07-01T12:13:00Z">
            <w:rPr>
              <w:sz w:val="24"/>
              <w:szCs w:val="24"/>
            </w:rPr>
          </w:rPrChange>
        </w:rPr>
        <w:t>We can define a thread in the 2 ways</w:t>
      </w:r>
    </w:p>
    <w:p w:rsidR="007F2DFE" w:rsidRPr="00B5270F" w:rsidDel="00044DCB" w:rsidRDefault="00572FDB" w:rsidP="00EF6DD1">
      <w:pPr>
        <w:pStyle w:val="ListParagraph"/>
        <w:numPr>
          <w:ilvl w:val="0"/>
          <w:numId w:val="9"/>
        </w:numPr>
        <w:autoSpaceDE w:val="0"/>
        <w:autoSpaceDN w:val="0"/>
        <w:adjustRightInd w:val="0"/>
        <w:spacing w:line="240" w:lineRule="auto"/>
        <w:rPr>
          <w:del w:id="798" w:author="Puppala" w:date="2016-06-21T12:43:00Z"/>
          <w:rFonts w:ascii="Times New Roman" w:hAnsi="Times New Roman" w:cs="Times New Roman"/>
          <w:color w:val="000000" w:themeColor="text1"/>
          <w:sz w:val="28"/>
          <w:szCs w:val="28"/>
          <w:rPrChange w:id="799" w:author="N PRASAD" w:date="2016-07-01T12:13:00Z">
            <w:rPr>
              <w:del w:id="800" w:author="Puppala" w:date="2016-06-21T12:43:00Z"/>
              <w:sz w:val="24"/>
              <w:szCs w:val="24"/>
            </w:rPr>
          </w:rPrChange>
        </w:rPr>
      </w:pPr>
      <w:r w:rsidRPr="00B5270F">
        <w:rPr>
          <w:rFonts w:ascii="Times New Roman" w:hAnsi="Times New Roman" w:cs="Times New Roman"/>
          <w:color w:val="000000" w:themeColor="text1"/>
          <w:sz w:val="28"/>
          <w:szCs w:val="28"/>
          <w:rPrChange w:id="801" w:author="N PRASAD" w:date="2016-07-01T12:13:00Z">
            <w:rPr>
              <w:sz w:val="24"/>
              <w:szCs w:val="24"/>
            </w:rPr>
          </w:rPrChange>
        </w:rPr>
        <w:t>1.by extending thread class</w:t>
      </w:r>
    </w:p>
    <w:p w:rsidR="007F2DFE" w:rsidRPr="00B5270F" w:rsidDel="001D0716" w:rsidRDefault="00572FDB" w:rsidP="00044DCB">
      <w:pPr>
        <w:pStyle w:val="ListParagraph"/>
        <w:numPr>
          <w:ilvl w:val="0"/>
          <w:numId w:val="9"/>
        </w:numPr>
        <w:autoSpaceDE w:val="0"/>
        <w:autoSpaceDN w:val="0"/>
        <w:adjustRightInd w:val="0"/>
        <w:spacing w:line="240" w:lineRule="auto"/>
        <w:rPr>
          <w:del w:id="802" w:author="NNR Chowdary" w:date="2013-11-06T16:45:00Z"/>
          <w:rFonts w:ascii="Times New Roman" w:hAnsi="Times New Roman" w:cs="Times New Roman"/>
          <w:color w:val="000000" w:themeColor="text1"/>
          <w:sz w:val="28"/>
          <w:szCs w:val="28"/>
          <w:rPrChange w:id="803" w:author="N PRASAD" w:date="2016-07-01T12:13:00Z">
            <w:rPr>
              <w:del w:id="804" w:author="NNR Chowdary" w:date="2013-11-06T16:45:00Z"/>
              <w:sz w:val="24"/>
              <w:szCs w:val="24"/>
            </w:rPr>
          </w:rPrChange>
        </w:rPr>
      </w:pPr>
      <w:r w:rsidRPr="00B5270F">
        <w:rPr>
          <w:rFonts w:ascii="Times New Roman" w:hAnsi="Times New Roman" w:cs="Times New Roman"/>
          <w:color w:val="000000" w:themeColor="text1"/>
          <w:sz w:val="28"/>
          <w:szCs w:val="28"/>
          <w:rPrChange w:id="805" w:author="N PRASAD" w:date="2016-07-01T12:13:00Z">
            <w:rPr>
              <w:sz w:val="24"/>
              <w:szCs w:val="24"/>
            </w:rPr>
          </w:rPrChange>
        </w:rPr>
        <w:t>2.By implementing Runnable interface</w:t>
      </w:r>
    </w:p>
    <w:p w:rsidR="00030E1E" w:rsidRPr="00B5270F" w:rsidRDefault="00030E1E" w:rsidP="00044DCB">
      <w:pPr>
        <w:autoSpaceDE w:val="0"/>
        <w:autoSpaceDN w:val="0"/>
        <w:adjustRightInd w:val="0"/>
        <w:spacing w:line="240" w:lineRule="auto"/>
        <w:rPr>
          <w:rFonts w:ascii="Times New Roman" w:hAnsi="Times New Roman" w:cs="Times New Roman"/>
          <w:b/>
          <w:i/>
          <w:color w:val="000000" w:themeColor="text1"/>
          <w:sz w:val="28"/>
          <w:szCs w:val="28"/>
          <w:u w:val="single"/>
          <w:rPrChange w:id="806" w:author="N PRASAD" w:date="2016-07-01T12:13:00Z">
            <w:rPr>
              <w:b/>
              <w:i/>
              <w:sz w:val="24"/>
              <w:szCs w:val="24"/>
              <w:u w:val="single"/>
            </w:rPr>
          </w:rPrChange>
        </w:rPr>
      </w:pPr>
    </w:p>
    <w:p w:rsidR="00AA7E70" w:rsidRPr="00B5270F" w:rsidRDefault="00572FDB" w:rsidP="00AA7E70">
      <w:pPr>
        <w:rPr>
          <w:rFonts w:ascii="Times New Roman" w:hAnsi="Times New Roman" w:cs="Times New Roman"/>
          <w:b/>
          <w:bCs/>
          <w:color w:val="000000" w:themeColor="text1"/>
          <w:sz w:val="28"/>
          <w:szCs w:val="28"/>
          <w:u w:val="single"/>
          <w:rPrChange w:id="807" w:author="N PRASAD" w:date="2016-07-01T12:13:00Z">
            <w:rPr>
              <w:rFonts w:ascii="Arial" w:hAnsi="Arial" w:cs="Arial"/>
              <w:b/>
              <w:bCs/>
              <w:sz w:val="24"/>
              <w:szCs w:val="24"/>
              <w:u w:val="single"/>
            </w:rPr>
          </w:rPrChange>
        </w:rPr>
      </w:pPr>
      <w:r w:rsidRPr="00B5270F">
        <w:rPr>
          <w:rFonts w:ascii="Times New Roman" w:hAnsi="Times New Roman" w:cs="Times New Roman"/>
          <w:b/>
          <w:bCs/>
          <w:color w:val="000000" w:themeColor="text1"/>
          <w:sz w:val="28"/>
          <w:szCs w:val="28"/>
          <w:rPrChange w:id="808" w:author="N PRASAD" w:date="2016-07-01T12:13:00Z">
            <w:rPr>
              <w:rFonts w:ascii="Arial" w:hAnsi="Arial" w:cs="Arial"/>
              <w:b/>
              <w:bCs/>
              <w:sz w:val="24"/>
              <w:szCs w:val="24"/>
            </w:rPr>
          </w:rPrChange>
        </w:rPr>
        <w:t xml:space="preserve">Q) </w:t>
      </w:r>
      <w:r w:rsidRPr="00B5270F">
        <w:rPr>
          <w:rFonts w:ascii="Times New Roman" w:hAnsi="Times New Roman" w:cs="Times New Roman"/>
          <w:b/>
          <w:bCs/>
          <w:color w:val="000000" w:themeColor="text1"/>
          <w:sz w:val="28"/>
          <w:szCs w:val="28"/>
          <w:u w:val="single"/>
          <w:rPrChange w:id="809" w:author="N PRASAD" w:date="2016-07-01T12:13:00Z">
            <w:rPr>
              <w:rFonts w:ascii="Arial" w:hAnsi="Arial" w:cs="Arial"/>
              <w:b/>
              <w:bCs/>
              <w:sz w:val="24"/>
              <w:szCs w:val="24"/>
              <w:u w:val="single"/>
            </w:rPr>
          </w:rPrChange>
        </w:rPr>
        <w:t>Thread Class</w:t>
      </w:r>
    </w:p>
    <w:p w:rsidR="00AA7E70" w:rsidRPr="00B5270F" w:rsidRDefault="00572FDB" w:rsidP="00AA7E70">
      <w:pPr>
        <w:rPr>
          <w:rFonts w:ascii="Times New Roman" w:hAnsi="Times New Roman" w:cs="Times New Roman"/>
          <w:color w:val="000000" w:themeColor="text1"/>
          <w:sz w:val="28"/>
          <w:szCs w:val="28"/>
          <w:rPrChange w:id="810"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11" w:author="N PRASAD" w:date="2016-07-01T12:13:00Z">
            <w:rPr>
              <w:rFonts w:ascii="Arial" w:hAnsi="Arial" w:cs="Arial"/>
              <w:sz w:val="24"/>
              <w:szCs w:val="24"/>
            </w:rPr>
          </w:rPrChange>
        </w:rPr>
        <w:t>Methods: -</w:t>
      </w:r>
    </w:p>
    <w:p w:rsidR="00AA7E70" w:rsidRPr="00B5270F" w:rsidRDefault="00AA7E70" w:rsidP="00AA7E70">
      <w:pPr>
        <w:rPr>
          <w:rFonts w:ascii="Times New Roman" w:hAnsi="Times New Roman" w:cs="Times New Roman"/>
          <w:color w:val="000000" w:themeColor="text1"/>
          <w:sz w:val="28"/>
          <w:szCs w:val="28"/>
          <w:rPrChange w:id="812" w:author="N PRASAD" w:date="2016-07-01T12:13:00Z">
            <w:rPr>
              <w:rFonts w:ascii="Arial" w:hAnsi="Arial" w:cs="Arial"/>
              <w:sz w:val="24"/>
              <w:szCs w:val="24"/>
            </w:rPr>
          </w:rPrChange>
        </w:rPr>
      </w:pPr>
    </w:p>
    <w:tbl>
      <w:tblPr>
        <w:tblW w:w="0" w:type="auto"/>
        <w:tblInd w:w="525" w:type="dxa"/>
        <w:tblLayout w:type="fixed"/>
        <w:tblLook w:val="0000"/>
      </w:tblPr>
      <w:tblGrid>
        <w:gridCol w:w="3888"/>
        <w:gridCol w:w="3270"/>
      </w:tblGrid>
      <w:tr w:rsidR="00AA7E70" w:rsidRPr="00B5270F" w:rsidTr="00701B33">
        <w:tc>
          <w:tcPr>
            <w:tcW w:w="3888" w:type="dxa"/>
            <w:tcBorders>
              <w:top w:val="single" w:sz="4" w:space="0" w:color="000000"/>
              <w:left w:val="single" w:sz="4" w:space="0" w:color="000000"/>
              <w:bottom w:val="single" w:sz="4" w:space="0" w:color="000000"/>
            </w:tcBorders>
          </w:tcPr>
          <w:p w:rsidR="00AA7E70" w:rsidRPr="00B5270F" w:rsidRDefault="00572FDB" w:rsidP="00701B33">
            <w:pPr>
              <w:snapToGrid w:val="0"/>
              <w:rPr>
                <w:rStyle w:val="element1"/>
                <w:rFonts w:ascii="Times New Roman" w:hAnsi="Times New Roman" w:cs="Times New Roman"/>
                <w:color w:val="000000" w:themeColor="text1"/>
                <w:sz w:val="28"/>
                <w:szCs w:val="28"/>
                <w:lang w:val="en-GB"/>
                <w:rPrChange w:id="813"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814" w:author="N PRASAD" w:date="2016-07-01T12:13:00Z">
                  <w:rPr>
                    <w:rStyle w:val="element1"/>
                    <w:rFonts w:ascii="Arial" w:hAnsi="Arial" w:cs="Arial"/>
                    <w:color w:val="000000"/>
                    <w:sz w:val="24"/>
                    <w:szCs w:val="24"/>
                    <w:lang w:val="en-GB"/>
                  </w:rPr>
                </w:rPrChange>
              </w:rPr>
              <w:t>getName()</w:t>
            </w:r>
          </w:p>
        </w:tc>
        <w:tc>
          <w:tcPr>
            <w:tcW w:w="3270" w:type="dxa"/>
            <w:tcBorders>
              <w:top w:val="single" w:sz="4" w:space="0" w:color="000000"/>
              <w:left w:val="single" w:sz="4" w:space="0" w:color="000000"/>
              <w:bottom w:val="single" w:sz="4" w:space="0" w:color="000000"/>
              <w:right w:val="single" w:sz="4" w:space="0" w:color="000000"/>
            </w:tcBorders>
          </w:tcPr>
          <w:p w:rsidR="00AA7E70" w:rsidRPr="00B5270F" w:rsidRDefault="00572FDB" w:rsidP="00701B33">
            <w:pPr>
              <w:snapToGrid w:val="0"/>
              <w:rPr>
                <w:rStyle w:val="element1"/>
                <w:rFonts w:ascii="Times New Roman" w:hAnsi="Times New Roman" w:cs="Times New Roman"/>
                <w:color w:val="000000" w:themeColor="text1"/>
                <w:sz w:val="28"/>
                <w:szCs w:val="28"/>
                <w:lang w:val="en-GB"/>
                <w:rPrChange w:id="815"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816" w:author="N PRASAD" w:date="2016-07-01T12:13:00Z">
                  <w:rPr>
                    <w:rStyle w:val="element1"/>
                    <w:rFonts w:ascii="Arial" w:hAnsi="Arial" w:cs="Arial"/>
                    <w:color w:val="000000"/>
                    <w:sz w:val="24"/>
                    <w:szCs w:val="24"/>
                    <w:lang w:val="en-GB"/>
                  </w:rPr>
                </w:rPrChange>
              </w:rPr>
              <w:t>run()</w:t>
            </w:r>
          </w:p>
        </w:tc>
      </w:tr>
      <w:tr w:rsidR="00AA7E70" w:rsidRPr="00B5270F" w:rsidTr="00701B33">
        <w:tc>
          <w:tcPr>
            <w:tcW w:w="3888" w:type="dxa"/>
            <w:tcBorders>
              <w:left w:val="single" w:sz="4" w:space="0" w:color="000000"/>
              <w:bottom w:val="single" w:sz="4" w:space="0" w:color="000000"/>
            </w:tcBorders>
          </w:tcPr>
          <w:p w:rsidR="00AA7E70" w:rsidRPr="00B5270F" w:rsidRDefault="00572FDB" w:rsidP="00701B33">
            <w:pPr>
              <w:snapToGrid w:val="0"/>
              <w:rPr>
                <w:rStyle w:val="element1"/>
                <w:rFonts w:ascii="Times New Roman" w:hAnsi="Times New Roman" w:cs="Times New Roman"/>
                <w:color w:val="000000" w:themeColor="text1"/>
                <w:sz w:val="28"/>
                <w:szCs w:val="28"/>
                <w:lang w:val="en-GB"/>
                <w:rPrChange w:id="817"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818" w:author="N PRASAD" w:date="2016-07-01T12:13:00Z">
                  <w:rPr>
                    <w:rStyle w:val="element1"/>
                    <w:rFonts w:ascii="Arial" w:hAnsi="Arial" w:cs="Arial"/>
                    <w:color w:val="000000"/>
                    <w:sz w:val="24"/>
                    <w:szCs w:val="24"/>
                    <w:lang w:val="en-GB"/>
                  </w:rPr>
                </w:rPrChange>
              </w:rPr>
              <w:t>getPriority()</w:t>
            </w:r>
          </w:p>
        </w:tc>
        <w:tc>
          <w:tcPr>
            <w:tcW w:w="3270" w:type="dxa"/>
            <w:tcBorders>
              <w:left w:val="single" w:sz="4" w:space="0" w:color="000000"/>
              <w:bottom w:val="single" w:sz="4" w:space="0" w:color="000000"/>
              <w:right w:val="single" w:sz="4" w:space="0" w:color="000000"/>
            </w:tcBorders>
          </w:tcPr>
          <w:p w:rsidR="00AA7E70" w:rsidRPr="00B5270F" w:rsidRDefault="00572FDB" w:rsidP="00701B33">
            <w:pPr>
              <w:snapToGrid w:val="0"/>
              <w:rPr>
                <w:rStyle w:val="element1"/>
                <w:rFonts w:ascii="Times New Roman" w:hAnsi="Times New Roman" w:cs="Times New Roman"/>
                <w:color w:val="000000" w:themeColor="text1"/>
                <w:sz w:val="28"/>
                <w:szCs w:val="28"/>
                <w:lang w:val="en-GB"/>
                <w:rPrChange w:id="819"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820" w:author="N PRASAD" w:date="2016-07-01T12:13:00Z">
                  <w:rPr>
                    <w:rStyle w:val="element1"/>
                    <w:rFonts w:ascii="Arial" w:hAnsi="Arial" w:cs="Arial"/>
                    <w:color w:val="000000"/>
                    <w:sz w:val="24"/>
                    <w:szCs w:val="24"/>
                    <w:lang w:val="en-GB"/>
                  </w:rPr>
                </w:rPrChange>
              </w:rPr>
              <w:t>Sleep()</w:t>
            </w:r>
          </w:p>
        </w:tc>
      </w:tr>
      <w:tr w:rsidR="00AA7E70" w:rsidRPr="00B5270F" w:rsidTr="00701B33">
        <w:tc>
          <w:tcPr>
            <w:tcW w:w="3888" w:type="dxa"/>
            <w:tcBorders>
              <w:left w:val="single" w:sz="4" w:space="0" w:color="000000"/>
              <w:bottom w:val="single" w:sz="4" w:space="0" w:color="000000"/>
            </w:tcBorders>
          </w:tcPr>
          <w:p w:rsidR="00AA7E70" w:rsidRPr="00B5270F" w:rsidRDefault="00572FDB" w:rsidP="00701B33">
            <w:pPr>
              <w:snapToGrid w:val="0"/>
              <w:rPr>
                <w:rStyle w:val="element1"/>
                <w:rFonts w:ascii="Times New Roman" w:hAnsi="Times New Roman" w:cs="Times New Roman"/>
                <w:color w:val="000000" w:themeColor="text1"/>
                <w:sz w:val="28"/>
                <w:szCs w:val="28"/>
                <w:lang w:val="en-GB"/>
                <w:rPrChange w:id="821"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822" w:author="N PRASAD" w:date="2016-07-01T12:13:00Z">
                  <w:rPr>
                    <w:rStyle w:val="element1"/>
                    <w:rFonts w:ascii="Arial" w:hAnsi="Arial" w:cs="Arial"/>
                    <w:color w:val="000000"/>
                    <w:sz w:val="24"/>
                    <w:szCs w:val="24"/>
                    <w:lang w:val="en-GB"/>
                  </w:rPr>
                </w:rPrChange>
              </w:rPr>
              <w:t>isAlive()</w:t>
            </w:r>
          </w:p>
        </w:tc>
        <w:tc>
          <w:tcPr>
            <w:tcW w:w="3270" w:type="dxa"/>
            <w:tcBorders>
              <w:left w:val="single" w:sz="4" w:space="0" w:color="000000"/>
              <w:bottom w:val="single" w:sz="4" w:space="0" w:color="000000"/>
              <w:right w:val="single" w:sz="4" w:space="0" w:color="000000"/>
            </w:tcBorders>
          </w:tcPr>
          <w:p w:rsidR="00AA7E70" w:rsidRPr="00B5270F" w:rsidRDefault="00572FDB" w:rsidP="00701B33">
            <w:pPr>
              <w:snapToGrid w:val="0"/>
              <w:rPr>
                <w:rStyle w:val="element1"/>
                <w:rFonts w:ascii="Times New Roman" w:hAnsi="Times New Roman" w:cs="Times New Roman"/>
                <w:color w:val="000000" w:themeColor="text1"/>
                <w:sz w:val="28"/>
                <w:szCs w:val="28"/>
                <w:lang w:val="en-GB"/>
                <w:rPrChange w:id="823"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824" w:author="N PRASAD" w:date="2016-07-01T12:13:00Z">
                  <w:rPr>
                    <w:rStyle w:val="element1"/>
                    <w:rFonts w:ascii="Arial" w:hAnsi="Arial" w:cs="Arial"/>
                    <w:color w:val="000000"/>
                    <w:sz w:val="24"/>
                    <w:szCs w:val="24"/>
                    <w:lang w:val="en-GB"/>
                  </w:rPr>
                </w:rPrChange>
              </w:rPr>
              <w:t>Start()</w:t>
            </w:r>
          </w:p>
        </w:tc>
      </w:tr>
      <w:tr w:rsidR="00AA7E70" w:rsidRPr="00B5270F" w:rsidTr="00701B33">
        <w:tc>
          <w:tcPr>
            <w:tcW w:w="3888" w:type="dxa"/>
            <w:tcBorders>
              <w:left w:val="single" w:sz="4" w:space="0" w:color="000000"/>
              <w:bottom w:val="single" w:sz="4" w:space="0" w:color="000000"/>
            </w:tcBorders>
          </w:tcPr>
          <w:p w:rsidR="00AA7E70" w:rsidRPr="00B5270F" w:rsidRDefault="00572FDB" w:rsidP="00701B33">
            <w:pPr>
              <w:snapToGrid w:val="0"/>
              <w:rPr>
                <w:rStyle w:val="element1"/>
                <w:rFonts w:ascii="Times New Roman" w:hAnsi="Times New Roman" w:cs="Times New Roman"/>
                <w:color w:val="000000" w:themeColor="text1"/>
                <w:sz w:val="28"/>
                <w:szCs w:val="28"/>
                <w:lang w:val="en-GB"/>
                <w:rPrChange w:id="825"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826" w:author="N PRASAD" w:date="2016-07-01T12:13:00Z">
                  <w:rPr>
                    <w:rStyle w:val="element1"/>
                    <w:rFonts w:ascii="Arial" w:hAnsi="Arial" w:cs="Arial"/>
                    <w:color w:val="000000"/>
                    <w:sz w:val="24"/>
                    <w:szCs w:val="24"/>
                    <w:lang w:val="en-GB"/>
                  </w:rPr>
                </w:rPrChange>
              </w:rPr>
              <w:t>join()</w:t>
            </w:r>
          </w:p>
        </w:tc>
        <w:tc>
          <w:tcPr>
            <w:tcW w:w="3270" w:type="dxa"/>
            <w:tcBorders>
              <w:left w:val="single" w:sz="4" w:space="0" w:color="000000"/>
              <w:bottom w:val="single" w:sz="4" w:space="0" w:color="000000"/>
              <w:right w:val="single" w:sz="4" w:space="0" w:color="000000"/>
            </w:tcBorders>
          </w:tcPr>
          <w:p w:rsidR="00AA7E70" w:rsidRPr="00B5270F" w:rsidRDefault="00AA7E70" w:rsidP="00701B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0"/>
              <w:rPr>
                <w:rFonts w:ascii="Times New Roman" w:hAnsi="Times New Roman" w:cs="Times New Roman"/>
                <w:color w:val="000000" w:themeColor="text1"/>
                <w:sz w:val="28"/>
                <w:szCs w:val="28"/>
                <w:rPrChange w:id="827" w:author="N PRASAD" w:date="2016-07-01T12:13:00Z">
                  <w:rPr>
                    <w:sz w:val="24"/>
                    <w:szCs w:val="24"/>
                  </w:rPr>
                </w:rPrChange>
              </w:rPr>
            </w:pPr>
          </w:p>
        </w:tc>
      </w:tr>
    </w:tbl>
    <w:p w:rsidR="00AA7E70" w:rsidRPr="00B5270F" w:rsidRDefault="00AA7E70" w:rsidP="00AA7E70">
      <w:pPr>
        <w:rPr>
          <w:rFonts w:ascii="Times New Roman" w:hAnsi="Times New Roman" w:cs="Times New Roman"/>
          <w:b/>
          <w:bCs/>
          <w:color w:val="000000" w:themeColor="text1"/>
          <w:sz w:val="28"/>
          <w:szCs w:val="28"/>
          <w:rPrChange w:id="828" w:author="N PRASAD" w:date="2016-07-01T12:13:00Z">
            <w:rPr>
              <w:rFonts w:ascii="Arial" w:hAnsi="Arial" w:cs="Arial"/>
              <w:b/>
              <w:bCs/>
              <w:sz w:val="24"/>
              <w:szCs w:val="24"/>
            </w:rPr>
          </w:rPrChange>
        </w:rPr>
      </w:pPr>
    </w:p>
    <w:p w:rsidR="00AA7E70" w:rsidRPr="00B5270F" w:rsidRDefault="00572FDB" w:rsidP="00AA7E70">
      <w:pPr>
        <w:rPr>
          <w:rFonts w:ascii="Times New Roman" w:hAnsi="Times New Roman" w:cs="Times New Roman"/>
          <w:b/>
          <w:bCs/>
          <w:color w:val="000000" w:themeColor="text1"/>
          <w:sz w:val="28"/>
          <w:szCs w:val="28"/>
          <w:u w:val="single"/>
          <w:rPrChange w:id="829" w:author="N PRASAD" w:date="2016-07-01T12:13:00Z">
            <w:rPr>
              <w:rFonts w:ascii="Arial" w:hAnsi="Arial" w:cs="Arial"/>
              <w:b/>
              <w:bCs/>
              <w:sz w:val="24"/>
              <w:szCs w:val="24"/>
              <w:u w:val="single"/>
            </w:rPr>
          </w:rPrChange>
        </w:rPr>
      </w:pPr>
      <w:r w:rsidRPr="00B5270F">
        <w:rPr>
          <w:rFonts w:ascii="Times New Roman" w:hAnsi="Times New Roman" w:cs="Times New Roman"/>
          <w:b/>
          <w:bCs/>
          <w:color w:val="000000" w:themeColor="text1"/>
          <w:sz w:val="28"/>
          <w:szCs w:val="28"/>
          <w:rPrChange w:id="830" w:author="N PRASAD" w:date="2016-07-01T12:13:00Z">
            <w:rPr>
              <w:rFonts w:ascii="Arial" w:hAnsi="Arial" w:cs="Arial"/>
              <w:b/>
              <w:bCs/>
              <w:color w:val="0000FF"/>
              <w:sz w:val="24"/>
              <w:szCs w:val="24"/>
            </w:rPr>
          </w:rPrChange>
        </w:rPr>
        <w:t xml:space="preserve">Q) </w:t>
      </w:r>
      <w:r w:rsidRPr="00B5270F">
        <w:rPr>
          <w:rFonts w:ascii="Times New Roman" w:hAnsi="Times New Roman" w:cs="Times New Roman"/>
          <w:b/>
          <w:bCs/>
          <w:color w:val="000000" w:themeColor="text1"/>
          <w:sz w:val="28"/>
          <w:szCs w:val="28"/>
          <w:u w:val="single"/>
          <w:rPrChange w:id="831" w:author="N PRASAD" w:date="2016-07-01T12:13:00Z">
            <w:rPr>
              <w:rFonts w:ascii="Arial" w:hAnsi="Arial" w:cs="Arial"/>
              <w:b/>
              <w:bCs/>
              <w:color w:val="0000FF"/>
              <w:sz w:val="24"/>
              <w:szCs w:val="24"/>
              <w:u w:val="single"/>
            </w:rPr>
          </w:rPrChange>
        </w:rPr>
        <w:t>Object class</w:t>
      </w:r>
    </w:p>
    <w:p w:rsidR="00AA7E70" w:rsidRPr="00B5270F" w:rsidRDefault="00572FDB" w:rsidP="00AA7E70">
      <w:pPr>
        <w:rPr>
          <w:rFonts w:ascii="Times New Roman" w:hAnsi="Times New Roman" w:cs="Times New Roman"/>
          <w:color w:val="000000" w:themeColor="text1"/>
          <w:sz w:val="28"/>
          <w:szCs w:val="28"/>
          <w:rPrChange w:id="832" w:author="N PRASAD" w:date="2016-07-01T12:13:00Z">
            <w:rPr>
              <w:rFonts w:ascii="Arial" w:hAnsi="Arial" w:cs="Arial"/>
              <w:sz w:val="24"/>
              <w:szCs w:val="24"/>
            </w:rPr>
          </w:rPrChange>
        </w:rPr>
      </w:pPr>
      <w:r w:rsidRPr="00B5270F">
        <w:rPr>
          <w:rFonts w:ascii="Times New Roman" w:hAnsi="Times New Roman" w:cs="Times New Roman"/>
          <w:b/>
          <w:bCs/>
          <w:color w:val="000000" w:themeColor="text1"/>
          <w:sz w:val="28"/>
          <w:szCs w:val="28"/>
          <w:rPrChange w:id="833" w:author="N PRASAD" w:date="2016-07-01T12:13:00Z">
            <w:rPr>
              <w:rFonts w:ascii="Arial" w:hAnsi="Arial" w:cs="Arial"/>
              <w:b/>
              <w:bCs/>
              <w:color w:val="0000FF"/>
              <w:sz w:val="24"/>
              <w:szCs w:val="24"/>
            </w:rPr>
          </w:rPrChange>
        </w:rPr>
        <w:tab/>
      </w:r>
      <w:r w:rsidRPr="00B5270F">
        <w:rPr>
          <w:rFonts w:ascii="Times New Roman" w:hAnsi="Times New Roman" w:cs="Times New Roman"/>
          <w:color w:val="000000" w:themeColor="text1"/>
          <w:sz w:val="28"/>
          <w:szCs w:val="28"/>
          <w:rPrChange w:id="834" w:author="N PRASAD" w:date="2016-07-01T12:13:00Z">
            <w:rPr>
              <w:rFonts w:ascii="Arial" w:hAnsi="Arial" w:cs="Arial"/>
              <w:color w:val="0000FF"/>
              <w:sz w:val="24"/>
              <w:szCs w:val="24"/>
            </w:rPr>
          </w:rPrChange>
        </w:rPr>
        <w:t>All other classes are sub classes of object class; Object class is a super class of all other class.</w:t>
      </w:r>
    </w:p>
    <w:p w:rsidR="00AA7E70" w:rsidRPr="00B5270F" w:rsidRDefault="00572FDB" w:rsidP="00AA7E70">
      <w:pPr>
        <w:rPr>
          <w:rFonts w:ascii="Times New Roman" w:hAnsi="Times New Roman" w:cs="Times New Roman"/>
          <w:color w:val="000000" w:themeColor="text1"/>
          <w:sz w:val="28"/>
          <w:szCs w:val="28"/>
          <w:rPrChange w:id="835"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36" w:author="N PRASAD" w:date="2016-07-01T12:13:00Z">
            <w:rPr>
              <w:rFonts w:ascii="Arial" w:hAnsi="Arial" w:cs="Arial"/>
              <w:color w:val="0000FF"/>
              <w:sz w:val="24"/>
              <w:szCs w:val="24"/>
            </w:rPr>
          </w:rPrChange>
        </w:rPr>
        <w:t>Methods: -</w:t>
      </w:r>
    </w:p>
    <w:tbl>
      <w:tblPr>
        <w:tblW w:w="0" w:type="auto"/>
        <w:tblInd w:w="525" w:type="dxa"/>
        <w:tblLayout w:type="fixed"/>
        <w:tblLook w:val="0000"/>
      </w:tblPr>
      <w:tblGrid>
        <w:gridCol w:w="3888"/>
        <w:gridCol w:w="3270"/>
      </w:tblGrid>
      <w:tr w:rsidR="00AA7E70" w:rsidRPr="00B5270F" w:rsidTr="00701B33">
        <w:tc>
          <w:tcPr>
            <w:tcW w:w="3888" w:type="dxa"/>
            <w:tcBorders>
              <w:top w:val="single" w:sz="4" w:space="0" w:color="000000"/>
              <w:left w:val="single" w:sz="4" w:space="0" w:color="000000"/>
              <w:bottom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37"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38" w:author="N PRASAD" w:date="2016-07-01T12:13:00Z">
                  <w:rPr>
                    <w:rFonts w:ascii="Arial" w:hAnsi="Arial" w:cs="Arial"/>
                    <w:color w:val="0000FF"/>
                    <w:sz w:val="24"/>
                    <w:szCs w:val="24"/>
                  </w:rPr>
                </w:rPrChange>
              </w:rPr>
              <w:t>void notify()</w:t>
            </w:r>
          </w:p>
        </w:tc>
        <w:tc>
          <w:tcPr>
            <w:tcW w:w="3270" w:type="dxa"/>
            <w:tcBorders>
              <w:top w:val="single" w:sz="4" w:space="0" w:color="000000"/>
              <w:left w:val="single" w:sz="4" w:space="0" w:color="000000"/>
              <w:bottom w:val="single" w:sz="4" w:space="0" w:color="000000"/>
              <w:right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39"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40" w:author="N PRASAD" w:date="2016-07-01T12:13:00Z">
                  <w:rPr>
                    <w:rFonts w:ascii="Arial" w:hAnsi="Arial" w:cs="Arial"/>
                    <w:color w:val="0000FF"/>
                    <w:sz w:val="24"/>
                    <w:szCs w:val="24"/>
                  </w:rPr>
                </w:rPrChange>
              </w:rPr>
              <w:t>void notifyAll()</w:t>
            </w:r>
          </w:p>
        </w:tc>
      </w:tr>
      <w:tr w:rsidR="00AA7E70" w:rsidRPr="00B5270F" w:rsidTr="00701B33">
        <w:tc>
          <w:tcPr>
            <w:tcW w:w="3888" w:type="dxa"/>
            <w:tcBorders>
              <w:left w:val="single" w:sz="4" w:space="0" w:color="000000"/>
              <w:bottom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41"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42" w:author="N PRASAD" w:date="2016-07-01T12:13:00Z">
                  <w:rPr>
                    <w:rFonts w:ascii="Arial" w:hAnsi="Arial" w:cs="Arial"/>
                    <w:color w:val="0000FF"/>
                    <w:sz w:val="24"/>
                    <w:szCs w:val="24"/>
                  </w:rPr>
                </w:rPrChange>
              </w:rPr>
              <w:lastRenderedPageBreak/>
              <w:t>Object Clone()</w:t>
            </w:r>
          </w:p>
        </w:tc>
        <w:tc>
          <w:tcPr>
            <w:tcW w:w="3270" w:type="dxa"/>
            <w:tcBorders>
              <w:left w:val="single" w:sz="4" w:space="0" w:color="000000"/>
              <w:bottom w:val="single" w:sz="4" w:space="0" w:color="000000"/>
              <w:right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43"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44" w:author="N PRASAD" w:date="2016-07-01T12:13:00Z">
                  <w:rPr>
                    <w:rFonts w:ascii="Arial" w:hAnsi="Arial" w:cs="Arial"/>
                    <w:color w:val="0000FF"/>
                    <w:sz w:val="24"/>
                    <w:szCs w:val="24"/>
                  </w:rPr>
                </w:rPrChange>
              </w:rPr>
              <w:t>Sting toString()</w:t>
            </w:r>
          </w:p>
        </w:tc>
      </w:tr>
      <w:tr w:rsidR="00AA7E70" w:rsidRPr="00B5270F" w:rsidTr="00701B33">
        <w:tc>
          <w:tcPr>
            <w:tcW w:w="3888" w:type="dxa"/>
            <w:tcBorders>
              <w:left w:val="single" w:sz="4" w:space="0" w:color="000000"/>
              <w:bottom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45"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46" w:author="N PRASAD" w:date="2016-07-01T12:13:00Z">
                  <w:rPr>
                    <w:rFonts w:ascii="Arial" w:hAnsi="Arial" w:cs="Arial"/>
                    <w:color w:val="0000FF"/>
                    <w:sz w:val="24"/>
                    <w:szCs w:val="24"/>
                  </w:rPr>
                </w:rPrChange>
              </w:rPr>
              <w:t>Boolean equals(Object object)</w:t>
            </w:r>
          </w:p>
        </w:tc>
        <w:tc>
          <w:tcPr>
            <w:tcW w:w="3270" w:type="dxa"/>
            <w:tcBorders>
              <w:left w:val="single" w:sz="4" w:space="0" w:color="000000"/>
              <w:bottom w:val="single" w:sz="4" w:space="0" w:color="000000"/>
              <w:right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47"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48" w:author="N PRASAD" w:date="2016-07-01T12:13:00Z">
                  <w:rPr>
                    <w:rFonts w:ascii="Arial" w:hAnsi="Arial" w:cs="Arial"/>
                    <w:color w:val="0000FF"/>
                    <w:sz w:val="24"/>
                    <w:szCs w:val="24"/>
                  </w:rPr>
                </w:rPrChange>
              </w:rPr>
              <w:t>Void wait()</w:t>
            </w:r>
          </w:p>
        </w:tc>
      </w:tr>
      <w:tr w:rsidR="00AA7E70" w:rsidRPr="00B5270F" w:rsidTr="00701B33">
        <w:tc>
          <w:tcPr>
            <w:tcW w:w="3888" w:type="dxa"/>
            <w:tcBorders>
              <w:left w:val="single" w:sz="4" w:space="0" w:color="000000"/>
              <w:bottom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49"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50" w:author="N PRASAD" w:date="2016-07-01T12:13:00Z">
                  <w:rPr>
                    <w:rFonts w:ascii="Arial" w:hAnsi="Arial" w:cs="Arial"/>
                    <w:color w:val="0000FF"/>
                    <w:sz w:val="24"/>
                    <w:szCs w:val="24"/>
                  </w:rPr>
                </w:rPrChange>
              </w:rPr>
              <w:t>void finalize()</w:t>
            </w:r>
          </w:p>
        </w:tc>
        <w:tc>
          <w:tcPr>
            <w:tcW w:w="3270" w:type="dxa"/>
            <w:tcBorders>
              <w:left w:val="single" w:sz="4" w:space="0" w:color="000000"/>
              <w:bottom w:val="single" w:sz="4" w:space="0" w:color="000000"/>
              <w:right w:val="single" w:sz="4" w:space="0" w:color="000000"/>
            </w:tcBorders>
          </w:tcPr>
          <w:p w:rsidR="00AA7E70" w:rsidRPr="00B5270F" w:rsidRDefault="00572FDB" w:rsidP="00701B33">
            <w:pPr>
              <w:snapToGrid w:val="0"/>
              <w:rPr>
                <w:rFonts w:ascii="Times New Roman" w:hAnsi="Times New Roman" w:cs="Times New Roman"/>
                <w:color w:val="000000" w:themeColor="text1"/>
                <w:sz w:val="28"/>
                <w:szCs w:val="28"/>
                <w:rPrChange w:id="851"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852" w:author="N PRASAD" w:date="2016-07-01T12:13:00Z">
                  <w:rPr>
                    <w:rFonts w:ascii="Arial" w:hAnsi="Arial" w:cs="Arial"/>
                    <w:color w:val="0000FF"/>
                    <w:sz w:val="24"/>
                    <w:szCs w:val="24"/>
                  </w:rPr>
                </w:rPrChange>
              </w:rPr>
              <w:t>void wait(long milliseconds, int nanoseconds)</w:t>
            </w:r>
          </w:p>
        </w:tc>
      </w:tr>
    </w:tbl>
    <w:p w:rsidR="00AA7E70" w:rsidRPr="00B5270F" w:rsidRDefault="00AA7E70" w:rsidP="00C87CC5">
      <w:pPr>
        <w:autoSpaceDE w:val="0"/>
        <w:autoSpaceDN w:val="0"/>
        <w:adjustRightInd w:val="0"/>
        <w:spacing w:line="240" w:lineRule="auto"/>
        <w:rPr>
          <w:rFonts w:ascii="Times New Roman" w:hAnsi="Times New Roman" w:cs="Times New Roman"/>
          <w:b/>
          <w:i/>
          <w:color w:val="000000" w:themeColor="text1"/>
          <w:sz w:val="28"/>
          <w:szCs w:val="28"/>
          <w:u w:val="single"/>
          <w:rPrChange w:id="853" w:author="N PRASAD" w:date="2016-07-01T12:13:00Z">
            <w:rPr>
              <w:b/>
              <w:i/>
              <w:sz w:val="24"/>
              <w:szCs w:val="24"/>
              <w:u w:val="single"/>
            </w:rPr>
          </w:rPrChange>
        </w:rPr>
      </w:pPr>
    </w:p>
    <w:p w:rsidR="002768C4" w:rsidRPr="00B5270F" w:rsidRDefault="00572FDB" w:rsidP="00EF6DD1">
      <w:pPr>
        <w:pStyle w:val="ListParagraph"/>
        <w:numPr>
          <w:ilvl w:val="0"/>
          <w:numId w:val="5"/>
        </w:numPr>
        <w:rPr>
          <w:rFonts w:ascii="Times New Roman" w:hAnsi="Times New Roman" w:cs="Times New Roman"/>
          <w:b/>
          <w:color w:val="000000" w:themeColor="text1"/>
          <w:sz w:val="28"/>
          <w:szCs w:val="28"/>
          <w:rPrChange w:id="854" w:author="N PRASAD" w:date="2016-07-01T12:13:00Z">
            <w:rPr>
              <w:b/>
              <w:sz w:val="24"/>
              <w:szCs w:val="24"/>
            </w:rPr>
          </w:rPrChange>
        </w:rPr>
      </w:pPr>
      <w:r w:rsidRPr="00B5270F">
        <w:rPr>
          <w:rFonts w:ascii="Times New Roman" w:hAnsi="Times New Roman" w:cs="Times New Roman"/>
          <w:b/>
          <w:color w:val="000000" w:themeColor="text1"/>
          <w:sz w:val="28"/>
          <w:szCs w:val="28"/>
          <w:rPrChange w:id="855" w:author="N PRASAD" w:date="2016-07-01T12:13:00Z">
            <w:rPr>
              <w:b/>
              <w:color w:val="0000FF"/>
              <w:sz w:val="24"/>
              <w:szCs w:val="24"/>
            </w:rPr>
          </w:rPrChange>
        </w:rPr>
        <w:t>I</w:t>
      </w:r>
      <w:r w:rsidRPr="00B5270F">
        <w:rPr>
          <w:rFonts w:ascii="Times New Roman" w:hAnsi="Times New Roman" w:cs="Times New Roman"/>
          <w:color w:val="000000" w:themeColor="text1"/>
          <w:sz w:val="28"/>
          <w:szCs w:val="28"/>
          <w:rPrChange w:id="856" w:author="N PRASAD" w:date="2016-07-01T12:13:00Z">
            <w:rPr>
              <w:color w:val="0000FF"/>
              <w:sz w:val="24"/>
              <w:szCs w:val="24"/>
            </w:rPr>
          </w:rPrChange>
        </w:rPr>
        <w:t>f we write wait() and notify(),we have to keep the methods in synchronization(block or method).</w:t>
      </w:r>
    </w:p>
    <w:p w:rsidR="002768C4" w:rsidRPr="00B5270F" w:rsidRDefault="00572FDB" w:rsidP="00EF6DD1">
      <w:pPr>
        <w:pStyle w:val="ListParagraph"/>
        <w:numPr>
          <w:ilvl w:val="0"/>
          <w:numId w:val="5"/>
        </w:numPr>
        <w:rPr>
          <w:rFonts w:ascii="Times New Roman" w:hAnsi="Times New Roman" w:cs="Times New Roman"/>
          <w:b/>
          <w:color w:val="000000" w:themeColor="text1"/>
          <w:sz w:val="28"/>
          <w:szCs w:val="28"/>
          <w:rPrChange w:id="857" w:author="N PRASAD" w:date="2016-07-01T12:13:00Z">
            <w:rPr>
              <w:b/>
              <w:sz w:val="24"/>
              <w:szCs w:val="24"/>
            </w:rPr>
          </w:rPrChange>
        </w:rPr>
      </w:pPr>
      <w:r w:rsidRPr="00B5270F">
        <w:rPr>
          <w:rFonts w:ascii="Times New Roman" w:hAnsi="Times New Roman" w:cs="Times New Roman"/>
          <w:color w:val="000000" w:themeColor="text1"/>
          <w:sz w:val="28"/>
          <w:szCs w:val="28"/>
          <w:rPrChange w:id="858" w:author="N PRASAD" w:date="2016-07-01T12:13:00Z">
            <w:rPr>
              <w:color w:val="0000FF"/>
              <w:sz w:val="24"/>
              <w:szCs w:val="24"/>
            </w:rPr>
          </w:rPrChange>
        </w:rPr>
        <w:t>InterruptedException is compiletime exception.</w:t>
      </w:r>
    </w:p>
    <w:p w:rsidR="00EA3967" w:rsidRPr="00B5270F" w:rsidRDefault="00572FDB" w:rsidP="00EF6DD1">
      <w:pPr>
        <w:pStyle w:val="ListParagraph"/>
        <w:numPr>
          <w:ilvl w:val="0"/>
          <w:numId w:val="5"/>
        </w:numPr>
        <w:rPr>
          <w:rFonts w:ascii="Times New Roman" w:hAnsi="Times New Roman" w:cs="Times New Roman"/>
          <w:b/>
          <w:color w:val="000000" w:themeColor="text1"/>
          <w:sz w:val="28"/>
          <w:szCs w:val="28"/>
          <w:rPrChange w:id="859" w:author="N PRASAD" w:date="2016-07-01T12:13:00Z">
            <w:rPr>
              <w:b/>
              <w:sz w:val="24"/>
              <w:szCs w:val="24"/>
            </w:rPr>
          </w:rPrChange>
        </w:rPr>
      </w:pPr>
      <w:r w:rsidRPr="00B5270F">
        <w:rPr>
          <w:rFonts w:ascii="Times New Roman" w:hAnsi="Times New Roman" w:cs="Times New Roman"/>
          <w:b/>
          <w:color w:val="000000" w:themeColor="text1"/>
          <w:sz w:val="28"/>
          <w:szCs w:val="28"/>
          <w:rPrChange w:id="860" w:author="N PRASAD" w:date="2016-07-01T12:13:00Z">
            <w:rPr>
              <w:b/>
              <w:color w:val="0000FF"/>
              <w:sz w:val="24"/>
              <w:szCs w:val="24"/>
            </w:rPr>
          </w:rPrChange>
        </w:rPr>
        <w:t>IllegalMonitorException</w:t>
      </w:r>
      <w:r w:rsidRPr="00B5270F">
        <w:rPr>
          <w:rFonts w:ascii="Times New Roman" w:hAnsi="Times New Roman" w:cs="Times New Roman"/>
          <w:color w:val="000000" w:themeColor="text1"/>
          <w:sz w:val="28"/>
          <w:szCs w:val="28"/>
          <w:rPrChange w:id="861" w:author="N PRASAD" w:date="2016-07-01T12:13:00Z">
            <w:rPr>
              <w:color w:val="0000FF"/>
              <w:sz w:val="24"/>
              <w:szCs w:val="24"/>
            </w:rPr>
          </w:rPrChange>
        </w:rPr>
        <w:t xml:space="preserve"> raised Why becoz wait() and notify() methods are not inside synchronized.Thats  why we have to make synchronization.</w:t>
      </w:r>
    </w:p>
    <w:p w:rsidR="00C843D6" w:rsidRPr="00B5270F" w:rsidRDefault="00572FDB" w:rsidP="00EF6DD1">
      <w:pPr>
        <w:pStyle w:val="ListParagraph"/>
        <w:numPr>
          <w:ilvl w:val="0"/>
          <w:numId w:val="5"/>
        </w:numPr>
        <w:rPr>
          <w:rFonts w:ascii="Times New Roman" w:hAnsi="Times New Roman" w:cs="Times New Roman"/>
          <w:b/>
          <w:color w:val="000000" w:themeColor="text1"/>
          <w:sz w:val="28"/>
          <w:szCs w:val="28"/>
          <w:rPrChange w:id="862" w:author="N PRASAD" w:date="2016-07-01T12:13:00Z">
            <w:rPr>
              <w:b/>
              <w:sz w:val="24"/>
              <w:szCs w:val="24"/>
            </w:rPr>
          </w:rPrChange>
        </w:rPr>
      </w:pPr>
      <w:r w:rsidRPr="00B5270F">
        <w:rPr>
          <w:rFonts w:ascii="Times New Roman" w:hAnsi="Times New Roman" w:cs="Times New Roman"/>
          <w:color w:val="000000" w:themeColor="text1"/>
          <w:sz w:val="28"/>
          <w:szCs w:val="28"/>
          <w:rPrChange w:id="863" w:author="N PRASAD" w:date="2016-07-01T12:13:00Z">
            <w:rPr>
              <w:color w:val="0000FF"/>
              <w:sz w:val="24"/>
              <w:szCs w:val="24"/>
            </w:rPr>
          </w:rPrChange>
        </w:rPr>
        <w:t>If we call yield.it is going to be runnable state.</w:t>
      </w:r>
    </w:p>
    <w:p w:rsidR="00C843D6" w:rsidRPr="00B5270F" w:rsidRDefault="00572FDB" w:rsidP="00EF6DD1">
      <w:pPr>
        <w:pStyle w:val="ListParagraph"/>
        <w:numPr>
          <w:ilvl w:val="0"/>
          <w:numId w:val="5"/>
        </w:numPr>
        <w:rPr>
          <w:rFonts w:ascii="Times New Roman" w:hAnsi="Times New Roman" w:cs="Times New Roman"/>
          <w:b/>
          <w:color w:val="000000" w:themeColor="text1"/>
          <w:sz w:val="28"/>
          <w:szCs w:val="28"/>
          <w:rPrChange w:id="864" w:author="N PRASAD" w:date="2016-07-01T12:13:00Z">
            <w:rPr>
              <w:b/>
              <w:sz w:val="24"/>
              <w:szCs w:val="24"/>
            </w:rPr>
          </w:rPrChange>
        </w:rPr>
      </w:pPr>
      <w:r w:rsidRPr="00B5270F">
        <w:rPr>
          <w:rFonts w:ascii="Times New Roman" w:hAnsi="Times New Roman" w:cs="Times New Roman"/>
          <w:color w:val="000000" w:themeColor="text1"/>
          <w:sz w:val="28"/>
          <w:szCs w:val="28"/>
          <w:rPrChange w:id="865" w:author="N PRASAD" w:date="2016-07-01T12:13:00Z">
            <w:rPr>
              <w:color w:val="0000FF"/>
              <w:sz w:val="24"/>
              <w:szCs w:val="24"/>
            </w:rPr>
          </w:rPrChange>
        </w:rPr>
        <w:t>Current thread is going to be wait untill t2 is completed.(t2.join()).</w:t>
      </w:r>
    </w:p>
    <w:p w:rsidR="007D69B4" w:rsidRPr="00B5270F" w:rsidRDefault="00572FDB" w:rsidP="00EF6DD1">
      <w:pPr>
        <w:pStyle w:val="ListParagraph"/>
        <w:numPr>
          <w:ilvl w:val="0"/>
          <w:numId w:val="5"/>
        </w:numPr>
        <w:rPr>
          <w:rFonts w:ascii="Times New Roman" w:hAnsi="Times New Roman" w:cs="Times New Roman"/>
          <w:b/>
          <w:color w:val="000000" w:themeColor="text1"/>
          <w:sz w:val="28"/>
          <w:szCs w:val="28"/>
          <w:rPrChange w:id="866" w:author="N PRASAD" w:date="2016-07-01T12:13:00Z">
            <w:rPr>
              <w:b/>
              <w:sz w:val="24"/>
              <w:szCs w:val="24"/>
            </w:rPr>
          </w:rPrChange>
        </w:rPr>
      </w:pPr>
      <w:r w:rsidRPr="00B5270F">
        <w:rPr>
          <w:rFonts w:ascii="Times New Roman" w:hAnsi="Times New Roman" w:cs="Times New Roman"/>
          <w:color w:val="000000" w:themeColor="text1"/>
          <w:sz w:val="28"/>
          <w:szCs w:val="28"/>
          <w:rPrChange w:id="867" w:author="N PRASAD" w:date="2016-07-01T12:13:00Z">
            <w:rPr>
              <w:color w:val="0000FF"/>
              <w:sz w:val="24"/>
              <w:szCs w:val="24"/>
            </w:rPr>
          </w:rPrChange>
        </w:rPr>
        <w:t>Join(),sleep(),yield() available in the Thread class.</w:t>
      </w:r>
    </w:p>
    <w:p w:rsidR="007D69B4" w:rsidRPr="00B5270F" w:rsidRDefault="00572FDB" w:rsidP="00EF6DD1">
      <w:pPr>
        <w:pStyle w:val="ListParagraph"/>
        <w:numPr>
          <w:ilvl w:val="0"/>
          <w:numId w:val="5"/>
        </w:numPr>
        <w:rPr>
          <w:rFonts w:ascii="Times New Roman" w:hAnsi="Times New Roman" w:cs="Times New Roman"/>
          <w:b/>
          <w:color w:val="000000" w:themeColor="text1"/>
          <w:sz w:val="28"/>
          <w:szCs w:val="28"/>
          <w:rPrChange w:id="868" w:author="N PRASAD" w:date="2016-07-01T12:13:00Z">
            <w:rPr>
              <w:b/>
              <w:sz w:val="24"/>
              <w:szCs w:val="24"/>
            </w:rPr>
          </w:rPrChange>
        </w:rPr>
      </w:pPr>
      <w:r w:rsidRPr="00B5270F">
        <w:rPr>
          <w:rFonts w:ascii="Times New Roman" w:hAnsi="Times New Roman" w:cs="Times New Roman"/>
          <w:color w:val="000000" w:themeColor="text1"/>
          <w:sz w:val="28"/>
          <w:szCs w:val="28"/>
          <w:rPrChange w:id="869" w:author="N PRASAD" w:date="2016-07-01T12:13:00Z">
            <w:rPr>
              <w:color w:val="0000FF"/>
              <w:sz w:val="24"/>
              <w:szCs w:val="24"/>
            </w:rPr>
          </w:rPrChange>
        </w:rPr>
        <w:t>Join() is not static method.</w:t>
      </w:r>
    </w:p>
    <w:p w:rsidR="004E2286" w:rsidRPr="00B5270F" w:rsidRDefault="00572FDB" w:rsidP="00EF6DD1">
      <w:pPr>
        <w:pStyle w:val="ListParagraph"/>
        <w:numPr>
          <w:ilvl w:val="0"/>
          <w:numId w:val="5"/>
        </w:numPr>
        <w:rPr>
          <w:rFonts w:ascii="Times New Roman" w:hAnsi="Times New Roman" w:cs="Times New Roman"/>
          <w:b/>
          <w:color w:val="000000" w:themeColor="text1"/>
          <w:sz w:val="28"/>
          <w:szCs w:val="28"/>
          <w:rPrChange w:id="870" w:author="N PRASAD" w:date="2016-07-01T12:13:00Z">
            <w:rPr>
              <w:b/>
              <w:sz w:val="24"/>
              <w:szCs w:val="24"/>
            </w:rPr>
          </w:rPrChange>
        </w:rPr>
      </w:pPr>
      <w:r w:rsidRPr="00B5270F">
        <w:rPr>
          <w:rFonts w:ascii="Times New Roman" w:hAnsi="Times New Roman" w:cs="Times New Roman"/>
          <w:color w:val="000000" w:themeColor="text1"/>
          <w:sz w:val="28"/>
          <w:szCs w:val="28"/>
          <w:rPrChange w:id="871" w:author="N PRASAD" w:date="2016-07-01T12:13:00Z">
            <w:rPr>
              <w:color w:val="0000FF"/>
              <w:sz w:val="24"/>
              <w:szCs w:val="24"/>
            </w:rPr>
          </w:rPrChange>
        </w:rPr>
        <w:t>Sl</w:t>
      </w:r>
      <w:ins w:id="872" w:author="NNR Chowdary" w:date="2013-10-20T04:41:00Z">
        <w:r w:rsidRPr="00B5270F">
          <w:rPr>
            <w:rFonts w:ascii="Times New Roman" w:hAnsi="Times New Roman" w:cs="Times New Roman"/>
            <w:color w:val="000000" w:themeColor="text1"/>
            <w:sz w:val="28"/>
            <w:szCs w:val="28"/>
            <w:rPrChange w:id="873" w:author="N PRASAD" w:date="2016-07-01T12:13:00Z">
              <w:rPr>
                <w:color w:val="0000FF"/>
                <w:sz w:val="24"/>
                <w:szCs w:val="24"/>
              </w:rPr>
            </w:rPrChange>
          </w:rPr>
          <w:t>e</w:t>
        </w:r>
      </w:ins>
      <w:r w:rsidRPr="00B5270F">
        <w:rPr>
          <w:rFonts w:ascii="Times New Roman" w:hAnsi="Times New Roman" w:cs="Times New Roman"/>
          <w:color w:val="000000" w:themeColor="text1"/>
          <w:sz w:val="28"/>
          <w:szCs w:val="28"/>
          <w:rPrChange w:id="874" w:author="N PRASAD" w:date="2016-07-01T12:13:00Z">
            <w:rPr>
              <w:color w:val="0000FF"/>
              <w:sz w:val="24"/>
              <w:szCs w:val="24"/>
            </w:rPr>
          </w:rPrChange>
        </w:rPr>
        <w:t>ep() &amp; yield() are static  methods.</w:t>
      </w:r>
    </w:p>
    <w:p w:rsidR="00CC503E" w:rsidRPr="00B5270F" w:rsidRDefault="00572FDB" w:rsidP="00EF6DD1">
      <w:pPr>
        <w:pStyle w:val="ListParagraph"/>
        <w:numPr>
          <w:ilvl w:val="0"/>
          <w:numId w:val="5"/>
        </w:numPr>
        <w:rPr>
          <w:rFonts w:ascii="Times New Roman" w:hAnsi="Times New Roman" w:cs="Times New Roman"/>
          <w:b/>
          <w:color w:val="000000" w:themeColor="text1"/>
          <w:sz w:val="28"/>
          <w:szCs w:val="28"/>
          <w:rPrChange w:id="875" w:author="N PRASAD" w:date="2016-07-01T12:13:00Z">
            <w:rPr>
              <w:b/>
              <w:sz w:val="24"/>
              <w:szCs w:val="24"/>
            </w:rPr>
          </w:rPrChange>
        </w:rPr>
      </w:pPr>
      <w:r w:rsidRPr="00B5270F">
        <w:rPr>
          <w:rFonts w:ascii="Times New Roman" w:hAnsi="Times New Roman" w:cs="Times New Roman"/>
          <w:color w:val="000000" w:themeColor="text1"/>
          <w:sz w:val="28"/>
          <w:szCs w:val="28"/>
          <w:rPrChange w:id="876" w:author="N PRASAD" w:date="2016-07-01T12:13:00Z">
            <w:rPr>
              <w:color w:val="0000FF"/>
              <w:sz w:val="24"/>
              <w:szCs w:val="24"/>
            </w:rPr>
          </w:rPrChange>
        </w:rPr>
        <w:t xml:space="preserve">If we </w:t>
      </w:r>
      <w:r w:rsidRPr="00B5270F">
        <w:rPr>
          <w:rFonts w:ascii="Times New Roman" w:hAnsi="Times New Roman" w:cs="Times New Roman"/>
          <w:b/>
          <w:color w:val="000000" w:themeColor="text1"/>
          <w:sz w:val="28"/>
          <w:szCs w:val="28"/>
          <w:rPrChange w:id="877" w:author="N PRASAD" w:date="2016-07-01T12:13:00Z">
            <w:rPr>
              <w:b/>
              <w:color w:val="0000FF"/>
              <w:sz w:val="24"/>
              <w:szCs w:val="24"/>
            </w:rPr>
          </w:rPrChange>
        </w:rPr>
        <w:t>override start()</w:t>
      </w:r>
      <w:r w:rsidRPr="00B5270F">
        <w:rPr>
          <w:rFonts w:ascii="Times New Roman" w:hAnsi="Times New Roman" w:cs="Times New Roman"/>
          <w:color w:val="000000" w:themeColor="text1"/>
          <w:sz w:val="28"/>
          <w:szCs w:val="28"/>
          <w:rPrChange w:id="878" w:author="N PRASAD" w:date="2016-07-01T12:13:00Z">
            <w:rPr>
              <w:color w:val="0000FF"/>
              <w:sz w:val="24"/>
              <w:szCs w:val="24"/>
            </w:rPr>
          </w:rPrChange>
        </w:rPr>
        <w:t xml:space="preserve"> then start() will be executed just like a normal method call &amp; no new thread will be created.</w:t>
      </w:r>
    </w:p>
    <w:p w:rsidR="00CC503E" w:rsidRPr="00B5270F" w:rsidRDefault="00572FDB" w:rsidP="00EF6DD1">
      <w:pPr>
        <w:pStyle w:val="ListParagraph"/>
        <w:numPr>
          <w:ilvl w:val="0"/>
          <w:numId w:val="5"/>
        </w:numPr>
        <w:rPr>
          <w:rFonts w:ascii="Times New Roman" w:hAnsi="Times New Roman" w:cs="Times New Roman"/>
          <w:b/>
          <w:color w:val="000000" w:themeColor="text1"/>
          <w:sz w:val="28"/>
          <w:szCs w:val="28"/>
          <w:rPrChange w:id="879" w:author="N PRASAD" w:date="2016-07-01T12:13:00Z">
            <w:rPr>
              <w:b/>
              <w:sz w:val="24"/>
              <w:szCs w:val="24"/>
            </w:rPr>
          </w:rPrChange>
        </w:rPr>
      </w:pPr>
      <w:r w:rsidRPr="00B5270F">
        <w:rPr>
          <w:rFonts w:ascii="Times New Roman" w:hAnsi="Times New Roman" w:cs="Times New Roman"/>
          <w:b/>
          <w:i/>
          <w:color w:val="000000" w:themeColor="text1"/>
          <w:sz w:val="28"/>
          <w:szCs w:val="28"/>
          <w:rPrChange w:id="880" w:author="N PRASAD" w:date="2016-07-01T12:13:00Z">
            <w:rPr>
              <w:b/>
              <w:i/>
              <w:color w:val="0000FF"/>
              <w:sz w:val="24"/>
              <w:szCs w:val="24"/>
            </w:rPr>
          </w:rPrChange>
        </w:rPr>
        <w:t>Overloading of run()</w:t>
      </w:r>
      <w:r w:rsidRPr="00B5270F">
        <w:rPr>
          <w:rFonts w:ascii="Times New Roman" w:hAnsi="Times New Roman" w:cs="Times New Roman"/>
          <w:color w:val="000000" w:themeColor="text1"/>
          <w:sz w:val="28"/>
          <w:szCs w:val="28"/>
          <w:rPrChange w:id="881" w:author="N PRASAD" w:date="2016-07-01T12:13:00Z">
            <w:rPr>
              <w:color w:val="0000FF"/>
              <w:sz w:val="24"/>
              <w:szCs w:val="24"/>
            </w:rPr>
          </w:rPrChange>
        </w:rPr>
        <w:t xml:space="preserve"> is possible,but thread class start() will always call no argument run() only.the other run() we have to call explicitly like a normal method call.</w:t>
      </w:r>
    </w:p>
    <w:p w:rsidR="00CC503E" w:rsidRPr="00B5270F" w:rsidRDefault="00CC503E" w:rsidP="00CC503E">
      <w:pPr>
        <w:pStyle w:val="ListParagraph"/>
        <w:ind w:left="360"/>
        <w:rPr>
          <w:rFonts w:ascii="Times New Roman" w:hAnsi="Times New Roman" w:cs="Times New Roman"/>
          <w:b/>
          <w:color w:val="000000" w:themeColor="text1"/>
          <w:sz w:val="28"/>
          <w:szCs w:val="28"/>
          <w:rPrChange w:id="882" w:author="N PRASAD" w:date="2016-07-01T12:13:00Z">
            <w:rPr>
              <w:b/>
              <w:sz w:val="24"/>
              <w:szCs w:val="24"/>
            </w:rPr>
          </w:rPrChange>
        </w:rPr>
      </w:pPr>
    </w:p>
    <w:p w:rsidR="001B472E" w:rsidRPr="00B5270F" w:rsidRDefault="001B472E" w:rsidP="001B472E">
      <w:pPr>
        <w:pStyle w:val="ListParagraph"/>
        <w:ind w:left="360"/>
        <w:rPr>
          <w:rFonts w:ascii="Times New Roman" w:hAnsi="Times New Roman" w:cs="Times New Roman"/>
          <w:b/>
          <w:color w:val="000000" w:themeColor="text1"/>
          <w:sz w:val="28"/>
          <w:szCs w:val="28"/>
          <w:rPrChange w:id="883" w:author="N PRASAD" w:date="2016-07-01T12:13:00Z">
            <w:rPr>
              <w:b/>
              <w:sz w:val="24"/>
              <w:szCs w:val="24"/>
            </w:rPr>
          </w:rPrChange>
        </w:rPr>
      </w:pPr>
      <w:bookmarkStart w:id="884" w:name="_GoBack"/>
      <w:bookmarkEnd w:id="884"/>
    </w:p>
    <w:p w:rsidR="00D31C7A" w:rsidRPr="00B5270F" w:rsidDel="006135C6" w:rsidRDefault="00572FDB" w:rsidP="000D536B">
      <w:pPr>
        <w:autoSpaceDE w:val="0"/>
        <w:autoSpaceDN w:val="0"/>
        <w:adjustRightInd w:val="0"/>
        <w:spacing w:line="240" w:lineRule="auto"/>
        <w:ind w:left="-180" w:hanging="270"/>
        <w:rPr>
          <w:ins w:id="885" w:author="dell" w:date="2013-12-31T12:59:00Z"/>
          <w:del w:id="886" w:author="obul reddy" w:date="2016-05-26T11:33:00Z"/>
          <w:rFonts w:ascii="Times New Roman" w:hAnsi="Times New Roman" w:cs="Times New Roman"/>
          <w:b/>
          <w:color w:val="000000" w:themeColor="text1"/>
          <w:sz w:val="28"/>
          <w:szCs w:val="28"/>
          <w:rPrChange w:id="887" w:author="N PRASAD" w:date="2016-07-01T12:13:00Z">
            <w:rPr>
              <w:ins w:id="888" w:author="dell" w:date="2013-12-31T12:59:00Z"/>
              <w:del w:id="889" w:author="obul reddy" w:date="2016-05-26T11:33:00Z"/>
              <w:rFonts w:cstheme="minorHAnsi"/>
              <w:b/>
              <w:sz w:val="24"/>
              <w:szCs w:val="24"/>
            </w:rPr>
          </w:rPrChange>
        </w:rPr>
      </w:pPr>
      <w:r w:rsidRPr="00B5270F">
        <w:rPr>
          <w:rFonts w:ascii="Times New Roman" w:hAnsi="Times New Roman" w:cs="Times New Roman"/>
          <w:b/>
          <w:color w:val="000000" w:themeColor="text1"/>
          <w:sz w:val="28"/>
          <w:szCs w:val="28"/>
          <w:rPrChange w:id="890" w:author="N PRASAD" w:date="2016-07-01T12:13:00Z">
            <w:rPr>
              <w:rFonts w:cstheme="minorHAnsi"/>
              <w:b/>
              <w:color w:val="0000FF"/>
              <w:sz w:val="24"/>
              <w:szCs w:val="24"/>
            </w:rPr>
          </w:rPrChange>
        </w:rPr>
        <w:t>9.W</w:t>
      </w:r>
    </w:p>
    <w:p w:rsidR="00E73C6B" w:rsidRPr="00B5270F" w:rsidRDefault="00572FDB">
      <w:pPr>
        <w:autoSpaceDE w:val="0"/>
        <w:autoSpaceDN w:val="0"/>
        <w:adjustRightInd w:val="0"/>
        <w:spacing w:line="240" w:lineRule="auto"/>
        <w:ind w:left="-180" w:hanging="270"/>
        <w:rPr>
          <w:rFonts w:ascii="Times New Roman" w:hAnsi="Times New Roman" w:cs="Times New Roman"/>
          <w:b/>
          <w:color w:val="000000" w:themeColor="text1"/>
          <w:sz w:val="28"/>
          <w:szCs w:val="28"/>
          <w:rPrChange w:id="891"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892" w:author="N PRASAD" w:date="2016-07-01T12:13:00Z">
            <w:rPr>
              <w:rFonts w:cstheme="minorHAnsi"/>
              <w:b/>
              <w:color w:val="0000FF"/>
              <w:sz w:val="24"/>
              <w:szCs w:val="24"/>
            </w:rPr>
          </w:rPrChange>
        </w:rPr>
        <w:t>HAT is the differrence between t.start() &amp; t.run()?</w:t>
      </w:r>
    </w:p>
    <w:p w:rsidR="001B472E" w:rsidRPr="00B5270F" w:rsidRDefault="00572FDB" w:rsidP="001B472E">
      <w:pPr>
        <w:autoSpaceDE w:val="0"/>
        <w:autoSpaceDN w:val="0"/>
        <w:adjustRightInd w:val="0"/>
        <w:spacing w:line="240" w:lineRule="auto"/>
        <w:ind w:left="270" w:hanging="270"/>
        <w:rPr>
          <w:rFonts w:ascii="Times New Roman" w:hAnsi="Times New Roman" w:cs="Times New Roman"/>
          <w:color w:val="000000" w:themeColor="text1"/>
          <w:sz w:val="28"/>
          <w:szCs w:val="28"/>
          <w:rPrChange w:id="893"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894" w:author="N PRASAD" w:date="2016-07-01T12:13:00Z">
            <w:rPr>
              <w:rFonts w:cstheme="minorHAnsi"/>
              <w:b/>
              <w:color w:val="0000FF"/>
              <w:sz w:val="24"/>
              <w:szCs w:val="24"/>
            </w:rPr>
          </w:rPrChange>
        </w:rPr>
        <w:t xml:space="preserve">  Ans:</w:t>
      </w:r>
    </w:p>
    <w:p w:rsidR="001B472E" w:rsidRPr="00B5270F" w:rsidRDefault="00572FDB" w:rsidP="00EF6DD1">
      <w:pPr>
        <w:pStyle w:val="ListParagraph"/>
        <w:numPr>
          <w:ilvl w:val="0"/>
          <w:numId w:val="10"/>
        </w:numPr>
        <w:autoSpaceDE w:val="0"/>
        <w:autoSpaceDN w:val="0"/>
        <w:adjustRightInd w:val="0"/>
        <w:spacing w:line="240" w:lineRule="auto"/>
        <w:rPr>
          <w:rFonts w:ascii="Times New Roman" w:hAnsi="Times New Roman" w:cs="Times New Roman"/>
          <w:color w:val="000000" w:themeColor="text1"/>
          <w:sz w:val="28"/>
          <w:szCs w:val="28"/>
          <w:rPrChange w:id="89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896" w:author="N PRASAD" w:date="2016-07-01T12:13:00Z">
            <w:rPr>
              <w:rFonts w:cstheme="minorHAnsi"/>
              <w:color w:val="0000FF"/>
              <w:sz w:val="24"/>
              <w:szCs w:val="24"/>
            </w:rPr>
          </w:rPrChange>
        </w:rPr>
        <w:t>A new thread will be created by t.start().That thread is resposible to execute run().</w:t>
      </w:r>
    </w:p>
    <w:p w:rsidR="00F634EC" w:rsidRPr="00B5270F" w:rsidRDefault="00572FDB" w:rsidP="00EF6DD1">
      <w:pPr>
        <w:pStyle w:val="ListParagraph"/>
        <w:numPr>
          <w:ilvl w:val="0"/>
          <w:numId w:val="10"/>
        </w:numPr>
        <w:autoSpaceDE w:val="0"/>
        <w:autoSpaceDN w:val="0"/>
        <w:adjustRightInd w:val="0"/>
        <w:spacing w:line="240" w:lineRule="auto"/>
        <w:rPr>
          <w:rFonts w:ascii="Times New Roman" w:hAnsi="Times New Roman" w:cs="Times New Roman"/>
          <w:color w:val="000000" w:themeColor="text1"/>
          <w:sz w:val="28"/>
          <w:szCs w:val="28"/>
          <w:rPrChange w:id="89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898" w:author="N PRASAD" w:date="2016-07-01T12:13:00Z">
            <w:rPr>
              <w:rFonts w:cstheme="minorHAnsi"/>
              <w:color w:val="0000FF"/>
              <w:sz w:val="24"/>
              <w:szCs w:val="24"/>
            </w:rPr>
          </w:rPrChange>
        </w:rPr>
        <w:t>But in case of t.run() no thread will be created &amp; run() will be executed just like  a normal method call.</w:t>
      </w:r>
    </w:p>
    <w:p w:rsidR="00F634EC" w:rsidRPr="00B5270F" w:rsidRDefault="00572FDB" w:rsidP="00EF6DD1">
      <w:pPr>
        <w:pStyle w:val="ListParagraph"/>
        <w:numPr>
          <w:ilvl w:val="0"/>
          <w:numId w:val="10"/>
        </w:numPr>
        <w:autoSpaceDE w:val="0"/>
        <w:autoSpaceDN w:val="0"/>
        <w:adjustRightInd w:val="0"/>
        <w:spacing w:line="240" w:lineRule="auto"/>
        <w:rPr>
          <w:rFonts w:ascii="Times New Roman" w:hAnsi="Times New Roman" w:cs="Times New Roman"/>
          <w:color w:val="000000" w:themeColor="text1"/>
          <w:sz w:val="28"/>
          <w:szCs w:val="28"/>
          <w:rPrChange w:id="89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00" w:author="N PRASAD" w:date="2016-07-01T12:13:00Z">
            <w:rPr>
              <w:rFonts w:cstheme="minorHAnsi"/>
              <w:color w:val="0000FF"/>
              <w:sz w:val="24"/>
              <w:szCs w:val="24"/>
            </w:rPr>
          </w:rPrChange>
        </w:rPr>
        <w:t xml:space="preserve">Impartence of thread class start() is </w:t>
      </w:r>
    </w:p>
    <w:p w:rsidR="00F634EC" w:rsidRPr="00B5270F" w:rsidRDefault="00572FDB" w:rsidP="00F634EC">
      <w:pPr>
        <w:pStyle w:val="ListParagraph"/>
        <w:autoSpaceDE w:val="0"/>
        <w:autoSpaceDN w:val="0"/>
        <w:adjustRightInd w:val="0"/>
        <w:spacing w:line="240" w:lineRule="auto"/>
        <w:rPr>
          <w:rFonts w:ascii="Times New Roman" w:hAnsi="Times New Roman" w:cs="Times New Roman"/>
          <w:color w:val="000000" w:themeColor="text1"/>
          <w:sz w:val="28"/>
          <w:szCs w:val="28"/>
          <w:rPrChange w:id="90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02" w:author="N PRASAD" w:date="2016-07-01T12:13:00Z">
            <w:rPr>
              <w:rFonts w:cstheme="minorHAnsi"/>
              <w:color w:val="0000FF"/>
              <w:sz w:val="24"/>
              <w:szCs w:val="24"/>
            </w:rPr>
          </w:rPrChange>
        </w:rPr>
        <w:t>Class thread</w:t>
      </w:r>
    </w:p>
    <w:p w:rsidR="00F634EC" w:rsidRPr="00B5270F" w:rsidRDefault="00572FDB" w:rsidP="00F634EC">
      <w:pPr>
        <w:pStyle w:val="ListParagraph"/>
        <w:autoSpaceDE w:val="0"/>
        <w:autoSpaceDN w:val="0"/>
        <w:adjustRightInd w:val="0"/>
        <w:spacing w:line="240" w:lineRule="auto"/>
        <w:rPr>
          <w:rFonts w:ascii="Times New Roman" w:hAnsi="Times New Roman" w:cs="Times New Roman"/>
          <w:color w:val="000000" w:themeColor="text1"/>
          <w:sz w:val="28"/>
          <w:szCs w:val="28"/>
          <w:rPrChange w:id="90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04" w:author="N PRASAD" w:date="2016-07-01T12:13:00Z">
            <w:rPr>
              <w:rFonts w:cstheme="minorHAnsi"/>
              <w:color w:val="0000FF"/>
              <w:sz w:val="24"/>
              <w:szCs w:val="24"/>
            </w:rPr>
          </w:rPrChange>
        </w:rPr>
        <w:t>{</w:t>
      </w:r>
    </w:p>
    <w:p w:rsidR="00F634EC" w:rsidRPr="00B5270F" w:rsidRDefault="00572FDB" w:rsidP="00F634EC">
      <w:pPr>
        <w:pStyle w:val="ListParagraph"/>
        <w:autoSpaceDE w:val="0"/>
        <w:autoSpaceDN w:val="0"/>
        <w:adjustRightInd w:val="0"/>
        <w:spacing w:line="240" w:lineRule="auto"/>
        <w:rPr>
          <w:rFonts w:ascii="Times New Roman" w:hAnsi="Times New Roman" w:cs="Times New Roman"/>
          <w:color w:val="000000" w:themeColor="text1"/>
          <w:sz w:val="28"/>
          <w:szCs w:val="28"/>
          <w:rPrChange w:id="90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06" w:author="N PRASAD" w:date="2016-07-01T12:13:00Z">
            <w:rPr>
              <w:rFonts w:cstheme="minorHAnsi"/>
              <w:color w:val="0000FF"/>
              <w:sz w:val="24"/>
              <w:szCs w:val="24"/>
            </w:rPr>
          </w:rPrChange>
        </w:rPr>
        <w:t>Start()</w:t>
      </w:r>
    </w:p>
    <w:p w:rsidR="00F634EC" w:rsidRPr="00B5270F" w:rsidRDefault="00572FDB" w:rsidP="00F634EC">
      <w:pPr>
        <w:pStyle w:val="ListParagraph"/>
        <w:autoSpaceDE w:val="0"/>
        <w:autoSpaceDN w:val="0"/>
        <w:adjustRightInd w:val="0"/>
        <w:spacing w:line="240" w:lineRule="auto"/>
        <w:rPr>
          <w:rFonts w:ascii="Times New Roman" w:hAnsi="Times New Roman" w:cs="Times New Roman"/>
          <w:color w:val="000000" w:themeColor="text1"/>
          <w:sz w:val="28"/>
          <w:szCs w:val="28"/>
          <w:rPrChange w:id="90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08" w:author="N PRASAD" w:date="2016-07-01T12:13:00Z">
            <w:rPr>
              <w:rFonts w:cstheme="minorHAnsi"/>
              <w:color w:val="0000FF"/>
              <w:sz w:val="24"/>
              <w:szCs w:val="24"/>
            </w:rPr>
          </w:rPrChange>
        </w:rPr>
        <w:t>{</w:t>
      </w:r>
    </w:p>
    <w:p w:rsidR="00F634EC" w:rsidRPr="00B5270F" w:rsidRDefault="00572FDB" w:rsidP="00F634EC">
      <w:pPr>
        <w:pStyle w:val="ListParagraph"/>
        <w:autoSpaceDE w:val="0"/>
        <w:autoSpaceDN w:val="0"/>
        <w:adjustRightInd w:val="0"/>
        <w:spacing w:line="240" w:lineRule="auto"/>
        <w:rPr>
          <w:rFonts w:ascii="Times New Roman" w:hAnsi="Times New Roman" w:cs="Times New Roman"/>
          <w:color w:val="000000" w:themeColor="text1"/>
          <w:sz w:val="28"/>
          <w:szCs w:val="28"/>
          <w:rPrChange w:id="90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10" w:author="N PRASAD" w:date="2016-07-01T12:13:00Z">
            <w:rPr>
              <w:rFonts w:cstheme="minorHAnsi"/>
              <w:color w:val="0000FF"/>
              <w:sz w:val="24"/>
              <w:szCs w:val="24"/>
            </w:rPr>
          </w:rPrChange>
        </w:rPr>
        <w:t>1.Register this thread with thread sceduler &amp; perform other initialization activities.</w:t>
      </w:r>
    </w:p>
    <w:p w:rsidR="00C3513B" w:rsidRPr="00B5270F" w:rsidRDefault="00572FDB" w:rsidP="00F634EC">
      <w:pPr>
        <w:pStyle w:val="ListParagraph"/>
        <w:autoSpaceDE w:val="0"/>
        <w:autoSpaceDN w:val="0"/>
        <w:adjustRightInd w:val="0"/>
        <w:spacing w:line="240" w:lineRule="auto"/>
        <w:rPr>
          <w:rFonts w:ascii="Times New Roman" w:hAnsi="Times New Roman" w:cs="Times New Roman"/>
          <w:color w:val="000000" w:themeColor="text1"/>
          <w:sz w:val="28"/>
          <w:szCs w:val="28"/>
          <w:rPrChange w:id="91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12" w:author="N PRASAD" w:date="2016-07-01T12:13:00Z">
            <w:rPr>
              <w:rFonts w:cstheme="minorHAnsi"/>
              <w:color w:val="0000FF"/>
              <w:sz w:val="24"/>
              <w:szCs w:val="24"/>
            </w:rPr>
          </w:rPrChange>
        </w:rPr>
        <w:t>2.run().</w:t>
      </w:r>
    </w:p>
    <w:p w:rsidR="009E7530" w:rsidRPr="00B5270F" w:rsidRDefault="00572FDB" w:rsidP="009E7530">
      <w:pPr>
        <w:pStyle w:val="ListParagraph"/>
        <w:autoSpaceDE w:val="0"/>
        <w:autoSpaceDN w:val="0"/>
        <w:adjustRightInd w:val="0"/>
        <w:spacing w:line="240" w:lineRule="auto"/>
        <w:rPr>
          <w:rFonts w:ascii="Times New Roman" w:hAnsi="Times New Roman" w:cs="Times New Roman"/>
          <w:color w:val="000000" w:themeColor="text1"/>
          <w:sz w:val="28"/>
          <w:szCs w:val="28"/>
          <w:rPrChange w:id="91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14" w:author="N PRASAD" w:date="2016-07-01T12:13:00Z">
            <w:rPr>
              <w:rFonts w:cstheme="minorHAnsi"/>
              <w:color w:val="0000FF"/>
              <w:sz w:val="24"/>
              <w:szCs w:val="24"/>
            </w:rPr>
          </w:rPrChange>
        </w:rPr>
        <w:t>}}</w:t>
      </w:r>
    </w:p>
    <w:p w:rsidR="009E7530" w:rsidRPr="00B5270F" w:rsidRDefault="00572FDB" w:rsidP="00EF6DD1">
      <w:pPr>
        <w:pStyle w:val="ListParagraph"/>
        <w:numPr>
          <w:ilvl w:val="0"/>
          <w:numId w:val="11"/>
        </w:numPr>
        <w:autoSpaceDE w:val="0"/>
        <w:autoSpaceDN w:val="0"/>
        <w:adjustRightInd w:val="0"/>
        <w:spacing w:line="240" w:lineRule="auto"/>
        <w:rPr>
          <w:rFonts w:ascii="Times New Roman" w:hAnsi="Times New Roman" w:cs="Times New Roman"/>
          <w:color w:val="000000" w:themeColor="text1"/>
          <w:sz w:val="28"/>
          <w:szCs w:val="28"/>
          <w:rPrChange w:id="91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16" w:author="N PRASAD" w:date="2016-07-01T12:13:00Z">
            <w:rPr>
              <w:rFonts w:cstheme="minorHAnsi"/>
              <w:color w:val="0000FF"/>
              <w:sz w:val="24"/>
              <w:szCs w:val="24"/>
            </w:rPr>
          </w:rPrChange>
        </w:rPr>
        <w:lastRenderedPageBreak/>
        <w:t>If we are not overriding run() method.then thread class run() will be executed which has emty implementation &amp; hence we won’t get any output.</w:t>
      </w:r>
    </w:p>
    <w:p w:rsidR="003B52EC" w:rsidRPr="00B5270F" w:rsidRDefault="003B52EC" w:rsidP="003B52EC">
      <w:pPr>
        <w:pStyle w:val="ListParagraph"/>
        <w:autoSpaceDE w:val="0"/>
        <w:autoSpaceDN w:val="0"/>
        <w:adjustRightInd w:val="0"/>
        <w:spacing w:line="240" w:lineRule="auto"/>
        <w:rPr>
          <w:rFonts w:ascii="Times New Roman" w:hAnsi="Times New Roman" w:cs="Times New Roman"/>
          <w:color w:val="000000" w:themeColor="text1"/>
          <w:sz w:val="28"/>
          <w:szCs w:val="28"/>
          <w:rPrChange w:id="917" w:author="N PRASAD" w:date="2016-07-01T12:13:00Z">
            <w:rPr>
              <w:rFonts w:cstheme="minorHAnsi"/>
              <w:sz w:val="24"/>
              <w:szCs w:val="24"/>
            </w:rPr>
          </w:rPrChange>
        </w:rPr>
      </w:pPr>
    </w:p>
    <w:p w:rsidR="001B472E" w:rsidRPr="00B5270F" w:rsidRDefault="00572FDB" w:rsidP="006F5035">
      <w:pPr>
        <w:autoSpaceDE w:val="0"/>
        <w:autoSpaceDN w:val="0"/>
        <w:adjustRightInd w:val="0"/>
        <w:spacing w:line="240" w:lineRule="auto"/>
        <w:ind w:left="360"/>
        <w:rPr>
          <w:rFonts w:ascii="Times New Roman" w:hAnsi="Times New Roman" w:cs="Times New Roman"/>
          <w:i/>
          <w:color w:val="000000" w:themeColor="text1"/>
          <w:sz w:val="28"/>
          <w:szCs w:val="28"/>
          <w:rPrChange w:id="918" w:author="N PRASAD" w:date="2016-07-01T12:13:00Z">
            <w:rPr>
              <w:rFonts w:cstheme="minorHAnsi"/>
              <w:i/>
              <w:sz w:val="24"/>
              <w:szCs w:val="24"/>
            </w:rPr>
          </w:rPrChange>
        </w:rPr>
      </w:pPr>
      <w:r w:rsidRPr="00B5270F">
        <w:rPr>
          <w:rFonts w:ascii="Times New Roman" w:hAnsi="Times New Roman" w:cs="Times New Roman"/>
          <w:b/>
          <w:color w:val="000000" w:themeColor="text1"/>
          <w:sz w:val="28"/>
          <w:szCs w:val="28"/>
          <w:rPrChange w:id="919" w:author="N PRASAD" w:date="2016-07-01T12:13:00Z">
            <w:rPr>
              <w:rFonts w:cstheme="minorHAnsi"/>
              <w:b/>
              <w:color w:val="0000FF"/>
              <w:sz w:val="24"/>
              <w:szCs w:val="24"/>
            </w:rPr>
          </w:rPrChange>
        </w:rPr>
        <w:t>Note:</w:t>
      </w:r>
      <w:r w:rsidRPr="00B5270F">
        <w:rPr>
          <w:rFonts w:ascii="Times New Roman" w:hAnsi="Times New Roman" w:cs="Times New Roman"/>
          <w:i/>
          <w:color w:val="000000" w:themeColor="text1"/>
          <w:sz w:val="28"/>
          <w:szCs w:val="28"/>
          <w:rPrChange w:id="920" w:author="N PRASAD" w:date="2016-07-01T12:13:00Z">
            <w:rPr>
              <w:rFonts w:cstheme="minorHAnsi"/>
              <w:i/>
              <w:color w:val="0000FF"/>
              <w:sz w:val="24"/>
              <w:szCs w:val="24"/>
            </w:rPr>
          </w:rPrChange>
        </w:rPr>
        <w:t>Highly recommended to override run() to define our job.</w:t>
      </w:r>
    </w:p>
    <w:p w:rsidR="00784CDF" w:rsidRPr="00B5270F" w:rsidRDefault="00784CDF" w:rsidP="006F5035">
      <w:pPr>
        <w:autoSpaceDE w:val="0"/>
        <w:autoSpaceDN w:val="0"/>
        <w:adjustRightInd w:val="0"/>
        <w:spacing w:line="240" w:lineRule="auto"/>
        <w:ind w:left="360"/>
        <w:rPr>
          <w:rFonts w:ascii="Times New Roman" w:hAnsi="Times New Roman" w:cs="Times New Roman"/>
          <w:i/>
          <w:color w:val="000000" w:themeColor="text1"/>
          <w:sz w:val="28"/>
          <w:szCs w:val="28"/>
          <w:rPrChange w:id="921" w:author="N PRASAD" w:date="2016-07-01T12:13:00Z">
            <w:rPr>
              <w:rFonts w:cstheme="minorHAnsi"/>
              <w:i/>
              <w:sz w:val="24"/>
              <w:szCs w:val="24"/>
            </w:rPr>
          </w:rPrChange>
        </w:rPr>
      </w:pPr>
    </w:p>
    <w:p w:rsidR="003B52EC" w:rsidRPr="00B5270F" w:rsidRDefault="003B52EC" w:rsidP="006F5035">
      <w:pPr>
        <w:autoSpaceDE w:val="0"/>
        <w:autoSpaceDN w:val="0"/>
        <w:adjustRightInd w:val="0"/>
        <w:spacing w:line="240" w:lineRule="auto"/>
        <w:ind w:left="360"/>
        <w:rPr>
          <w:rFonts w:ascii="Times New Roman" w:hAnsi="Times New Roman" w:cs="Times New Roman"/>
          <w:color w:val="000000" w:themeColor="text1"/>
          <w:sz w:val="28"/>
          <w:szCs w:val="28"/>
          <w:rPrChange w:id="922" w:author="N PRASAD" w:date="2016-07-01T12:13:00Z">
            <w:rPr>
              <w:rFonts w:cstheme="minorHAnsi"/>
              <w:sz w:val="24"/>
              <w:szCs w:val="24"/>
            </w:rPr>
          </w:rPrChange>
        </w:rPr>
      </w:pPr>
    </w:p>
    <w:p w:rsidR="00C87CC5" w:rsidRPr="00B5270F" w:rsidRDefault="00572FDB" w:rsidP="00C87CC5">
      <w:pPr>
        <w:autoSpaceDE w:val="0"/>
        <w:autoSpaceDN w:val="0"/>
        <w:adjustRightInd w:val="0"/>
        <w:spacing w:line="240" w:lineRule="auto"/>
        <w:ind w:hanging="270"/>
        <w:rPr>
          <w:rFonts w:ascii="Times New Roman" w:hAnsi="Times New Roman" w:cs="Times New Roman"/>
          <w:b/>
          <w:color w:val="000000" w:themeColor="text1"/>
          <w:sz w:val="28"/>
          <w:szCs w:val="28"/>
          <w:rPrChange w:id="923"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24" w:author="N PRASAD" w:date="2016-07-01T12:13:00Z">
            <w:rPr>
              <w:rFonts w:cstheme="minorHAnsi"/>
              <w:b/>
              <w:color w:val="0000FF"/>
              <w:sz w:val="24"/>
              <w:szCs w:val="24"/>
            </w:rPr>
          </w:rPrChange>
        </w:rPr>
        <w:t xml:space="preserve">      9. what is producer and cousumer problem in  threads. how can you </w:t>
      </w: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25"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26" w:author="N PRASAD" w:date="2016-07-01T12:13:00Z">
            <w:rPr>
              <w:rFonts w:cstheme="minorHAnsi"/>
              <w:b/>
              <w:color w:val="0000FF"/>
              <w:sz w:val="24"/>
              <w:szCs w:val="24"/>
            </w:rPr>
          </w:rPrChange>
        </w:rPr>
        <w:t xml:space="preserve">    implement it ?</w:t>
      </w:r>
    </w:p>
    <w:p w:rsidR="00E010B6"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27"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28" w:author="N PRASAD" w:date="2016-07-01T12:13:00Z">
            <w:rPr>
              <w:rFonts w:cstheme="minorHAnsi"/>
              <w:b/>
              <w:color w:val="0000FF"/>
              <w:sz w:val="24"/>
              <w:szCs w:val="24"/>
            </w:rPr>
          </w:rPrChange>
        </w:rPr>
        <w:t>Ans:</w:t>
      </w:r>
    </w:p>
    <w:p w:rsidR="00784CDF" w:rsidRPr="00B5270F" w:rsidRDefault="00784CDF" w:rsidP="00C87CC5">
      <w:pPr>
        <w:autoSpaceDE w:val="0"/>
        <w:autoSpaceDN w:val="0"/>
        <w:adjustRightInd w:val="0"/>
        <w:spacing w:line="240" w:lineRule="auto"/>
        <w:rPr>
          <w:rFonts w:ascii="Times New Roman" w:hAnsi="Times New Roman" w:cs="Times New Roman"/>
          <w:b/>
          <w:color w:val="000000" w:themeColor="text1"/>
          <w:sz w:val="28"/>
          <w:szCs w:val="28"/>
          <w:rPrChange w:id="929" w:author="N PRASAD" w:date="2016-07-01T12:13:00Z">
            <w:rPr>
              <w:rFonts w:cstheme="minorHAnsi"/>
              <w:b/>
              <w:sz w:val="24"/>
              <w:szCs w:val="24"/>
            </w:rPr>
          </w:rPrChange>
        </w:rPr>
      </w:pPr>
    </w:p>
    <w:p w:rsidR="00784CDF"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30" w:author="N PRASAD" w:date="2016-07-01T12:13:00Z">
            <w:rPr>
              <w:rFonts w:cstheme="minorHAnsi"/>
              <w:b/>
              <w:sz w:val="28"/>
              <w:szCs w:val="28"/>
            </w:rPr>
          </w:rPrChange>
        </w:rPr>
      </w:pPr>
      <w:r w:rsidRPr="00B5270F">
        <w:rPr>
          <w:rFonts w:ascii="Times New Roman" w:hAnsi="Times New Roman" w:cs="Times New Roman"/>
          <w:b/>
          <w:color w:val="000000" w:themeColor="text1"/>
          <w:sz w:val="28"/>
          <w:szCs w:val="28"/>
          <w:rPrChange w:id="931" w:author="N PRASAD" w:date="2016-07-01T12:13:00Z">
            <w:rPr>
              <w:rFonts w:cstheme="minorHAnsi"/>
              <w:b/>
              <w:color w:val="0000FF"/>
              <w:sz w:val="28"/>
              <w:szCs w:val="28"/>
            </w:rPr>
          </w:rPrChange>
        </w:rPr>
        <w:t>10.Explain about Thread Priority?</w:t>
      </w:r>
    </w:p>
    <w:p w:rsidR="00784CDF"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32"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33" w:author="N PRASAD" w:date="2016-07-01T12:13:00Z">
            <w:rPr>
              <w:rFonts w:cstheme="minorHAnsi"/>
              <w:b/>
              <w:color w:val="0000FF"/>
              <w:sz w:val="24"/>
              <w:szCs w:val="24"/>
            </w:rPr>
          </w:rPrChange>
        </w:rPr>
        <w:t>Ans:</w:t>
      </w:r>
    </w:p>
    <w:p w:rsidR="00784CDF" w:rsidRPr="00B5270F" w:rsidRDefault="00572FDB" w:rsidP="00EF6DD1">
      <w:pPr>
        <w:pStyle w:val="ListParagraph"/>
        <w:numPr>
          <w:ilvl w:val="0"/>
          <w:numId w:val="13"/>
        </w:numPr>
        <w:autoSpaceDE w:val="0"/>
        <w:autoSpaceDN w:val="0"/>
        <w:adjustRightInd w:val="0"/>
        <w:spacing w:line="240" w:lineRule="auto"/>
        <w:rPr>
          <w:rFonts w:ascii="Times New Roman" w:hAnsi="Times New Roman" w:cs="Times New Roman"/>
          <w:color w:val="000000" w:themeColor="text1"/>
          <w:sz w:val="28"/>
          <w:szCs w:val="28"/>
          <w:rPrChange w:id="93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35" w:author="N PRASAD" w:date="2016-07-01T12:13:00Z">
            <w:rPr>
              <w:rFonts w:cstheme="minorHAnsi"/>
              <w:color w:val="0000FF"/>
              <w:sz w:val="24"/>
              <w:szCs w:val="24"/>
            </w:rPr>
          </w:rPrChange>
        </w:rPr>
        <w:t>Every thread in java has some priority but the range of thread priorities is “1 to 10”.</w:t>
      </w:r>
    </w:p>
    <w:p w:rsidR="00784CDF" w:rsidRPr="00B5270F" w:rsidRDefault="00572FDB" w:rsidP="00EF6DD1">
      <w:pPr>
        <w:pStyle w:val="ListParagraph"/>
        <w:numPr>
          <w:ilvl w:val="0"/>
          <w:numId w:val="13"/>
        </w:numPr>
        <w:autoSpaceDE w:val="0"/>
        <w:autoSpaceDN w:val="0"/>
        <w:adjustRightInd w:val="0"/>
        <w:spacing w:line="240" w:lineRule="auto"/>
        <w:rPr>
          <w:rFonts w:ascii="Times New Roman" w:hAnsi="Times New Roman" w:cs="Times New Roman"/>
          <w:color w:val="000000" w:themeColor="text1"/>
          <w:sz w:val="28"/>
          <w:szCs w:val="28"/>
          <w:rPrChange w:id="93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37" w:author="N PRASAD" w:date="2016-07-01T12:13:00Z">
            <w:rPr>
              <w:rFonts w:cstheme="minorHAnsi"/>
              <w:color w:val="0000FF"/>
              <w:sz w:val="24"/>
              <w:szCs w:val="24"/>
            </w:rPr>
          </w:rPrChange>
        </w:rPr>
        <w:t>Thread class defines the following constants to define some standard priorities</w:t>
      </w:r>
    </w:p>
    <w:p w:rsidR="00784CDF" w:rsidRPr="00B5270F" w:rsidRDefault="00572FDB" w:rsidP="00EF6DD1">
      <w:pPr>
        <w:pStyle w:val="ListParagraph"/>
        <w:numPr>
          <w:ilvl w:val="0"/>
          <w:numId w:val="14"/>
        </w:numPr>
        <w:autoSpaceDE w:val="0"/>
        <w:autoSpaceDN w:val="0"/>
        <w:adjustRightInd w:val="0"/>
        <w:spacing w:line="240" w:lineRule="auto"/>
        <w:rPr>
          <w:rFonts w:ascii="Times New Roman" w:hAnsi="Times New Roman" w:cs="Times New Roman"/>
          <w:color w:val="000000" w:themeColor="text1"/>
          <w:sz w:val="28"/>
          <w:szCs w:val="28"/>
          <w:rPrChange w:id="93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39" w:author="N PRASAD" w:date="2016-07-01T12:13:00Z">
            <w:rPr>
              <w:rFonts w:cstheme="minorHAnsi"/>
              <w:color w:val="0000FF"/>
              <w:sz w:val="24"/>
              <w:szCs w:val="24"/>
            </w:rPr>
          </w:rPrChange>
        </w:rPr>
        <w:t>THREAD.MIN.PRIORITY         1</w:t>
      </w:r>
    </w:p>
    <w:p w:rsidR="00784CDF" w:rsidRPr="00B5270F" w:rsidRDefault="00572FDB" w:rsidP="00EF6DD1">
      <w:pPr>
        <w:pStyle w:val="ListParagraph"/>
        <w:numPr>
          <w:ilvl w:val="0"/>
          <w:numId w:val="14"/>
        </w:numPr>
        <w:autoSpaceDE w:val="0"/>
        <w:autoSpaceDN w:val="0"/>
        <w:adjustRightInd w:val="0"/>
        <w:spacing w:line="240" w:lineRule="auto"/>
        <w:rPr>
          <w:rFonts w:ascii="Times New Roman" w:hAnsi="Times New Roman" w:cs="Times New Roman"/>
          <w:color w:val="000000" w:themeColor="text1"/>
          <w:sz w:val="28"/>
          <w:szCs w:val="28"/>
          <w:rPrChange w:id="94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41" w:author="N PRASAD" w:date="2016-07-01T12:13:00Z">
            <w:rPr>
              <w:rFonts w:cstheme="minorHAnsi"/>
              <w:color w:val="0000FF"/>
              <w:sz w:val="24"/>
              <w:szCs w:val="24"/>
            </w:rPr>
          </w:rPrChange>
        </w:rPr>
        <w:t>THREAD.NORM.PRIORITY     5</w:t>
      </w:r>
    </w:p>
    <w:p w:rsidR="00784CDF" w:rsidRPr="00B5270F" w:rsidRDefault="00572FDB" w:rsidP="00EF6DD1">
      <w:pPr>
        <w:pStyle w:val="ListParagraph"/>
        <w:numPr>
          <w:ilvl w:val="0"/>
          <w:numId w:val="14"/>
        </w:numPr>
        <w:autoSpaceDE w:val="0"/>
        <w:autoSpaceDN w:val="0"/>
        <w:adjustRightInd w:val="0"/>
        <w:spacing w:line="240" w:lineRule="auto"/>
        <w:rPr>
          <w:rFonts w:ascii="Times New Roman" w:hAnsi="Times New Roman" w:cs="Times New Roman"/>
          <w:color w:val="000000" w:themeColor="text1"/>
          <w:sz w:val="28"/>
          <w:szCs w:val="28"/>
          <w:rPrChange w:id="94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43" w:author="N PRASAD" w:date="2016-07-01T12:13:00Z">
            <w:rPr>
              <w:rFonts w:cstheme="minorHAnsi"/>
              <w:color w:val="0000FF"/>
              <w:sz w:val="24"/>
              <w:szCs w:val="24"/>
            </w:rPr>
          </w:rPrChange>
        </w:rPr>
        <w:t>THREAD.MAX.PRIORITY        10</w:t>
      </w:r>
    </w:p>
    <w:p w:rsidR="00784CDF" w:rsidRPr="00B5270F" w:rsidRDefault="00572FDB" w:rsidP="00EF6DD1">
      <w:pPr>
        <w:pStyle w:val="ListParagraph"/>
        <w:numPr>
          <w:ilvl w:val="0"/>
          <w:numId w:val="15"/>
        </w:numPr>
        <w:autoSpaceDE w:val="0"/>
        <w:autoSpaceDN w:val="0"/>
        <w:adjustRightInd w:val="0"/>
        <w:spacing w:line="240" w:lineRule="auto"/>
        <w:rPr>
          <w:rFonts w:ascii="Times New Roman" w:hAnsi="Times New Roman" w:cs="Times New Roman"/>
          <w:color w:val="000000" w:themeColor="text1"/>
          <w:sz w:val="28"/>
          <w:szCs w:val="28"/>
          <w:rPrChange w:id="94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45" w:author="N PRASAD" w:date="2016-07-01T12:13:00Z">
            <w:rPr>
              <w:rFonts w:cstheme="minorHAnsi"/>
              <w:color w:val="0000FF"/>
              <w:sz w:val="24"/>
              <w:szCs w:val="24"/>
            </w:rPr>
          </w:rPrChange>
        </w:rPr>
        <w:t>Thread scheduler will use these pririorities while allocating cpu</w:t>
      </w:r>
    </w:p>
    <w:p w:rsidR="00E46389" w:rsidRPr="00B5270F" w:rsidRDefault="00572FDB" w:rsidP="00EF6DD1">
      <w:pPr>
        <w:pStyle w:val="ListParagraph"/>
        <w:numPr>
          <w:ilvl w:val="0"/>
          <w:numId w:val="15"/>
        </w:numPr>
        <w:autoSpaceDE w:val="0"/>
        <w:autoSpaceDN w:val="0"/>
        <w:adjustRightInd w:val="0"/>
        <w:spacing w:line="240" w:lineRule="auto"/>
        <w:rPr>
          <w:rFonts w:ascii="Times New Roman" w:hAnsi="Times New Roman" w:cs="Times New Roman"/>
          <w:color w:val="000000" w:themeColor="text1"/>
          <w:sz w:val="28"/>
          <w:szCs w:val="28"/>
          <w:rPrChange w:id="94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47" w:author="N PRASAD" w:date="2016-07-01T12:13:00Z">
            <w:rPr>
              <w:rFonts w:cstheme="minorHAnsi"/>
              <w:color w:val="0000FF"/>
              <w:sz w:val="24"/>
              <w:szCs w:val="24"/>
            </w:rPr>
          </w:rPrChange>
        </w:rPr>
        <w:t>If two threads having same priority then we can’t expect exact execution order,it depends on thread scheduler.</w:t>
      </w:r>
    </w:p>
    <w:p w:rsidR="003707A5" w:rsidRPr="00B5270F" w:rsidRDefault="00572FDB" w:rsidP="00EF6DD1">
      <w:pPr>
        <w:pStyle w:val="ListParagraph"/>
        <w:numPr>
          <w:ilvl w:val="0"/>
          <w:numId w:val="15"/>
        </w:numPr>
        <w:autoSpaceDE w:val="0"/>
        <w:autoSpaceDN w:val="0"/>
        <w:adjustRightInd w:val="0"/>
        <w:spacing w:line="240" w:lineRule="auto"/>
        <w:rPr>
          <w:rFonts w:ascii="Times New Roman" w:hAnsi="Times New Roman" w:cs="Times New Roman"/>
          <w:color w:val="000000" w:themeColor="text1"/>
          <w:sz w:val="28"/>
          <w:szCs w:val="28"/>
          <w:rPrChange w:id="94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49" w:author="N PRASAD" w:date="2016-07-01T12:13:00Z">
            <w:rPr>
              <w:rFonts w:cstheme="minorHAnsi"/>
              <w:color w:val="0000FF"/>
              <w:sz w:val="24"/>
              <w:szCs w:val="24"/>
            </w:rPr>
          </w:rPrChange>
        </w:rPr>
        <w:t>Default priority for main thread is 5.But for all the remaining threads it will be inheriting from the parent.</w:t>
      </w:r>
    </w:p>
    <w:p w:rsidR="002C26A6" w:rsidRPr="00B5270F" w:rsidRDefault="00572FDB" w:rsidP="00EF6DD1">
      <w:pPr>
        <w:pStyle w:val="ListParagraph"/>
        <w:numPr>
          <w:ilvl w:val="0"/>
          <w:numId w:val="15"/>
        </w:numPr>
        <w:autoSpaceDE w:val="0"/>
        <w:autoSpaceDN w:val="0"/>
        <w:adjustRightInd w:val="0"/>
        <w:spacing w:line="240" w:lineRule="auto"/>
        <w:rPr>
          <w:rFonts w:ascii="Times New Roman" w:hAnsi="Times New Roman" w:cs="Times New Roman"/>
          <w:color w:val="000000" w:themeColor="text1"/>
          <w:sz w:val="28"/>
          <w:szCs w:val="28"/>
          <w:rPrChange w:id="95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51" w:author="N PRASAD" w:date="2016-07-01T12:13:00Z">
            <w:rPr>
              <w:rFonts w:cstheme="minorHAnsi"/>
              <w:color w:val="0000FF"/>
              <w:sz w:val="24"/>
              <w:szCs w:val="24"/>
            </w:rPr>
          </w:rPrChange>
        </w:rPr>
        <w:t>To get &amp; set priority of thread.</w:t>
      </w:r>
    </w:p>
    <w:p w:rsidR="002C26A6" w:rsidRPr="00B5270F" w:rsidRDefault="00572FDB" w:rsidP="002C26A6">
      <w:pPr>
        <w:pStyle w:val="ListParagraph"/>
        <w:autoSpaceDE w:val="0"/>
        <w:autoSpaceDN w:val="0"/>
        <w:adjustRightInd w:val="0"/>
        <w:spacing w:line="240" w:lineRule="auto"/>
        <w:rPr>
          <w:rFonts w:ascii="Times New Roman" w:hAnsi="Times New Roman" w:cs="Times New Roman"/>
          <w:color w:val="000000" w:themeColor="text1"/>
          <w:sz w:val="28"/>
          <w:szCs w:val="28"/>
          <w:rPrChange w:id="95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53" w:author="N PRASAD" w:date="2016-07-01T12:13:00Z">
            <w:rPr>
              <w:rFonts w:cstheme="minorHAnsi"/>
              <w:color w:val="0000FF"/>
              <w:sz w:val="24"/>
              <w:szCs w:val="24"/>
            </w:rPr>
          </w:rPrChange>
        </w:rPr>
        <w:t>Public final int getPriority().</w:t>
      </w:r>
    </w:p>
    <w:p w:rsidR="00930A66" w:rsidRPr="00B5270F" w:rsidRDefault="00572FDB" w:rsidP="00930A66">
      <w:pPr>
        <w:pStyle w:val="ListParagraph"/>
        <w:autoSpaceDE w:val="0"/>
        <w:autoSpaceDN w:val="0"/>
        <w:adjustRightInd w:val="0"/>
        <w:spacing w:line="240" w:lineRule="auto"/>
        <w:rPr>
          <w:rFonts w:ascii="Times New Roman" w:hAnsi="Times New Roman" w:cs="Times New Roman"/>
          <w:color w:val="000000" w:themeColor="text1"/>
          <w:sz w:val="28"/>
          <w:szCs w:val="28"/>
          <w:rPrChange w:id="95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55" w:author="N PRASAD" w:date="2016-07-01T12:13:00Z">
            <w:rPr>
              <w:rFonts w:cstheme="minorHAnsi"/>
              <w:color w:val="0000FF"/>
              <w:sz w:val="24"/>
              <w:szCs w:val="24"/>
            </w:rPr>
          </w:rPrChange>
        </w:rPr>
        <w:t>Public final void setPriority(int p).</w:t>
      </w:r>
    </w:p>
    <w:p w:rsidR="00E46389" w:rsidRPr="00B5270F" w:rsidRDefault="00E46389" w:rsidP="00784CDF">
      <w:pPr>
        <w:pStyle w:val="ListParagraph"/>
        <w:autoSpaceDE w:val="0"/>
        <w:autoSpaceDN w:val="0"/>
        <w:adjustRightInd w:val="0"/>
        <w:spacing w:line="240" w:lineRule="auto"/>
        <w:ind w:left="1440"/>
        <w:rPr>
          <w:rFonts w:ascii="Times New Roman" w:hAnsi="Times New Roman" w:cs="Times New Roman"/>
          <w:b/>
          <w:color w:val="000000" w:themeColor="text1"/>
          <w:sz w:val="28"/>
          <w:szCs w:val="28"/>
          <w:rPrChange w:id="956" w:author="N PRASAD" w:date="2016-07-01T12:13:00Z">
            <w:rPr>
              <w:rFonts w:cstheme="minorHAnsi"/>
              <w:b/>
              <w:sz w:val="24"/>
              <w:szCs w:val="24"/>
            </w:rPr>
          </w:rPrChange>
        </w:rPr>
      </w:pPr>
    </w:p>
    <w:p w:rsidR="00E46389" w:rsidRPr="00B5270F" w:rsidRDefault="00572FDB" w:rsidP="00930A66">
      <w:pPr>
        <w:pStyle w:val="ListParagraph"/>
        <w:autoSpaceDE w:val="0"/>
        <w:autoSpaceDN w:val="0"/>
        <w:adjustRightInd w:val="0"/>
        <w:spacing w:line="240" w:lineRule="auto"/>
        <w:ind w:left="0"/>
        <w:rPr>
          <w:rFonts w:ascii="Times New Roman" w:hAnsi="Times New Roman" w:cs="Times New Roman"/>
          <w:b/>
          <w:color w:val="000000" w:themeColor="text1"/>
          <w:sz w:val="28"/>
          <w:szCs w:val="28"/>
          <w:rPrChange w:id="957"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58" w:author="N PRASAD" w:date="2016-07-01T12:13:00Z">
            <w:rPr>
              <w:rFonts w:cstheme="minorHAnsi"/>
              <w:b/>
              <w:color w:val="0000FF"/>
              <w:sz w:val="24"/>
              <w:szCs w:val="24"/>
            </w:rPr>
          </w:rPrChange>
        </w:rPr>
        <w:t>11.what are the yield,</w:t>
      </w:r>
      <w:ins w:id="959" w:author="N PRASAD" w:date="2016-07-01T12:15:00Z">
        <w:r w:rsidR="007C08B4">
          <w:rPr>
            <w:rFonts w:ascii="Times New Roman" w:hAnsi="Times New Roman" w:cs="Times New Roman"/>
            <w:b/>
            <w:color w:val="000000" w:themeColor="text1"/>
            <w:sz w:val="28"/>
            <w:szCs w:val="28"/>
          </w:rPr>
          <w:t xml:space="preserve"> </w:t>
        </w:r>
      </w:ins>
      <w:r w:rsidRPr="00B5270F">
        <w:rPr>
          <w:rFonts w:ascii="Times New Roman" w:hAnsi="Times New Roman" w:cs="Times New Roman"/>
          <w:b/>
          <w:color w:val="000000" w:themeColor="text1"/>
          <w:sz w:val="28"/>
          <w:szCs w:val="28"/>
          <w:rPrChange w:id="960" w:author="N PRASAD" w:date="2016-07-01T12:13:00Z">
            <w:rPr>
              <w:rFonts w:cstheme="minorHAnsi"/>
              <w:b/>
              <w:color w:val="0000FF"/>
              <w:sz w:val="24"/>
              <w:szCs w:val="24"/>
            </w:rPr>
          </w:rPrChange>
        </w:rPr>
        <w:t>join,</w:t>
      </w:r>
      <w:ins w:id="961" w:author="N PRASAD" w:date="2016-07-01T12:15:00Z">
        <w:r w:rsidR="007C08B4">
          <w:rPr>
            <w:rFonts w:ascii="Times New Roman" w:hAnsi="Times New Roman" w:cs="Times New Roman"/>
            <w:b/>
            <w:color w:val="000000" w:themeColor="text1"/>
            <w:sz w:val="28"/>
            <w:szCs w:val="28"/>
          </w:rPr>
          <w:t xml:space="preserve"> </w:t>
        </w:r>
      </w:ins>
      <w:r w:rsidRPr="00B5270F">
        <w:rPr>
          <w:rFonts w:ascii="Times New Roman" w:hAnsi="Times New Roman" w:cs="Times New Roman"/>
          <w:b/>
          <w:color w:val="000000" w:themeColor="text1"/>
          <w:sz w:val="28"/>
          <w:szCs w:val="28"/>
          <w:rPrChange w:id="962" w:author="N PRASAD" w:date="2016-07-01T12:13:00Z">
            <w:rPr>
              <w:rFonts w:cstheme="minorHAnsi"/>
              <w:b/>
              <w:color w:val="0000FF"/>
              <w:sz w:val="24"/>
              <w:szCs w:val="24"/>
            </w:rPr>
          </w:rPrChange>
        </w:rPr>
        <w:t>sleep methods?</w:t>
      </w:r>
    </w:p>
    <w:p w:rsidR="00930A66" w:rsidRPr="00B5270F" w:rsidRDefault="00572FDB" w:rsidP="00930A66">
      <w:pPr>
        <w:pStyle w:val="ListParagraph"/>
        <w:autoSpaceDE w:val="0"/>
        <w:autoSpaceDN w:val="0"/>
        <w:adjustRightInd w:val="0"/>
        <w:spacing w:line="240" w:lineRule="auto"/>
        <w:ind w:left="0"/>
        <w:rPr>
          <w:rFonts w:ascii="Times New Roman" w:hAnsi="Times New Roman" w:cs="Times New Roman"/>
          <w:color w:val="000000" w:themeColor="text1"/>
          <w:sz w:val="28"/>
          <w:szCs w:val="28"/>
          <w:rPrChange w:id="963"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964" w:author="N PRASAD" w:date="2016-07-01T12:13:00Z">
            <w:rPr>
              <w:rFonts w:cstheme="minorHAnsi"/>
              <w:b/>
              <w:color w:val="0000FF"/>
              <w:sz w:val="24"/>
              <w:szCs w:val="24"/>
            </w:rPr>
          </w:rPrChange>
        </w:rPr>
        <w:t>Ans:</w:t>
      </w:r>
    </w:p>
    <w:p w:rsidR="00930A66" w:rsidRPr="00B5270F" w:rsidRDefault="00572FDB" w:rsidP="00930A66">
      <w:pPr>
        <w:pStyle w:val="ListParagraph"/>
        <w:autoSpaceDE w:val="0"/>
        <w:autoSpaceDN w:val="0"/>
        <w:adjustRightInd w:val="0"/>
        <w:spacing w:line="240" w:lineRule="auto"/>
        <w:ind w:left="0"/>
        <w:rPr>
          <w:rFonts w:ascii="Times New Roman" w:hAnsi="Times New Roman" w:cs="Times New Roman"/>
          <w:color w:val="000000" w:themeColor="text1"/>
          <w:sz w:val="28"/>
          <w:szCs w:val="28"/>
          <w:rPrChange w:id="96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66" w:author="N PRASAD" w:date="2016-07-01T12:13:00Z">
            <w:rPr>
              <w:rFonts w:cstheme="minorHAnsi"/>
              <w:color w:val="0000FF"/>
              <w:sz w:val="24"/>
              <w:szCs w:val="24"/>
            </w:rPr>
          </w:rPrChange>
        </w:rPr>
        <w:t>These methods to prevent the execution.</w:t>
      </w:r>
    </w:p>
    <w:p w:rsidR="00766239" w:rsidRPr="00B5270F" w:rsidRDefault="00572FDB" w:rsidP="00930A66">
      <w:pPr>
        <w:pStyle w:val="ListParagraph"/>
        <w:autoSpaceDE w:val="0"/>
        <w:autoSpaceDN w:val="0"/>
        <w:adjustRightInd w:val="0"/>
        <w:spacing w:line="240" w:lineRule="auto"/>
        <w:ind w:left="0"/>
        <w:rPr>
          <w:rFonts w:ascii="Times New Roman" w:hAnsi="Times New Roman" w:cs="Times New Roman"/>
          <w:b/>
          <w:color w:val="000000" w:themeColor="text1"/>
          <w:sz w:val="28"/>
          <w:szCs w:val="28"/>
          <w:rPrChange w:id="967"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968" w:author="N PRASAD" w:date="2016-07-01T12:13:00Z">
            <w:rPr>
              <w:rFonts w:cstheme="minorHAnsi"/>
              <w:color w:val="0000FF"/>
              <w:sz w:val="24"/>
              <w:szCs w:val="24"/>
            </w:rPr>
          </w:rPrChange>
        </w:rPr>
        <w:t>1</w:t>
      </w:r>
      <w:r w:rsidRPr="00B5270F">
        <w:rPr>
          <w:rFonts w:ascii="Times New Roman" w:hAnsi="Times New Roman" w:cs="Times New Roman"/>
          <w:b/>
          <w:color w:val="000000" w:themeColor="text1"/>
          <w:sz w:val="28"/>
          <w:szCs w:val="28"/>
          <w:rPrChange w:id="969" w:author="N PRASAD" w:date="2016-07-01T12:13:00Z">
            <w:rPr>
              <w:rFonts w:cstheme="minorHAnsi"/>
              <w:b/>
              <w:color w:val="0000FF"/>
              <w:sz w:val="24"/>
              <w:szCs w:val="24"/>
            </w:rPr>
          </w:rPrChange>
        </w:rPr>
        <w:t>.yield():</w:t>
      </w:r>
    </w:p>
    <w:p w:rsidR="00E53661" w:rsidRPr="00B5270F" w:rsidRDefault="00572FDB" w:rsidP="00EF6DD1">
      <w:pPr>
        <w:pStyle w:val="ListParagraph"/>
        <w:numPr>
          <w:ilvl w:val="0"/>
          <w:numId w:val="17"/>
        </w:numPr>
        <w:autoSpaceDE w:val="0"/>
        <w:autoSpaceDN w:val="0"/>
        <w:adjustRightInd w:val="0"/>
        <w:spacing w:line="240" w:lineRule="auto"/>
        <w:rPr>
          <w:rFonts w:ascii="Times New Roman" w:hAnsi="Times New Roman" w:cs="Times New Roman"/>
          <w:color w:val="000000" w:themeColor="text1"/>
          <w:sz w:val="28"/>
          <w:szCs w:val="28"/>
          <w:rPrChange w:id="97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71" w:author="N PRASAD" w:date="2016-07-01T12:13:00Z">
            <w:rPr>
              <w:rFonts w:cstheme="minorHAnsi"/>
              <w:color w:val="0000FF"/>
              <w:sz w:val="24"/>
              <w:szCs w:val="24"/>
            </w:rPr>
          </w:rPrChange>
        </w:rPr>
        <w:t>yield method causes,To pause current executing thread for giving the chance to remaining waiting threads of same priority.</w:t>
      </w:r>
    </w:p>
    <w:p w:rsidR="00A23DB9" w:rsidRPr="00B5270F" w:rsidRDefault="00572FDB" w:rsidP="00EF6DD1">
      <w:pPr>
        <w:pStyle w:val="ListParagraph"/>
        <w:numPr>
          <w:ilvl w:val="0"/>
          <w:numId w:val="16"/>
        </w:numPr>
        <w:autoSpaceDE w:val="0"/>
        <w:autoSpaceDN w:val="0"/>
        <w:adjustRightInd w:val="0"/>
        <w:spacing w:line="240" w:lineRule="auto"/>
        <w:rPr>
          <w:rFonts w:ascii="Times New Roman" w:hAnsi="Times New Roman" w:cs="Times New Roman"/>
          <w:color w:val="000000" w:themeColor="text1"/>
          <w:sz w:val="28"/>
          <w:szCs w:val="28"/>
          <w:rPrChange w:id="97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973" w:author="N PRASAD" w:date="2016-07-01T12:13:00Z">
            <w:rPr>
              <w:rFonts w:cstheme="minorHAnsi"/>
              <w:color w:val="0000FF"/>
              <w:sz w:val="24"/>
              <w:szCs w:val="24"/>
            </w:rPr>
          </w:rPrChange>
        </w:rPr>
        <w:t>If there are no waiting threads or all waiting threads have low priority then the same thread will continue it’s execution once again.-+</w:t>
      </w:r>
    </w:p>
    <w:p w:rsidR="00D90058" w:rsidRPr="00B5270F" w:rsidRDefault="00572FDB" w:rsidP="00C87CC5">
      <w:pPr>
        <w:autoSpaceDE w:val="0"/>
        <w:autoSpaceDN w:val="0"/>
        <w:adjustRightInd w:val="0"/>
        <w:spacing w:line="240" w:lineRule="auto"/>
        <w:rPr>
          <w:rFonts w:ascii="Times New Roman" w:hAnsi="Times New Roman" w:cs="Times New Roman"/>
          <w:color w:val="000000" w:themeColor="text1"/>
          <w:sz w:val="28"/>
          <w:szCs w:val="28"/>
          <w:rPrChange w:id="974"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975" w:author="N PRASAD" w:date="2016-07-01T12:13:00Z">
            <w:rPr>
              <w:rFonts w:cstheme="minorHAnsi"/>
              <w:b/>
              <w:color w:val="0000FF"/>
              <w:sz w:val="24"/>
              <w:szCs w:val="24"/>
            </w:rPr>
          </w:rPrChange>
        </w:rPr>
        <w:t xml:space="preserve"> 2.join():</w:t>
      </w:r>
      <w:r w:rsidRPr="00B5270F">
        <w:rPr>
          <w:rFonts w:ascii="Times New Roman" w:hAnsi="Times New Roman" w:cs="Times New Roman"/>
          <w:color w:val="000000" w:themeColor="text1"/>
          <w:sz w:val="28"/>
          <w:szCs w:val="28"/>
          <w:rPrChange w:id="976" w:author="N PRASAD" w:date="2016-07-01T12:13:00Z">
            <w:rPr>
              <w:rFonts w:cstheme="minorHAnsi"/>
              <w:color w:val="0000FF"/>
              <w:sz w:val="24"/>
              <w:szCs w:val="24"/>
            </w:rPr>
          </w:rPrChange>
        </w:rPr>
        <w:t>If thread t1 executes t2.join() then t1 thread will entered into wiating state  untill t2 completes.then t1 will continue its execution</w:t>
      </w:r>
    </w:p>
    <w:p w:rsidR="00244FE8" w:rsidRPr="00B5270F" w:rsidRDefault="00572FDB" w:rsidP="00C87CC5">
      <w:pPr>
        <w:autoSpaceDE w:val="0"/>
        <w:autoSpaceDN w:val="0"/>
        <w:adjustRightInd w:val="0"/>
        <w:spacing w:line="240" w:lineRule="auto"/>
        <w:rPr>
          <w:rFonts w:ascii="Times New Roman" w:hAnsi="Times New Roman" w:cs="Times New Roman"/>
          <w:color w:val="000000" w:themeColor="text1"/>
          <w:sz w:val="28"/>
          <w:szCs w:val="28"/>
          <w:rPrChange w:id="977"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978" w:author="N PRASAD" w:date="2016-07-01T12:13:00Z">
            <w:rPr>
              <w:rFonts w:cstheme="minorHAnsi"/>
              <w:b/>
              <w:color w:val="0000FF"/>
              <w:sz w:val="24"/>
              <w:szCs w:val="24"/>
            </w:rPr>
          </w:rPrChange>
        </w:rPr>
        <w:t>3.sleep():</w:t>
      </w:r>
      <w:r w:rsidRPr="00B5270F">
        <w:rPr>
          <w:rFonts w:ascii="Times New Roman" w:hAnsi="Times New Roman" w:cs="Times New Roman"/>
          <w:color w:val="000000" w:themeColor="text1"/>
          <w:sz w:val="28"/>
          <w:szCs w:val="28"/>
          <w:rPrChange w:id="979" w:author="N PRASAD" w:date="2016-07-01T12:13:00Z">
            <w:rPr>
              <w:rFonts w:cstheme="minorHAnsi"/>
              <w:color w:val="0000FF"/>
              <w:sz w:val="24"/>
              <w:szCs w:val="24"/>
            </w:rPr>
          </w:rPrChange>
        </w:rPr>
        <w:t>If a thread don’t want to perform any operation for a perticular amount of time.when we use this we should handle interrupted exception other wise we will get compile time error.</w:t>
      </w: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80"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81" w:author="N PRASAD" w:date="2016-07-01T12:13:00Z">
            <w:rPr>
              <w:rFonts w:cstheme="minorHAnsi"/>
              <w:b/>
              <w:color w:val="0000FF"/>
              <w:sz w:val="24"/>
              <w:szCs w:val="24"/>
            </w:rPr>
          </w:rPrChange>
        </w:rPr>
        <w:lastRenderedPageBreak/>
        <w:t>10. how can you produce deadlock using two threads.</w:t>
      </w:r>
    </w:p>
    <w:p w:rsidR="00C87CC5" w:rsidRPr="00B5270F" w:rsidRDefault="00C87CC5" w:rsidP="00C87CC5">
      <w:pPr>
        <w:autoSpaceDE w:val="0"/>
        <w:autoSpaceDN w:val="0"/>
        <w:adjustRightInd w:val="0"/>
        <w:spacing w:line="240" w:lineRule="auto"/>
        <w:rPr>
          <w:rFonts w:ascii="Times New Roman" w:hAnsi="Times New Roman" w:cs="Times New Roman"/>
          <w:b/>
          <w:color w:val="000000" w:themeColor="text1"/>
          <w:sz w:val="28"/>
          <w:szCs w:val="28"/>
          <w:rPrChange w:id="982" w:author="N PRASAD" w:date="2016-07-01T12:13:00Z">
            <w:rPr>
              <w:rFonts w:cstheme="minorHAnsi"/>
              <w:b/>
              <w:sz w:val="24"/>
              <w:szCs w:val="24"/>
            </w:rPr>
          </w:rPrChange>
        </w:rPr>
      </w:pP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83"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84" w:author="N PRASAD" w:date="2016-07-01T12:13:00Z">
            <w:rPr>
              <w:rFonts w:cstheme="minorHAnsi"/>
              <w:b/>
              <w:color w:val="0000FF"/>
              <w:sz w:val="24"/>
              <w:szCs w:val="24"/>
            </w:rPr>
          </w:rPrChange>
        </w:rPr>
        <w:t xml:space="preserve"> 11. What are the different exceptions related to threads.</w:t>
      </w:r>
    </w:p>
    <w:p w:rsidR="00C87CC5" w:rsidRPr="00B5270F" w:rsidRDefault="00C87CC5" w:rsidP="00C87CC5">
      <w:pPr>
        <w:autoSpaceDE w:val="0"/>
        <w:autoSpaceDN w:val="0"/>
        <w:adjustRightInd w:val="0"/>
        <w:spacing w:line="240" w:lineRule="auto"/>
        <w:rPr>
          <w:rFonts w:ascii="Times New Roman" w:hAnsi="Times New Roman" w:cs="Times New Roman"/>
          <w:b/>
          <w:color w:val="000000" w:themeColor="text1"/>
          <w:sz w:val="28"/>
          <w:szCs w:val="28"/>
          <w:rPrChange w:id="985" w:author="N PRASAD" w:date="2016-07-01T12:13:00Z">
            <w:rPr>
              <w:rFonts w:cstheme="minorHAnsi"/>
              <w:b/>
              <w:sz w:val="24"/>
              <w:szCs w:val="24"/>
            </w:rPr>
          </w:rPrChange>
        </w:rPr>
      </w:pP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86"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87" w:author="N PRASAD" w:date="2016-07-01T12:13:00Z">
            <w:rPr>
              <w:rFonts w:cstheme="minorHAnsi"/>
              <w:b/>
              <w:color w:val="0000FF"/>
              <w:sz w:val="24"/>
              <w:szCs w:val="24"/>
            </w:rPr>
          </w:rPrChange>
        </w:rPr>
        <w:t xml:space="preserve"> 12. what are the methods available in Thread class.</w:t>
      </w:r>
    </w:p>
    <w:p w:rsidR="009801BF"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988"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989" w:author="N PRASAD" w:date="2016-07-01T12:13:00Z">
            <w:rPr>
              <w:rFonts w:cstheme="minorHAnsi"/>
              <w:b/>
              <w:color w:val="0000FF"/>
              <w:sz w:val="24"/>
              <w:szCs w:val="24"/>
            </w:rPr>
          </w:rPrChange>
        </w:rPr>
        <w:t>Ans:</w:t>
      </w:r>
    </w:p>
    <w:p w:rsidR="009801BF" w:rsidRPr="00B5270F" w:rsidRDefault="00572FDB" w:rsidP="009801BF">
      <w:pPr>
        <w:rPr>
          <w:rFonts w:ascii="Times New Roman" w:hAnsi="Times New Roman" w:cs="Times New Roman"/>
          <w:color w:val="000000" w:themeColor="text1"/>
          <w:sz w:val="28"/>
          <w:szCs w:val="28"/>
          <w:rPrChange w:id="990"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991" w:author="N PRASAD" w:date="2016-07-01T12:13:00Z">
            <w:rPr>
              <w:rFonts w:ascii="Arial" w:hAnsi="Arial" w:cs="Arial"/>
              <w:color w:val="0000FF"/>
              <w:sz w:val="24"/>
              <w:szCs w:val="24"/>
            </w:rPr>
          </w:rPrChange>
        </w:rPr>
        <w:t>Methods: -</w:t>
      </w:r>
    </w:p>
    <w:p w:rsidR="009801BF" w:rsidRPr="00B5270F" w:rsidRDefault="009801BF" w:rsidP="009801BF">
      <w:pPr>
        <w:rPr>
          <w:rFonts w:ascii="Times New Roman" w:hAnsi="Times New Roman" w:cs="Times New Roman"/>
          <w:color w:val="000000" w:themeColor="text1"/>
          <w:sz w:val="28"/>
          <w:szCs w:val="28"/>
          <w:rPrChange w:id="992" w:author="N PRASAD" w:date="2016-07-01T12:13:00Z">
            <w:rPr>
              <w:rFonts w:ascii="Arial" w:hAnsi="Arial" w:cs="Arial"/>
              <w:sz w:val="24"/>
              <w:szCs w:val="24"/>
            </w:rPr>
          </w:rPrChange>
        </w:rPr>
      </w:pPr>
    </w:p>
    <w:tbl>
      <w:tblPr>
        <w:tblW w:w="0" w:type="auto"/>
        <w:tblInd w:w="525" w:type="dxa"/>
        <w:tblLayout w:type="fixed"/>
        <w:tblLook w:val="0000"/>
      </w:tblPr>
      <w:tblGrid>
        <w:gridCol w:w="3888"/>
        <w:gridCol w:w="3270"/>
      </w:tblGrid>
      <w:tr w:rsidR="009801BF" w:rsidRPr="00B5270F" w:rsidTr="00701B33">
        <w:tc>
          <w:tcPr>
            <w:tcW w:w="3888" w:type="dxa"/>
            <w:tcBorders>
              <w:top w:val="single" w:sz="4" w:space="0" w:color="000000"/>
              <w:left w:val="single" w:sz="4" w:space="0" w:color="000000"/>
              <w:bottom w:val="single" w:sz="4" w:space="0" w:color="000000"/>
            </w:tcBorders>
          </w:tcPr>
          <w:p w:rsidR="009801BF" w:rsidRPr="00B5270F" w:rsidRDefault="00572FDB" w:rsidP="00701B33">
            <w:pPr>
              <w:snapToGrid w:val="0"/>
              <w:rPr>
                <w:rStyle w:val="element1"/>
                <w:rFonts w:ascii="Times New Roman" w:hAnsi="Times New Roman" w:cs="Times New Roman"/>
                <w:color w:val="000000" w:themeColor="text1"/>
                <w:sz w:val="28"/>
                <w:szCs w:val="28"/>
                <w:lang w:val="en-GB"/>
                <w:rPrChange w:id="993"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994" w:author="N PRASAD" w:date="2016-07-01T12:13:00Z">
                  <w:rPr>
                    <w:rStyle w:val="element1"/>
                    <w:rFonts w:ascii="Arial" w:hAnsi="Arial" w:cs="Arial"/>
                    <w:color w:val="000000"/>
                    <w:sz w:val="24"/>
                    <w:szCs w:val="24"/>
                    <w:lang w:val="en-GB"/>
                  </w:rPr>
                </w:rPrChange>
              </w:rPr>
              <w:t>getName()</w:t>
            </w:r>
          </w:p>
        </w:tc>
        <w:tc>
          <w:tcPr>
            <w:tcW w:w="3270" w:type="dxa"/>
            <w:tcBorders>
              <w:top w:val="single" w:sz="4" w:space="0" w:color="000000"/>
              <w:left w:val="single" w:sz="4" w:space="0" w:color="000000"/>
              <w:bottom w:val="single" w:sz="4" w:space="0" w:color="000000"/>
              <w:right w:val="single" w:sz="4" w:space="0" w:color="000000"/>
            </w:tcBorders>
          </w:tcPr>
          <w:p w:rsidR="009801BF" w:rsidRPr="00B5270F" w:rsidRDefault="00572FDB" w:rsidP="00701B33">
            <w:pPr>
              <w:snapToGrid w:val="0"/>
              <w:rPr>
                <w:rStyle w:val="element1"/>
                <w:rFonts w:ascii="Times New Roman" w:hAnsi="Times New Roman" w:cs="Times New Roman"/>
                <w:color w:val="000000" w:themeColor="text1"/>
                <w:sz w:val="28"/>
                <w:szCs w:val="28"/>
                <w:lang w:val="en-GB"/>
                <w:rPrChange w:id="995"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996" w:author="N PRASAD" w:date="2016-07-01T12:13:00Z">
                  <w:rPr>
                    <w:rStyle w:val="element1"/>
                    <w:rFonts w:ascii="Arial" w:hAnsi="Arial" w:cs="Arial"/>
                    <w:color w:val="000000"/>
                    <w:sz w:val="24"/>
                    <w:szCs w:val="24"/>
                    <w:lang w:val="en-GB"/>
                  </w:rPr>
                </w:rPrChange>
              </w:rPr>
              <w:t>run()</w:t>
            </w:r>
          </w:p>
        </w:tc>
      </w:tr>
      <w:tr w:rsidR="009801BF" w:rsidRPr="00B5270F" w:rsidTr="00701B33">
        <w:tc>
          <w:tcPr>
            <w:tcW w:w="3888" w:type="dxa"/>
            <w:tcBorders>
              <w:left w:val="single" w:sz="4" w:space="0" w:color="000000"/>
              <w:bottom w:val="single" w:sz="4" w:space="0" w:color="000000"/>
            </w:tcBorders>
          </w:tcPr>
          <w:p w:rsidR="009801BF" w:rsidRPr="00B5270F" w:rsidRDefault="00572FDB" w:rsidP="00701B33">
            <w:pPr>
              <w:snapToGrid w:val="0"/>
              <w:rPr>
                <w:rStyle w:val="element1"/>
                <w:rFonts w:ascii="Times New Roman" w:hAnsi="Times New Roman" w:cs="Times New Roman"/>
                <w:color w:val="000000" w:themeColor="text1"/>
                <w:sz w:val="28"/>
                <w:szCs w:val="28"/>
                <w:lang w:val="en-GB"/>
                <w:rPrChange w:id="997"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998" w:author="N PRASAD" w:date="2016-07-01T12:13:00Z">
                  <w:rPr>
                    <w:rStyle w:val="element1"/>
                    <w:rFonts w:ascii="Arial" w:hAnsi="Arial" w:cs="Arial"/>
                    <w:color w:val="000000"/>
                    <w:sz w:val="24"/>
                    <w:szCs w:val="24"/>
                    <w:lang w:val="en-GB"/>
                  </w:rPr>
                </w:rPrChange>
              </w:rPr>
              <w:t>getPriority()</w:t>
            </w:r>
          </w:p>
        </w:tc>
        <w:tc>
          <w:tcPr>
            <w:tcW w:w="3270" w:type="dxa"/>
            <w:tcBorders>
              <w:left w:val="single" w:sz="4" w:space="0" w:color="000000"/>
              <w:bottom w:val="single" w:sz="4" w:space="0" w:color="000000"/>
              <w:right w:val="single" w:sz="4" w:space="0" w:color="000000"/>
            </w:tcBorders>
          </w:tcPr>
          <w:p w:rsidR="009801BF" w:rsidRPr="00B5270F" w:rsidRDefault="00572FDB" w:rsidP="00701B33">
            <w:pPr>
              <w:snapToGrid w:val="0"/>
              <w:rPr>
                <w:rStyle w:val="element1"/>
                <w:rFonts w:ascii="Times New Roman" w:hAnsi="Times New Roman" w:cs="Times New Roman"/>
                <w:color w:val="000000" w:themeColor="text1"/>
                <w:sz w:val="28"/>
                <w:szCs w:val="28"/>
                <w:lang w:val="en-GB"/>
                <w:rPrChange w:id="999"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1000" w:author="N PRASAD" w:date="2016-07-01T12:13:00Z">
                  <w:rPr>
                    <w:rStyle w:val="element1"/>
                    <w:rFonts w:ascii="Arial" w:hAnsi="Arial" w:cs="Arial"/>
                    <w:color w:val="000000"/>
                    <w:sz w:val="24"/>
                    <w:szCs w:val="24"/>
                    <w:lang w:val="en-GB"/>
                  </w:rPr>
                </w:rPrChange>
              </w:rPr>
              <w:t>Sleep()</w:t>
            </w:r>
          </w:p>
        </w:tc>
      </w:tr>
      <w:tr w:rsidR="009801BF" w:rsidRPr="00B5270F" w:rsidTr="00701B33">
        <w:tc>
          <w:tcPr>
            <w:tcW w:w="3888" w:type="dxa"/>
            <w:tcBorders>
              <w:left w:val="single" w:sz="4" w:space="0" w:color="000000"/>
              <w:bottom w:val="single" w:sz="4" w:space="0" w:color="000000"/>
            </w:tcBorders>
          </w:tcPr>
          <w:p w:rsidR="009801BF" w:rsidRPr="00B5270F" w:rsidRDefault="00572FDB" w:rsidP="00701B33">
            <w:pPr>
              <w:snapToGrid w:val="0"/>
              <w:rPr>
                <w:rStyle w:val="element1"/>
                <w:rFonts w:ascii="Times New Roman" w:hAnsi="Times New Roman" w:cs="Times New Roman"/>
                <w:color w:val="000000" w:themeColor="text1"/>
                <w:sz w:val="28"/>
                <w:szCs w:val="28"/>
                <w:lang w:val="en-GB"/>
                <w:rPrChange w:id="1001"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1002" w:author="N PRASAD" w:date="2016-07-01T12:13:00Z">
                  <w:rPr>
                    <w:rStyle w:val="element1"/>
                    <w:rFonts w:ascii="Arial" w:hAnsi="Arial" w:cs="Arial"/>
                    <w:color w:val="000000"/>
                    <w:sz w:val="24"/>
                    <w:szCs w:val="24"/>
                    <w:lang w:val="en-GB"/>
                  </w:rPr>
                </w:rPrChange>
              </w:rPr>
              <w:t>isAlive()</w:t>
            </w:r>
          </w:p>
        </w:tc>
        <w:tc>
          <w:tcPr>
            <w:tcW w:w="3270" w:type="dxa"/>
            <w:tcBorders>
              <w:left w:val="single" w:sz="4" w:space="0" w:color="000000"/>
              <w:bottom w:val="single" w:sz="4" w:space="0" w:color="000000"/>
              <w:right w:val="single" w:sz="4" w:space="0" w:color="000000"/>
            </w:tcBorders>
          </w:tcPr>
          <w:p w:rsidR="009801BF" w:rsidRPr="00B5270F" w:rsidRDefault="00572FDB" w:rsidP="00701B33">
            <w:pPr>
              <w:snapToGrid w:val="0"/>
              <w:rPr>
                <w:rStyle w:val="element1"/>
                <w:rFonts w:ascii="Times New Roman" w:hAnsi="Times New Roman" w:cs="Times New Roman"/>
                <w:color w:val="000000" w:themeColor="text1"/>
                <w:sz w:val="28"/>
                <w:szCs w:val="28"/>
                <w:lang w:val="en-GB"/>
                <w:rPrChange w:id="1003"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1004" w:author="N PRASAD" w:date="2016-07-01T12:13:00Z">
                  <w:rPr>
                    <w:rStyle w:val="element1"/>
                    <w:rFonts w:ascii="Arial" w:hAnsi="Arial" w:cs="Arial"/>
                    <w:color w:val="000000"/>
                    <w:sz w:val="24"/>
                    <w:szCs w:val="24"/>
                    <w:lang w:val="en-GB"/>
                  </w:rPr>
                </w:rPrChange>
              </w:rPr>
              <w:t>Start()</w:t>
            </w:r>
          </w:p>
        </w:tc>
      </w:tr>
      <w:tr w:rsidR="009801BF" w:rsidRPr="00B5270F" w:rsidTr="00701B33">
        <w:tc>
          <w:tcPr>
            <w:tcW w:w="3888" w:type="dxa"/>
            <w:tcBorders>
              <w:left w:val="single" w:sz="4" w:space="0" w:color="000000"/>
              <w:bottom w:val="single" w:sz="4" w:space="0" w:color="000000"/>
            </w:tcBorders>
          </w:tcPr>
          <w:p w:rsidR="009801BF" w:rsidRPr="00B5270F" w:rsidRDefault="00572FDB" w:rsidP="00701B33">
            <w:pPr>
              <w:snapToGrid w:val="0"/>
              <w:rPr>
                <w:rStyle w:val="element1"/>
                <w:rFonts w:ascii="Times New Roman" w:hAnsi="Times New Roman" w:cs="Times New Roman"/>
                <w:color w:val="000000" w:themeColor="text1"/>
                <w:sz w:val="28"/>
                <w:szCs w:val="28"/>
                <w:lang w:val="en-GB"/>
                <w:rPrChange w:id="1005"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1006" w:author="N PRASAD" w:date="2016-07-01T12:13:00Z">
                  <w:rPr>
                    <w:rStyle w:val="element1"/>
                    <w:rFonts w:ascii="Arial" w:hAnsi="Arial" w:cs="Arial"/>
                    <w:color w:val="000000"/>
                    <w:sz w:val="24"/>
                    <w:szCs w:val="24"/>
                    <w:lang w:val="en-GB"/>
                  </w:rPr>
                </w:rPrChange>
              </w:rPr>
              <w:t>join()</w:t>
            </w:r>
          </w:p>
        </w:tc>
        <w:tc>
          <w:tcPr>
            <w:tcW w:w="3270" w:type="dxa"/>
            <w:tcBorders>
              <w:left w:val="single" w:sz="4" w:space="0" w:color="000000"/>
              <w:bottom w:val="single" w:sz="4" w:space="0" w:color="000000"/>
              <w:right w:val="single" w:sz="4" w:space="0" w:color="000000"/>
            </w:tcBorders>
          </w:tcPr>
          <w:p w:rsidR="009801BF" w:rsidRPr="00B5270F" w:rsidRDefault="009801BF" w:rsidP="00701B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0"/>
              <w:rPr>
                <w:rFonts w:ascii="Times New Roman" w:hAnsi="Times New Roman" w:cs="Times New Roman"/>
                <w:color w:val="000000" w:themeColor="text1"/>
                <w:sz w:val="28"/>
                <w:szCs w:val="28"/>
                <w:rPrChange w:id="1007" w:author="N PRASAD" w:date="2016-07-01T12:13:00Z">
                  <w:rPr>
                    <w:sz w:val="24"/>
                    <w:szCs w:val="24"/>
                  </w:rPr>
                </w:rPrChange>
              </w:rPr>
            </w:pPr>
          </w:p>
        </w:tc>
      </w:tr>
    </w:tbl>
    <w:p w:rsidR="009801BF" w:rsidRPr="00B5270F" w:rsidRDefault="009801BF" w:rsidP="00C87CC5">
      <w:pPr>
        <w:autoSpaceDE w:val="0"/>
        <w:autoSpaceDN w:val="0"/>
        <w:adjustRightInd w:val="0"/>
        <w:spacing w:line="240" w:lineRule="auto"/>
        <w:rPr>
          <w:rFonts w:ascii="Times New Roman" w:hAnsi="Times New Roman" w:cs="Times New Roman"/>
          <w:b/>
          <w:color w:val="000000" w:themeColor="text1"/>
          <w:sz w:val="28"/>
          <w:szCs w:val="28"/>
          <w:rPrChange w:id="1008" w:author="N PRASAD" w:date="2016-07-01T12:13:00Z">
            <w:rPr>
              <w:rFonts w:cstheme="minorHAnsi"/>
              <w:b/>
              <w:sz w:val="24"/>
              <w:szCs w:val="24"/>
            </w:rPr>
          </w:rPrChange>
        </w:rPr>
      </w:pPr>
    </w:p>
    <w:p w:rsidR="00C87CC5" w:rsidRPr="00B5270F" w:rsidRDefault="00C87CC5" w:rsidP="00C87CC5">
      <w:pPr>
        <w:autoSpaceDE w:val="0"/>
        <w:autoSpaceDN w:val="0"/>
        <w:adjustRightInd w:val="0"/>
        <w:spacing w:line="240" w:lineRule="auto"/>
        <w:rPr>
          <w:rFonts w:ascii="Times New Roman" w:hAnsi="Times New Roman" w:cs="Times New Roman"/>
          <w:b/>
          <w:color w:val="000000" w:themeColor="text1"/>
          <w:sz w:val="28"/>
          <w:szCs w:val="28"/>
          <w:rPrChange w:id="1009" w:author="N PRASAD" w:date="2016-07-01T12:13:00Z">
            <w:rPr>
              <w:rFonts w:cstheme="minorHAnsi"/>
              <w:b/>
              <w:sz w:val="24"/>
              <w:szCs w:val="24"/>
            </w:rPr>
          </w:rPrChange>
        </w:rPr>
      </w:pP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1010"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11" w:author="N PRASAD" w:date="2016-07-01T12:13:00Z">
            <w:rPr>
              <w:rFonts w:cstheme="minorHAnsi"/>
              <w:b/>
              <w:color w:val="0000FF"/>
              <w:sz w:val="24"/>
              <w:szCs w:val="24"/>
            </w:rPr>
          </w:rPrChange>
        </w:rPr>
        <w:t xml:space="preserve"> 13. what are the methods available in Object class related to threads?</w:t>
      </w: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1012"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13" w:author="N PRASAD" w:date="2016-07-01T12:13:00Z">
            <w:rPr>
              <w:rFonts w:cstheme="minorHAnsi"/>
              <w:b/>
              <w:color w:val="0000FF"/>
              <w:sz w:val="24"/>
              <w:szCs w:val="24"/>
            </w:rPr>
          </w:rPrChange>
        </w:rPr>
        <w:t xml:space="preserve">    why wait,notify,</w:t>
      </w:r>
      <w:r w:rsidRPr="00B5270F">
        <w:rPr>
          <w:rFonts w:ascii="Times New Roman" w:hAnsi="Times New Roman" w:cs="Times New Roman"/>
          <w:b/>
          <w:color w:val="000000" w:themeColor="text1"/>
          <w:sz w:val="28"/>
          <w:szCs w:val="28"/>
          <w:u w:val="single"/>
          <w:rPrChange w:id="1014" w:author="N PRASAD" w:date="2016-07-01T12:13:00Z">
            <w:rPr>
              <w:rFonts w:cstheme="minorHAnsi"/>
              <w:b/>
              <w:color w:val="000000"/>
              <w:sz w:val="24"/>
              <w:szCs w:val="24"/>
              <w:u w:val="single"/>
            </w:rPr>
          </w:rPrChange>
        </w:rPr>
        <w:t>notifyall</w:t>
      </w:r>
      <w:r w:rsidRPr="00B5270F">
        <w:rPr>
          <w:rFonts w:ascii="Times New Roman" w:hAnsi="Times New Roman" w:cs="Times New Roman"/>
          <w:b/>
          <w:color w:val="000000" w:themeColor="text1"/>
          <w:sz w:val="28"/>
          <w:szCs w:val="28"/>
          <w:rPrChange w:id="1015" w:author="N PRASAD" w:date="2016-07-01T12:13:00Z">
            <w:rPr>
              <w:rFonts w:cstheme="minorHAnsi"/>
              <w:b/>
              <w:color w:val="0000FF"/>
              <w:sz w:val="24"/>
              <w:szCs w:val="24"/>
            </w:rPr>
          </w:rPrChange>
        </w:rPr>
        <w:t xml:space="preserve"> methods are available in Object class.</w:t>
      </w: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1016"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17" w:author="N PRASAD" w:date="2016-07-01T12:13:00Z">
            <w:rPr>
              <w:rFonts w:cstheme="minorHAnsi"/>
              <w:b/>
              <w:color w:val="0000FF"/>
              <w:sz w:val="24"/>
              <w:szCs w:val="24"/>
            </w:rPr>
          </w:rPrChange>
        </w:rPr>
        <w:t xml:space="preserve">    Ans:</w:t>
      </w:r>
    </w:p>
    <w:p w:rsidR="00FD30BD" w:rsidRPr="00B5270F" w:rsidRDefault="00572FDB" w:rsidP="00EF6DD1">
      <w:pPr>
        <w:pStyle w:val="ListParagraph"/>
        <w:numPr>
          <w:ilvl w:val="0"/>
          <w:numId w:val="6"/>
        </w:numPr>
        <w:autoSpaceDE w:val="0"/>
        <w:autoSpaceDN w:val="0"/>
        <w:adjustRightInd w:val="0"/>
        <w:spacing w:line="240" w:lineRule="auto"/>
        <w:rPr>
          <w:rFonts w:ascii="Times New Roman" w:hAnsi="Times New Roman" w:cs="Times New Roman"/>
          <w:b/>
          <w:color w:val="000000" w:themeColor="text1"/>
          <w:sz w:val="28"/>
          <w:szCs w:val="28"/>
          <w:rPrChange w:id="1018"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1019" w:author="N PRASAD" w:date="2016-07-01T12:13:00Z">
            <w:rPr>
              <w:rFonts w:ascii="Arial" w:hAnsi="Arial" w:cs="Arial"/>
              <w:color w:val="0000FF"/>
              <w:sz w:val="24"/>
              <w:szCs w:val="24"/>
            </w:rPr>
          </w:rPrChange>
        </w:rPr>
        <w:t xml:space="preserve">void notify()  </w:t>
      </w:r>
      <w:r w:rsidRPr="00B5270F">
        <w:rPr>
          <w:rFonts w:ascii="Times New Roman" w:hAnsi="Times New Roman" w:cs="Times New Roman"/>
          <w:b/>
          <w:color w:val="000000" w:themeColor="text1"/>
          <w:sz w:val="28"/>
          <w:szCs w:val="28"/>
          <w:rPrChange w:id="1020" w:author="N PRASAD" w:date="2016-07-01T12:13:00Z">
            <w:rPr>
              <w:rFonts w:ascii="Arial" w:hAnsi="Arial" w:cs="Arial"/>
              <w:b/>
              <w:color w:val="0000FF"/>
              <w:sz w:val="24"/>
              <w:szCs w:val="24"/>
            </w:rPr>
          </w:rPrChange>
        </w:rPr>
        <w:t>2</w:t>
      </w:r>
      <w:r w:rsidRPr="00B5270F">
        <w:rPr>
          <w:rFonts w:ascii="Times New Roman" w:hAnsi="Times New Roman" w:cs="Times New Roman"/>
          <w:color w:val="000000" w:themeColor="text1"/>
          <w:sz w:val="28"/>
          <w:szCs w:val="28"/>
          <w:rPrChange w:id="1021" w:author="N PRASAD" w:date="2016-07-01T12:13:00Z">
            <w:rPr>
              <w:rFonts w:ascii="Arial" w:hAnsi="Arial" w:cs="Arial"/>
              <w:color w:val="0000FF"/>
              <w:sz w:val="24"/>
              <w:szCs w:val="24"/>
            </w:rPr>
          </w:rPrChange>
        </w:rPr>
        <w:t xml:space="preserve">. void notifyAll() </w:t>
      </w:r>
      <w:r w:rsidRPr="00B5270F">
        <w:rPr>
          <w:rFonts w:ascii="Times New Roman" w:hAnsi="Times New Roman" w:cs="Times New Roman"/>
          <w:b/>
          <w:color w:val="000000" w:themeColor="text1"/>
          <w:sz w:val="28"/>
          <w:szCs w:val="28"/>
          <w:rPrChange w:id="1022" w:author="N PRASAD" w:date="2016-07-01T12:13:00Z">
            <w:rPr>
              <w:rFonts w:ascii="Arial" w:hAnsi="Arial" w:cs="Arial"/>
              <w:b/>
              <w:color w:val="0000FF"/>
              <w:sz w:val="24"/>
              <w:szCs w:val="24"/>
            </w:rPr>
          </w:rPrChange>
        </w:rPr>
        <w:t>3.</w:t>
      </w:r>
      <w:r w:rsidRPr="00B5270F">
        <w:rPr>
          <w:rFonts w:ascii="Times New Roman" w:hAnsi="Times New Roman" w:cs="Times New Roman"/>
          <w:color w:val="000000" w:themeColor="text1"/>
          <w:sz w:val="28"/>
          <w:szCs w:val="28"/>
          <w:rPrChange w:id="1023" w:author="N PRASAD" w:date="2016-07-01T12:13:00Z">
            <w:rPr>
              <w:rFonts w:ascii="Arial" w:hAnsi="Arial" w:cs="Arial"/>
              <w:color w:val="0000FF"/>
              <w:sz w:val="24"/>
              <w:szCs w:val="24"/>
            </w:rPr>
          </w:rPrChange>
        </w:rPr>
        <w:t xml:space="preserve">  Void wait()</w:t>
      </w:r>
    </w:p>
    <w:p w:rsidR="00350E8D" w:rsidRPr="00B5270F" w:rsidRDefault="00350E8D" w:rsidP="00EB1F78">
      <w:pPr>
        <w:pStyle w:val="ListParagraph"/>
        <w:autoSpaceDE w:val="0"/>
        <w:autoSpaceDN w:val="0"/>
        <w:adjustRightInd w:val="0"/>
        <w:spacing w:line="240" w:lineRule="auto"/>
        <w:ind w:left="1296"/>
        <w:rPr>
          <w:rFonts w:ascii="Times New Roman" w:hAnsi="Times New Roman" w:cs="Times New Roman"/>
          <w:b/>
          <w:color w:val="000000" w:themeColor="text1"/>
          <w:sz w:val="28"/>
          <w:szCs w:val="28"/>
          <w:rPrChange w:id="1024" w:author="N PRASAD" w:date="2016-07-01T12:13:00Z">
            <w:rPr>
              <w:rFonts w:cstheme="minorHAnsi"/>
              <w:b/>
              <w:sz w:val="24"/>
              <w:szCs w:val="24"/>
            </w:rPr>
          </w:rPrChange>
        </w:rPr>
      </w:pPr>
    </w:p>
    <w:p w:rsidR="0052273B" w:rsidRPr="00B5270F" w:rsidRDefault="00572FDB" w:rsidP="00EF6DD1">
      <w:pPr>
        <w:pStyle w:val="ListParagraph"/>
        <w:numPr>
          <w:ilvl w:val="0"/>
          <w:numId w:val="17"/>
        </w:numPr>
        <w:autoSpaceDE w:val="0"/>
        <w:autoSpaceDN w:val="0"/>
        <w:adjustRightInd w:val="0"/>
        <w:spacing w:line="240" w:lineRule="auto"/>
        <w:rPr>
          <w:rFonts w:ascii="Times New Roman" w:hAnsi="Times New Roman" w:cs="Times New Roman"/>
          <w:color w:val="000000" w:themeColor="text1"/>
          <w:sz w:val="28"/>
          <w:szCs w:val="28"/>
          <w:rPrChange w:id="102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26" w:author="N PRASAD" w:date="2016-07-01T12:13:00Z">
            <w:rPr>
              <w:rFonts w:cstheme="minorHAnsi"/>
              <w:color w:val="0000FF"/>
              <w:sz w:val="24"/>
              <w:szCs w:val="24"/>
            </w:rPr>
          </w:rPrChange>
        </w:rPr>
        <w:t>wait(),notify(),notifyall() available in object class.but not thread class. Becoz Threads are required to call these methods on any shared object (java.lang.object).</w:t>
      </w:r>
    </w:p>
    <w:p w:rsidR="0052273B" w:rsidRPr="00B5270F" w:rsidRDefault="0052273B" w:rsidP="00C87CC5">
      <w:pPr>
        <w:autoSpaceDE w:val="0"/>
        <w:autoSpaceDN w:val="0"/>
        <w:adjustRightInd w:val="0"/>
        <w:spacing w:line="240" w:lineRule="auto"/>
        <w:rPr>
          <w:rFonts w:ascii="Times New Roman" w:hAnsi="Times New Roman" w:cs="Times New Roman"/>
          <w:b/>
          <w:color w:val="000000" w:themeColor="text1"/>
          <w:sz w:val="28"/>
          <w:szCs w:val="28"/>
          <w:rPrChange w:id="1027" w:author="N PRASAD" w:date="2016-07-01T12:13:00Z">
            <w:rPr>
              <w:rFonts w:cstheme="minorHAnsi"/>
              <w:b/>
              <w:sz w:val="24"/>
              <w:szCs w:val="24"/>
            </w:rPr>
          </w:rPrChange>
        </w:rPr>
      </w:pP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1028"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29" w:author="N PRASAD" w:date="2016-07-01T12:13:00Z">
            <w:rPr>
              <w:rFonts w:cstheme="minorHAnsi"/>
              <w:b/>
              <w:color w:val="0000FF"/>
              <w:sz w:val="24"/>
              <w:szCs w:val="24"/>
            </w:rPr>
          </w:rPrChange>
        </w:rPr>
        <w:t>14. when IllegalMonitorStateException is going to occur ?</w:t>
      </w:r>
    </w:p>
    <w:p w:rsidR="000C1BC5" w:rsidRPr="00B5270F" w:rsidRDefault="00572FDB" w:rsidP="000C1BC5">
      <w:pPr>
        <w:rPr>
          <w:rFonts w:ascii="Times New Roman" w:hAnsi="Times New Roman" w:cs="Times New Roman"/>
          <w:b/>
          <w:color w:val="000000" w:themeColor="text1"/>
          <w:sz w:val="28"/>
          <w:szCs w:val="28"/>
          <w:rPrChange w:id="1030" w:author="N PRASAD" w:date="2016-07-01T12:13:00Z">
            <w:rPr>
              <w:b/>
              <w:sz w:val="24"/>
              <w:szCs w:val="24"/>
            </w:rPr>
          </w:rPrChange>
        </w:rPr>
      </w:pPr>
      <w:r w:rsidRPr="00B5270F">
        <w:rPr>
          <w:rFonts w:ascii="Times New Roman" w:hAnsi="Times New Roman" w:cs="Times New Roman"/>
          <w:b/>
          <w:color w:val="000000" w:themeColor="text1"/>
          <w:sz w:val="28"/>
          <w:szCs w:val="28"/>
          <w:rPrChange w:id="1031" w:author="N PRASAD" w:date="2016-07-01T12:13:00Z">
            <w:rPr>
              <w:b/>
              <w:color w:val="0000FF"/>
              <w:sz w:val="24"/>
              <w:szCs w:val="24"/>
            </w:rPr>
          </w:rPrChange>
        </w:rPr>
        <w:t>Ans:</w:t>
      </w:r>
    </w:p>
    <w:p w:rsidR="000C1BC5" w:rsidRPr="00B5270F" w:rsidRDefault="00572FDB" w:rsidP="000C1BC5">
      <w:pPr>
        <w:pStyle w:val="ListParagraph"/>
        <w:ind w:left="360"/>
        <w:rPr>
          <w:rFonts w:ascii="Times New Roman" w:hAnsi="Times New Roman" w:cs="Times New Roman"/>
          <w:b/>
          <w:color w:val="000000" w:themeColor="text1"/>
          <w:sz w:val="28"/>
          <w:szCs w:val="28"/>
          <w:rPrChange w:id="1032" w:author="N PRASAD" w:date="2016-07-01T12:13:00Z">
            <w:rPr>
              <w:b/>
              <w:sz w:val="24"/>
              <w:szCs w:val="24"/>
            </w:rPr>
          </w:rPrChange>
        </w:rPr>
      </w:pPr>
      <w:r w:rsidRPr="00B5270F">
        <w:rPr>
          <w:rFonts w:ascii="Times New Roman" w:hAnsi="Times New Roman" w:cs="Times New Roman"/>
          <w:color w:val="000000" w:themeColor="text1"/>
          <w:sz w:val="28"/>
          <w:szCs w:val="28"/>
          <w:rPrChange w:id="1033" w:author="N PRASAD" w:date="2016-07-01T12:13:00Z">
            <w:rPr>
              <w:color w:val="0000FF"/>
              <w:sz w:val="24"/>
              <w:szCs w:val="24"/>
            </w:rPr>
          </w:rPrChange>
        </w:rPr>
        <w:t>IllegalMonitorException raised Why becoz wait() and notify() methods are not inside synchronized.Thats  why we have to make synchronization.</w:t>
      </w:r>
    </w:p>
    <w:p w:rsidR="000C1BC5" w:rsidRPr="00B5270F" w:rsidRDefault="000C1BC5" w:rsidP="00C87CC5">
      <w:pPr>
        <w:autoSpaceDE w:val="0"/>
        <w:autoSpaceDN w:val="0"/>
        <w:adjustRightInd w:val="0"/>
        <w:spacing w:line="240" w:lineRule="auto"/>
        <w:rPr>
          <w:rFonts w:ascii="Times New Roman" w:hAnsi="Times New Roman" w:cs="Times New Roman"/>
          <w:b/>
          <w:color w:val="000000" w:themeColor="text1"/>
          <w:sz w:val="28"/>
          <w:szCs w:val="28"/>
          <w:rPrChange w:id="1034" w:author="N PRASAD" w:date="2016-07-01T12:13:00Z">
            <w:rPr>
              <w:rFonts w:cstheme="minorHAnsi"/>
              <w:b/>
              <w:sz w:val="24"/>
              <w:szCs w:val="24"/>
            </w:rPr>
          </w:rPrChange>
        </w:rPr>
      </w:pP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1035"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36" w:author="N PRASAD" w:date="2016-07-01T12:13:00Z">
            <w:rPr>
              <w:rFonts w:cstheme="minorHAnsi"/>
              <w:b/>
              <w:color w:val="0000FF"/>
              <w:sz w:val="24"/>
              <w:szCs w:val="24"/>
            </w:rPr>
          </w:rPrChange>
        </w:rPr>
        <w:t xml:space="preserve"> 15. differences b/w sleep and wait</w:t>
      </w:r>
      <w:r w:rsidRPr="00B5270F">
        <w:rPr>
          <w:rFonts w:ascii="Times New Roman" w:hAnsi="Times New Roman" w:cs="Times New Roman"/>
          <w:color w:val="000000" w:themeColor="text1"/>
          <w:sz w:val="28"/>
          <w:szCs w:val="28"/>
          <w:rPrChange w:id="1037" w:author="N PRASAD" w:date="2016-07-01T12:13:00Z">
            <w:rPr>
              <w:rFonts w:cstheme="minorHAnsi"/>
              <w:color w:val="0000FF"/>
              <w:sz w:val="24"/>
              <w:szCs w:val="24"/>
            </w:rPr>
          </w:rPrChange>
        </w:rPr>
        <w:t>?</w:t>
      </w:r>
    </w:p>
    <w:p w:rsidR="00B441D2"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1038"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39" w:author="N PRASAD" w:date="2016-07-01T12:13:00Z">
            <w:rPr>
              <w:rFonts w:cstheme="minorHAnsi"/>
              <w:b/>
              <w:color w:val="0000FF"/>
              <w:sz w:val="24"/>
              <w:szCs w:val="24"/>
            </w:rPr>
          </w:rPrChange>
        </w:rPr>
        <w:t>Ans:</w:t>
      </w:r>
    </w:p>
    <w:p w:rsidR="00DC20F5" w:rsidRPr="00B5270F" w:rsidRDefault="00572FDB" w:rsidP="00EF6DD1">
      <w:pPr>
        <w:pStyle w:val="ListParagraph"/>
        <w:numPr>
          <w:ilvl w:val="0"/>
          <w:numId w:val="5"/>
        </w:numPr>
        <w:rPr>
          <w:rFonts w:ascii="Times New Roman" w:hAnsi="Times New Roman" w:cs="Times New Roman"/>
          <w:b/>
          <w:color w:val="000000" w:themeColor="text1"/>
          <w:sz w:val="28"/>
          <w:szCs w:val="28"/>
          <w:rPrChange w:id="1040" w:author="N PRASAD" w:date="2016-07-01T12:13:00Z">
            <w:rPr>
              <w:b/>
              <w:sz w:val="24"/>
              <w:szCs w:val="24"/>
            </w:rPr>
          </w:rPrChange>
        </w:rPr>
      </w:pPr>
      <w:r w:rsidRPr="00B5270F">
        <w:rPr>
          <w:rFonts w:ascii="Times New Roman" w:hAnsi="Times New Roman" w:cs="Times New Roman"/>
          <w:color w:val="000000" w:themeColor="text1"/>
          <w:sz w:val="28"/>
          <w:szCs w:val="28"/>
          <w:rPrChange w:id="1041" w:author="N PRASAD" w:date="2016-07-01T12:13:00Z">
            <w:rPr>
              <w:color w:val="0000FF"/>
              <w:sz w:val="24"/>
              <w:szCs w:val="24"/>
            </w:rPr>
          </w:rPrChange>
        </w:rPr>
        <w:t>Sleep() is going to wait untill sometime.sleep(10000) is defenatly wait untill 5 seconds.</w:t>
      </w:r>
    </w:p>
    <w:p w:rsidR="00002A77" w:rsidRPr="00B5270F" w:rsidRDefault="00572FDB" w:rsidP="00EF6DD1">
      <w:pPr>
        <w:pStyle w:val="ListParagraph"/>
        <w:numPr>
          <w:ilvl w:val="0"/>
          <w:numId w:val="5"/>
        </w:numPr>
        <w:rPr>
          <w:rFonts w:ascii="Times New Roman" w:hAnsi="Times New Roman" w:cs="Times New Roman"/>
          <w:b/>
          <w:color w:val="000000" w:themeColor="text1"/>
          <w:sz w:val="28"/>
          <w:szCs w:val="28"/>
          <w:rPrChange w:id="1042" w:author="N PRASAD" w:date="2016-07-01T12:13:00Z">
            <w:rPr>
              <w:b/>
              <w:sz w:val="24"/>
              <w:szCs w:val="24"/>
            </w:rPr>
          </w:rPrChange>
        </w:rPr>
      </w:pPr>
      <w:r w:rsidRPr="00B5270F">
        <w:rPr>
          <w:rFonts w:ascii="Times New Roman" w:hAnsi="Times New Roman" w:cs="Times New Roman"/>
          <w:color w:val="000000" w:themeColor="text1"/>
          <w:sz w:val="28"/>
          <w:szCs w:val="28"/>
          <w:rPrChange w:id="1043" w:author="N PRASAD" w:date="2016-07-01T12:13:00Z">
            <w:rPr>
              <w:color w:val="0000FF"/>
              <w:sz w:val="24"/>
              <w:szCs w:val="24"/>
            </w:rPr>
          </w:rPrChange>
        </w:rPr>
        <w:t>Wait() is going to wait untill call notify().wait(30000) is not wait 30sec.it is defenatily wait  when other person call notify() immediately come out.</w:t>
      </w:r>
    </w:p>
    <w:p w:rsidR="00C87CC5" w:rsidRPr="00B5270F" w:rsidRDefault="00572FDB" w:rsidP="00C87CC5">
      <w:pPr>
        <w:autoSpaceDE w:val="0"/>
        <w:autoSpaceDN w:val="0"/>
        <w:adjustRightInd w:val="0"/>
        <w:spacing w:line="240" w:lineRule="auto"/>
        <w:rPr>
          <w:rFonts w:ascii="Times New Roman" w:hAnsi="Times New Roman" w:cs="Times New Roman"/>
          <w:b/>
          <w:color w:val="000000" w:themeColor="text1"/>
          <w:sz w:val="28"/>
          <w:szCs w:val="28"/>
          <w:rPrChange w:id="1044"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45" w:author="N PRASAD" w:date="2016-07-01T12:13:00Z">
            <w:rPr>
              <w:rFonts w:cstheme="minorHAnsi"/>
              <w:b/>
              <w:color w:val="0000FF"/>
              <w:sz w:val="24"/>
              <w:szCs w:val="24"/>
            </w:rPr>
          </w:rPrChange>
        </w:rPr>
        <w:t xml:space="preserve"> 16. wait method releases lock or not ? when thread is going to wait state?</w:t>
      </w:r>
    </w:p>
    <w:p w:rsidR="0006467F" w:rsidRPr="00B5270F" w:rsidRDefault="0006467F" w:rsidP="00C87CC5">
      <w:pPr>
        <w:rPr>
          <w:rFonts w:ascii="Times New Roman" w:hAnsi="Times New Roman" w:cs="Times New Roman"/>
          <w:b/>
          <w:color w:val="000000" w:themeColor="text1"/>
          <w:sz w:val="28"/>
          <w:szCs w:val="28"/>
          <w:rPrChange w:id="1046" w:author="N PRASAD" w:date="2016-07-01T12:13:00Z">
            <w:rPr>
              <w:rFonts w:cstheme="minorHAnsi"/>
              <w:b/>
              <w:sz w:val="24"/>
              <w:szCs w:val="24"/>
            </w:rPr>
          </w:rPrChange>
        </w:rPr>
      </w:pPr>
    </w:p>
    <w:p w:rsidR="00764B91" w:rsidRPr="00B5270F" w:rsidRDefault="00572FDB" w:rsidP="00C87CC5">
      <w:pPr>
        <w:rPr>
          <w:rFonts w:ascii="Times New Roman" w:hAnsi="Times New Roman" w:cs="Times New Roman"/>
          <w:b/>
          <w:color w:val="000000" w:themeColor="text1"/>
          <w:sz w:val="28"/>
          <w:szCs w:val="28"/>
          <w:rPrChange w:id="1047"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48" w:author="N PRASAD" w:date="2016-07-01T12:13:00Z">
            <w:rPr>
              <w:rFonts w:cstheme="minorHAnsi"/>
              <w:b/>
              <w:color w:val="0000FF"/>
              <w:sz w:val="24"/>
              <w:szCs w:val="24"/>
            </w:rPr>
          </w:rPrChange>
        </w:rPr>
        <w:t>17. Thread life cycle.</w:t>
      </w:r>
    </w:p>
    <w:p w:rsidR="004E2286" w:rsidRPr="00B5270F" w:rsidRDefault="004E2286" w:rsidP="00CC65A8">
      <w:pPr>
        <w:rPr>
          <w:rFonts w:ascii="Times New Roman" w:hAnsi="Times New Roman" w:cs="Times New Roman"/>
          <w:b/>
          <w:color w:val="000000" w:themeColor="text1"/>
          <w:sz w:val="28"/>
          <w:szCs w:val="28"/>
          <w:rPrChange w:id="1049" w:author="N PRASAD" w:date="2016-07-01T12:13:00Z">
            <w:rPr>
              <w:rFonts w:cstheme="minorHAnsi"/>
              <w:b/>
              <w:sz w:val="24"/>
              <w:szCs w:val="24"/>
            </w:rPr>
          </w:rPrChange>
        </w:rPr>
      </w:pPr>
    </w:p>
    <w:p w:rsidR="004E2286" w:rsidRPr="00B5270F" w:rsidRDefault="004E2286" w:rsidP="00CC65A8">
      <w:pPr>
        <w:rPr>
          <w:rFonts w:ascii="Times New Roman" w:hAnsi="Times New Roman" w:cs="Times New Roman"/>
          <w:b/>
          <w:color w:val="000000" w:themeColor="text1"/>
          <w:sz w:val="28"/>
          <w:szCs w:val="28"/>
          <w:rPrChange w:id="1050" w:author="N PRASAD" w:date="2016-07-01T12:13:00Z">
            <w:rPr>
              <w:rFonts w:cstheme="minorHAnsi"/>
              <w:b/>
              <w:sz w:val="24"/>
              <w:szCs w:val="24"/>
            </w:rPr>
          </w:rPrChange>
        </w:rPr>
      </w:pPr>
    </w:p>
    <w:p w:rsidR="0026179E" w:rsidRPr="00B5270F" w:rsidRDefault="00F44767" w:rsidP="00CC65A8">
      <w:pPr>
        <w:rPr>
          <w:rFonts w:ascii="Times New Roman" w:hAnsi="Times New Roman" w:cs="Times New Roman"/>
          <w:b/>
          <w:color w:val="000000" w:themeColor="text1"/>
          <w:sz w:val="28"/>
          <w:szCs w:val="28"/>
          <w:rPrChange w:id="1051" w:author="N PRASAD" w:date="2016-07-01T12:13:00Z">
            <w:rPr>
              <w:rFonts w:cstheme="minorHAnsi"/>
              <w:b/>
              <w:sz w:val="24"/>
              <w:szCs w:val="24"/>
            </w:rPr>
          </w:rPrChange>
        </w:rPr>
      </w:pPr>
      <w:r w:rsidRPr="00B5270F">
        <w:rPr>
          <w:rFonts w:ascii="Times New Roman" w:hAnsi="Times New Roman" w:cs="Times New Roman"/>
          <w:b/>
          <w:noProof/>
          <w:color w:val="000000" w:themeColor="text1"/>
          <w:sz w:val="28"/>
          <w:szCs w:val="28"/>
          <w:rPrChange w:id="1052" w:author="N PRASAD" w:date="2016-07-01T12:13:00Z">
            <w:rPr>
              <w:rFonts w:cstheme="minorHAnsi"/>
              <w:b/>
              <w:noProof/>
              <w:color w:val="0000FF"/>
              <w:sz w:val="24"/>
              <w:szCs w:val="24"/>
            </w:rPr>
          </w:rPrChange>
        </w:rPr>
        <w:lastRenderedPageBreak/>
        <w:drawing>
          <wp:inline distT="0" distB="0" distL="0" distR="0">
            <wp:extent cx="4704715" cy="2145665"/>
            <wp:effectExtent l="19050" t="0" r="635" b="0"/>
            <wp:docPr id="1" name="Picture 1" descr="C:\Users\NNR\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R\Desktop\ss.png"/>
                    <pic:cNvPicPr>
                      <a:picLocks noChangeAspect="1" noChangeArrowheads="1"/>
                    </pic:cNvPicPr>
                  </pic:nvPicPr>
                  <pic:blipFill>
                    <a:blip r:embed="rId16"/>
                    <a:srcRect/>
                    <a:stretch>
                      <a:fillRect/>
                    </a:stretch>
                  </pic:blipFill>
                  <pic:spPr bwMode="auto">
                    <a:xfrm>
                      <a:off x="0" y="0"/>
                      <a:ext cx="4704715" cy="2145665"/>
                    </a:xfrm>
                    <a:prstGeom prst="rect">
                      <a:avLst/>
                    </a:prstGeom>
                    <a:noFill/>
                    <a:ln w="9525">
                      <a:noFill/>
                      <a:miter lim="800000"/>
                      <a:headEnd/>
                      <a:tailEnd/>
                    </a:ln>
                  </pic:spPr>
                </pic:pic>
              </a:graphicData>
            </a:graphic>
          </wp:inline>
        </w:drawing>
      </w:r>
    </w:p>
    <w:p w:rsidR="0026179E" w:rsidRPr="00B5270F" w:rsidRDefault="00572FDB" w:rsidP="00EF6DD1">
      <w:pPr>
        <w:pStyle w:val="ListParagraph"/>
        <w:numPr>
          <w:ilvl w:val="0"/>
          <w:numId w:val="12"/>
        </w:numPr>
        <w:rPr>
          <w:rFonts w:ascii="Times New Roman" w:hAnsi="Times New Roman" w:cs="Times New Roman"/>
          <w:i/>
          <w:color w:val="000000" w:themeColor="text1"/>
          <w:sz w:val="28"/>
          <w:szCs w:val="28"/>
          <w:rPrChange w:id="1053" w:author="N PRASAD" w:date="2016-07-01T12:13:00Z">
            <w:rPr>
              <w:rFonts w:cstheme="minorHAnsi"/>
              <w:i/>
              <w:sz w:val="24"/>
              <w:szCs w:val="24"/>
            </w:rPr>
          </w:rPrChange>
        </w:rPr>
      </w:pPr>
      <w:r w:rsidRPr="00B5270F">
        <w:rPr>
          <w:rFonts w:ascii="Times New Roman" w:hAnsi="Times New Roman" w:cs="Times New Roman"/>
          <w:i/>
          <w:color w:val="000000" w:themeColor="text1"/>
          <w:sz w:val="28"/>
          <w:szCs w:val="28"/>
          <w:rPrChange w:id="1054" w:author="N PRASAD" w:date="2016-07-01T12:13:00Z">
            <w:rPr>
              <w:rFonts w:cstheme="minorHAnsi"/>
              <w:i/>
              <w:color w:val="0000FF"/>
              <w:sz w:val="24"/>
              <w:szCs w:val="24"/>
            </w:rPr>
          </w:rPrChange>
        </w:rPr>
        <w:t>Once we created a thread object then it is said to be in new state or born state.</w:t>
      </w:r>
    </w:p>
    <w:p w:rsidR="00596DD9" w:rsidRPr="00B5270F" w:rsidRDefault="00572FDB" w:rsidP="00EF6DD1">
      <w:pPr>
        <w:pStyle w:val="ListParagraph"/>
        <w:numPr>
          <w:ilvl w:val="0"/>
          <w:numId w:val="12"/>
        </w:numPr>
        <w:rPr>
          <w:rFonts w:ascii="Times New Roman" w:hAnsi="Times New Roman" w:cs="Times New Roman"/>
          <w:i/>
          <w:color w:val="000000" w:themeColor="text1"/>
          <w:sz w:val="28"/>
          <w:szCs w:val="28"/>
          <w:rPrChange w:id="1055" w:author="N PRASAD" w:date="2016-07-01T12:13:00Z">
            <w:rPr>
              <w:rFonts w:cstheme="minorHAnsi"/>
              <w:i/>
              <w:sz w:val="24"/>
              <w:szCs w:val="24"/>
            </w:rPr>
          </w:rPrChange>
        </w:rPr>
      </w:pPr>
      <w:r w:rsidRPr="00B5270F">
        <w:rPr>
          <w:rFonts w:ascii="Times New Roman" w:hAnsi="Times New Roman" w:cs="Times New Roman"/>
          <w:i/>
          <w:color w:val="000000" w:themeColor="text1"/>
          <w:sz w:val="28"/>
          <w:szCs w:val="28"/>
          <w:rPrChange w:id="1056" w:author="N PRASAD" w:date="2016-07-01T12:13:00Z">
            <w:rPr>
              <w:rFonts w:cstheme="minorHAnsi"/>
              <w:i/>
              <w:color w:val="0000FF"/>
              <w:sz w:val="24"/>
              <w:szCs w:val="24"/>
            </w:rPr>
          </w:rPrChange>
        </w:rPr>
        <w:t>If we call start() method then the thread will be entered into ready or runnable state.</w:t>
      </w:r>
    </w:p>
    <w:p w:rsidR="00596DD9" w:rsidRPr="00B5270F" w:rsidRDefault="00572FDB" w:rsidP="00EF6DD1">
      <w:pPr>
        <w:pStyle w:val="ListParagraph"/>
        <w:numPr>
          <w:ilvl w:val="0"/>
          <w:numId w:val="12"/>
        </w:numPr>
        <w:rPr>
          <w:rFonts w:ascii="Times New Roman" w:hAnsi="Times New Roman" w:cs="Times New Roman"/>
          <w:i/>
          <w:color w:val="000000" w:themeColor="text1"/>
          <w:sz w:val="28"/>
          <w:szCs w:val="28"/>
          <w:rPrChange w:id="1057" w:author="N PRASAD" w:date="2016-07-01T12:13:00Z">
            <w:rPr>
              <w:rFonts w:cstheme="minorHAnsi"/>
              <w:i/>
              <w:sz w:val="24"/>
              <w:szCs w:val="24"/>
            </w:rPr>
          </w:rPrChange>
        </w:rPr>
      </w:pPr>
      <w:r w:rsidRPr="00B5270F">
        <w:rPr>
          <w:rFonts w:ascii="Times New Roman" w:hAnsi="Times New Roman" w:cs="Times New Roman"/>
          <w:i/>
          <w:color w:val="000000" w:themeColor="text1"/>
          <w:sz w:val="28"/>
          <w:szCs w:val="28"/>
          <w:rPrChange w:id="1058" w:author="N PRASAD" w:date="2016-07-01T12:13:00Z">
            <w:rPr>
              <w:rFonts w:cstheme="minorHAnsi"/>
              <w:i/>
              <w:color w:val="0000FF"/>
              <w:sz w:val="24"/>
              <w:szCs w:val="24"/>
            </w:rPr>
          </w:rPrChange>
        </w:rPr>
        <w:t>If  Threadscheduler allocates cpu,then the thread will entered intorunning state.</w:t>
      </w:r>
    </w:p>
    <w:p w:rsidR="00596DD9" w:rsidRPr="00B5270F" w:rsidRDefault="00572FDB" w:rsidP="00EF6DD1">
      <w:pPr>
        <w:pStyle w:val="ListParagraph"/>
        <w:numPr>
          <w:ilvl w:val="0"/>
          <w:numId w:val="12"/>
        </w:numPr>
        <w:rPr>
          <w:rFonts w:ascii="Times New Roman" w:hAnsi="Times New Roman" w:cs="Times New Roman"/>
          <w:i/>
          <w:color w:val="000000" w:themeColor="text1"/>
          <w:sz w:val="28"/>
          <w:szCs w:val="28"/>
          <w:rPrChange w:id="1059" w:author="N PRASAD" w:date="2016-07-01T12:13:00Z">
            <w:rPr>
              <w:rFonts w:cstheme="minorHAnsi"/>
              <w:i/>
              <w:sz w:val="24"/>
              <w:szCs w:val="24"/>
            </w:rPr>
          </w:rPrChange>
        </w:rPr>
      </w:pPr>
      <w:r w:rsidRPr="00B5270F">
        <w:rPr>
          <w:rFonts w:ascii="Times New Roman" w:hAnsi="Times New Roman" w:cs="Times New Roman"/>
          <w:i/>
          <w:color w:val="000000" w:themeColor="text1"/>
          <w:sz w:val="28"/>
          <w:szCs w:val="28"/>
          <w:rPrChange w:id="1060" w:author="N PRASAD" w:date="2016-07-01T12:13:00Z">
            <w:rPr>
              <w:rFonts w:cstheme="minorHAnsi"/>
              <w:i/>
              <w:color w:val="0000FF"/>
              <w:sz w:val="24"/>
              <w:szCs w:val="24"/>
            </w:rPr>
          </w:rPrChange>
        </w:rPr>
        <w:t>If run() method completes then the thread will entered into deadstate.</w:t>
      </w:r>
    </w:p>
    <w:p w:rsidR="0006467F" w:rsidRPr="00B5270F" w:rsidRDefault="00572FDB" w:rsidP="0006467F">
      <w:pPr>
        <w:rPr>
          <w:rFonts w:ascii="Times New Roman" w:hAnsi="Times New Roman" w:cs="Times New Roman"/>
          <w:b/>
          <w:color w:val="000000" w:themeColor="text1"/>
          <w:sz w:val="28"/>
          <w:szCs w:val="28"/>
          <w:rPrChange w:id="1061"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62" w:author="N PRASAD" w:date="2016-07-01T12:13:00Z">
            <w:rPr>
              <w:rFonts w:cstheme="minorHAnsi"/>
              <w:b/>
              <w:color w:val="0000FF"/>
              <w:sz w:val="24"/>
              <w:szCs w:val="24"/>
            </w:rPr>
          </w:rPrChange>
        </w:rPr>
        <w:t>18.how can you create deadlock?</w:t>
      </w:r>
    </w:p>
    <w:p w:rsidR="0026179E" w:rsidRPr="00B5270F" w:rsidRDefault="00572FDB" w:rsidP="00CC65A8">
      <w:pPr>
        <w:rPr>
          <w:rFonts w:ascii="Times New Roman" w:hAnsi="Times New Roman" w:cs="Times New Roman"/>
          <w:color w:val="000000" w:themeColor="text1"/>
          <w:sz w:val="28"/>
          <w:szCs w:val="28"/>
          <w:rPrChange w:id="1063"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1064" w:author="N PRASAD" w:date="2016-07-01T12:13:00Z">
            <w:rPr>
              <w:rFonts w:cstheme="minorHAnsi"/>
              <w:b/>
              <w:color w:val="0000FF"/>
              <w:sz w:val="24"/>
              <w:szCs w:val="24"/>
            </w:rPr>
          </w:rPrChange>
        </w:rPr>
        <w:t>Ans:</w:t>
      </w:r>
      <w:r w:rsidRPr="00B5270F">
        <w:rPr>
          <w:rFonts w:ascii="Times New Roman" w:hAnsi="Times New Roman" w:cs="Times New Roman"/>
          <w:color w:val="000000" w:themeColor="text1"/>
          <w:sz w:val="28"/>
          <w:szCs w:val="28"/>
          <w:rPrChange w:id="1065" w:author="N PRASAD" w:date="2016-07-01T12:13:00Z">
            <w:rPr>
              <w:rFonts w:cstheme="minorHAnsi"/>
              <w:color w:val="0000FF"/>
              <w:sz w:val="24"/>
              <w:szCs w:val="24"/>
            </w:rPr>
          </w:rPrChange>
        </w:rPr>
        <w:t>If two  threads are waiting for each other forever.Such type of situation is called “Deadlock”.</w:t>
      </w:r>
    </w:p>
    <w:p w:rsidR="0026179E" w:rsidRPr="00B5270F" w:rsidRDefault="00572FDB" w:rsidP="00CC65A8">
      <w:pPr>
        <w:rPr>
          <w:rFonts w:ascii="Times New Roman" w:hAnsi="Times New Roman" w:cs="Times New Roman"/>
          <w:color w:val="000000" w:themeColor="text1"/>
          <w:sz w:val="28"/>
          <w:szCs w:val="28"/>
          <w:rPrChange w:id="106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67" w:author="N PRASAD" w:date="2016-07-01T12:13:00Z">
            <w:rPr>
              <w:rFonts w:cstheme="minorHAnsi"/>
              <w:color w:val="0000FF"/>
              <w:sz w:val="24"/>
              <w:szCs w:val="24"/>
            </w:rPr>
          </w:rPrChange>
        </w:rPr>
        <w:t>In case of deadlock waiting threads never end.</w:t>
      </w:r>
    </w:p>
    <w:p w:rsidR="00BA4418" w:rsidRPr="00B5270F" w:rsidRDefault="00572FDB" w:rsidP="00CC65A8">
      <w:pPr>
        <w:rPr>
          <w:rFonts w:ascii="Times New Roman" w:hAnsi="Times New Roman" w:cs="Times New Roman"/>
          <w:b/>
          <w:color w:val="000000" w:themeColor="text1"/>
          <w:sz w:val="28"/>
          <w:szCs w:val="28"/>
          <w:rPrChange w:id="1068"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69" w:author="N PRASAD" w:date="2016-07-01T12:13:00Z">
            <w:rPr>
              <w:rFonts w:cstheme="minorHAnsi"/>
              <w:b/>
              <w:color w:val="0000FF"/>
              <w:sz w:val="24"/>
              <w:szCs w:val="24"/>
            </w:rPr>
          </w:rPrChange>
        </w:rPr>
        <w:t>How to kill thread?</w:t>
      </w:r>
    </w:p>
    <w:p w:rsidR="00BA4418" w:rsidRPr="00B5270F" w:rsidRDefault="00572FDB" w:rsidP="00CC65A8">
      <w:pPr>
        <w:rPr>
          <w:rFonts w:ascii="Times New Roman" w:hAnsi="Times New Roman" w:cs="Times New Roman"/>
          <w:color w:val="000000" w:themeColor="text1"/>
          <w:sz w:val="28"/>
          <w:szCs w:val="28"/>
          <w:rPrChange w:id="1070"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1071" w:author="N PRASAD" w:date="2016-07-01T12:13:00Z">
            <w:rPr>
              <w:rFonts w:cstheme="minorHAnsi"/>
              <w:b/>
              <w:color w:val="0000FF"/>
              <w:sz w:val="24"/>
              <w:szCs w:val="24"/>
            </w:rPr>
          </w:rPrChange>
        </w:rPr>
        <w:t>Ans:</w:t>
      </w:r>
      <w:r w:rsidRPr="00B5270F">
        <w:rPr>
          <w:rFonts w:ascii="Times New Roman" w:hAnsi="Times New Roman" w:cs="Times New Roman"/>
          <w:color w:val="000000" w:themeColor="text1"/>
          <w:sz w:val="28"/>
          <w:szCs w:val="28"/>
          <w:rPrChange w:id="1072" w:author="N PRASAD" w:date="2016-07-01T12:13:00Z">
            <w:rPr>
              <w:rFonts w:cstheme="minorHAnsi"/>
              <w:color w:val="0000FF"/>
              <w:sz w:val="24"/>
              <w:szCs w:val="24"/>
            </w:rPr>
          </w:rPrChange>
        </w:rPr>
        <w:t>stop().</w:t>
      </w:r>
    </w:p>
    <w:p w:rsidR="00FE5B1C" w:rsidRPr="00B5270F" w:rsidRDefault="00572FDB" w:rsidP="00CC65A8">
      <w:pPr>
        <w:rPr>
          <w:rFonts w:ascii="Times New Roman" w:hAnsi="Times New Roman" w:cs="Times New Roman"/>
          <w:b/>
          <w:color w:val="000000" w:themeColor="text1"/>
          <w:sz w:val="28"/>
          <w:szCs w:val="28"/>
          <w:rPrChange w:id="1073"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74" w:author="N PRASAD" w:date="2016-07-01T12:13:00Z">
            <w:rPr>
              <w:rFonts w:cstheme="minorHAnsi"/>
              <w:b/>
              <w:color w:val="0000FF"/>
              <w:sz w:val="24"/>
              <w:szCs w:val="24"/>
            </w:rPr>
          </w:rPrChange>
        </w:rPr>
        <w:t>19.how to create Deamon thread?</w:t>
      </w:r>
    </w:p>
    <w:p w:rsidR="004E2286" w:rsidRPr="00B5270F" w:rsidRDefault="00572FDB" w:rsidP="00CC65A8">
      <w:pPr>
        <w:rPr>
          <w:rFonts w:ascii="Times New Roman" w:hAnsi="Times New Roman" w:cs="Times New Roman"/>
          <w:b/>
          <w:color w:val="000000" w:themeColor="text1"/>
          <w:sz w:val="28"/>
          <w:szCs w:val="28"/>
          <w:rPrChange w:id="1075"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076" w:author="N PRASAD" w:date="2016-07-01T12:13:00Z">
            <w:rPr>
              <w:rFonts w:cstheme="minorHAnsi"/>
              <w:b/>
              <w:color w:val="0000FF"/>
              <w:sz w:val="24"/>
              <w:szCs w:val="24"/>
            </w:rPr>
          </w:rPrChange>
        </w:rPr>
        <w:t>Ans:</w:t>
      </w:r>
    </w:p>
    <w:p w:rsidR="00F0426D" w:rsidRPr="00B5270F" w:rsidRDefault="00572FDB" w:rsidP="00EF6DD1">
      <w:pPr>
        <w:pStyle w:val="ListParagraph"/>
        <w:numPr>
          <w:ilvl w:val="0"/>
          <w:numId w:val="18"/>
        </w:numPr>
        <w:rPr>
          <w:rFonts w:ascii="Times New Roman" w:hAnsi="Times New Roman" w:cs="Times New Roman"/>
          <w:b/>
          <w:color w:val="000000" w:themeColor="text1"/>
          <w:sz w:val="28"/>
          <w:szCs w:val="28"/>
          <w:rPrChange w:id="1077"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1078" w:author="N PRASAD" w:date="2016-07-01T12:13:00Z">
            <w:rPr>
              <w:rFonts w:cstheme="minorHAnsi"/>
              <w:color w:val="0000FF"/>
              <w:sz w:val="24"/>
              <w:szCs w:val="24"/>
            </w:rPr>
          </w:rPrChange>
        </w:rPr>
        <w:t>The Threads which are executing in the background are called  Daemon treads”</w:t>
      </w:r>
    </w:p>
    <w:p w:rsidR="00F0426D" w:rsidRPr="00B5270F" w:rsidRDefault="00572FDB" w:rsidP="00F0426D">
      <w:pPr>
        <w:pStyle w:val="ListParagraph"/>
        <w:rPr>
          <w:rFonts w:ascii="Times New Roman" w:hAnsi="Times New Roman" w:cs="Times New Roman"/>
          <w:color w:val="000000" w:themeColor="text1"/>
          <w:sz w:val="28"/>
          <w:szCs w:val="28"/>
          <w:rPrChange w:id="107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80" w:author="N PRASAD" w:date="2016-07-01T12:13:00Z">
            <w:rPr>
              <w:rFonts w:cstheme="minorHAnsi"/>
              <w:color w:val="0000FF"/>
              <w:sz w:val="24"/>
              <w:szCs w:val="24"/>
            </w:rPr>
          </w:rPrChange>
        </w:rPr>
        <w:t>Ex:Garbagecollector</w:t>
      </w:r>
    </w:p>
    <w:p w:rsidR="003B5BA5" w:rsidRPr="00B5270F" w:rsidRDefault="00572FDB" w:rsidP="00EF6DD1">
      <w:pPr>
        <w:pStyle w:val="ListParagraph"/>
        <w:numPr>
          <w:ilvl w:val="0"/>
          <w:numId w:val="18"/>
        </w:numPr>
        <w:rPr>
          <w:rFonts w:ascii="Times New Roman" w:hAnsi="Times New Roman" w:cs="Times New Roman"/>
          <w:b/>
          <w:color w:val="000000" w:themeColor="text1"/>
          <w:sz w:val="28"/>
          <w:szCs w:val="28"/>
          <w:rPrChange w:id="1081"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1082" w:author="N PRASAD" w:date="2016-07-01T12:13:00Z">
            <w:rPr>
              <w:rFonts w:cstheme="minorHAnsi"/>
              <w:color w:val="0000FF"/>
              <w:sz w:val="24"/>
              <w:szCs w:val="24"/>
            </w:rPr>
          </w:rPrChange>
        </w:rPr>
        <w:t>The</w:t>
      </w:r>
      <w:ins w:id="1083" w:author="RAVI TEJA" w:date="2016-06-10T10:10:00Z">
        <w:r w:rsidRPr="00B5270F">
          <w:rPr>
            <w:rFonts w:ascii="Times New Roman" w:hAnsi="Times New Roman" w:cs="Times New Roman"/>
            <w:color w:val="000000" w:themeColor="text1"/>
            <w:sz w:val="28"/>
            <w:szCs w:val="28"/>
            <w:rPrChange w:id="1084" w:author="N PRASAD" w:date="2016-07-01T12:13:00Z">
              <w:rPr>
                <w:rFonts w:cstheme="minorHAnsi"/>
                <w:color w:val="0000FF"/>
                <w:sz w:val="24"/>
                <w:szCs w:val="24"/>
              </w:rPr>
            </w:rPrChange>
          </w:rPr>
          <w:t xml:space="preserve"> </w:t>
        </w:r>
      </w:ins>
      <w:r w:rsidRPr="00B5270F">
        <w:rPr>
          <w:rFonts w:ascii="Times New Roman" w:hAnsi="Times New Roman" w:cs="Times New Roman"/>
          <w:color w:val="000000" w:themeColor="text1"/>
          <w:sz w:val="28"/>
          <w:szCs w:val="28"/>
          <w:rPrChange w:id="1085" w:author="N PRASAD" w:date="2016-07-01T12:13:00Z">
            <w:rPr>
              <w:rFonts w:cstheme="minorHAnsi"/>
              <w:color w:val="0000FF"/>
              <w:sz w:val="24"/>
              <w:szCs w:val="24"/>
            </w:rPr>
          </w:rPrChange>
        </w:rPr>
        <w:t>main objective of Daemon threads is to provide support for non-daemon threads.</w:t>
      </w:r>
    </w:p>
    <w:p w:rsidR="00143E77" w:rsidRPr="00B5270F" w:rsidRDefault="00572FDB" w:rsidP="00EF6DD1">
      <w:pPr>
        <w:pStyle w:val="ListParagraph"/>
        <w:numPr>
          <w:ilvl w:val="0"/>
          <w:numId w:val="7"/>
        </w:numPr>
        <w:rPr>
          <w:rFonts w:ascii="Times New Roman" w:hAnsi="Times New Roman" w:cs="Times New Roman"/>
          <w:color w:val="000000" w:themeColor="text1"/>
          <w:sz w:val="28"/>
          <w:szCs w:val="28"/>
          <w:rPrChange w:id="108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87" w:author="N PRASAD" w:date="2016-07-01T12:13:00Z">
            <w:rPr>
              <w:rFonts w:cstheme="minorHAnsi"/>
              <w:color w:val="0000FF"/>
              <w:sz w:val="24"/>
              <w:szCs w:val="24"/>
            </w:rPr>
          </w:rPrChange>
        </w:rPr>
        <w:t>t1.setDaemon(true).</w:t>
      </w:r>
    </w:p>
    <w:p w:rsidR="004E2286" w:rsidRPr="00B5270F" w:rsidRDefault="00572FDB" w:rsidP="00EF6DD1">
      <w:pPr>
        <w:pStyle w:val="ListParagraph"/>
        <w:numPr>
          <w:ilvl w:val="0"/>
          <w:numId w:val="7"/>
        </w:numPr>
        <w:rPr>
          <w:rFonts w:ascii="Times New Roman" w:hAnsi="Times New Roman" w:cs="Times New Roman"/>
          <w:color w:val="000000" w:themeColor="text1"/>
          <w:sz w:val="28"/>
          <w:szCs w:val="28"/>
          <w:rPrChange w:id="108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89" w:author="N PRASAD" w:date="2016-07-01T12:13:00Z">
            <w:rPr>
              <w:rFonts w:cstheme="minorHAnsi"/>
              <w:color w:val="0000FF"/>
              <w:sz w:val="24"/>
              <w:szCs w:val="24"/>
            </w:rPr>
          </w:rPrChange>
        </w:rPr>
        <w:t>t1.start().</w:t>
      </w:r>
    </w:p>
    <w:p w:rsidR="00143E77" w:rsidRPr="00B5270F" w:rsidRDefault="00572FDB" w:rsidP="00CC65A8">
      <w:pPr>
        <w:rPr>
          <w:rFonts w:ascii="Times New Roman" w:hAnsi="Times New Roman" w:cs="Times New Roman"/>
          <w:color w:val="000000" w:themeColor="text1"/>
          <w:sz w:val="28"/>
          <w:szCs w:val="28"/>
          <w:rPrChange w:id="109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91" w:author="N PRASAD" w:date="2016-07-01T12:13:00Z">
            <w:rPr>
              <w:rFonts w:cstheme="minorHAnsi"/>
              <w:color w:val="0000FF"/>
              <w:sz w:val="24"/>
              <w:szCs w:val="24"/>
            </w:rPr>
          </w:rPrChange>
        </w:rPr>
        <w:t xml:space="preserve">          Output:created daemon thread</w:t>
      </w:r>
    </w:p>
    <w:p w:rsidR="00143E77" w:rsidRPr="00B5270F" w:rsidRDefault="00572FDB" w:rsidP="00EF6DD1">
      <w:pPr>
        <w:pStyle w:val="ListParagraph"/>
        <w:numPr>
          <w:ilvl w:val="0"/>
          <w:numId w:val="8"/>
        </w:numPr>
        <w:rPr>
          <w:rFonts w:ascii="Times New Roman" w:hAnsi="Times New Roman" w:cs="Times New Roman"/>
          <w:color w:val="000000" w:themeColor="text1"/>
          <w:sz w:val="28"/>
          <w:szCs w:val="28"/>
          <w:rPrChange w:id="109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93" w:author="N PRASAD" w:date="2016-07-01T12:13:00Z">
            <w:rPr>
              <w:rFonts w:cstheme="minorHAnsi"/>
              <w:color w:val="0000FF"/>
              <w:sz w:val="24"/>
              <w:szCs w:val="24"/>
            </w:rPr>
          </w:rPrChange>
        </w:rPr>
        <w:t>T1.start()</w:t>
      </w:r>
    </w:p>
    <w:p w:rsidR="00143E77" w:rsidRPr="00B5270F" w:rsidRDefault="00572FDB" w:rsidP="00EF6DD1">
      <w:pPr>
        <w:pStyle w:val="ListParagraph"/>
        <w:numPr>
          <w:ilvl w:val="0"/>
          <w:numId w:val="8"/>
        </w:numPr>
        <w:rPr>
          <w:rFonts w:ascii="Times New Roman" w:hAnsi="Times New Roman" w:cs="Times New Roman"/>
          <w:color w:val="000000" w:themeColor="text1"/>
          <w:sz w:val="28"/>
          <w:szCs w:val="28"/>
          <w:rPrChange w:id="109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95" w:author="N PRASAD" w:date="2016-07-01T12:13:00Z">
            <w:rPr>
              <w:rFonts w:cstheme="minorHAnsi"/>
              <w:color w:val="0000FF"/>
              <w:sz w:val="24"/>
              <w:szCs w:val="24"/>
            </w:rPr>
          </w:rPrChange>
        </w:rPr>
        <w:t>T1.setDaemon(true)</w:t>
      </w:r>
    </w:p>
    <w:p w:rsidR="00143E77" w:rsidRPr="00B5270F" w:rsidRDefault="00572FDB" w:rsidP="00143E77">
      <w:pPr>
        <w:pStyle w:val="ListParagraph"/>
        <w:rPr>
          <w:rFonts w:ascii="Times New Roman" w:hAnsi="Times New Roman" w:cs="Times New Roman"/>
          <w:color w:val="000000" w:themeColor="text1"/>
          <w:sz w:val="28"/>
          <w:szCs w:val="28"/>
          <w:rPrChange w:id="109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97" w:author="N PRASAD" w:date="2016-07-01T12:13:00Z">
            <w:rPr>
              <w:rFonts w:cstheme="minorHAnsi"/>
              <w:color w:val="0000FF"/>
              <w:sz w:val="24"/>
              <w:szCs w:val="24"/>
            </w:rPr>
          </w:rPrChange>
        </w:rPr>
        <w:t>Output:IllegalTreadstateException</w:t>
      </w:r>
    </w:p>
    <w:p w:rsidR="00506957" w:rsidRPr="00B5270F" w:rsidRDefault="00572FDB" w:rsidP="00506957">
      <w:pPr>
        <w:pStyle w:val="ListParagraph"/>
        <w:ind w:left="180"/>
        <w:rPr>
          <w:rFonts w:ascii="Times New Roman" w:hAnsi="Times New Roman" w:cs="Times New Roman"/>
          <w:color w:val="000000" w:themeColor="text1"/>
          <w:sz w:val="28"/>
          <w:szCs w:val="28"/>
          <w:rPrChange w:id="109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099" w:author="N PRASAD" w:date="2016-07-01T12:13:00Z">
            <w:rPr>
              <w:rFonts w:cstheme="minorHAnsi"/>
              <w:color w:val="0000FF"/>
              <w:sz w:val="24"/>
              <w:szCs w:val="24"/>
            </w:rPr>
          </w:rPrChange>
        </w:rPr>
        <w:t>--We have to make Daemon after creating thread</w:t>
      </w:r>
    </w:p>
    <w:p w:rsidR="00506957" w:rsidRPr="00B5270F" w:rsidRDefault="00572FDB" w:rsidP="00506957">
      <w:pPr>
        <w:pStyle w:val="ListParagraph"/>
        <w:ind w:left="180"/>
        <w:rPr>
          <w:rFonts w:ascii="Times New Roman" w:hAnsi="Times New Roman" w:cs="Times New Roman"/>
          <w:color w:val="000000" w:themeColor="text1"/>
          <w:sz w:val="28"/>
          <w:szCs w:val="28"/>
          <w:rPrChange w:id="110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101" w:author="N PRASAD" w:date="2016-07-01T12:13:00Z">
            <w:rPr>
              <w:rFonts w:cstheme="minorHAnsi"/>
              <w:color w:val="0000FF"/>
              <w:sz w:val="24"/>
              <w:szCs w:val="24"/>
            </w:rPr>
          </w:rPrChange>
        </w:rPr>
        <w:t>--don’t do after starting thread.</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02"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1103" w:author="N PRASAD" w:date="2016-07-01T12:13:00Z">
            <w:rPr>
              <w:rFonts w:ascii="Consolas" w:hAnsi="Consolas" w:cs="Consolas"/>
              <w:b/>
              <w:bCs/>
              <w:color w:val="7F0055"/>
              <w:sz w:val="24"/>
              <w:szCs w:val="24"/>
            </w:rPr>
          </w:rPrChange>
        </w:rPr>
        <w:lastRenderedPageBreak/>
        <w:t>package</w:t>
      </w:r>
      <w:r w:rsidRPr="00B5270F">
        <w:rPr>
          <w:rFonts w:ascii="Times New Roman" w:hAnsi="Times New Roman" w:cs="Times New Roman"/>
          <w:color w:val="000000" w:themeColor="text1"/>
          <w:sz w:val="28"/>
          <w:szCs w:val="28"/>
          <w:rPrChange w:id="1104" w:author="N PRASAD" w:date="2016-07-01T12:13:00Z">
            <w:rPr>
              <w:rFonts w:ascii="Consolas" w:hAnsi="Consolas" w:cs="Consolas"/>
              <w:color w:val="000000"/>
              <w:sz w:val="24"/>
              <w:szCs w:val="24"/>
            </w:rPr>
          </w:rPrChange>
        </w:rPr>
        <w:t xml:space="preserve"> com.slokam.corejava;</w:t>
      </w: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105" w:author="N PRASAD" w:date="2016-07-01T12:13:00Z">
            <w:rPr>
              <w:rFonts w:ascii="Consolas" w:hAnsi="Consolas" w:cs="Consolas"/>
              <w:sz w:val="24"/>
              <w:szCs w:val="24"/>
            </w:rPr>
          </w:rPrChange>
        </w:rPr>
      </w:pP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106" w:author="N PRASAD" w:date="2016-07-01T12:13:00Z">
            <w:rPr>
              <w:rFonts w:ascii="Consolas" w:hAnsi="Consolas" w:cs="Consolas"/>
              <w:sz w:val="24"/>
              <w:szCs w:val="24"/>
            </w:rPr>
          </w:rPrChange>
        </w:rPr>
      </w:pP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07"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1108" w:author="N PRASAD" w:date="2016-07-01T12:13:00Z">
            <w:rPr>
              <w:rFonts w:ascii="Consolas" w:hAnsi="Consolas" w:cs="Consolas"/>
              <w:b/>
              <w:bCs/>
              <w:color w:val="7F0055"/>
              <w:sz w:val="24"/>
              <w:szCs w:val="24"/>
            </w:rPr>
          </w:rPrChange>
        </w:rPr>
        <w:t>publicclass</w:t>
      </w:r>
      <w:r w:rsidRPr="00B5270F">
        <w:rPr>
          <w:rFonts w:ascii="Times New Roman" w:hAnsi="Times New Roman" w:cs="Times New Roman"/>
          <w:color w:val="000000" w:themeColor="text1"/>
          <w:sz w:val="28"/>
          <w:szCs w:val="28"/>
          <w:rPrChange w:id="1109" w:author="N PRASAD" w:date="2016-07-01T12:13:00Z">
            <w:rPr>
              <w:rFonts w:ascii="Consolas" w:hAnsi="Consolas" w:cs="Consolas"/>
              <w:color w:val="000000"/>
              <w:sz w:val="24"/>
              <w:szCs w:val="24"/>
            </w:rPr>
          </w:rPrChange>
        </w:rPr>
        <w:t xml:space="preserve"> ThreadTest {</w:t>
      </w: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110" w:author="N PRASAD" w:date="2016-07-01T12:13:00Z">
            <w:rPr>
              <w:rFonts w:ascii="Consolas" w:hAnsi="Consolas" w:cs="Consolas"/>
              <w:sz w:val="24"/>
              <w:szCs w:val="24"/>
            </w:rPr>
          </w:rPrChange>
        </w:rPr>
      </w:pP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1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12"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113" w:author="N PRASAD" w:date="2016-07-01T12:13:00Z">
            <w:rPr>
              <w:rFonts w:ascii="Consolas" w:hAnsi="Consolas" w:cs="Consolas"/>
              <w:b/>
              <w:bCs/>
              <w:color w:val="7F0055"/>
              <w:sz w:val="24"/>
              <w:szCs w:val="24"/>
            </w:rPr>
          </w:rPrChange>
        </w:rPr>
        <w:t>publicstaticvoid</w:t>
      </w:r>
      <w:r w:rsidRPr="00B5270F">
        <w:rPr>
          <w:rFonts w:ascii="Times New Roman" w:hAnsi="Times New Roman" w:cs="Times New Roman"/>
          <w:color w:val="000000" w:themeColor="text1"/>
          <w:sz w:val="28"/>
          <w:szCs w:val="28"/>
          <w:rPrChange w:id="1114" w:author="N PRASAD" w:date="2016-07-01T12:13:00Z">
            <w:rPr>
              <w:rFonts w:ascii="Consolas" w:hAnsi="Consolas" w:cs="Consolas"/>
              <w:color w:val="000000"/>
              <w:sz w:val="24"/>
              <w:szCs w:val="24"/>
            </w:rPr>
          </w:rPrChange>
        </w:rPr>
        <w:t xml:space="preserve"> main(String[] args)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1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1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17" w:author="N PRASAD" w:date="2016-07-01T12:13:00Z">
            <w:rPr>
              <w:rFonts w:ascii="Consolas" w:hAnsi="Consolas" w:cs="Consolas"/>
              <w:color w:val="000000"/>
              <w:sz w:val="24"/>
              <w:szCs w:val="24"/>
            </w:rPr>
          </w:rPrChange>
        </w:rPr>
        <w:tab/>
        <w:t xml:space="preserve">Data data = </w:t>
      </w:r>
      <w:r w:rsidRPr="00B5270F">
        <w:rPr>
          <w:rFonts w:ascii="Times New Roman" w:hAnsi="Times New Roman" w:cs="Times New Roman"/>
          <w:b/>
          <w:bCs/>
          <w:color w:val="000000" w:themeColor="text1"/>
          <w:sz w:val="28"/>
          <w:szCs w:val="28"/>
          <w:rPrChange w:id="1118"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1119" w:author="N PRASAD" w:date="2016-07-01T12:13:00Z">
            <w:rPr>
              <w:rFonts w:ascii="Consolas" w:hAnsi="Consolas" w:cs="Consolas"/>
              <w:color w:val="000000"/>
              <w:sz w:val="24"/>
              <w:szCs w:val="24"/>
            </w:rPr>
          </w:rPrChange>
        </w:rPr>
        <w:t xml:space="preserve"> 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2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2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22" w:author="N PRASAD" w:date="2016-07-01T12:13:00Z">
            <w:rPr>
              <w:rFonts w:ascii="Consolas" w:hAnsi="Consolas" w:cs="Consolas"/>
              <w:color w:val="000000"/>
              <w:sz w:val="24"/>
              <w:szCs w:val="24"/>
            </w:rPr>
          </w:rPrChange>
        </w:rPr>
        <w:tab/>
        <w:t xml:space="preserve">Producer producer = </w:t>
      </w:r>
      <w:r w:rsidRPr="00B5270F">
        <w:rPr>
          <w:rFonts w:ascii="Times New Roman" w:hAnsi="Times New Roman" w:cs="Times New Roman"/>
          <w:b/>
          <w:bCs/>
          <w:color w:val="000000" w:themeColor="text1"/>
          <w:sz w:val="28"/>
          <w:szCs w:val="28"/>
          <w:rPrChange w:id="1123"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1124" w:author="N PRASAD" w:date="2016-07-01T12:13:00Z">
            <w:rPr>
              <w:rFonts w:ascii="Consolas" w:hAnsi="Consolas" w:cs="Consolas"/>
              <w:color w:val="000000"/>
              <w:sz w:val="24"/>
              <w:szCs w:val="24"/>
            </w:rPr>
          </w:rPrChange>
        </w:rPr>
        <w:t xml:space="preserve"> Producer(data);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2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2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27" w:author="N PRASAD" w:date="2016-07-01T12:13:00Z">
            <w:rPr>
              <w:rFonts w:ascii="Consolas" w:hAnsi="Consolas" w:cs="Consolas"/>
              <w:color w:val="000000"/>
              <w:sz w:val="24"/>
              <w:szCs w:val="24"/>
            </w:rPr>
          </w:rPrChange>
        </w:rPr>
        <w:tab/>
        <w:t xml:space="preserve">Consumer consumder = </w:t>
      </w:r>
      <w:r w:rsidRPr="00B5270F">
        <w:rPr>
          <w:rFonts w:ascii="Times New Roman" w:hAnsi="Times New Roman" w:cs="Times New Roman"/>
          <w:b/>
          <w:bCs/>
          <w:color w:val="000000" w:themeColor="text1"/>
          <w:sz w:val="28"/>
          <w:szCs w:val="28"/>
          <w:rPrChange w:id="1128"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1129" w:author="N PRASAD" w:date="2016-07-01T12:13:00Z">
            <w:rPr>
              <w:rFonts w:ascii="Consolas" w:hAnsi="Consolas" w:cs="Consolas"/>
              <w:color w:val="000000"/>
              <w:sz w:val="24"/>
              <w:szCs w:val="24"/>
            </w:rPr>
          </w:rPrChange>
        </w:rPr>
        <w:t xml:space="preserve"> Consumer(data);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3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3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32"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3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3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35" w:author="N PRASAD" w:date="2016-07-01T12:13:00Z">
            <w:rPr>
              <w:rFonts w:ascii="Consolas" w:hAnsi="Consolas" w:cs="Consolas"/>
              <w:color w:val="000000"/>
              <w:sz w:val="24"/>
              <w:szCs w:val="24"/>
            </w:rPr>
          </w:rPrChange>
        </w:rPr>
        <w:tab/>
        <w:t xml:space="preserve">Thread t1 = </w:t>
      </w:r>
      <w:r w:rsidRPr="00B5270F">
        <w:rPr>
          <w:rFonts w:ascii="Times New Roman" w:hAnsi="Times New Roman" w:cs="Times New Roman"/>
          <w:b/>
          <w:bCs/>
          <w:color w:val="000000" w:themeColor="text1"/>
          <w:sz w:val="28"/>
          <w:szCs w:val="28"/>
          <w:rPrChange w:id="1136"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1137" w:author="N PRASAD" w:date="2016-07-01T12:13:00Z">
            <w:rPr>
              <w:rFonts w:ascii="Consolas" w:hAnsi="Consolas" w:cs="Consolas"/>
              <w:color w:val="000000"/>
              <w:sz w:val="24"/>
              <w:szCs w:val="24"/>
            </w:rPr>
          </w:rPrChange>
        </w:rPr>
        <w:t xml:space="preserve"> Thread(producer);</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3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3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40" w:author="N PRASAD" w:date="2016-07-01T12:13:00Z">
            <w:rPr>
              <w:rFonts w:ascii="Consolas" w:hAnsi="Consolas" w:cs="Consolas"/>
              <w:color w:val="000000"/>
              <w:sz w:val="24"/>
              <w:szCs w:val="24"/>
            </w:rPr>
          </w:rPrChange>
        </w:rPr>
        <w:tab/>
        <w:t xml:space="preserve">Thread t2 = </w:t>
      </w:r>
      <w:r w:rsidRPr="00B5270F">
        <w:rPr>
          <w:rFonts w:ascii="Times New Roman" w:hAnsi="Times New Roman" w:cs="Times New Roman"/>
          <w:b/>
          <w:bCs/>
          <w:color w:val="000000" w:themeColor="text1"/>
          <w:sz w:val="28"/>
          <w:szCs w:val="28"/>
          <w:rPrChange w:id="1141"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1142" w:author="N PRASAD" w:date="2016-07-01T12:13:00Z">
            <w:rPr>
              <w:rFonts w:ascii="Consolas" w:hAnsi="Consolas" w:cs="Consolas"/>
              <w:color w:val="000000"/>
              <w:sz w:val="24"/>
              <w:szCs w:val="24"/>
            </w:rPr>
          </w:rPrChange>
        </w:rPr>
        <w:t xml:space="preserve"> Thread(consumder);</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4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4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45" w:author="N PRASAD" w:date="2016-07-01T12:13:00Z">
            <w:rPr>
              <w:rFonts w:ascii="Consolas" w:hAnsi="Consolas" w:cs="Consolas"/>
              <w:color w:val="000000"/>
              <w:sz w:val="24"/>
              <w:szCs w:val="24"/>
            </w:rPr>
          </w:rPrChange>
        </w:rPr>
        <w:tab/>
        <w:t>t1.setDaemon(</w:t>
      </w:r>
      <w:r w:rsidRPr="00B5270F">
        <w:rPr>
          <w:rFonts w:ascii="Times New Roman" w:hAnsi="Times New Roman" w:cs="Times New Roman"/>
          <w:b/>
          <w:bCs/>
          <w:color w:val="000000" w:themeColor="text1"/>
          <w:sz w:val="28"/>
          <w:szCs w:val="28"/>
          <w:rPrChange w:id="1146" w:author="N PRASAD" w:date="2016-07-01T12:13:00Z">
            <w:rPr>
              <w:rFonts w:ascii="Consolas" w:hAnsi="Consolas" w:cs="Consolas"/>
              <w:b/>
              <w:bCs/>
              <w:color w:val="7F0055"/>
              <w:sz w:val="24"/>
              <w:szCs w:val="24"/>
            </w:rPr>
          </w:rPrChange>
        </w:rPr>
        <w:t>true</w:t>
      </w:r>
      <w:r w:rsidRPr="00B5270F">
        <w:rPr>
          <w:rFonts w:ascii="Times New Roman" w:hAnsi="Times New Roman" w:cs="Times New Roman"/>
          <w:color w:val="000000" w:themeColor="text1"/>
          <w:sz w:val="28"/>
          <w:szCs w:val="28"/>
          <w:rPrChange w:id="1147"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4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4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50" w:author="N PRASAD" w:date="2016-07-01T12:13:00Z">
            <w:rPr>
              <w:rFonts w:ascii="Consolas" w:hAnsi="Consolas" w:cs="Consolas"/>
              <w:color w:val="000000"/>
              <w:sz w:val="24"/>
              <w:szCs w:val="24"/>
            </w:rPr>
          </w:rPrChange>
        </w:rPr>
        <w:tab/>
        <w:t>t1.getName();</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5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5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53" w:author="N PRASAD" w:date="2016-07-01T12:13:00Z">
            <w:rPr>
              <w:rFonts w:ascii="Consolas" w:hAnsi="Consolas" w:cs="Consolas"/>
              <w:color w:val="000000"/>
              <w:sz w:val="24"/>
              <w:szCs w:val="24"/>
            </w:rPr>
          </w:rPrChange>
        </w:rPr>
        <w:tab/>
        <w:t>producer.setT(t2);</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5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5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56" w:author="N PRASAD" w:date="2016-07-01T12:13:00Z">
            <w:rPr>
              <w:rFonts w:ascii="Consolas" w:hAnsi="Consolas" w:cs="Consolas"/>
              <w:color w:val="000000"/>
              <w:sz w:val="24"/>
              <w:szCs w:val="24"/>
            </w:rPr>
          </w:rPrChange>
        </w:rPr>
        <w:tab/>
        <w:t>t1.start();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5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5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59" w:author="N PRASAD" w:date="2016-07-01T12:13:00Z">
            <w:rPr>
              <w:rFonts w:ascii="Consolas" w:hAnsi="Consolas" w:cs="Consolas"/>
              <w:color w:val="000000"/>
              <w:sz w:val="24"/>
              <w:szCs w:val="24"/>
            </w:rPr>
          </w:rPrChange>
        </w:rPr>
        <w:tab/>
        <w:t>t2.start();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6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6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62"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6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6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65"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6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67" w:author="N PRASAD" w:date="2016-07-01T12:13:00Z">
            <w:rPr>
              <w:rFonts w:ascii="Consolas" w:hAnsi="Consolas" w:cs="Consolas"/>
              <w:color w:val="000000"/>
              <w:sz w:val="24"/>
              <w:szCs w:val="24"/>
            </w:rPr>
          </w:rPrChange>
        </w:rPr>
        <w:tab/>
        <w:t xml:space="preserve">}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6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69"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7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71" w:author="N PRASAD" w:date="2016-07-01T12:13:00Z">
            <w:rPr>
              <w:rFonts w:ascii="Consolas" w:hAnsi="Consolas" w:cs="Consolas"/>
              <w:color w:val="000000"/>
              <w:sz w:val="24"/>
              <w:szCs w:val="24"/>
            </w:rPr>
          </w:rPrChange>
        </w:rPr>
        <w:t>}</w:t>
      </w: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172" w:author="N PRASAD" w:date="2016-07-01T12:13:00Z">
            <w:rPr>
              <w:rFonts w:ascii="Consolas" w:hAnsi="Consolas" w:cs="Consolas"/>
              <w:sz w:val="24"/>
              <w:szCs w:val="24"/>
            </w:rPr>
          </w:rPrChange>
        </w:rPr>
      </w:pP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73"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1174" w:author="N PRASAD" w:date="2016-07-01T12:13:00Z">
            <w:rPr>
              <w:rFonts w:ascii="Consolas" w:hAnsi="Consolas" w:cs="Consolas"/>
              <w:b/>
              <w:bCs/>
              <w:color w:val="7F0055"/>
              <w:sz w:val="24"/>
              <w:szCs w:val="24"/>
            </w:rPr>
          </w:rPrChange>
        </w:rPr>
        <w:t>class</w:t>
      </w:r>
      <w:r w:rsidRPr="00B5270F">
        <w:rPr>
          <w:rFonts w:ascii="Times New Roman" w:hAnsi="Times New Roman" w:cs="Times New Roman"/>
          <w:color w:val="000000" w:themeColor="text1"/>
          <w:sz w:val="28"/>
          <w:szCs w:val="28"/>
          <w:rPrChange w:id="1175" w:author="N PRASAD" w:date="2016-07-01T12:13:00Z">
            <w:rPr>
              <w:rFonts w:ascii="Consolas" w:hAnsi="Consolas" w:cs="Consolas"/>
              <w:color w:val="000000"/>
              <w:sz w:val="24"/>
              <w:szCs w:val="24"/>
            </w:rPr>
          </w:rPrChange>
        </w:rPr>
        <w:t xml:space="preserve"> Data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7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77"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178" w:author="N PRASAD" w:date="2016-07-01T12:13:00Z">
            <w:rPr>
              <w:rFonts w:ascii="Consolas" w:hAnsi="Consolas" w:cs="Consolas"/>
              <w:b/>
              <w:bCs/>
              <w:color w:val="7F0055"/>
              <w:sz w:val="24"/>
              <w:szCs w:val="24"/>
            </w:rPr>
          </w:rPrChange>
        </w:rPr>
        <w:t>privateint</w:t>
      </w:r>
      <w:r w:rsidRPr="00B5270F">
        <w:rPr>
          <w:rFonts w:ascii="Times New Roman" w:hAnsi="Times New Roman" w:cs="Times New Roman"/>
          <w:color w:val="000000" w:themeColor="text1"/>
          <w:sz w:val="28"/>
          <w:szCs w:val="28"/>
          <w:rPrChange w:id="1179" w:author="N PRASAD" w:date="2016-07-01T12:13:00Z">
            <w:rPr>
              <w:rFonts w:ascii="Consolas" w:hAnsi="Consolas" w:cs="Consolas"/>
              <w:color w:val="0000C0"/>
              <w:sz w:val="24"/>
              <w:szCs w:val="24"/>
            </w:rPr>
          </w:rPrChange>
        </w:rPr>
        <w:t>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8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81"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182" w:author="N PRASAD" w:date="2016-07-01T12:13:00Z">
            <w:rPr>
              <w:rFonts w:ascii="Consolas" w:hAnsi="Consolas" w:cs="Consolas"/>
              <w:b/>
              <w:bCs/>
              <w:color w:val="7F0055"/>
              <w:sz w:val="24"/>
              <w:szCs w:val="24"/>
            </w:rPr>
          </w:rPrChange>
        </w:rPr>
        <w:t>privateboolean</w:t>
      </w:r>
      <w:r w:rsidRPr="00B5270F">
        <w:rPr>
          <w:rFonts w:ascii="Times New Roman" w:hAnsi="Times New Roman" w:cs="Times New Roman"/>
          <w:color w:val="000000" w:themeColor="text1"/>
          <w:sz w:val="28"/>
          <w:szCs w:val="28"/>
          <w:rPrChange w:id="1183" w:author="N PRASAD" w:date="2016-07-01T12:13:00Z">
            <w:rPr>
              <w:rFonts w:ascii="Consolas" w:hAnsi="Consolas" w:cs="Consolas"/>
              <w:color w:val="0000C0"/>
              <w:sz w:val="24"/>
              <w:szCs w:val="24"/>
            </w:rPr>
          </w:rPrChange>
        </w:rPr>
        <w:t>avail=</w:t>
      </w:r>
      <w:r w:rsidRPr="00B5270F">
        <w:rPr>
          <w:rFonts w:ascii="Times New Roman" w:hAnsi="Times New Roman" w:cs="Times New Roman"/>
          <w:b/>
          <w:bCs/>
          <w:color w:val="000000" w:themeColor="text1"/>
          <w:sz w:val="28"/>
          <w:szCs w:val="28"/>
          <w:rPrChange w:id="1184" w:author="N PRASAD" w:date="2016-07-01T12:13:00Z">
            <w:rPr>
              <w:rFonts w:ascii="Consolas" w:hAnsi="Consolas" w:cs="Consolas"/>
              <w:b/>
              <w:bCs/>
              <w:color w:val="7F0055"/>
              <w:sz w:val="24"/>
              <w:szCs w:val="24"/>
            </w:rPr>
          </w:rPrChange>
        </w:rPr>
        <w:t>false</w:t>
      </w:r>
      <w:r w:rsidRPr="00B5270F">
        <w:rPr>
          <w:rFonts w:ascii="Times New Roman" w:hAnsi="Times New Roman" w:cs="Times New Roman"/>
          <w:color w:val="000000" w:themeColor="text1"/>
          <w:sz w:val="28"/>
          <w:szCs w:val="28"/>
          <w:rPrChange w:id="1185"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8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87"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8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89"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190" w:author="N PRASAD" w:date="2016-07-01T12:13:00Z">
            <w:rPr>
              <w:rFonts w:ascii="Consolas" w:hAnsi="Consolas" w:cs="Consolas"/>
              <w:b/>
              <w:bCs/>
              <w:color w:val="7F0055"/>
              <w:sz w:val="24"/>
              <w:szCs w:val="24"/>
            </w:rPr>
          </w:rPrChange>
        </w:rPr>
        <w:t>synchronizedpublicvoid</w:t>
      </w:r>
      <w:r w:rsidRPr="00B5270F">
        <w:rPr>
          <w:rFonts w:ascii="Times New Roman" w:hAnsi="Times New Roman" w:cs="Times New Roman"/>
          <w:color w:val="000000" w:themeColor="text1"/>
          <w:sz w:val="28"/>
          <w:szCs w:val="28"/>
          <w:highlight w:val="lightGray"/>
          <w:rPrChange w:id="1191" w:author="N PRASAD" w:date="2016-07-01T12:13:00Z">
            <w:rPr>
              <w:rFonts w:ascii="Consolas" w:hAnsi="Consolas" w:cs="Consolas"/>
              <w:color w:val="000000"/>
              <w:sz w:val="24"/>
              <w:szCs w:val="24"/>
              <w:highlight w:val="lightGray"/>
            </w:rPr>
          </w:rPrChange>
        </w:rPr>
        <w:t>insert</w:t>
      </w:r>
      <w:r w:rsidRPr="00B5270F">
        <w:rPr>
          <w:rFonts w:ascii="Times New Roman" w:hAnsi="Times New Roman" w:cs="Times New Roman"/>
          <w:color w:val="000000" w:themeColor="text1"/>
          <w:sz w:val="28"/>
          <w:szCs w:val="28"/>
          <w:rPrChange w:id="1192" w:author="N PRASAD" w:date="2016-07-01T12:13:00Z">
            <w:rPr>
              <w:rFonts w:ascii="Consolas" w:hAnsi="Consolas" w:cs="Consolas"/>
              <w:color w:val="000000"/>
              <w:sz w:val="24"/>
              <w:szCs w:val="24"/>
            </w:rPr>
          </w:rPrChange>
        </w:rPr>
        <w:t>(</w:t>
      </w:r>
      <w:r w:rsidRPr="00B5270F">
        <w:rPr>
          <w:rFonts w:ascii="Times New Roman" w:hAnsi="Times New Roman" w:cs="Times New Roman"/>
          <w:b/>
          <w:bCs/>
          <w:color w:val="000000" w:themeColor="text1"/>
          <w:sz w:val="28"/>
          <w:szCs w:val="28"/>
          <w:rPrChange w:id="1193" w:author="N PRASAD" w:date="2016-07-01T12:13:00Z">
            <w:rPr>
              <w:rFonts w:ascii="Consolas" w:hAnsi="Consolas" w:cs="Consolas"/>
              <w:b/>
              <w:bCs/>
              <w:color w:val="7F0055"/>
              <w:sz w:val="24"/>
              <w:szCs w:val="24"/>
            </w:rPr>
          </w:rPrChange>
        </w:rPr>
        <w:t>int</w:t>
      </w:r>
      <w:r w:rsidRPr="00B5270F">
        <w:rPr>
          <w:rFonts w:ascii="Times New Roman" w:hAnsi="Times New Roman" w:cs="Times New Roman"/>
          <w:color w:val="000000" w:themeColor="text1"/>
          <w:sz w:val="28"/>
          <w:szCs w:val="28"/>
          <w:rPrChange w:id="1194" w:author="N PRASAD" w:date="2016-07-01T12:13:00Z">
            <w:rPr>
              <w:rFonts w:ascii="Consolas" w:hAnsi="Consolas" w:cs="Consolas"/>
              <w:color w:val="000000"/>
              <w:sz w:val="24"/>
              <w:szCs w:val="24"/>
            </w:rPr>
          </w:rPrChange>
        </w:rPr>
        <w:t xml:space="preserve"> 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9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96"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19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19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199"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00" w:author="N PRASAD" w:date="2016-07-01T12:13:00Z">
            <w:rPr>
              <w:rFonts w:ascii="Consolas" w:hAnsi="Consolas" w:cs="Consolas"/>
              <w:b/>
              <w:bCs/>
              <w:color w:val="7F0055"/>
              <w:sz w:val="24"/>
              <w:szCs w:val="24"/>
            </w:rPr>
          </w:rPrChange>
        </w:rPr>
        <w:t>if</w:t>
      </w:r>
      <w:r w:rsidRPr="00B5270F">
        <w:rPr>
          <w:rFonts w:ascii="Times New Roman" w:hAnsi="Times New Roman" w:cs="Times New Roman"/>
          <w:color w:val="000000" w:themeColor="text1"/>
          <w:sz w:val="28"/>
          <w:szCs w:val="28"/>
          <w:rPrChange w:id="1201" w:author="N PRASAD" w:date="2016-07-01T12:13:00Z">
            <w:rPr>
              <w:rFonts w:ascii="Consolas" w:hAnsi="Consolas" w:cs="Consolas"/>
              <w:color w:val="000000"/>
              <w:sz w:val="24"/>
              <w:szCs w:val="24"/>
            </w:rPr>
          </w:rPrChange>
        </w:rPr>
        <w:t>(avail==</w:t>
      </w:r>
      <w:r w:rsidRPr="00B5270F">
        <w:rPr>
          <w:rFonts w:ascii="Times New Roman" w:hAnsi="Times New Roman" w:cs="Times New Roman"/>
          <w:b/>
          <w:bCs/>
          <w:color w:val="000000" w:themeColor="text1"/>
          <w:sz w:val="28"/>
          <w:szCs w:val="28"/>
          <w:rPrChange w:id="1202" w:author="N PRASAD" w:date="2016-07-01T12:13:00Z">
            <w:rPr>
              <w:rFonts w:ascii="Consolas" w:hAnsi="Consolas" w:cs="Consolas"/>
              <w:b/>
              <w:bCs/>
              <w:color w:val="7F0055"/>
              <w:sz w:val="24"/>
              <w:szCs w:val="24"/>
            </w:rPr>
          </w:rPrChange>
        </w:rPr>
        <w:t>true</w:t>
      </w:r>
      <w:r w:rsidRPr="00B5270F">
        <w:rPr>
          <w:rFonts w:ascii="Times New Roman" w:hAnsi="Times New Roman" w:cs="Times New Roman"/>
          <w:color w:val="000000" w:themeColor="text1"/>
          <w:sz w:val="28"/>
          <w:szCs w:val="28"/>
          <w:rPrChange w:id="1203"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0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0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06"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0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0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09"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10" w:author="N PRASAD" w:date="2016-07-01T12:13:00Z">
            <w:rPr>
              <w:rFonts w:ascii="Consolas" w:hAnsi="Consolas" w:cs="Consolas"/>
              <w:b/>
              <w:bCs/>
              <w:color w:val="7F0055"/>
              <w:sz w:val="24"/>
              <w:szCs w:val="24"/>
            </w:rPr>
          </w:rPrChange>
        </w:rPr>
        <w:t>try</w:t>
      </w:r>
      <w:r w:rsidRPr="00B5270F">
        <w:rPr>
          <w:rFonts w:ascii="Times New Roman" w:hAnsi="Times New Roman" w:cs="Times New Roman"/>
          <w:color w:val="000000" w:themeColor="text1"/>
          <w:sz w:val="28"/>
          <w:szCs w:val="28"/>
          <w:rPrChange w:id="1211" w:author="N PRASAD" w:date="2016-07-01T12:13:00Z">
            <w:rPr>
              <w:rFonts w:ascii="Consolas" w:hAnsi="Consolas" w:cs="Consolas"/>
              <w:color w:val="000000"/>
              <w:sz w:val="24"/>
              <w:szCs w:val="24"/>
            </w:rPr>
          </w:rPrChange>
        </w:rPr>
        <w:t xml:space="preserve">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13"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1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15" w:author="N PRASAD" w:date="2016-07-01T12:13:00Z">
            <w:rPr>
              <w:rFonts w:ascii="Consolas" w:hAnsi="Consolas" w:cs="Consolas"/>
              <w:color w:val="000000"/>
              <w:sz w:val="24"/>
              <w:szCs w:val="24"/>
            </w:rPr>
          </w:rPrChange>
        </w:rPr>
        <w:tab/>
        <w:t>wait(30000);</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1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1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18" w:author="N PRASAD" w:date="2016-07-01T12:13:00Z">
            <w:rPr>
              <w:rFonts w:ascii="Consolas" w:hAnsi="Consolas" w:cs="Consolas"/>
              <w:color w:val="000000"/>
              <w:sz w:val="24"/>
              <w:szCs w:val="24"/>
            </w:rPr>
          </w:rPrChange>
        </w:rPr>
        <w:tab/>
        <w:t xml:space="preserve">} </w:t>
      </w:r>
      <w:r w:rsidRPr="00B5270F">
        <w:rPr>
          <w:rFonts w:ascii="Times New Roman" w:hAnsi="Times New Roman" w:cs="Times New Roman"/>
          <w:b/>
          <w:bCs/>
          <w:color w:val="000000" w:themeColor="text1"/>
          <w:sz w:val="28"/>
          <w:szCs w:val="28"/>
          <w:rPrChange w:id="1219"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1220" w:author="N PRASAD" w:date="2016-07-01T12:13:00Z">
            <w:rPr>
              <w:rFonts w:ascii="Consolas" w:hAnsi="Consolas" w:cs="Consolas"/>
              <w:color w:val="000000"/>
              <w:sz w:val="24"/>
              <w:szCs w:val="24"/>
            </w:rPr>
          </w:rPrChange>
        </w:rPr>
        <w:t xml:space="preserve"> (InterruptedException e)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2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2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23"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24" w:author="N PRASAD" w:date="2016-07-01T12:13:00Z">
            <w:rPr>
              <w:rFonts w:ascii="Consolas" w:hAnsi="Consolas" w:cs="Consolas"/>
              <w:color w:val="000000"/>
              <w:sz w:val="24"/>
              <w:szCs w:val="24"/>
            </w:rPr>
          </w:rPrChange>
        </w:rPr>
        <w:tab/>
        <w:t xml:space="preserve">// </w:t>
      </w:r>
      <w:r w:rsidRPr="00B5270F">
        <w:rPr>
          <w:rFonts w:ascii="Times New Roman" w:hAnsi="Times New Roman" w:cs="Times New Roman"/>
          <w:b/>
          <w:bCs/>
          <w:color w:val="000000" w:themeColor="text1"/>
          <w:sz w:val="28"/>
          <w:szCs w:val="28"/>
          <w:rPrChange w:id="1225"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1226" w:author="N PRASAD" w:date="2016-07-01T12:13:00Z">
            <w:rPr>
              <w:rFonts w:ascii="Consolas" w:hAnsi="Consolas" w:cs="Consolas"/>
              <w:color w:val="3F7F5F"/>
              <w:sz w:val="24"/>
              <w:szCs w:val="24"/>
            </w:rPr>
          </w:rPrChange>
        </w:rPr>
        <w:t xml:space="preserve"> Auto-generated catch block</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2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2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2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30" w:author="N PRASAD" w:date="2016-07-01T12:13:00Z">
            <w:rPr>
              <w:rFonts w:ascii="Consolas" w:hAnsi="Consolas" w:cs="Consolas"/>
              <w:color w:val="000000"/>
              <w:sz w:val="24"/>
              <w:szCs w:val="24"/>
            </w:rPr>
          </w:rPrChange>
        </w:rPr>
        <w:tab/>
        <w:t>e.printStackTrace();</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3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3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33"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3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3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36"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3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3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39"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4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4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42"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43"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1244" w:author="N PRASAD" w:date="2016-07-01T12:13:00Z">
            <w:rPr>
              <w:rFonts w:ascii="Consolas" w:hAnsi="Consolas" w:cs="Consolas"/>
              <w:color w:val="000000"/>
              <w:sz w:val="24"/>
              <w:szCs w:val="24"/>
            </w:rPr>
          </w:rPrChange>
        </w:rPr>
        <w:t>.data=data;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4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4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47" w:author="N PRASAD" w:date="2016-07-01T12:13:00Z">
            <w:rPr>
              <w:rFonts w:ascii="Consolas" w:hAnsi="Consolas" w:cs="Consolas"/>
              <w:color w:val="000000"/>
              <w:sz w:val="24"/>
              <w:szCs w:val="24"/>
            </w:rPr>
          </w:rPrChange>
        </w:rPr>
        <w:tab/>
        <w:t>avail=</w:t>
      </w:r>
      <w:r w:rsidRPr="00B5270F">
        <w:rPr>
          <w:rFonts w:ascii="Times New Roman" w:hAnsi="Times New Roman" w:cs="Times New Roman"/>
          <w:b/>
          <w:bCs/>
          <w:color w:val="000000" w:themeColor="text1"/>
          <w:sz w:val="28"/>
          <w:szCs w:val="28"/>
          <w:rPrChange w:id="1248" w:author="N PRASAD" w:date="2016-07-01T12:13:00Z">
            <w:rPr>
              <w:rFonts w:ascii="Consolas" w:hAnsi="Consolas" w:cs="Consolas"/>
              <w:b/>
              <w:bCs/>
              <w:color w:val="7F0055"/>
              <w:sz w:val="24"/>
              <w:szCs w:val="24"/>
            </w:rPr>
          </w:rPrChange>
        </w:rPr>
        <w:t>true</w:t>
      </w:r>
      <w:r w:rsidRPr="00B5270F">
        <w:rPr>
          <w:rFonts w:ascii="Times New Roman" w:hAnsi="Times New Roman" w:cs="Times New Roman"/>
          <w:color w:val="000000" w:themeColor="text1"/>
          <w:sz w:val="28"/>
          <w:szCs w:val="28"/>
          <w:rPrChange w:id="1249"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5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25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52" w:author="N PRASAD" w:date="2016-07-01T12:13:00Z">
            <w:rPr>
              <w:rFonts w:ascii="Consolas" w:hAnsi="Consolas" w:cs="Consolas"/>
              <w:color w:val="000000"/>
              <w:sz w:val="24"/>
              <w:szCs w:val="24"/>
            </w:rPr>
          </w:rPrChange>
        </w:rPr>
        <w:tab/>
        <w:t>notifyAll();</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5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5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55"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5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57" w:author="N PRASAD" w:date="2016-07-01T12:13:00Z">
            <w:rPr>
              <w:rFonts w:ascii="Consolas" w:hAnsi="Consolas" w:cs="Consolas"/>
              <w:color w:val="000000"/>
              <w:sz w:val="24"/>
              <w:szCs w:val="24"/>
            </w:rPr>
          </w:rPrChange>
        </w:rPr>
        <w:lastRenderedPageBreak/>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5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59"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6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61"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62" w:author="N PRASAD" w:date="2016-07-01T12:13:00Z">
            <w:rPr>
              <w:rFonts w:ascii="Consolas" w:hAnsi="Consolas" w:cs="Consolas"/>
              <w:b/>
              <w:bCs/>
              <w:color w:val="7F0055"/>
              <w:sz w:val="24"/>
              <w:szCs w:val="24"/>
            </w:rPr>
          </w:rPrChange>
        </w:rPr>
        <w:t>synchronizedpublicint</w:t>
      </w:r>
      <w:r w:rsidRPr="00B5270F">
        <w:rPr>
          <w:rFonts w:ascii="Times New Roman" w:hAnsi="Times New Roman" w:cs="Times New Roman"/>
          <w:color w:val="000000" w:themeColor="text1"/>
          <w:sz w:val="28"/>
          <w:szCs w:val="28"/>
          <w:rPrChange w:id="1263" w:author="N PRASAD" w:date="2016-07-01T12:13:00Z">
            <w:rPr>
              <w:rFonts w:ascii="Consolas" w:hAnsi="Consolas" w:cs="Consolas"/>
              <w:color w:val="000000"/>
              <w:sz w:val="24"/>
              <w:szCs w:val="24"/>
            </w:rPr>
          </w:rPrChange>
        </w:rPr>
        <w:t xml:space="preserve"> using()</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6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65"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6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6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68"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69" w:author="N PRASAD" w:date="2016-07-01T12:13:00Z">
            <w:rPr>
              <w:rFonts w:ascii="Consolas" w:hAnsi="Consolas" w:cs="Consolas"/>
              <w:b/>
              <w:bCs/>
              <w:color w:val="7F0055"/>
              <w:sz w:val="24"/>
              <w:szCs w:val="24"/>
            </w:rPr>
          </w:rPrChange>
        </w:rPr>
        <w:t>if</w:t>
      </w:r>
      <w:r w:rsidRPr="00B5270F">
        <w:rPr>
          <w:rFonts w:ascii="Times New Roman" w:hAnsi="Times New Roman" w:cs="Times New Roman"/>
          <w:color w:val="000000" w:themeColor="text1"/>
          <w:sz w:val="28"/>
          <w:szCs w:val="28"/>
          <w:rPrChange w:id="1270" w:author="N PRASAD" w:date="2016-07-01T12:13:00Z">
            <w:rPr>
              <w:rFonts w:ascii="Consolas" w:hAnsi="Consolas" w:cs="Consolas"/>
              <w:color w:val="000000"/>
              <w:sz w:val="24"/>
              <w:szCs w:val="24"/>
            </w:rPr>
          </w:rPrChange>
        </w:rPr>
        <w:t>(avail==</w:t>
      </w:r>
      <w:r w:rsidRPr="00B5270F">
        <w:rPr>
          <w:rFonts w:ascii="Times New Roman" w:hAnsi="Times New Roman" w:cs="Times New Roman"/>
          <w:b/>
          <w:bCs/>
          <w:color w:val="000000" w:themeColor="text1"/>
          <w:sz w:val="28"/>
          <w:szCs w:val="28"/>
          <w:rPrChange w:id="1271" w:author="N PRASAD" w:date="2016-07-01T12:13:00Z">
            <w:rPr>
              <w:rFonts w:ascii="Consolas" w:hAnsi="Consolas" w:cs="Consolas"/>
              <w:b/>
              <w:bCs/>
              <w:color w:val="7F0055"/>
              <w:sz w:val="24"/>
              <w:szCs w:val="24"/>
            </w:rPr>
          </w:rPrChange>
        </w:rPr>
        <w:t>false</w:t>
      </w:r>
      <w:r w:rsidRPr="00B5270F">
        <w:rPr>
          <w:rFonts w:ascii="Times New Roman" w:hAnsi="Times New Roman" w:cs="Times New Roman"/>
          <w:color w:val="000000" w:themeColor="text1"/>
          <w:sz w:val="28"/>
          <w:szCs w:val="28"/>
          <w:rPrChange w:id="1272"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7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7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75"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7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7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7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79"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280" w:author="N PRASAD" w:date="2016-07-01T12:13:00Z">
            <w:rPr>
              <w:rFonts w:ascii="Consolas" w:hAnsi="Consolas" w:cs="Consolas"/>
              <w:b/>
              <w:bCs/>
              <w:color w:val="7F0055"/>
              <w:sz w:val="24"/>
              <w:szCs w:val="24"/>
            </w:rPr>
          </w:rPrChange>
        </w:rPr>
        <w:t>try</w:t>
      </w:r>
      <w:r w:rsidRPr="00B5270F">
        <w:rPr>
          <w:rFonts w:ascii="Times New Roman" w:hAnsi="Times New Roman" w:cs="Times New Roman"/>
          <w:color w:val="000000" w:themeColor="text1"/>
          <w:sz w:val="28"/>
          <w:szCs w:val="28"/>
          <w:rPrChange w:id="1281" w:author="N PRASAD" w:date="2016-07-01T12:13:00Z">
            <w:rPr>
              <w:rFonts w:ascii="Consolas" w:hAnsi="Consolas" w:cs="Consolas"/>
              <w:color w:val="000000"/>
              <w:sz w:val="24"/>
              <w:szCs w:val="24"/>
            </w:rPr>
          </w:rPrChange>
        </w:rPr>
        <w:t xml:space="preserve">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8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83"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8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8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86" w:author="N PRASAD" w:date="2016-07-01T12:13:00Z">
            <w:rPr>
              <w:rFonts w:ascii="Consolas" w:hAnsi="Consolas" w:cs="Consolas"/>
              <w:color w:val="000000"/>
              <w:sz w:val="24"/>
              <w:szCs w:val="24"/>
            </w:rPr>
          </w:rPrChange>
        </w:rPr>
        <w:tab/>
        <w:t>wait();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8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8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8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90" w:author="N PRASAD" w:date="2016-07-01T12:13:00Z">
            <w:rPr>
              <w:rFonts w:ascii="Consolas" w:hAnsi="Consolas" w:cs="Consolas"/>
              <w:color w:val="000000"/>
              <w:sz w:val="24"/>
              <w:szCs w:val="24"/>
            </w:rPr>
          </w:rPrChange>
        </w:rPr>
        <w:tab/>
        <w:t xml:space="preserve">} </w:t>
      </w:r>
      <w:r w:rsidRPr="00B5270F">
        <w:rPr>
          <w:rFonts w:ascii="Times New Roman" w:hAnsi="Times New Roman" w:cs="Times New Roman"/>
          <w:b/>
          <w:bCs/>
          <w:color w:val="000000" w:themeColor="text1"/>
          <w:sz w:val="28"/>
          <w:szCs w:val="28"/>
          <w:rPrChange w:id="1291"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1292" w:author="N PRASAD" w:date="2016-07-01T12:13:00Z">
            <w:rPr>
              <w:rFonts w:ascii="Consolas" w:hAnsi="Consolas" w:cs="Consolas"/>
              <w:color w:val="000000"/>
              <w:sz w:val="24"/>
              <w:szCs w:val="24"/>
            </w:rPr>
          </w:rPrChange>
        </w:rPr>
        <w:t xml:space="preserve"> (InterruptedException e)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29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29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9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9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297" w:author="N PRASAD" w:date="2016-07-01T12:13:00Z">
            <w:rPr>
              <w:rFonts w:ascii="Consolas" w:hAnsi="Consolas" w:cs="Consolas"/>
              <w:color w:val="000000"/>
              <w:sz w:val="24"/>
              <w:szCs w:val="24"/>
            </w:rPr>
          </w:rPrChange>
        </w:rPr>
        <w:tab/>
        <w:t xml:space="preserve">// </w:t>
      </w:r>
      <w:r w:rsidRPr="00B5270F">
        <w:rPr>
          <w:rFonts w:ascii="Times New Roman" w:hAnsi="Times New Roman" w:cs="Times New Roman"/>
          <w:b/>
          <w:bCs/>
          <w:color w:val="000000" w:themeColor="text1"/>
          <w:sz w:val="28"/>
          <w:szCs w:val="28"/>
          <w:rPrChange w:id="1298"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1299" w:author="N PRASAD" w:date="2016-07-01T12:13:00Z">
            <w:rPr>
              <w:rFonts w:ascii="Consolas" w:hAnsi="Consolas" w:cs="Consolas"/>
              <w:color w:val="3F7F5F"/>
              <w:sz w:val="24"/>
              <w:szCs w:val="24"/>
            </w:rPr>
          </w:rPrChange>
        </w:rPr>
        <w:t xml:space="preserve"> Auto-generated catch block</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0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0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0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03"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04" w:author="N PRASAD" w:date="2016-07-01T12:13:00Z">
            <w:rPr>
              <w:rFonts w:ascii="Consolas" w:hAnsi="Consolas" w:cs="Consolas"/>
              <w:color w:val="000000"/>
              <w:sz w:val="24"/>
              <w:szCs w:val="24"/>
            </w:rPr>
          </w:rPrChange>
        </w:rPr>
        <w:tab/>
        <w:t>e.printStackTrace();</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0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0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0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08"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0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10"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11"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13"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14" w:author="N PRASAD" w:date="2016-07-01T12:13:00Z">
            <w:rPr>
              <w:rFonts w:ascii="Consolas" w:hAnsi="Consolas" w:cs="Consolas"/>
              <w:color w:val="000000"/>
              <w:sz w:val="24"/>
              <w:szCs w:val="24"/>
            </w:rPr>
          </w:rPrChange>
        </w:rPr>
        <w:tab/>
        <w:t>avail=</w:t>
      </w:r>
      <w:r w:rsidRPr="00B5270F">
        <w:rPr>
          <w:rFonts w:ascii="Times New Roman" w:hAnsi="Times New Roman" w:cs="Times New Roman"/>
          <w:b/>
          <w:bCs/>
          <w:color w:val="000000" w:themeColor="text1"/>
          <w:sz w:val="28"/>
          <w:szCs w:val="28"/>
          <w:rPrChange w:id="1315" w:author="N PRASAD" w:date="2016-07-01T12:13:00Z">
            <w:rPr>
              <w:rFonts w:ascii="Consolas" w:hAnsi="Consolas" w:cs="Consolas"/>
              <w:b/>
              <w:bCs/>
              <w:color w:val="7F0055"/>
              <w:sz w:val="24"/>
              <w:szCs w:val="24"/>
            </w:rPr>
          </w:rPrChange>
        </w:rPr>
        <w:t>false</w:t>
      </w:r>
      <w:r w:rsidRPr="00B5270F">
        <w:rPr>
          <w:rFonts w:ascii="Times New Roman" w:hAnsi="Times New Roman" w:cs="Times New Roman"/>
          <w:color w:val="000000" w:themeColor="text1"/>
          <w:sz w:val="28"/>
          <w:szCs w:val="28"/>
          <w:rPrChange w:id="1316"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1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1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19" w:author="N PRASAD" w:date="2016-07-01T12:13:00Z">
            <w:rPr>
              <w:rFonts w:ascii="Consolas" w:hAnsi="Consolas" w:cs="Consolas"/>
              <w:color w:val="000000"/>
              <w:sz w:val="24"/>
              <w:szCs w:val="24"/>
            </w:rPr>
          </w:rPrChange>
        </w:rPr>
        <w:tab/>
        <w:t>notifyAll();</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2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2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22"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23" w:author="N PRASAD" w:date="2016-07-01T12:13:00Z">
            <w:rPr>
              <w:rFonts w:ascii="Consolas" w:hAnsi="Consolas" w:cs="Consolas"/>
              <w:b/>
              <w:bCs/>
              <w:color w:val="7F0055"/>
              <w:sz w:val="24"/>
              <w:szCs w:val="24"/>
            </w:rPr>
          </w:rPrChange>
        </w:rPr>
        <w:t>returnthis</w:t>
      </w:r>
      <w:r w:rsidRPr="00B5270F">
        <w:rPr>
          <w:rFonts w:ascii="Times New Roman" w:hAnsi="Times New Roman" w:cs="Times New Roman"/>
          <w:color w:val="000000" w:themeColor="text1"/>
          <w:sz w:val="28"/>
          <w:szCs w:val="28"/>
          <w:rPrChange w:id="1324" w:author="N PRASAD" w:date="2016-07-01T12:13:00Z">
            <w:rPr>
              <w:rFonts w:ascii="Consolas" w:hAnsi="Consolas" w:cs="Consolas"/>
              <w:color w:val="000000"/>
              <w:sz w:val="24"/>
              <w:szCs w:val="24"/>
            </w:rPr>
          </w:rPrChange>
        </w:rPr>
        <w:t>.data;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2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26"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2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28"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2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30"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3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32" w:author="N PRASAD" w:date="2016-07-01T12:13:00Z">
            <w:rPr>
              <w:rFonts w:ascii="Consolas" w:hAnsi="Consolas" w:cs="Consolas"/>
              <w:color w:val="000000"/>
              <w:sz w:val="24"/>
              <w:szCs w:val="24"/>
            </w:rPr>
          </w:rPrChange>
        </w:rPr>
        <w:t>}</w:t>
      </w: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333" w:author="N PRASAD" w:date="2016-07-01T12:13:00Z">
            <w:rPr>
              <w:rFonts w:ascii="Consolas" w:hAnsi="Consolas" w:cs="Consolas"/>
              <w:sz w:val="24"/>
              <w:szCs w:val="24"/>
            </w:rPr>
          </w:rPrChange>
        </w:rPr>
      </w:pP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334" w:author="N PRASAD" w:date="2016-07-01T12:13:00Z">
            <w:rPr>
              <w:rFonts w:ascii="Consolas" w:hAnsi="Consolas" w:cs="Consolas"/>
              <w:sz w:val="24"/>
              <w:szCs w:val="24"/>
            </w:rPr>
          </w:rPrChange>
        </w:rPr>
      </w:pP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35"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1336" w:author="N PRASAD" w:date="2016-07-01T12:13:00Z">
            <w:rPr>
              <w:rFonts w:ascii="Consolas" w:hAnsi="Consolas" w:cs="Consolas"/>
              <w:b/>
              <w:bCs/>
              <w:color w:val="7F0055"/>
              <w:sz w:val="24"/>
              <w:szCs w:val="24"/>
            </w:rPr>
          </w:rPrChange>
        </w:rPr>
        <w:t>class</w:t>
      </w:r>
      <w:r w:rsidRPr="00B5270F">
        <w:rPr>
          <w:rFonts w:ascii="Times New Roman" w:hAnsi="Times New Roman" w:cs="Times New Roman"/>
          <w:color w:val="000000" w:themeColor="text1"/>
          <w:sz w:val="28"/>
          <w:szCs w:val="28"/>
          <w:rPrChange w:id="1337" w:author="N PRASAD" w:date="2016-07-01T12:13:00Z">
            <w:rPr>
              <w:rFonts w:ascii="Consolas" w:hAnsi="Consolas" w:cs="Consolas"/>
              <w:color w:val="000000"/>
              <w:sz w:val="24"/>
              <w:szCs w:val="24"/>
            </w:rPr>
          </w:rPrChange>
        </w:rPr>
        <w:t xml:space="preserve"> Producer </w:t>
      </w:r>
      <w:r w:rsidRPr="00B5270F">
        <w:rPr>
          <w:rFonts w:ascii="Times New Roman" w:hAnsi="Times New Roman" w:cs="Times New Roman"/>
          <w:b/>
          <w:bCs/>
          <w:color w:val="000000" w:themeColor="text1"/>
          <w:sz w:val="28"/>
          <w:szCs w:val="28"/>
          <w:rPrChange w:id="1338" w:author="N PRASAD" w:date="2016-07-01T12:13:00Z">
            <w:rPr>
              <w:rFonts w:ascii="Consolas" w:hAnsi="Consolas" w:cs="Consolas"/>
              <w:b/>
              <w:bCs/>
              <w:color w:val="7F0055"/>
              <w:sz w:val="24"/>
              <w:szCs w:val="24"/>
            </w:rPr>
          </w:rPrChange>
        </w:rPr>
        <w:t>implements</w:t>
      </w:r>
      <w:r w:rsidRPr="00B5270F">
        <w:rPr>
          <w:rFonts w:ascii="Times New Roman" w:hAnsi="Times New Roman" w:cs="Times New Roman"/>
          <w:color w:val="000000" w:themeColor="text1"/>
          <w:sz w:val="28"/>
          <w:szCs w:val="28"/>
          <w:rPrChange w:id="1339" w:author="N PRASAD" w:date="2016-07-01T12:13:00Z">
            <w:rPr>
              <w:rFonts w:ascii="Consolas" w:hAnsi="Consolas" w:cs="Consolas"/>
              <w:color w:val="000000"/>
              <w:sz w:val="24"/>
              <w:szCs w:val="24"/>
            </w:rPr>
          </w:rPrChange>
        </w:rPr>
        <w:t xml:space="preserve"> Runnable{</w:t>
      </w: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340" w:author="N PRASAD" w:date="2016-07-01T12:13:00Z">
            <w:rPr>
              <w:rFonts w:ascii="Consolas" w:hAnsi="Consolas" w:cs="Consolas"/>
              <w:sz w:val="24"/>
              <w:szCs w:val="24"/>
            </w:rPr>
          </w:rPrChange>
        </w:rPr>
      </w:pP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4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42"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43" w:author="N PRASAD" w:date="2016-07-01T12:13:00Z">
            <w:rPr>
              <w:rFonts w:ascii="Consolas" w:hAnsi="Consolas" w:cs="Consolas"/>
              <w:b/>
              <w:bCs/>
              <w:color w:val="7F0055"/>
              <w:sz w:val="24"/>
              <w:szCs w:val="24"/>
            </w:rPr>
          </w:rPrChange>
        </w:rPr>
        <w:t>private</w:t>
      </w:r>
      <w:r w:rsidRPr="00B5270F">
        <w:rPr>
          <w:rFonts w:ascii="Times New Roman" w:hAnsi="Times New Roman" w:cs="Times New Roman"/>
          <w:color w:val="000000" w:themeColor="text1"/>
          <w:sz w:val="28"/>
          <w:szCs w:val="28"/>
          <w:rPrChange w:id="1344" w:author="N PRASAD" w:date="2016-07-01T12:13:00Z">
            <w:rPr>
              <w:rFonts w:ascii="Consolas" w:hAnsi="Consolas" w:cs="Consolas"/>
              <w:color w:val="000000"/>
              <w:sz w:val="24"/>
              <w:szCs w:val="24"/>
            </w:rPr>
          </w:rPrChange>
        </w:rPr>
        <w:t xml:space="preserve"> Data data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4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46"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47" w:author="N PRASAD" w:date="2016-07-01T12:13:00Z">
            <w:rPr>
              <w:rFonts w:ascii="Consolas" w:hAnsi="Consolas" w:cs="Consolas"/>
              <w:b/>
              <w:bCs/>
              <w:color w:val="7F0055"/>
              <w:sz w:val="24"/>
              <w:szCs w:val="24"/>
            </w:rPr>
          </w:rPrChange>
        </w:rPr>
        <w:t>private</w:t>
      </w:r>
      <w:r w:rsidRPr="00B5270F">
        <w:rPr>
          <w:rFonts w:ascii="Times New Roman" w:hAnsi="Times New Roman" w:cs="Times New Roman"/>
          <w:color w:val="000000" w:themeColor="text1"/>
          <w:sz w:val="28"/>
          <w:szCs w:val="28"/>
          <w:rPrChange w:id="1348" w:author="N PRASAD" w:date="2016-07-01T12:13:00Z">
            <w:rPr>
              <w:rFonts w:ascii="Consolas" w:hAnsi="Consolas" w:cs="Consolas"/>
              <w:color w:val="000000"/>
              <w:sz w:val="24"/>
              <w:szCs w:val="24"/>
            </w:rPr>
          </w:rPrChange>
        </w:rPr>
        <w:t xml:space="preserve"> Thread </w:t>
      </w:r>
      <w:r w:rsidRPr="00B5270F">
        <w:rPr>
          <w:rFonts w:ascii="Times New Roman" w:hAnsi="Times New Roman" w:cs="Times New Roman"/>
          <w:color w:val="000000" w:themeColor="text1"/>
          <w:sz w:val="28"/>
          <w:szCs w:val="28"/>
          <w:u w:val="single"/>
          <w:rPrChange w:id="1349" w:author="N PRASAD" w:date="2016-07-01T12:13:00Z">
            <w:rPr>
              <w:rFonts w:ascii="Consolas" w:hAnsi="Consolas" w:cs="Consolas"/>
              <w:color w:val="0000C0"/>
              <w:sz w:val="24"/>
              <w:szCs w:val="24"/>
              <w:u w:val="single"/>
            </w:rPr>
          </w:rPrChange>
        </w:rPr>
        <w:t>t2</w:t>
      </w:r>
      <w:r w:rsidRPr="00B5270F">
        <w:rPr>
          <w:rFonts w:ascii="Times New Roman" w:hAnsi="Times New Roman" w:cs="Times New Roman"/>
          <w:color w:val="000000" w:themeColor="text1"/>
          <w:sz w:val="28"/>
          <w:szCs w:val="28"/>
          <w:rPrChange w:id="1350"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5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52"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5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54"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5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56"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57" w:author="N PRASAD" w:date="2016-07-01T12:13:00Z">
            <w:rPr>
              <w:rFonts w:ascii="Consolas" w:hAnsi="Consolas" w:cs="Consolas"/>
              <w:b/>
              <w:bCs/>
              <w:color w:val="7F0055"/>
              <w:sz w:val="24"/>
              <w:szCs w:val="24"/>
            </w:rPr>
          </w:rPrChange>
        </w:rPr>
        <w:t>publicvoid</w:t>
      </w:r>
      <w:r w:rsidRPr="00B5270F">
        <w:rPr>
          <w:rFonts w:ascii="Times New Roman" w:hAnsi="Times New Roman" w:cs="Times New Roman"/>
          <w:color w:val="000000" w:themeColor="text1"/>
          <w:sz w:val="28"/>
          <w:szCs w:val="28"/>
          <w:rPrChange w:id="1358" w:author="N PRASAD" w:date="2016-07-01T12:13:00Z">
            <w:rPr>
              <w:rFonts w:ascii="Consolas" w:hAnsi="Consolas" w:cs="Consolas"/>
              <w:color w:val="000000"/>
              <w:sz w:val="24"/>
              <w:szCs w:val="24"/>
            </w:rPr>
          </w:rPrChange>
        </w:rPr>
        <w:t xml:space="preserve"> setT(Thread t)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5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60"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61"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62"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1363" w:author="N PRASAD" w:date="2016-07-01T12:13:00Z">
            <w:rPr>
              <w:rFonts w:ascii="Consolas" w:hAnsi="Consolas" w:cs="Consolas"/>
              <w:color w:val="000000"/>
              <w:sz w:val="24"/>
              <w:szCs w:val="24"/>
            </w:rPr>
          </w:rPrChange>
        </w:rPr>
        <w:t>.t2 = 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6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65"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6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67"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6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69"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70" w:author="N PRASAD" w:date="2016-07-01T12:13:00Z">
            <w:rPr>
              <w:rFonts w:ascii="Consolas" w:hAnsi="Consolas" w:cs="Consolas"/>
              <w:b/>
              <w:bCs/>
              <w:color w:val="7F0055"/>
              <w:sz w:val="24"/>
              <w:szCs w:val="24"/>
            </w:rPr>
          </w:rPrChange>
        </w:rPr>
        <w:t>public</w:t>
      </w:r>
      <w:r w:rsidRPr="00B5270F">
        <w:rPr>
          <w:rFonts w:ascii="Times New Roman" w:hAnsi="Times New Roman" w:cs="Times New Roman"/>
          <w:color w:val="000000" w:themeColor="text1"/>
          <w:sz w:val="28"/>
          <w:szCs w:val="28"/>
          <w:rPrChange w:id="1371" w:author="N PRASAD" w:date="2016-07-01T12:13:00Z">
            <w:rPr>
              <w:rFonts w:ascii="Consolas" w:hAnsi="Consolas" w:cs="Consolas"/>
              <w:color w:val="000000"/>
              <w:sz w:val="24"/>
              <w:szCs w:val="24"/>
            </w:rPr>
          </w:rPrChange>
        </w:rPr>
        <w:t xml:space="preserve"> Producer(Data 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7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73"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7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7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76"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77"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1378" w:author="N PRASAD" w:date="2016-07-01T12:13:00Z">
            <w:rPr>
              <w:rFonts w:ascii="Consolas" w:hAnsi="Consolas" w:cs="Consolas"/>
              <w:color w:val="000000"/>
              <w:sz w:val="24"/>
              <w:szCs w:val="24"/>
            </w:rPr>
          </w:rPrChange>
        </w:rPr>
        <w:t>.data=data;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7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80"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8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82" w:author="N PRASAD" w:date="2016-07-01T12:13:00Z">
            <w:rPr>
              <w:rFonts w:ascii="Consolas" w:hAnsi="Consolas" w:cs="Consolas"/>
              <w:color w:val="000000"/>
              <w:sz w:val="24"/>
              <w:szCs w:val="24"/>
            </w:rPr>
          </w:rPrChange>
        </w:rPr>
        <w:tab/>
        <w:t>@Override</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8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84"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85" w:author="N PRASAD" w:date="2016-07-01T12:13:00Z">
            <w:rPr>
              <w:rFonts w:ascii="Consolas" w:hAnsi="Consolas" w:cs="Consolas"/>
              <w:b/>
              <w:bCs/>
              <w:color w:val="7F0055"/>
              <w:sz w:val="24"/>
              <w:szCs w:val="24"/>
            </w:rPr>
          </w:rPrChange>
        </w:rPr>
        <w:t>publicvoid</w:t>
      </w:r>
      <w:r w:rsidRPr="00B5270F">
        <w:rPr>
          <w:rFonts w:ascii="Times New Roman" w:hAnsi="Times New Roman" w:cs="Times New Roman"/>
          <w:color w:val="000000" w:themeColor="text1"/>
          <w:sz w:val="28"/>
          <w:szCs w:val="28"/>
          <w:rPrChange w:id="1386" w:author="N PRASAD" w:date="2016-07-01T12:13:00Z">
            <w:rPr>
              <w:rFonts w:ascii="Consolas" w:hAnsi="Consolas" w:cs="Consolas"/>
              <w:color w:val="000000"/>
              <w:sz w:val="24"/>
              <w:szCs w:val="24"/>
            </w:rPr>
          </w:rPrChange>
        </w:rPr>
        <w:t xml:space="preserve"> run()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8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8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89"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9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9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92"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393" w:author="N PRASAD" w:date="2016-07-01T12:13:00Z">
            <w:rPr>
              <w:rFonts w:ascii="Consolas" w:hAnsi="Consolas" w:cs="Consolas"/>
              <w:b/>
              <w:bCs/>
              <w:color w:val="7F0055"/>
              <w:sz w:val="24"/>
              <w:szCs w:val="24"/>
            </w:rPr>
          </w:rPrChange>
        </w:rPr>
        <w:t>for</w:t>
      </w:r>
      <w:r w:rsidRPr="00B5270F">
        <w:rPr>
          <w:rFonts w:ascii="Times New Roman" w:hAnsi="Times New Roman" w:cs="Times New Roman"/>
          <w:color w:val="000000" w:themeColor="text1"/>
          <w:sz w:val="28"/>
          <w:szCs w:val="28"/>
          <w:rPrChange w:id="1394" w:author="N PRASAD" w:date="2016-07-01T12:13:00Z">
            <w:rPr>
              <w:rFonts w:ascii="Consolas" w:hAnsi="Consolas" w:cs="Consolas"/>
              <w:color w:val="000000"/>
              <w:sz w:val="24"/>
              <w:szCs w:val="24"/>
            </w:rPr>
          </w:rPrChange>
        </w:rPr>
        <w:t>(</w:t>
      </w:r>
      <w:r w:rsidRPr="00B5270F">
        <w:rPr>
          <w:rFonts w:ascii="Times New Roman" w:hAnsi="Times New Roman" w:cs="Times New Roman"/>
          <w:b/>
          <w:bCs/>
          <w:color w:val="000000" w:themeColor="text1"/>
          <w:sz w:val="28"/>
          <w:szCs w:val="28"/>
          <w:rPrChange w:id="1395" w:author="N PRASAD" w:date="2016-07-01T12:13:00Z">
            <w:rPr>
              <w:rFonts w:ascii="Consolas" w:hAnsi="Consolas" w:cs="Consolas"/>
              <w:b/>
              <w:bCs/>
              <w:color w:val="7F0055"/>
              <w:sz w:val="24"/>
              <w:szCs w:val="24"/>
            </w:rPr>
          </w:rPrChange>
        </w:rPr>
        <w:t>int</w:t>
      </w:r>
      <w:r w:rsidRPr="00B5270F">
        <w:rPr>
          <w:rFonts w:ascii="Times New Roman" w:hAnsi="Times New Roman" w:cs="Times New Roman"/>
          <w:color w:val="000000" w:themeColor="text1"/>
          <w:sz w:val="28"/>
          <w:szCs w:val="28"/>
          <w:rPrChange w:id="1396" w:author="N PRASAD" w:date="2016-07-01T12:13:00Z">
            <w:rPr>
              <w:rFonts w:ascii="Consolas" w:hAnsi="Consolas" w:cs="Consolas"/>
              <w:color w:val="000000"/>
              <w:sz w:val="24"/>
              <w:szCs w:val="24"/>
            </w:rPr>
          </w:rPrChange>
        </w:rPr>
        <w:t xml:space="preserve"> i=1;i&lt;=20;i++)</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39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39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399"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0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0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0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03" w:author="N PRASAD" w:date="2016-07-01T12:13:00Z">
            <w:rPr>
              <w:rFonts w:ascii="Consolas" w:hAnsi="Consolas" w:cs="Consolas"/>
              <w:color w:val="000000"/>
              <w:sz w:val="24"/>
              <w:szCs w:val="24"/>
            </w:rPr>
          </w:rPrChange>
        </w:rPr>
        <w:tab/>
        <w:t>data.</w:t>
      </w:r>
      <w:r w:rsidRPr="00B5270F">
        <w:rPr>
          <w:rFonts w:ascii="Times New Roman" w:hAnsi="Times New Roman" w:cs="Times New Roman"/>
          <w:color w:val="000000" w:themeColor="text1"/>
          <w:sz w:val="28"/>
          <w:szCs w:val="28"/>
          <w:highlight w:val="lightGray"/>
          <w:rPrChange w:id="1404" w:author="N PRASAD" w:date="2016-07-01T12:13:00Z">
            <w:rPr>
              <w:rFonts w:ascii="Consolas" w:hAnsi="Consolas" w:cs="Consolas"/>
              <w:color w:val="000000"/>
              <w:sz w:val="24"/>
              <w:szCs w:val="24"/>
              <w:highlight w:val="lightGray"/>
            </w:rPr>
          </w:rPrChange>
        </w:rPr>
        <w:t>insert</w:t>
      </w:r>
      <w:r w:rsidRPr="00B5270F">
        <w:rPr>
          <w:rFonts w:ascii="Times New Roman" w:hAnsi="Times New Roman" w:cs="Times New Roman"/>
          <w:color w:val="000000" w:themeColor="text1"/>
          <w:sz w:val="28"/>
          <w:szCs w:val="28"/>
          <w:rPrChange w:id="1405" w:author="N PRASAD" w:date="2016-07-01T12:13:00Z">
            <w:rPr>
              <w:rFonts w:ascii="Consolas" w:hAnsi="Consolas" w:cs="Consolas"/>
              <w:color w:val="000000"/>
              <w:sz w:val="24"/>
              <w:szCs w:val="24"/>
            </w:rPr>
          </w:rPrChange>
        </w:rPr>
        <w:t>(i);</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0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0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0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09"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410" w:author="N PRASAD" w:date="2016-07-01T12:13:00Z">
            <w:rPr>
              <w:rFonts w:ascii="Consolas" w:hAnsi="Consolas" w:cs="Consolas"/>
              <w:b/>
              <w:bCs/>
              <w:color w:val="7F0055"/>
              <w:sz w:val="24"/>
              <w:szCs w:val="24"/>
            </w:rPr>
          </w:rPrChange>
        </w:rPr>
        <w:t>try</w:t>
      </w:r>
      <w:r w:rsidRPr="00B5270F">
        <w:rPr>
          <w:rFonts w:ascii="Times New Roman" w:hAnsi="Times New Roman" w:cs="Times New Roman"/>
          <w:color w:val="000000" w:themeColor="text1"/>
          <w:sz w:val="28"/>
          <w:szCs w:val="28"/>
          <w:rPrChange w:id="1411" w:author="N PRASAD" w:date="2016-07-01T12:13:00Z">
            <w:rPr>
              <w:rFonts w:ascii="Consolas" w:hAnsi="Consolas" w:cs="Consolas"/>
              <w:color w:val="000000"/>
              <w:sz w:val="24"/>
              <w:szCs w:val="24"/>
            </w:rPr>
          </w:rPrChange>
        </w:rPr>
        <w:t xml:space="preserve">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13" w:author="N PRASAD" w:date="2016-07-01T12:13:00Z">
            <w:rPr>
              <w:rFonts w:ascii="Consolas" w:hAnsi="Consolas" w:cs="Consolas"/>
              <w:color w:val="000000"/>
              <w:sz w:val="24"/>
              <w:szCs w:val="24"/>
            </w:rPr>
          </w:rPrChange>
        </w:rPr>
        <w:lastRenderedPageBreak/>
        <w:tab/>
      </w:r>
      <w:r w:rsidRPr="00B5270F">
        <w:rPr>
          <w:rFonts w:ascii="Times New Roman" w:hAnsi="Times New Roman" w:cs="Times New Roman"/>
          <w:color w:val="000000" w:themeColor="text1"/>
          <w:sz w:val="28"/>
          <w:szCs w:val="28"/>
          <w:rPrChange w:id="141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1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16" w:author="N PRASAD" w:date="2016-07-01T12:13:00Z">
            <w:rPr>
              <w:rFonts w:ascii="Consolas" w:hAnsi="Consolas" w:cs="Consolas"/>
              <w:color w:val="000000"/>
              <w:sz w:val="24"/>
              <w:szCs w:val="24"/>
            </w:rPr>
          </w:rPrChange>
        </w:rPr>
        <w:tab/>
        <w:t>Thread.</w:t>
      </w:r>
      <w:r w:rsidRPr="00B5270F">
        <w:rPr>
          <w:rFonts w:ascii="Times New Roman" w:hAnsi="Times New Roman" w:cs="Times New Roman"/>
          <w:i/>
          <w:iCs/>
          <w:color w:val="000000" w:themeColor="text1"/>
          <w:sz w:val="28"/>
          <w:szCs w:val="28"/>
          <w:rPrChange w:id="1417" w:author="N PRASAD" w:date="2016-07-01T12:13:00Z">
            <w:rPr>
              <w:rFonts w:ascii="Consolas" w:hAnsi="Consolas" w:cs="Consolas"/>
              <w:i/>
              <w:iCs/>
              <w:color w:val="000000"/>
              <w:sz w:val="24"/>
              <w:szCs w:val="24"/>
            </w:rPr>
          </w:rPrChange>
        </w:rPr>
        <w:t>sleep</w:t>
      </w:r>
      <w:r w:rsidRPr="00B5270F">
        <w:rPr>
          <w:rFonts w:ascii="Times New Roman" w:hAnsi="Times New Roman" w:cs="Times New Roman"/>
          <w:color w:val="000000" w:themeColor="text1"/>
          <w:sz w:val="28"/>
          <w:szCs w:val="28"/>
          <w:rPrChange w:id="1418" w:author="N PRASAD" w:date="2016-07-01T12:13:00Z">
            <w:rPr>
              <w:rFonts w:ascii="Consolas" w:hAnsi="Consolas" w:cs="Consolas"/>
              <w:color w:val="000000"/>
              <w:sz w:val="24"/>
              <w:szCs w:val="24"/>
            </w:rPr>
          </w:rPrChange>
        </w:rPr>
        <w:t>(5000);</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1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20"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2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2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23" w:author="N PRASAD" w:date="2016-07-01T12:13:00Z">
            <w:rPr>
              <w:rFonts w:ascii="Consolas" w:hAnsi="Consolas" w:cs="Consolas"/>
              <w:color w:val="000000"/>
              <w:sz w:val="24"/>
              <w:szCs w:val="24"/>
            </w:rPr>
          </w:rPrChange>
        </w:rPr>
        <w:tab/>
        <w:t>//t2.join();</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2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2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2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2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28"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2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30"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3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32" w:author="N PRASAD" w:date="2016-07-01T12:13:00Z">
            <w:rPr>
              <w:rFonts w:ascii="Consolas" w:hAnsi="Consolas" w:cs="Consolas"/>
              <w:color w:val="000000"/>
              <w:sz w:val="24"/>
              <w:szCs w:val="24"/>
            </w:rPr>
          </w:rPrChange>
        </w:rPr>
        <w:tab/>
        <w:t xml:space="preserve">} </w:t>
      </w:r>
      <w:r w:rsidRPr="00B5270F">
        <w:rPr>
          <w:rFonts w:ascii="Times New Roman" w:hAnsi="Times New Roman" w:cs="Times New Roman"/>
          <w:b/>
          <w:bCs/>
          <w:color w:val="000000" w:themeColor="text1"/>
          <w:sz w:val="28"/>
          <w:szCs w:val="28"/>
          <w:rPrChange w:id="1433"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1434" w:author="N PRASAD" w:date="2016-07-01T12:13:00Z">
            <w:rPr>
              <w:rFonts w:ascii="Consolas" w:hAnsi="Consolas" w:cs="Consolas"/>
              <w:color w:val="000000"/>
              <w:sz w:val="24"/>
              <w:szCs w:val="24"/>
            </w:rPr>
          </w:rPrChange>
        </w:rPr>
        <w:t xml:space="preserve"> (InterruptedException e)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3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36"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37"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3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39" w:author="N PRASAD" w:date="2016-07-01T12:13:00Z">
            <w:rPr>
              <w:rFonts w:ascii="Consolas" w:hAnsi="Consolas" w:cs="Consolas"/>
              <w:color w:val="000000"/>
              <w:sz w:val="24"/>
              <w:szCs w:val="24"/>
            </w:rPr>
          </w:rPrChange>
        </w:rPr>
        <w:tab/>
        <w:t xml:space="preserve">// </w:t>
      </w:r>
      <w:r w:rsidRPr="00B5270F">
        <w:rPr>
          <w:rFonts w:ascii="Times New Roman" w:hAnsi="Times New Roman" w:cs="Times New Roman"/>
          <w:b/>
          <w:bCs/>
          <w:color w:val="000000" w:themeColor="text1"/>
          <w:sz w:val="28"/>
          <w:szCs w:val="28"/>
          <w:rPrChange w:id="1440"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1441" w:author="N PRASAD" w:date="2016-07-01T12:13:00Z">
            <w:rPr>
              <w:rFonts w:ascii="Consolas" w:hAnsi="Consolas" w:cs="Consolas"/>
              <w:color w:val="3F7F5F"/>
              <w:sz w:val="24"/>
              <w:szCs w:val="24"/>
            </w:rPr>
          </w:rPrChange>
        </w:rPr>
        <w:t xml:space="preserve"> Auto-generated catch block</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4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43"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44"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4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46" w:author="N PRASAD" w:date="2016-07-01T12:13:00Z">
            <w:rPr>
              <w:rFonts w:ascii="Consolas" w:hAnsi="Consolas" w:cs="Consolas"/>
              <w:color w:val="000000"/>
              <w:sz w:val="24"/>
              <w:szCs w:val="24"/>
            </w:rPr>
          </w:rPrChange>
        </w:rPr>
        <w:tab/>
        <w:t>e.printStackTrace();</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4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4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4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50"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5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5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53"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5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55"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56"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5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58"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5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60"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6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62"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6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64" w:author="N PRASAD" w:date="2016-07-01T12:13:00Z">
            <w:rPr>
              <w:rFonts w:ascii="Consolas" w:hAnsi="Consolas" w:cs="Consolas"/>
              <w:color w:val="000000"/>
              <w:sz w:val="24"/>
              <w:szCs w:val="24"/>
            </w:rPr>
          </w:rPrChange>
        </w:rPr>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65"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1466" w:author="N PRASAD" w:date="2016-07-01T12:13:00Z">
            <w:rPr>
              <w:rFonts w:ascii="Consolas" w:hAnsi="Consolas" w:cs="Consolas"/>
              <w:b/>
              <w:bCs/>
              <w:color w:val="7F0055"/>
              <w:sz w:val="24"/>
              <w:szCs w:val="24"/>
            </w:rPr>
          </w:rPrChange>
        </w:rPr>
        <w:t>class</w:t>
      </w:r>
      <w:r w:rsidRPr="00B5270F">
        <w:rPr>
          <w:rFonts w:ascii="Times New Roman" w:hAnsi="Times New Roman" w:cs="Times New Roman"/>
          <w:color w:val="000000" w:themeColor="text1"/>
          <w:sz w:val="28"/>
          <w:szCs w:val="28"/>
          <w:rPrChange w:id="1467" w:author="N PRASAD" w:date="2016-07-01T12:13:00Z">
            <w:rPr>
              <w:rFonts w:ascii="Consolas" w:hAnsi="Consolas" w:cs="Consolas"/>
              <w:color w:val="000000"/>
              <w:sz w:val="24"/>
              <w:szCs w:val="24"/>
            </w:rPr>
          </w:rPrChange>
        </w:rPr>
        <w:t xml:space="preserve"> Consumer </w:t>
      </w:r>
      <w:r w:rsidRPr="00B5270F">
        <w:rPr>
          <w:rFonts w:ascii="Times New Roman" w:hAnsi="Times New Roman" w:cs="Times New Roman"/>
          <w:b/>
          <w:bCs/>
          <w:color w:val="000000" w:themeColor="text1"/>
          <w:sz w:val="28"/>
          <w:szCs w:val="28"/>
          <w:rPrChange w:id="1468" w:author="N PRASAD" w:date="2016-07-01T12:13:00Z">
            <w:rPr>
              <w:rFonts w:ascii="Consolas" w:hAnsi="Consolas" w:cs="Consolas"/>
              <w:b/>
              <w:bCs/>
              <w:color w:val="7F0055"/>
              <w:sz w:val="24"/>
              <w:szCs w:val="24"/>
            </w:rPr>
          </w:rPrChange>
        </w:rPr>
        <w:t>implements</w:t>
      </w:r>
      <w:r w:rsidRPr="00B5270F">
        <w:rPr>
          <w:rFonts w:ascii="Times New Roman" w:hAnsi="Times New Roman" w:cs="Times New Roman"/>
          <w:color w:val="000000" w:themeColor="text1"/>
          <w:sz w:val="28"/>
          <w:szCs w:val="28"/>
          <w:rPrChange w:id="1469" w:author="N PRASAD" w:date="2016-07-01T12:13:00Z">
            <w:rPr>
              <w:rFonts w:ascii="Consolas" w:hAnsi="Consolas" w:cs="Consolas"/>
              <w:color w:val="000000"/>
              <w:sz w:val="24"/>
              <w:szCs w:val="24"/>
            </w:rPr>
          </w:rPrChange>
        </w:rPr>
        <w:t xml:space="preserve"> Runnable{</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7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71" w:author="N PRASAD" w:date="2016-07-01T12:13:00Z">
            <w:rPr>
              <w:rFonts w:ascii="Consolas" w:hAnsi="Consolas" w:cs="Consolas"/>
              <w:color w:val="000000"/>
              <w:sz w:val="24"/>
              <w:szCs w:val="24"/>
            </w:rPr>
          </w:rPrChange>
        </w:rPr>
        <w:tab/>
        <w:t>Data data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7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73"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474" w:author="N PRASAD" w:date="2016-07-01T12:13:00Z">
            <w:rPr>
              <w:rFonts w:ascii="Consolas" w:hAnsi="Consolas" w:cs="Consolas"/>
              <w:b/>
              <w:bCs/>
              <w:color w:val="7F0055"/>
              <w:sz w:val="24"/>
              <w:szCs w:val="24"/>
            </w:rPr>
          </w:rPrChange>
        </w:rPr>
        <w:t>public</w:t>
      </w:r>
      <w:r w:rsidRPr="00B5270F">
        <w:rPr>
          <w:rFonts w:ascii="Times New Roman" w:hAnsi="Times New Roman" w:cs="Times New Roman"/>
          <w:color w:val="000000" w:themeColor="text1"/>
          <w:sz w:val="28"/>
          <w:szCs w:val="28"/>
          <w:rPrChange w:id="1475" w:author="N PRASAD" w:date="2016-07-01T12:13:00Z">
            <w:rPr>
              <w:rFonts w:ascii="Consolas" w:hAnsi="Consolas" w:cs="Consolas"/>
              <w:color w:val="000000"/>
              <w:sz w:val="24"/>
              <w:szCs w:val="24"/>
            </w:rPr>
          </w:rPrChange>
        </w:rPr>
        <w:t xml:space="preserve"> Consumer(Data 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7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77"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7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7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80"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481"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1482" w:author="N PRASAD" w:date="2016-07-01T12:13:00Z">
            <w:rPr>
              <w:rFonts w:ascii="Consolas" w:hAnsi="Consolas" w:cs="Consolas"/>
              <w:color w:val="000000"/>
              <w:sz w:val="24"/>
              <w:szCs w:val="24"/>
            </w:rPr>
          </w:rPrChange>
        </w:rPr>
        <w:t>.data=data;</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8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84"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8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86" w:author="N PRASAD" w:date="2016-07-01T12:13:00Z">
            <w:rPr>
              <w:rFonts w:ascii="Consolas" w:hAnsi="Consolas" w:cs="Consolas"/>
              <w:color w:val="000000"/>
              <w:sz w:val="24"/>
              <w:szCs w:val="24"/>
            </w:rPr>
          </w:rPrChange>
        </w:rPr>
        <w:tab/>
        <w:t>@Override</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8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88"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489" w:author="N PRASAD" w:date="2016-07-01T12:13:00Z">
            <w:rPr>
              <w:rFonts w:ascii="Consolas" w:hAnsi="Consolas" w:cs="Consolas"/>
              <w:b/>
              <w:bCs/>
              <w:color w:val="7F0055"/>
              <w:sz w:val="24"/>
              <w:szCs w:val="24"/>
            </w:rPr>
          </w:rPrChange>
        </w:rPr>
        <w:t>publicvoid</w:t>
      </w:r>
      <w:r w:rsidRPr="00B5270F">
        <w:rPr>
          <w:rFonts w:ascii="Times New Roman" w:hAnsi="Times New Roman" w:cs="Times New Roman"/>
          <w:color w:val="000000" w:themeColor="text1"/>
          <w:sz w:val="28"/>
          <w:szCs w:val="28"/>
          <w:rPrChange w:id="1490" w:author="N PRASAD" w:date="2016-07-01T12:13:00Z">
            <w:rPr>
              <w:rFonts w:ascii="Consolas" w:hAnsi="Consolas" w:cs="Consolas"/>
              <w:color w:val="000000"/>
              <w:sz w:val="24"/>
              <w:szCs w:val="24"/>
            </w:rPr>
          </w:rPrChange>
        </w:rPr>
        <w:t xml:space="preserve"> run() {</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9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9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493" w:author="N PRASAD" w:date="2016-07-01T12:13:00Z">
            <w:rPr>
              <w:rFonts w:ascii="Consolas" w:hAnsi="Consolas" w:cs="Consolas"/>
              <w:color w:val="000000"/>
              <w:sz w:val="24"/>
              <w:szCs w:val="24"/>
            </w:rPr>
          </w:rPrChange>
        </w:rPr>
        <w:tab/>
      </w:r>
      <w:r w:rsidRPr="00B5270F">
        <w:rPr>
          <w:rFonts w:ascii="Times New Roman" w:hAnsi="Times New Roman" w:cs="Times New Roman"/>
          <w:b/>
          <w:bCs/>
          <w:color w:val="000000" w:themeColor="text1"/>
          <w:sz w:val="28"/>
          <w:szCs w:val="28"/>
          <w:rPrChange w:id="1494" w:author="N PRASAD" w:date="2016-07-01T12:13:00Z">
            <w:rPr>
              <w:rFonts w:ascii="Consolas" w:hAnsi="Consolas" w:cs="Consolas"/>
              <w:b/>
              <w:bCs/>
              <w:color w:val="7F0055"/>
              <w:sz w:val="24"/>
              <w:szCs w:val="24"/>
            </w:rPr>
          </w:rPrChange>
        </w:rPr>
        <w:t>for</w:t>
      </w:r>
      <w:r w:rsidRPr="00B5270F">
        <w:rPr>
          <w:rFonts w:ascii="Times New Roman" w:hAnsi="Times New Roman" w:cs="Times New Roman"/>
          <w:color w:val="000000" w:themeColor="text1"/>
          <w:sz w:val="28"/>
          <w:szCs w:val="28"/>
          <w:rPrChange w:id="1495" w:author="N PRASAD" w:date="2016-07-01T12:13:00Z">
            <w:rPr>
              <w:rFonts w:ascii="Consolas" w:hAnsi="Consolas" w:cs="Consolas"/>
              <w:color w:val="000000"/>
              <w:sz w:val="24"/>
              <w:szCs w:val="24"/>
            </w:rPr>
          </w:rPrChange>
        </w:rPr>
        <w:t>(</w:t>
      </w:r>
      <w:r w:rsidRPr="00B5270F">
        <w:rPr>
          <w:rFonts w:ascii="Times New Roman" w:hAnsi="Times New Roman" w:cs="Times New Roman"/>
          <w:b/>
          <w:bCs/>
          <w:color w:val="000000" w:themeColor="text1"/>
          <w:sz w:val="28"/>
          <w:szCs w:val="28"/>
          <w:rPrChange w:id="1496" w:author="N PRASAD" w:date="2016-07-01T12:13:00Z">
            <w:rPr>
              <w:rFonts w:ascii="Consolas" w:hAnsi="Consolas" w:cs="Consolas"/>
              <w:b/>
              <w:bCs/>
              <w:color w:val="7F0055"/>
              <w:sz w:val="24"/>
              <w:szCs w:val="24"/>
            </w:rPr>
          </w:rPrChange>
        </w:rPr>
        <w:t>int</w:t>
      </w:r>
      <w:r w:rsidRPr="00B5270F">
        <w:rPr>
          <w:rFonts w:ascii="Times New Roman" w:hAnsi="Times New Roman" w:cs="Times New Roman"/>
          <w:color w:val="000000" w:themeColor="text1"/>
          <w:sz w:val="28"/>
          <w:szCs w:val="28"/>
          <w:rPrChange w:id="1497" w:author="N PRASAD" w:date="2016-07-01T12:13:00Z">
            <w:rPr>
              <w:rFonts w:ascii="Consolas" w:hAnsi="Consolas" w:cs="Consolas"/>
              <w:color w:val="000000"/>
              <w:sz w:val="24"/>
              <w:szCs w:val="24"/>
            </w:rPr>
          </w:rPrChange>
        </w:rPr>
        <w:t xml:space="preserve"> i=1;i&lt;=20;i++)</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49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499"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500"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50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02"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503"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504" w:author="N PRASAD" w:date="2016-07-01T12:13:00Z">
            <w:rPr>
              <w:rFonts w:ascii="Consolas" w:hAnsi="Consolas" w:cs="Consolas"/>
              <w:color w:val="000000"/>
              <w:sz w:val="24"/>
              <w:szCs w:val="24"/>
            </w:rPr>
          </w:rPrChange>
        </w:rPr>
        <w:tab/>
        <w:t>System.</w:t>
      </w:r>
      <w:r w:rsidRPr="00B5270F">
        <w:rPr>
          <w:rFonts w:ascii="Times New Roman" w:hAnsi="Times New Roman" w:cs="Times New Roman"/>
          <w:i/>
          <w:iCs/>
          <w:color w:val="000000" w:themeColor="text1"/>
          <w:sz w:val="28"/>
          <w:szCs w:val="28"/>
          <w:rPrChange w:id="1505" w:author="N PRASAD" w:date="2016-07-01T12:13:00Z">
            <w:rPr>
              <w:rFonts w:ascii="Consolas" w:hAnsi="Consolas" w:cs="Consolas"/>
              <w:i/>
              <w:iCs/>
              <w:color w:val="0000C0"/>
              <w:sz w:val="24"/>
              <w:szCs w:val="24"/>
            </w:rPr>
          </w:rPrChange>
        </w:rPr>
        <w:t>out</w:t>
      </w:r>
      <w:r w:rsidRPr="00B5270F">
        <w:rPr>
          <w:rFonts w:ascii="Times New Roman" w:hAnsi="Times New Roman" w:cs="Times New Roman"/>
          <w:color w:val="000000" w:themeColor="text1"/>
          <w:sz w:val="28"/>
          <w:szCs w:val="28"/>
          <w:rPrChange w:id="1506" w:author="N PRASAD" w:date="2016-07-01T12:13:00Z">
            <w:rPr>
              <w:rFonts w:ascii="Consolas" w:hAnsi="Consolas" w:cs="Consolas"/>
              <w:color w:val="000000"/>
              <w:sz w:val="24"/>
              <w:szCs w:val="24"/>
            </w:rPr>
          </w:rPrChange>
        </w:rPr>
        <w:t>.println(data.using());</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50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08"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509"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51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11" w:author="N PRASAD" w:date="2016-07-01T12:13:00Z">
            <w:rPr>
              <w:rFonts w:ascii="Consolas" w:hAnsi="Consolas" w:cs="Consolas"/>
              <w:color w:val="000000"/>
              <w:sz w:val="24"/>
              <w:szCs w:val="24"/>
            </w:rPr>
          </w:rPrChange>
        </w:rPr>
        <w:tab/>
      </w:r>
      <w:r w:rsidRPr="00B5270F">
        <w:rPr>
          <w:rFonts w:ascii="Times New Roman" w:hAnsi="Times New Roman" w:cs="Times New Roman"/>
          <w:color w:val="000000" w:themeColor="text1"/>
          <w:sz w:val="28"/>
          <w:szCs w:val="28"/>
          <w:rPrChange w:id="1512"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51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14" w:author="N PRASAD" w:date="2016-07-01T12:13:00Z">
            <w:rPr>
              <w:rFonts w:ascii="Consolas" w:hAnsi="Consolas" w:cs="Consolas"/>
              <w:color w:val="000000"/>
              <w:sz w:val="24"/>
              <w:szCs w:val="24"/>
            </w:rPr>
          </w:rPrChange>
        </w:rPr>
        <w:tab/>
        <w:t>}</w:t>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51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16" w:author="N PRASAD" w:date="2016-07-01T12:13:00Z">
            <w:rPr>
              <w:rFonts w:ascii="Consolas" w:hAnsi="Consolas" w:cs="Consolas"/>
              <w:color w:val="000000"/>
              <w:sz w:val="24"/>
              <w:szCs w:val="24"/>
            </w:rPr>
          </w:rPrChange>
        </w:rPr>
        <w:tab/>
      </w:r>
    </w:p>
    <w:p w:rsidR="005C0885" w:rsidRPr="00B5270F" w:rsidRDefault="00572FDB" w:rsidP="005C0885">
      <w:pPr>
        <w:autoSpaceDE w:val="0"/>
        <w:autoSpaceDN w:val="0"/>
        <w:adjustRightInd w:val="0"/>
        <w:spacing w:line="240" w:lineRule="auto"/>
        <w:rPr>
          <w:rFonts w:ascii="Times New Roman" w:hAnsi="Times New Roman" w:cs="Times New Roman"/>
          <w:color w:val="000000" w:themeColor="text1"/>
          <w:sz w:val="28"/>
          <w:szCs w:val="28"/>
          <w:rPrChange w:id="151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18" w:author="N PRASAD" w:date="2016-07-01T12:13:00Z">
            <w:rPr>
              <w:rFonts w:ascii="Consolas" w:hAnsi="Consolas" w:cs="Consolas"/>
              <w:color w:val="000000"/>
              <w:sz w:val="24"/>
              <w:szCs w:val="24"/>
            </w:rPr>
          </w:rPrChange>
        </w:rPr>
        <w:t>}</w:t>
      </w:r>
    </w:p>
    <w:p w:rsidR="005C0885" w:rsidRPr="00B5270F" w:rsidRDefault="005C0885" w:rsidP="005C0885">
      <w:pPr>
        <w:autoSpaceDE w:val="0"/>
        <w:autoSpaceDN w:val="0"/>
        <w:adjustRightInd w:val="0"/>
        <w:spacing w:line="240" w:lineRule="auto"/>
        <w:rPr>
          <w:rFonts w:ascii="Times New Roman" w:hAnsi="Times New Roman" w:cs="Times New Roman"/>
          <w:color w:val="000000" w:themeColor="text1"/>
          <w:sz w:val="28"/>
          <w:szCs w:val="28"/>
          <w:rPrChange w:id="1519" w:author="N PRASAD" w:date="2016-07-01T12:13:00Z">
            <w:rPr>
              <w:rFonts w:ascii="Consolas" w:hAnsi="Consolas" w:cs="Consolas"/>
              <w:sz w:val="24"/>
              <w:szCs w:val="24"/>
            </w:rPr>
          </w:rPrChange>
        </w:rPr>
      </w:pPr>
    </w:p>
    <w:p w:rsidR="00F44767" w:rsidRPr="00B5270F" w:rsidRDefault="00572FDB">
      <w:pPr>
        <w:pStyle w:val="ListParagraph"/>
        <w:ind w:left="0"/>
        <w:jc w:val="center"/>
        <w:rPr>
          <w:rFonts w:ascii="Times New Roman" w:hAnsi="Times New Roman" w:cs="Times New Roman"/>
          <w:b/>
          <w:color w:val="000000" w:themeColor="text1"/>
          <w:sz w:val="28"/>
          <w:szCs w:val="28"/>
          <w:u w:val="single"/>
          <w:rPrChange w:id="1520" w:author="N PRASAD" w:date="2016-07-01T12:13:00Z">
            <w:rPr>
              <w:rFonts w:cstheme="minorHAnsi"/>
              <w:b/>
              <w:sz w:val="24"/>
              <w:szCs w:val="24"/>
              <w:u w:val="single"/>
            </w:rPr>
          </w:rPrChange>
        </w:rPr>
        <w:pPrChange w:id="1521" w:author="NNR Chowdary" w:date="2013-10-27T09:25:00Z">
          <w:pPr>
            <w:pStyle w:val="ListParagraph"/>
            <w:ind w:left="0"/>
          </w:pPr>
        </w:pPrChange>
      </w:pPr>
      <w:ins w:id="1522" w:author="NNR Chowdary" w:date="2013-10-27T09:25:00Z">
        <w:r w:rsidRPr="00B5270F">
          <w:rPr>
            <w:rFonts w:ascii="Times New Roman" w:hAnsi="Times New Roman" w:cs="Times New Roman"/>
            <w:b/>
            <w:color w:val="000000" w:themeColor="text1"/>
            <w:sz w:val="28"/>
            <w:szCs w:val="28"/>
            <w:u w:val="single"/>
            <w:rPrChange w:id="1523" w:author="N PRASAD" w:date="2016-07-01T12:13:00Z">
              <w:rPr>
                <w:rFonts w:cstheme="minorHAnsi"/>
                <w:b/>
                <w:color w:val="0000FF"/>
                <w:sz w:val="32"/>
                <w:szCs w:val="32"/>
                <w:u w:val="single"/>
              </w:rPr>
            </w:rPrChange>
          </w:rPr>
          <w:t>3.</w:t>
        </w:r>
      </w:ins>
      <w:r w:rsidRPr="00B5270F">
        <w:rPr>
          <w:rFonts w:ascii="Times New Roman" w:hAnsi="Times New Roman" w:cs="Times New Roman"/>
          <w:b/>
          <w:color w:val="000000" w:themeColor="text1"/>
          <w:sz w:val="28"/>
          <w:szCs w:val="28"/>
          <w:u w:val="single"/>
          <w:rPrChange w:id="1524" w:author="N PRASAD" w:date="2016-07-01T12:13:00Z">
            <w:rPr>
              <w:rFonts w:cstheme="minorHAnsi"/>
              <w:b/>
              <w:color w:val="0000FF"/>
              <w:sz w:val="24"/>
              <w:szCs w:val="24"/>
              <w:u w:val="single"/>
            </w:rPr>
          </w:rPrChange>
        </w:rPr>
        <w:t>Object Creation:</w:t>
      </w:r>
    </w:p>
    <w:p w:rsidR="0016750A" w:rsidRPr="00B5270F" w:rsidRDefault="00572FDB" w:rsidP="0016750A">
      <w:pPr>
        <w:rPr>
          <w:rFonts w:ascii="Times New Roman" w:hAnsi="Times New Roman" w:cs="Times New Roman"/>
          <w:b/>
          <w:color w:val="000000" w:themeColor="text1"/>
          <w:sz w:val="28"/>
          <w:szCs w:val="28"/>
          <w:rPrChange w:id="1525"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526" w:author="N PRASAD" w:date="2016-07-01T12:13:00Z">
            <w:rPr>
              <w:rFonts w:cstheme="minorHAnsi"/>
              <w:b/>
              <w:color w:val="0000FF"/>
              <w:sz w:val="24"/>
              <w:szCs w:val="24"/>
            </w:rPr>
          </w:rPrChange>
        </w:rPr>
        <w:t xml:space="preserve">1)How many ways  are there to create an object? </w:t>
      </w:r>
    </w:p>
    <w:p w:rsidR="0016750A" w:rsidRPr="00B5270F" w:rsidRDefault="00572FDB" w:rsidP="0016750A">
      <w:pPr>
        <w:pStyle w:val="NoSpacing"/>
        <w:rPr>
          <w:color w:val="000000" w:themeColor="text1"/>
          <w:sz w:val="28"/>
          <w:szCs w:val="28"/>
          <w:rPrChange w:id="1527" w:author="N PRASAD" w:date="2016-07-01T12:13:00Z">
            <w:rPr>
              <w:rFonts w:asciiTheme="minorHAnsi" w:hAnsiTheme="minorHAnsi" w:cstheme="minorHAnsi"/>
            </w:rPr>
          </w:rPrChange>
        </w:rPr>
      </w:pPr>
      <w:r w:rsidRPr="00B5270F">
        <w:rPr>
          <w:color w:val="000000" w:themeColor="text1"/>
          <w:sz w:val="28"/>
          <w:szCs w:val="28"/>
          <w:rPrChange w:id="1528" w:author="N PRASAD" w:date="2016-07-01T12:13:00Z">
            <w:rPr>
              <w:rFonts w:asciiTheme="minorHAnsi" w:eastAsiaTheme="minorEastAsia" w:hAnsiTheme="minorHAnsi" w:cstheme="minorHAnsi"/>
              <w:color w:val="0000FF"/>
              <w:sz w:val="22"/>
              <w:szCs w:val="22"/>
            </w:rPr>
          </w:rPrChange>
        </w:rPr>
        <w:t xml:space="preserve">      i) Using </w:t>
      </w:r>
      <w:r w:rsidRPr="00B5270F">
        <w:rPr>
          <w:rStyle w:val="Strong"/>
          <w:color w:val="000000" w:themeColor="text1"/>
          <w:sz w:val="28"/>
          <w:szCs w:val="28"/>
          <w:rPrChange w:id="1529" w:author="N PRASAD" w:date="2016-07-01T12:13:00Z">
            <w:rPr>
              <w:rStyle w:val="Strong"/>
              <w:rFonts w:asciiTheme="minorHAnsi" w:eastAsiaTheme="minorEastAsia" w:hAnsiTheme="minorHAnsi" w:cstheme="minorHAnsi"/>
              <w:sz w:val="22"/>
              <w:szCs w:val="22"/>
            </w:rPr>
          </w:rPrChange>
        </w:rPr>
        <w:t>‘new’ operator:</w:t>
      </w:r>
    </w:p>
    <w:p w:rsidR="00F44767" w:rsidRPr="00B5270F" w:rsidRDefault="00572FDB">
      <w:pPr>
        <w:pStyle w:val="NoSpacing"/>
        <w:tabs>
          <w:tab w:val="left" w:pos="5622"/>
        </w:tabs>
        <w:rPr>
          <w:color w:val="000000" w:themeColor="text1"/>
          <w:sz w:val="28"/>
          <w:szCs w:val="28"/>
          <w:rPrChange w:id="1530" w:author="N PRASAD" w:date="2016-07-01T12:13:00Z">
            <w:rPr>
              <w:rFonts w:asciiTheme="minorHAnsi" w:hAnsiTheme="minorHAnsi" w:cstheme="minorHAnsi"/>
            </w:rPr>
          </w:rPrChange>
        </w:rPr>
        <w:pPrChange w:id="1531" w:author="dell" w:date="2014-04-09T16:55:00Z">
          <w:pPr>
            <w:pStyle w:val="NoSpacing"/>
          </w:pPr>
        </w:pPrChange>
      </w:pPr>
      <w:r w:rsidRPr="00B5270F">
        <w:rPr>
          <w:color w:val="000000" w:themeColor="text1"/>
          <w:sz w:val="28"/>
          <w:szCs w:val="28"/>
          <w:rPrChange w:id="1532" w:author="N PRASAD" w:date="2016-07-01T12:13:00Z">
            <w:rPr>
              <w:rFonts w:asciiTheme="minorHAnsi" w:eastAsiaTheme="minorEastAsia" w:hAnsiTheme="minorHAnsi" w:cstheme="minorHAnsi"/>
              <w:b/>
              <w:bCs/>
              <w:sz w:val="22"/>
              <w:szCs w:val="22"/>
            </w:rPr>
          </w:rPrChange>
        </w:rPr>
        <w:t xml:space="preserve">                Test s=new Test();  </w:t>
      </w:r>
      <w:ins w:id="1533" w:author="dell" w:date="2014-04-09T16:55:00Z">
        <w:r w:rsidRPr="00B5270F">
          <w:rPr>
            <w:color w:val="000000" w:themeColor="text1"/>
            <w:sz w:val="28"/>
            <w:szCs w:val="28"/>
            <w:rPrChange w:id="1534" w:author="N PRASAD" w:date="2016-07-01T12:13:00Z">
              <w:rPr>
                <w:rFonts w:asciiTheme="minorHAnsi" w:hAnsiTheme="minorHAnsi" w:cstheme="minorHAnsi"/>
                <w:b/>
                <w:bCs/>
              </w:rPr>
            </w:rPrChange>
          </w:rPr>
          <w:tab/>
        </w:r>
      </w:ins>
    </w:p>
    <w:p w:rsidR="0016750A" w:rsidRPr="00B5270F" w:rsidRDefault="00572FDB" w:rsidP="0016750A">
      <w:pPr>
        <w:pStyle w:val="NoSpacing"/>
        <w:rPr>
          <w:color w:val="000000" w:themeColor="text1"/>
          <w:sz w:val="28"/>
          <w:szCs w:val="28"/>
          <w:rPrChange w:id="1535" w:author="N PRASAD" w:date="2016-07-01T12:13:00Z">
            <w:rPr>
              <w:rFonts w:asciiTheme="minorHAnsi" w:hAnsiTheme="minorHAnsi" w:cstheme="minorHAnsi"/>
            </w:rPr>
          </w:rPrChange>
        </w:rPr>
      </w:pPr>
      <w:r w:rsidRPr="00B5270F">
        <w:rPr>
          <w:color w:val="000000" w:themeColor="text1"/>
          <w:sz w:val="28"/>
          <w:szCs w:val="28"/>
          <w:rPrChange w:id="1536" w:author="N PRASAD" w:date="2016-07-01T12:13:00Z">
            <w:rPr>
              <w:rFonts w:asciiTheme="minorHAnsi" w:eastAsiaTheme="minorEastAsia" w:hAnsiTheme="minorHAnsi" w:cstheme="minorHAnsi"/>
              <w:b/>
              <w:bCs/>
              <w:sz w:val="22"/>
              <w:szCs w:val="22"/>
            </w:rPr>
          </w:rPrChange>
        </w:rPr>
        <w:t xml:space="preserve">     ii) </w:t>
      </w:r>
      <w:r w:rsidRPr="00B5270F">
        <w:rPr>
          <w:b/>
          <w:color w:val="000000" w:themeColor="text1"/>
          <w:sz w:val="28"/>
          <w:szCs w:val="28"/>
          <w:rPrChange w:id="1537" w:author="N PRASAD" w:date="2016-07-01T12:13:00Z">
            <w:rPr>
              <w:rFonts w:asciiTheme="minorHAnsi" w:eastAsiaTheme="minorEastAsia" w:hAnsiTheme="minorHAnsi" w:cstheme="minorHAnsi"/>
              <w:b/>
              <w:bCs/>
              <w:sz w:val="22"/>
              <w:szCs w:val="22"/>
            </w:rPr>
          </w:rPrChange>
        </w:rPr>
        <w:t>Factory method</w:t>
      </w:r>
      <w:r w:rsidRPr="00B5270F">
        <w:rPr>
          <w:color w:val="000000" w:themeColor="text1"/>
          <w:sz w:val="28"/>
          <w:szCs w:val="28"/>
          <w:rPrChange w:id="1538" w:author="N PRASAD" w:date="2016-07-01T12:13:00Z">
            <w:rPr>
              <w:rFonts w:asciiTheme="minorHAnsi" w:eastAsiaTheme="minorEastAsia" w:hAnsiTheme="minorHAnsi" w:cstheme="minorHAnsi"/>
              <w:b/>
              <w:bCs/>
              <w:sz w:val="22"/>
              <w:szCs w:val="22"/>
            </w:rPr>
          </w:rPrChange>
        </w:rPr>
        <w:t>:</w:t>
      </w:r>
    </w:p>
    <w:p w:rsidR="0016750A" w:rsidRPr="00B5270F" w:rsidRDefault="00572FDB" w:rsidP="0016750A">
      <w:pPr>
        <w:pStyle w:val="NoSpacing"/>
        <w:rPr>
          <w:color w:val="000000" w:themeColor="text1"/>
          <w:sz w:val="28"/>
          <w:szCs w:val="28"/>
          <w:rPrChange w:id="1539" w:author="N PRASAD" w:date="2016-07-01T12:13:00Z">
            <w:rPr>
              <w:rFonts w:asciiTheme="minorHAnsi" w:hAnsiTheme="minorHAnsi" w:cstheme="minorHAnsi"/>
            </w:rPr>
          </w:rPrChange>
        </w:rPr>
      </w:pPr>
      <w:r w:rsidRPr="00B5270F">
        <w:rPr>
          <w:color w:val="000000" w:themeColor="text1"/>
          <w:sz w:val="28"/>
          <w:szCs w:val="28"/>
          <w:rPrChange w:id="1540" w:author="N PRASAD" w:date="2016-07-01T12:13:00Z">
            <w:rPr>
              <w:rFonts w:asciiTheme="minorHAnsi" w:eastAsiaTheme="minorEastAsia" w:hAnsiTheme="minorHAnsi" w:cstheme="minorHAnsi"/>
              <w:b/>
              <w:bCs/>
              <w:sz w:val="22"/>
              <w:szCs w:val="22"/>
            </w:rPr>
          </w:rPrChange>
        </w:rPr>
        <w:t xml:space="preserve">             Thread t=Thread.currentThread();</w:t>
      </w:r>
    </w:p>
    <w:p w:rsidR="0016750A" w:rsidRPr="00B5270F" w:rsidRDefault="00572FDB" w:rsidP="0016750A">
      <w:pPr>
        <w:pStyle w:val="NoSpacing"/>
        <w:rPr>
          <w:color w:val="000000" w:themeColor="text1"/>
          <w:sz w:val="28"/>
          <w:szCs w:val="28"/>
          <w:rPrChange w:id="1541" w:author="N PRASAD" w:date="2016-07-01T12:13:00Z">
            <w:rPr>
              <w:rFonts w:asciiTheme="minorHAnsi" w:hAnsiTheme="minorHAnsi" w:cstheme="minorHAnsi"/>
            </w:rPr>
          </w:rPrChange>
        </w:rPr>
      </w:pPr>
      <w:r w:rsidRPr="00B5270F">
        <w:rPr>
          <w:color w:val="000000" w:themeColor="text1"/>
          <w:sz w:val="28"/>
          <w:szCs w:val="28"/>
          <w:rPrChange w:id="1542" w:author="N PRASAD" w:date="2016-07-01T12:13:00Z">
            <w:rPr>
              <w:rFonts w:asciiTheme="minorHAnsi" w:eastAsiaTheme="minorEastAsia" w:hAnsiTheme="minorHAnsi" w:cstheme="minorHAnsi"/>
              <w:b/>
              <w:bCs/>
              <w:sz w:val="22"/>
              <w:szCs w:val="22"/>
            </w:rPr>
          </w:rPrChange>
        </w:rPr>
        <w:t xml:space="preserve">    iii)  </w:t>
      </w:r>
      <w:r w:rsidRPr="00B5270F">
        <w:rPr>
          <w:b/>
          <w:color w:val="000000" w:themeColor="text1"/>
          <w:sz w:val="28"/>
          <w:szCs w:val="28"/>
          <w:rPrChange w:id="1543" w:author="N PRASAD" w:date="2016-07-01T12:13:00Z">
            <w:rPr>
              <w:rFonts w:asciiTheme="minorHAnsi" w:eastAsiaTheme="minorEastAsia" w:hAnsiTheme="minorHAnsi" w:cstheme="minorHAnsi"/>
              <w:b/>
              <w:bCs/>
              <w:sz w:val="22"/>
              <w:szCs w:val="22"/>
            </w:rPr>
          </w:rPrChange>
        </w:rPr>
        <w:t>newInstance()</w:t>
      </w:r>
      <w:r w:rsidRPr="00B5270F">
        <w:rPr>
          <w:color w:val="000000" w:themeColor="text1"/>
          <w:sz w:val="28"/>
          <w:szCs w:val="28"/>
          <w:rPrChange w:id="1544" w:author="N PRASAD" w:date="2016-07-01T12:13:00Z">
            <w:rPr>
              <w:rFonts w:asciiTheme="minorHAnsi" w:eastAsiaTheme="minorEastAsia" w:hAnsiTheme="minorHAnsi" w:cstheme="minorHAnsi"/>
              <w:b/>
              <w:bCs/>
              <w:sz w:val="22"/>
              <w:szCs w:val="22"/>
            </w:rPr>
          </w:rPrChange>
        </w:rPr>
        <w:t>:</w:t>
      </w:r>
    </w:p>
    <w:p w:rsidR="0016750A" w:rsidRPr="00B5270F" w:rsidRDefault="00572FDB" w:rsidP="0016750A">
      <w:pPr>
        <w:pStyle w:val="NoSpacing"/>
        <w:rPr>
          <w:color w:val="000000" w:themeColor="text1"/>
          <w:sz w:val="28"/>
          <w:szCs w:val="28"/>
          <w:rPrChange w:id="1545" w:author="N PRASAD" w:date="2016-07-01T12:13:00Z">
            <w:rPr>
              <w:rFonts w:asciiTheme="minorHAnsi" w:hAnsiTheme="minorHAnsi" w:cstheme="minorHAnsi"/>
            </w:rPr>
          </w:rPrChange>
        </w:rPr>
      </w:pPr>
      <w:r w:rsidRPr="00B5270F">
        <w:rPr>
          <w:color w:val="000000" w:themeColor="text1"/>
          <w:sz w:val="28"/>
          <w:szCs w:val="28"/>
          <w:rPrChange w:id="1546" w:author="N PRASAD" w:date="2016-07-01T12:13:00Z">
            <w:rPr>
              <w:rFonts w:asciiTheme="minorHAnsi" w:eastAsiaTheme="minorEastAsia" w:hAnsiTheme="minorHAnsi" w:cstheme="minorHAnsi"/>
              <w:b/>
              <w:bCs/>
              <w:sz w:val="22"/>
              <w:szCs w:val="22"/>
            </w:rPr>
          </w:rPrChange>
        </w:rPr>
        <w:t xml:space="preserve">               Class c=Class.forName(“Test”); </w:t>
      </w:r>
    </w:p>
    <w:p w:rsidR="0016750A" w:rsidRPr="00B5270F" w:rsidRDefault="00572FDB" w:rsidP="0016750A">
      <w:pPr>
        <w:pStyle w:val="NoSpacing"/>
        <w:rPr>
          <w:color w:val="000000" w:themeColor="text1"/>
          <w:sz w:val="28"/>
          <w:szCs w:val="28"/>
          <w:rPrChange w:id="1547" w:author="N PRASAD" w:date="2016-07-01T12:13:00Z">
            <w:rPr>
              <w:rFonts w:asciiTheme="minorHAnsi" w:hAnsiTheme="minorHAnsi" w:cstheme="minorHAnsi"/>
            </w:rPr>
          </w:rPrChange>
        </w:rPr>
      </w:pPr>
      <w:r w:rsidRPr="00B5270F">
        <w:rPr>
          <w:color w:val="000000" w:themeColor="text1"/>
          <w:sz w:val="28"/>
          <w:szCs w:val="28"/>
          <w:rPrChange w:id="1548" w:author="N PRASAD" w:date="2016-07-01T12:13:00Z">
            <w:rPr>
              <w:rFonts w:asciiTheme="minorHAnsi" w:eastAsiaTheme="minorEastAsia" w:hAnsiTheme="minorHAnsi" w:cstheme="minorHAnsi"/>
              <w:b/>
              <w:bCs/>
              <w:sz w:val="22"/>
              <w:szCs w:val="22"/>
            </w:rPr>
          </w:rPrChange>
        </w:rPr>
        <w:t xml:space="preserve">             Object obj=c.newInstance();           </w:t>
      </w:r>
      <w:r w:rsidRPr="00B5270F">
        <w:rPr>
          <w:color w:val="000000" w:themeColor="text1"/>
          <w:sz w:val="28"/>
          <w:szCs w:val="28"/>
          <w:rPrChange w:id="1549" w:author="N PRASAD" w:date="2016-07-01T12:13:00Z">
            <w:rPr>
              <w:rFonts w:asciiTheme="minorHAnsi" w:eastAsiaTheme="minorEastAsia" w:hAnsiTheme="minorHAnsi" w:cstheme="minorHAnsi"/>
              <w:b/>
              <w:bCs/>
              <w:sz w:val="22"/>
              <w:szCs w:val="22"/>
            </w:rPr>
          </w:rPrChange>
        </w:rPr>
        <w:sym w:font="Wingdings" w:char="F0E0"/>
      </w:r>
      <w:r w:rsidRPr="00B5270F">
        <w:rPr>
          <w:color w:val="000000" w:themeColor="text1"/>
          <w:sz w:val="28"/>
          <w:szCs w:val="28"/>
          <w:rPrChange w:id="1550" w:author="N PRASAD" w:date="2016-07-01T12:13:00Z">
            <w:rPr>
              <w:rFonts w:asciiTheme="minorHAnsi" w:eastAsiaTheme="minorEastAsia" w:hAnsiTheme="minorHAnsi" w:cstheme="minorHAnsi"/>
              <w:b/>
              <w:bCs/>
              <w:sz w:val="22"/>
              <w:szCs w:val="22"/>
            </w:rPr>
          </w:rPrChange>
        </w:rPr>
        <w:t>creates Test class Object.</w:t>
      </w:r>
    </w:p>
    <w:p w:rsidR="0016750A" w:rsidRPr="00B5270F" w:rsidRDefault="00572FDB" w:rsidP="0016750A">
      <w:pPr>
        <w:pStyle w:val="NoSpacing"/>
        <w:rPr>
          <w:color w:val="000000" w:themeColor="text1"/>
          <w:sz w:val="28"/>
          <w:szCs w:val="28"/>
          <w:rPrChange w:id="1551" w:author="N PRASAD" w:date="2016-07-01T12:13:00Z">
            <w:rPr>
              <w:rFonts w:asciiTheme="minorHAnsi" w:hAnsiTheme="minorHAnsi" w:cstheme="minorHAnsi"/>
            </w:rPr>
          </w:rPrChange>
        </w:rPr>
      </w:pPr>
      <w:r w:rsidRPr="00B5270F">
        <w:rPr>
          <w:color w:val="000000" w:themeColor="text1"/>
          <w:sz w:val="28"/>
          <w:szCs w:val="28"/>
          <w:rPrChange w:id="1552" w:author="N PRASAD" w:date="2016-07-01T12:13:00Z">
            <w:rPr>
              <w:rFonts w:asciiTheme="minorHAnsi" w:eastAsiaTheme="minorEastAsia" w:hAnsiTheme="minorHAnsi" w:cstheme="minorHAnsi"/>
              <w:b/>
              <w:bCs/>
              <w:sz w:val="22"/>
              <w:szCs w:val="22"/>
            </w:rPr>
          </w:rPrChange>
        </w:rPr>
        <w:t xml:space="preserve">                      Test t=(Test)obj;</w:t>
      </w:r>
    </w:p>
    <w:p w:rsidR="0016750A" w:rsidRPr="00B5270F" w:rsidRDefault="00572FDB" w:rsidP="0016750A">
      <w:pPr>
        <w:pStyle w:val="NoSpacing"/>
        <w:rPr>
          <w:color w:val="000000" w:themeColor="text1"/>
          <w:sz w:val="28"/>
          <w:szCs w:val="28"/>
          <w:rPrChange w:id="1553" w:author="N PRASAD" w:date="2016-07-01T12:13:00Z">
            <w:rPr>
              <w:rFonts w:asciiTheme="minorHAnsi" w:hAnsiTheme="minorHAnsi" w:cstheme="minorHAnsi"/>
            </w:rPr>
          </w:rPrChange>
        </w:rPr>
      </w:pPr>
      <w:r w:rsidRPr="00B5270F">
        <w:rPr>
          <w:color w:val="000000" w:themeColor="text1"/>
          <w:sz w:val="28"/>
          <w:szCs w:val="28"/>
          <w:rPrChange w:id="1554" w:author="N PRASAD" w:date="2016-07-01T12:13:00Z">
            <w:rPr>
              <w:rFonts w:asciiTheme="minorHAnsi" w:eastAsiaTheme="minorEastAsia" w:hAnsiTheme="minorHAnsi" w:cstheme="minorHAnsi"/>
              <w:b/>
              <w:bCs/>
              <w:sz w:val="22"/>
              <w:szCs w:val="22"/>
            </w:rPr>
          </w:rPrChange>
        </w:rPr>
        <w:t xml:space="preserve">   iv)  </w:t>
      </w:r>
      <w:r w:rsidRPr="00B5270F">
        <w:rPr>
          <w:b/>
          <w:color w:val="000000" w:themeColor="text1"/>
          <w:sz w:val="28"/>
          <w:szCs w:val="28"/>
          <w:rPrChange w:id="1555" w:author="N PRASAD" w:date="2016-07-01T12:13:00Z">
            <w:rPr>
              <w:rFonts w:asciiTheme="minorHAnsi" w:eastAsiaTheme="minorEastAsia" w:hAnsiTheme="minorHAnsi" w:cstheme="minorHAnsi"/>
              <w:b/>
              <w:bCs/>
              <w:sz w:val="22"/>
              <w:szCs w:val="22"/>
            </w:rPr>
          </w:rPrChange>
        </w:rPr>
        <w:t>clone():</w:t>
      </w:r>
    </w:p>
    <w:p w:rsidR="0016750A" w:rsidRPr="00B5270F" w:rsidRDefault="00572FDB" w:rsidP="0016750A">
      <w:pPr>
        <w:pStyle w:val="NoSpacing"/>
        <w:rPr>
          <w:color w:val="000000" w:themeColor="text1"/>
          <w:sz w:val="28"/>
          <w:szCs w:val="28"/>
          <w:rPrChange w:id="1556" w:author="N PRASAD" w:date="2016-07-01T12:13:00Z">
            <w:rPr>
              <w:rFonts w:asciiTheme="minorHAnsi" w:hAnsiTheme="minorHAnsi" w:cstheme="minorHAnsi"/>
            </w:rPr>
          </w:rPrChange>
        </w:rPr>
      </w:pPr>
      <w:r w:rsidRPr="00B5270F">
        <w:rPr>
          <w:color w:val="000000" w:themeColor="text1"/>
          <w:sz w:val="28"/>
          <w:szCs w:val="28"/>
          <w:rPrChange w:id="1557" w:author="N PRASAD" w:date="2016-07-01T12:13:00Z">
            <w:rPr>
              <w:rFonts w:asciiTheme="minorHAnsi" w:eastAsiaTheme="minorEastAsia" w:hAnsiTheme="minorHAnsi" w:cstheme="minorHAnsi"/>
              <w:b/>
              <w:bCs/>
              <w:sz w:val="22"/>
              <w:szCs w:val="22"/>
            </w:rPr>
          </w:rPrChange>
        </w:rPr>
        <w:t xml:space="preserve">           Test t1=new Test(10,20);  </w:t>
      </w:r>
    </w:p>
    <w:p w:rsidR="0016750A" w:rsidRPr="00B5270F" w:rsidRDefault="00572FDB" w:rsidP="0016750A">
      <w:pPr>
        <w:pStyle w:val="NoSpacing"/>
        <w:rPr>
          <w:color w:val="000000" w:themeColor="text1"/>
          <w:sz w:val="28"/>
          <w:szCs w:val="28"/>
          <w:rPrChange w:id="1558" w:author="N PRASAD" w:date="2016-07-01T12:13:00Z">
            <w:rPr>
              <w:rFonts w:asciiTheme="minorHAnsi" w:hAnsiTheme="minorHAnsi" w:cstheme="minorHAnsi"/>
            </w:rPr>
          </w:rPrChange>
        </w:rPr>
      </w:pPr>
      <w:r w:rsidRPr="00B5270F">
        <w:rPr>
          <w:color w:val="000000" w:themeColor="text1"/>
          <w:sz w:val="28"/>
          <w:szCs w:val="28"/>
          <w:rPrChange w:id="1559" w:author="N PRASAD" w:date="2016-07-01T12:13:00Z">
            <w:rPr>
              <w:rFonts w:asciiTheme="minorHAnsi" w:eastAsiaTheme="minorEastAsia" w:hAnsiTheme="minorHAnsi" w:cstheme="minorHAnsi"/>
              <w:b/>
              <w:bCs/>
              <w:sz w:val="22"/>
              <w:szCs w:val="22"/>
            </w:rPr>
          </w:rPrChange>
        </w:rPr>
        <w:t xml:space="preserve">             Test t2=t1.clone();</w:t>
      </w:r>
    </w:p>
    <w:p w:rsidR="0016750A" w:rsidRPr="00B5270F" w:rsidRDefault="00572FDB" w:rsidP="0016750A">
      <w:pPr>
        <w:pStyle w:val="NoSpacing"/>
        <w:rPr>
          <w:color w:val="000000" w:themeColor="text1"/>
          <w:sz w:val="28"/>
          <w:szCs w:val="28"/>
          <w:rPrChange w:id="1560" w:author="N PRASAD" w:date="2016-07-01T12:13:00Z">
            <w:rPr>
              <w:rFonts w:asciiTheme="minorHAnsi" w:hAnsiTheme="minorHAnsi" w:cstheme="minorHAnsi"/>
            </w:rPr>
          </w:rPrChange>
        </w:rPr>
      </w:pPr>
      <w:r w:rsidRPr="00B5270F">
        <w:rPr>
          <w:color w:val="000000" w:themeColor="text1"/>
          <w:sz w:val="28"/>
          <w:szCs w:val="28"/>
          <w:rPrChange w:id="1561" w:author="N PRASAD" w:date="2016-07-01T12:13:00Z">
            <w:rPr>
              <w:rFonts w:asciiTheme="minorHAnsi" w:eastAsiaTheme="minorEastAsia" w:hAnsiTheme="minorHAnsi" w:cstheme="minorHAnsi"/>
              <w:b/>
              <w:bCs/>
              <w:sz w:val="22"/>
              <w:szCs w:val="22"/>
            </w:rPr>
          </w:rPrChange>
        </w:rPr>
        <w:lastRenderedPageBreak/>
        <w:t xml:space="preserve">    v)   </w:t>
      </w:r>
      <w:r w:rsidRPr="00B5270F">
        <w:rPr>
          <w:b/>
          <w:color w:val="000000" w:themeColor="text1"/>
          <w:sz w:val="28"/>
          <w:szCs w:val="28"/>
          <w:rPrChange w:id="1562" w:author="N PRASAD" w:date="2016-07-01T12:13:00Z">
            <w:rPr>
              <w:rFonts w:asciiTheme="minorHAnsi" w:eastAsiaTheme="minorEastAsia" w:hAnsiTheme="minorHAnsi" w:cstheme="minorHAnsi"/>
              <w:b/>
              <w:bCs/>
              <w:sz w:val="22"/>
              <w:szCs w:val="22"/>
            </w:rPr>
          </w:rPrChange>
        </w:rPr>
        <w:t>Deserialization</w:t>
      </w:r>
      <w:r w:rsidRPr="00B5270F">
        <w:rPr>
          <w:color w:val="000000" w:themeColor="text1"/>
          <w:sz w:val="28"/>
          <w:szCs w:val="28"/>
          <w:rPrChange w:id="1563" w:author="N PRASAD" w:date="2016-07-01T12:13:00Z">
            <w:rPr>
              <w:rFonts w:asciiTheme="minorHAnsi" w:eastAsiaTheme="minorEastAsia" w:hAnsiTheme="minorHAnsi" w:cstheme="minorHAnsi"/>
              <w:b/>
              <w:bCs/>
              <w:sz w:val="22"/>
              <w:szCs w:val="22"/>
            </w:rPr>
          </w:rPrChange>
        </w:rPr>
        <w:t xml:space="preserve">: </w:t>
      </w:r>
    </w:p>
    <w:p w:rsidR="0016750A" w:rsidRPr="00B5270F" w:rsidRDefault="00572FDB" w:rsidP="0016750A">
      <w:pPr>
        <w:pStyle w:val="NoSpacing"/>
        <w:rPr>
          <w:color w:val="000000" w:themeColor="text1"/>
          <w:sz w:val="28"/>
          <w:szCs w:val="28"/>
          <w:rPrChange w:id="1564" w:author="N PRASAD" w:date="2016-07-01T12:13:00Z">
            <w:rPr>
              <w:rFonts w:asciiTheme="minorHAnsi" w:hAnsiTheme="minorHAnsi" w:cstheme="minorHAnsi"/>
            </w:rPr>
          </w:rPrChange>
        </w:rPr>
      </w:pPr>
      <w:r w:rsidRPr="00B5270F">
        <w:rPr>
          <w:color w:val="000000" w:themeColor="text1"/>
          <w:sz w:val="28"/>
          <w:szCs w:val="28"/>
          <w:rPrChange w:id="1565" w:author="N PRASAD" w:date="2016-07-01T12:13:00Z">
            <w:rPr>
              <w:rFonts w:asciiTheme="minorHAnsi" w:eastAsiaTheme="minorEastAsia" w:hAnsiTheme="minorHAnsi" w:cstheme="minorHAnsi"/>
              <w:b/>
              <w:bCs/>
              <w:sz w:val="22"/>
              <w:szCs w:val="22"/>
            </w:rPr>
          </w:rPrChange>
        </w:rPr>
        <w:t xml:space="preserve">             FileInputStream fis=new FileInputStream(“Test.txt”);</w:t>
      </w:r>
    </w:p>
    <w:p w:rsidR="0016750A" w:rsidRPr="00B5270F" w:rsidRDefault="00572FDB" w:rsidP="0016750A">
      <w:pPr>
        <w:pStyle w:val="NoSpacing"/>
        <w:rPr>
          <w:color w:val="000000" w:themeColor="text1"/>
          <w:sz w:val="28"/>
          <w:szCs w:val="28"/>
          <w:rPrChange w:id="1566" w:author="N PRASAD" w:date="2016-07-01T12:13:00Z">
            <w:rPr>
              <w:rFonts w:asciiTheme="minorHAnsi" w:hAnsiTheme="minorHAnsi" w:cstheme="minorHAnsi"/>
            </w:rPr>
          </w:rPrChange>
        </w:rPr>
      </w:pPr>
      <w:r w:rsidRPr="00B5270F">
        <w:rPr>
          <w:color w:val="000000" w:themeColor="text1"/>
          <w:sz w:val="28"/>
          <w:szCs w:val="28"/>
          <w:rPrChange w:id="1567" w:author="N PRASAD" w:date="2016-07-01T12:13:00Z">
            <w:rPr>
              <w:rFonts w:asciiTheme="minorHAnsi" w:eastAsiaTheme="minorEastAsia" w:hAnsiTheme="minorHAnsi" w:cstheme="minorHAnsi"/>
              <w:b/>
              <w:bCs/>
              <w:sz w:val="22"/>
              <w:szCs w:val="22"/>
            </w:rPr>
          </w:rPrChange>
        </w:rPr>
        <w:t xml:space="preserve">        ObjectInputStream ois=new ObjectInputStream(fis);</w:t>
      </w:r>
    </w:p>
    <w:p w:rsidR="0016750A" w:rsidRPr="00B5270F" w:rsidRDefault="0016750A" w:rsidP="0016750A">
      <w:pPr>
        <w:pStyle w:val="NoSpacing"/>
        <w:rPr>
          <w:b/>
          <w:color w:val="000000" w:themeColor="text1"/>
          <w:sz w:val="28"/>
          <w:szCs w:val="28"/>
          <w:rPrChange w:id="1568" w:author="N PRASAD" w:date="2016-07-01T12:13:00Z">
            <w:rPr>
              <w:rFonts w:asciiTheme="minorHAnsi" w:hAnsiTheme="minorHAnsi" w:cstheme="minorHAnsi"/>
              <w:b/>
            </w:rPr>
          </w:rPrChange>
        </w:rPr>
      </w:pPr>
    </w:p>
    <w:p w:rsidR="0016750A" w:rsidRPr="00B5270F" w:rsidRDefault="00572FDB" w:rsidP="0016750A">
      <w:pPr>
        <w:pStyle w:val="NoSpacing"/>
        <w:rPr>
          <w:color w:val="000000" w:themeColor="text1"/>
          <w:sz w:val="28"/>
          <w:szCs w:val="28"/>
          <w:rPrChange w:id="1569" w:author="N PRASAD" w:date="2016-07-01T12:13:00Z">
            <w:rPr>
              <w:rFonts w:asciiTheme="minorHAnsi" w:hAnsiTheme="minorHAnsi" w:cstheme="minorHAnsi"/>
            </w:rPr>
          </w:rPrChange>
        </w:rPr>
      </w:pPr>
      <w:r w:rsidRPr="00B5270F">
        <w:rPr>
          <w:color w:val="000000" w:themeColor="text1"/>
          <w:sz w:val="28"/>
          <w:szCs w:val="28"/>
          <w:rPrChange w:id="1570" w:author="N PRASAD" w:date="2016-07-01T12:13:00Z">
            <w:rPr>
              <w:rFonts w:asciiTheme="minorHAnsi" w:eastAsiaTheme="minorEastAsia" w:hAnsiTheme="minorHAnsi" w:cstheme="minorHAnsi"/>
              <w:b/>
              <w:bCs/>
              <w:sz w:val="22"/>
              <w:szCs w:val="22"/>
            </w:rPr>
          </w:rPrChange>
        </w:rPr>
        <w:t>UserDefSerCls   uds=new UserDefSerCls(,” ”,);</w:t>
      </w:r>
    </w:p>
    <w:p w:rsidR="0016750A" w:rsidRPr="00B5270F" w:rsidRDefault="00572FDB" w:rsidP="0016750A">
      <w:pPr>
        <w:pStyle w:val="NoSpacing"/>
        <w:rPr>
          <w:color w:val="000000" w:themeColor="text1"/>
          <w:sz w:val="28"/>
          <w:szCs w:val="28"/>
          <w:rPrChange w:id="1571" w:author="N PRASAD" w:date="2016-07-01T12:13:00Z">
            <w:rPr>
              <w:rFonts w:asciiTheme="minorHAnsi" w:hAnsiTheme="minorHAnsi" w:cstheme="minorHAnsi"/>
            </w:rPr>
          </w:rPrChange>
        </w:rPr>
      </w:pPr>
      <w:r w:rsidRPr="00B5270F">
        <w:rPr>
          <w:color w:val="000000" w:themeColor="text1"/>
          <w:sz w:val="28"/>
          <w:szCs w:val="28"/>
          <w:rPrChange w:id="1572" w:author="N PRASAD" w:date="2016-07-01T12:13:00Z">
            <w:rPr>
              <w:rFonts w:asciiTheme="minorHAnsi" w:eastAsiaTheme="minorEastAsia" w:hAnsiTheme="minorHAnsi" w:cstheme="minorHAnsi"/>
              <w:b/>
              <w:bCs/>
              <w:sz w:val="22"/>
              <w:szCs w:val="22"/>
            </w:rPr>
          </w:rPrChange>
        </w:rPr>
        <w:t xml:space="preserve">            Ois.readObject(uds);</w:t>
      </w:r>
    </w:p>
    <w:p w:rsidR="0016750A" w:rsidRPr="00B5270F" w:rsidRDefault="00572FDB" w:rsidP="0016750A">
      <w:pPr>
        <w:pStyle w:val="NoSpacing"/>
        <w:rPr>
          <w:color w:val="000000" w:themeColor="text1"/>
          <w:sz w:val="28"/>
          <w:szCs w:val="28"/>
          <w:rPrChange w:id="1573" w:author="N PRASAD" w:date="2016-07-01T12:13:00Z">
            <w:rPr>
              <w:rFonts w:asciiTheme="minorHAnsi" w:hAnsiTheme="minorHAnsi" w:cstheme="minorHAnsi"/>
            </w:rPr>
          </w:rPrChange>
        </w:rPr>
      </w:pPr>
      <w:r w:rsidRPr="00B5270F">
        <w:rPr>
          <w:color w:val="000000" w:themeColor="text1"/>
          <w:sz w:val="28"/>
          <w:szCs w:val="28"/>
          <w:rPrChange w:id="1574" w:author="N PRASAD" w:date="2016-07-01T12:13:00Z">
            <w:rPr>
              <w:rFonts w:asciiTheme="minorHAnsi" w:eastAsiaTheme="minorEastAsia" w:hAnsiTheme="minorHAnsi" w:cstheme="minorHAnsi"/>
              <w:b/>
              <w:bCs/>
              <w:sz w:val="22"/>
              <w:szCs w:val="22"/>
            </w:rPr>
          </w:rPrChange>
        </w:rPr>
        <w:t xml:space="preserve">             Ois.close();</w:t>
      </w: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57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76" w:author="N PRASAD" w:date="2016-07-01T12:13:00Z">
            <w:rPr>
              <w:rFonts w:ascii="Consolas" w:eastAsia="Times New Roman" w:hAnsi="Consolas" w:cs="Consolas"/>
              <w:b/>
              <w:bCs/>
              <w:sz w:val="24"/>
              <w:szCs w:val="24"/>
            </w:rPr>
          </w:rPrChange>
        </w:rPr>
        <w:t xml:space="preserve">1. </w:t>
      </w:r>
      <w:ins w:id="1577" w:author="NNR Chowdary" w:date="2013-11-06T16:46:00Z">
        <w:r w:rsidRPr="00B5270F">
          <w:rPr>
            <w:rFonts w:ascii="Times New Roman" w:hAnsi="Times New Roman" w:cs="Times New Roman"/>
            <w:b/>
            <w:color w:val="000000" w:themeColor="text1"/>
            <w:sz w:val="28"/>
            <w:szCs w:val="28"/>
            <w:rPrChange w:id="1578" w:author="N PRASAD" w:date="2016-07-01T12:13:00Z">
              <w:rPr>
                <w:rFonts w:ascii="Consolas" w:eastAsia="Times New Roman" w:hAnsi="Consolas" w:cs="Consolas"/>
                <w:b/>
                <w:bCs/>
                <w:sz w:val="24"/>
                <w:szCs w:val="24"/>
              </w:rPr>
            </w:rPrChange>
          </w:rPr>
          <w:t>H</w:t>
        </w:r>
      </w:ins>
      <w:del w:id="1579" w:author="NNR Chowdary" w:date="2013-11-06T16:46:00Z">
        <w:r w:rsidRPr="00B5270F">
          <w:rPr>
            <w:rFonts w:ascii="Times New Roman" w:hAnsi="Times New Roman" w:cs="Times New Roman"/>
            <w:b/>
            <w:color w:val="000000" w:themeColor="text1"/>
            <w:sz w:val="28"/>
            <w:szCs w:val="28"/>
            <w:rPrChange w:id="1580" w:author="N PRASAD" w:date="2016-07-01T12:13:00Z">
              <w:rPr>
                <w:rFonts w:ascii="Consolas" w:eastAsia="Times New Roman" w:hAnsi="Consolas" w:cs="Consolas"/>
                <w:b/>
                <w:bCs/>
                <w:sz w:val="24"/>
                <w:szCs w:val="24"/>
              </w:rPr>
            </w:rPrChange>
          </w:rPr>
          <w:delText>h</w:delText>
        </w:r>
      </w:del>
      <w:r w:rsidRPr="00B5270F">
        <w:rPr>
          <w:rFonts w:ascii="Times New Roman" w:hAnsi="Times New Roman" w:cs="Times New Roman"/>
          <w:b/>
          <w:color w:val="000000" w:themeColor="text1"/>
          <w:sz w:val="28"/>
          <w:szCs w:val="28"/>
          <w:rPrChange w:id="1581" w:author="N PRASAD" w:date="2016-07-01T12:13:00Z">
            <w:rPr>
              <w:rFonts w:ascii="Consolas" w:eastAsia="Times New Roman" w:hAnsi="Consolas" w:cs="Consolas"/>
              <w:b/>
              <w:bCs/>
              <w:sz w:val="24"/>
              <w:szCs w:val="24"/>
            </w:rPr>
          </w:rPrChange>
        </w:rPr>
        <w:t>ow many ways to create java objects</w:t>
      </w:r>
    </w:p>
    <w:p w:rsidR="004F4BFE" w:rsidRPr="00B5270F" w:rsidRDefault="004F4BFE" w:rsidP="004F4BFE">
      <w:pPr>
        <w:autoSpaceDE w:val="0"/>
        <w:autoSpaceDN w:val="0"/>
        <w:adjustRightInd w:val="0"/>
        <w:spacing w:line="240" w:lineRule="auto"/>
        <w:rPr>
          <w:rFonts w:ascii="Times New Roman" w:hAnsi="Times New Roman" w:cs="Times New Roman"/>
          <w:color w:val="000000" w:themeColor="text1"/>
          <w:sz w:val="28"/>
          <w:szCs w:val="28"/>
          <w:rPrChange w:id="1582" w:author="N PRASAD" w:date="2016-07-01T12:13:00Z">
            <w:rPr>
              <w:rFonts w:ascii="Consolas" w:hAnsi="Consolas" w:cs="Consolas"/>
              <w:sz w:val="24"/>
              <w:szCs w:val="24"/>
            </w:rPr>
          </w:rPrChange>
        </w:rPr>
      </w:pP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58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84" w:author="N PRASAD" w:date="2016-07-01T12:13:00Z">
            <w:rPr>
              <w:rFonts w:ascii="Consolas" w:eastAsia="Times New Roman" w:hAnsi="Consolas" w:cs="Consolas"/>
              <w:b/>
              <w:bCs/>
              <w:sz w:val="24"/>
              <w:szCs w:val="24"/>
            </w:rPr>
          </w:rPrChange>
        </w:rPr>
        <w:t>A. a. new operator.</w:t>
      </w: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58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86" w:author="N PRASAD" w:date="2016-07-01T12:13:00Z">
            <w:rPr>
              <w:rFonts w:ascii="Consolas" w:eastAsia="Times New Roman" w:hAnsi="Consolas" w:cs="Consolas"/>
              <w:b/>
              <w:bCs/>
              <w:sz w:val="24"/>
              <w:szCs w:val="24"/>
            </w:rPr>
          </w:rPrChange>
        </w:rPr>
        <w:t xml:space="preserve">   b. </w:t>
      </w:r>
      <w:r w:rsidRPr="00B5270F">
        <w:rPr>
          <w:rFonts w:ascii="Times New Roman" w:hAnsi="Times New Roman" w:cs="Times New Roman"/>
          <w:color w:val="000000" w:themeColor="text1"/>
          <w:sz w:val="28"/>
          <w:szCs w:val="28"/>
          <w:u w:val="single"/>
          <w:rPrChange w:id="1587" w:author="N PRASAD" w:date="2016-07-01T12:13:00Z">
            <w:rPr>
              <w:rFonts w:ascii="Consolas" w:eastAsia="Times New Roman" w:hAnsi="Consolas" w:cs="Consolas"/>
              <w:b/>
              <w:bCs/>
              <w:color w:val="000000"/>
              <w:sz w:val="24"/>
              <w:szCs w:val="24"/>
              <w:u w:val="single"/>
            </w:rPr>
          </w:rPrChange>
        </w:rPr>
        <w:t>newinstance</w:t>
      </w:r>
      <w:r w:rsidRPr="00B5270F">
        <w:rPr>
          <w:rFonts w:ascii="Times New Roman" w:hAnsi="Times New Roman" w:cs="Times New Roman"/>
          <w:color w:val="000000" w:themeColor="text1"/>
          <w:sz w:val="28"/>
          <w:szCs w:val="28"/>
          <w:rPrChange w:id="1588" w:author="N PRASAD" w:date="2016-07-01T12:13:00Z">
            <w:rPr>
              <w:rFonts w:ascii="Consolas" w:eastAsia="Times New Roman" w:hAnsi="Consolas" w:cs="Consolas"/>
              <w:b/>
              <w:bCs/>
              <w:sz w:val="24"/>
              <w:szCs w:val="24"/>
            </w:rPr>
          </w:rPrChange>
        </w:rPr>
        <w:t>().</w:t>
      </w: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58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90" w:author="N PRASAD" w:date="2016-07-01T12:13:00Z">
            <w:rPr>
              <w:rFonts w:ascii="Consolas" w:eastAsia="Times New Roman" w:hAnsi="Consolas" w:cs="Consolas"/>
              <w:b/>
              <w:bCs/>
              <w:sz w:val="24"/>
              <w:szCs w:val="24"/>
            </w:rPr>
          </w:rPrChange>
        </w:rPr>
        <w:t xml:space="preserve">   c. </w:t>
      </w:r>
      <w:r w:rsidRPr="00B5270F">
        <w:rPr>
          <w:rFonts w:ascii="Times New Roman" w:hAnsi="Times New Roman" w:cs="Times New Roman"/>
          <w:color w:val="000000" w:themeColor="text1"/>
          <w:sz w:val="28"/>
          <w:szCs w:val="28"/>
          <w:u w:val="single"/>
          <w:rPrChange w:id="1591" w:author="N PRASAD" w:date="2016-07-01T12:13:00Z">
            <w:rPr>
              <w:rFonts w:ascii="Consolas" w:eastAsia="Times New Roman" w:hAnsi="Consolas" w:cs="Consolas"/>
              <w:b/>
              <w:bCs/>
              <w:color w:val="000000"/>
              <w:sz w:val="24"/>
              <w:szCs w:val="24"/>
              <w:u w:val="single"/>
            </w:rPr>
          </w:rPrChange>
        </w:rPr>
        <w:t>clonning</w:t>
      </w:r>
      <w:r w:rsidRPr="00B5270F">
        <w:rPr>
          <w:rFonts w:ascii="Times New Roman" w:hAnsi="Times New Roman" w:cs="Times New Roman"/>
          <w:color w:val="000000" w:themeColor="text1"/>
          <w:sz w:val="28"/>
          <w:szCs w:val="28"/>
          <w:rPrChange w:id="1592" w:author="N PRASAD" w:date="2016-07-01T12:13:00Z">
            <w:rPr>
              <w:rFonts w:ascii="Consolas" w:eastAsia="Times New Roman" w:hAnsi="Consolas" w:cs="Consolas"/>
              <w:b/>
              <w:bCs/>
              <w:sz w:val="24"/>
              <w:szCs w:val="24"/>
            </w:rPr>
          </w:rPrChange>
        </w:rPr>
        <w:t>.</w:t>
      </w: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59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94" w:author="N PRASAD" w:date="2016-07-01T12:13:00Z">
            <w:rPr>
              <w:rFonts w:ascii="Consolas" w:eastAsia="Times New Roman" w:hAnsi="Consolas" w:cs="Consolas"/>
              <w:b/>
              <w:bCs/>
              <w:sz w:val="24"/>
              <w:szCs w:val="24"/>
            </w:rPr>
          </w:rPrChange>
        </w:rPr>
        <w:t xml:space="preserve">   d. serialization / </w:t>
      </w:r>
      <w:r w:rsidRPr="00B5270F">
        <w:rPr>
          <w:rFonts w:ascii="Times New Roman" w:hAnsi="Times New Roman" w:cs="Times New Roman"/>
          <w:color w:val="000000" w:themeColor="text1"/>
          <w:sz w:val="28"/>
          <w:szCs w:val="28"/>
          <w:u w:val="single"/>
          <w:rPrChange w:id="1595" w:author="N PRASAD" w:date="2016-07-01T12:13:00Z">
            <w:rPr>
              <w:rFonts w:ascii="Consolas" w:eastAsia="Times New Roman" w:hAnsi="Consolas" w:cs="Consolas"/>
              <w:b/>
              <w:bCs/>
              <w:color w:val="000000"/>
              <w:sz w:val="24"/>
              <w:szCs w:val="24"/>
              <w:u w:val="single"/>
            </w:rPr>
          </w:rPrChange>
        </w:rPr>
        <w:t>deserialization</w:t>
      </w:r>
    </w:p>
    <w:p w:rsidR="004F4BFE" w:rsidRPr="00B5270F" w:rsidRDefault="004F4BFE" w:rsidP="004F4BFE">
      <w:pPr>
        <w:autoSpaceDE w:val="0"/>
        <w:autoSpaceDN w:val="0"/>
        <w:adjustRightInd w:val="0"/>
        <w:spacing w:line="240" w:lineRule="auto"/>
        <w:rPr>
          <w:rFonts w:ascii="Times New Roman" w:hAnsi="Times New Roman" w:cs="Times New Roman"/>
          <w:color w:val="000000" w:themeColor="text1"/>
          <w:sz w:val="28"/>
          <w:szCs w:val="28"/>
          <w:rPrChange w:id="1596" w:author="N PRASAD" w:date="2016-07-01T12:13:00Z">
            <w:rPr>
              <w:rFonts w:ascii="Consolas" w:hAnsi="Consolas" w:cs="Consolas"/>
              <w:sz w:val="24"/>
              <w:szCs w:val="24"/>
            </w:rPr>
          </w:rPrChange>
        </w:rPr>
      </w:pP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59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598" w:author="N PRASAD" w:date="2016-07-01T12:13:00Z">
            <w:rPr>
              <w:rFonts w:ascii="Consolas" w:eastAsia="Times New Roman" w:hAnsi="Consolas" w:cs="Consolas"/>
              <w:b/>
              <w:bCs/>
              <w:sz w:val="24"/>
              <w:szCs w:val="24"/>
            </w:rPr>
          </w:rPrChange>
        </w:rPr>
        <w:t xml:space="preserve">   A. </w:t>
      </w:r>
      <w:r w:rsidRPr="00B5270F">
        <w:rPr>
          <w:rFonts w:ascii="Times New Roman" w:hAnsi="Times New Roman" w:cs="Times New Roman"/>
          <w:color w:val="000000" w:themeColor="text1"/>
          <w:sz w:val="28"/>
          <w:szCs w:val="28"/>
          <w:u w:val="single"/>
          <w:rPrChange w:id="1599" w:author="N PRASAD" w:date="2016-07-01T12:13:00Z">
            <w:rPr>
              <w:rFonts w:ascii="Consolas" w:eastAsia="Times New Roman" w:hAnsi="Consolas" w:cs="Consolas"/>
              <w:b/>
              <w:bCs/>
              <w:color w:val="000000"/>
              <w:sz w:val="24"/>
              <w:szCs w:val="24"/>
              <w:u w:val="single"/>
            </w:rPr>
          </w:rPrChange>
        </w:rPr>
        <w:t>newinstance</w:t>
      </w:r>
      <w:r w:rsidRPr="00B5270F">
        <w:rPr>
          <w:rFonts w:ascii="Times New Roman" w:hAnsi="Times New Roman" w:cs="Times New Roman"/>
          <w:color w:val="000000" w:themeColor="text1"/>
          <w:sz w:val="28"/>
          <w:szCs w:val="28"/>
          <w:rPrChange w:id="1600" w:author="N PRASAD" w:date="2016-07-01T12:13:00Z">
            <w:rPr>
              <w:rFonts w:ascii="Consolas" w:eastAsia="Times New Roman" w:hAnsi="Consolas" w:cs="Consolas"/>
              <w:b/>
              <w:bCs/>
              <w:sz w:val="24"/>
              <w:szCs w:val="24"/>
            </w:rPr>
          </w:rPrChange>
        </w:rPr>
        <w:t xml:space="preserve">() method is available in class called Class.to create </w:t>
      </w: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60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02" w:author="N PRASAD" w:date="2016-07-01T12:13:00Z">
            <w:rPr>
              <w:rFonts w:ascii="Consolas" w:eastAsia="Times New Roman" w:hAnsi="Consolas" w:cs="Consolas"/>
              <w:b/>
              <w:bCs/>
              <w:sz w:val="24"/>
              <w:szCs w:val="24"/>
            </w:rPr>
          </w:rPrChange>
        </w:rPr>
        <w:t xml:space="preserve">   object for Class we have multiple ways.</w:t>
      </w:r>
    </w:p>
    <w:p w:rsidR="004F4BFE" w:rsidRPr="00B5270F" w:rsidRDefault="004F4BFE" w:rsidP="004F4BFE">
      <w:pPr>
        <w:autoSpaceDE w:val="0"/>
        <w:autoSpaceDN w:val="0"/>
        <w:adjustRightInd w:val="0"/>
        <w:spacing w:line="240" w:lineRule="auto"/>
        <w:rPr>
          <w:rFonts w:ascii="Times New Roman" w:hAnsi="Times New Roman" w:cs="Times New Roman"/>
          <w:color w:val="000000" w:themeColor="text1"/>
          <w:sz w:val="28"/>
          <w:szCs w:val="28"/>
          <w:rPrChange w:id="1603" w:author="N PRASAD" w:date="2016-07-01T12:13:00Z">
            <w:rPr>
              <w:rFonts w:ascii="Consolas" w:hAnsi="Consolas" w:cs="Consolas"/>
              <w:sz w:val="24"/>
              <w:szCs w:val="24"/>
            </w:rPr>
          </w:rPrChange>
        </w:rPr>
      </w:pP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60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05" w:author="N PRASAD" w:date="2016-07-01T12:13:00Z">
            <w:rPr>
              <w:rFonts w:ascii="Consolas" w:eastAsia="Times New Roman" w:hAnsi="Consolas" w:cs="Consolas"/>
              <w:b/>
              <w:bCs/>
              <w:sz w:val="24"/>
              <w:szCs w:val="24"/>
            </w:rPr>
          </w:rPrChange>
        </w:rPr>
        <w:t xml:space="preserve">    a. [ClassName].class </w:t>
      </w:r>
      <w:r w:rsidRPr="00B5270F">
        <w:rPr>
          <w:rFonts w:ascii="Times New Roman" w:hAnsi="Times New Roman" w:cs="Times New Roman"/>
          <w:color w:val="000000" w:themeColor="text1"/>
          <w:sz w:val="28"/>
          <w:szCs w:val="28"/>
          <w:u w:val="single"/>
          <w:rPrChange w:id="1606" w:author="N PRASAD" w:date="2016-07-01T12:13:00Z">
            <w:rPr>
              <w:rFonts w:ascii="Consolas" w:eastAsia="Times New Roman" w:hAnsi="Consolas" w:cs="Consolas"/>
              <w:b/>
              <w:bCs/>
              <w:color w:val="000000"/>
              <w:sz w:val="24"/>
              <w:szCs w:val="24"/>
              <w:u w:val="single"/>
            </w:rPr>
          </w:rPrChange>
        </w:rPr>
        <w:t>ex</w:t>
      </w:r>
      <w:r w:rsidRPr="00B5270F">
        <w:rPr>
          <w:rFonts w:ascii="Times New Roman" w:hAnsi="Times New Roman" w:cs="Times New Roman"/>
          <w:color w:val="000000" w:themeColor="text1"/>
          <w:sz w:val="28"/>
          <w:szCs w:val="28"/>
          <w:rPrChange w:id="1607" w:author="N PRASAD" w:date="2016-07-01T12:13:00Z">
            <w:rPr>
              <w:rFonts w:ascii="Consolas" w:eastAsia="Times New Roman" w:hAnsi="Consolas" w:cs="Consolas"/>
              <w:b/>
              <w:bCs/>
              <w:sz w:val="24"/>
              <w:szCs w:val="24"/>
            </w:rPr>
          </w:rPrChange>
        </w:rPr>
        <w:t xml:space="preserve">: Class </w:t>
      </w:r>
      <w:r w:rsidRPr="00B5270F">
        <w:rPr>
          <w:rFonts w:ascii="Times New Roman" w:hAnsi="Times New Roman" w:cs="Times New Roman"/>
          <w:color w:val="000000" w:themeColor="text1"/>
          <w:sz w:val="28"/>
          <w:szCs w:val="28"/>
          <w:u w:val="single"/>
          <w:rPrChange w:id="1608" w:author="N PRASAD" w:date="2016-07-01T12:13:00Z">
            <w:rPr>
              <w:rFonts w:ascii="Consolas" w:eastAsia="Times New Roman" w:hAnsi="Consolas" w:cs="Consolas"/>
              <w:b/>
              <w:bCs/>
              <w:color w:val="000000"/>
              <w:sz w:val="24"/>
              <w:szCs w:val="24"/>
              <w:u w:val="single"/>
            </w:rPr>
          </w:rPrChange>
        </w:rPr>
        <w:t>cla</w:t>
      </w:r>
      <w:r w:rsidRPr="00B5270F">
        <w:rPr>
          <w:rFonts w:ascii="Times New Roman" w:hAnsi="Times New Roman" w:cs="Times New Roman"/>
          <w:color w:val="000000" w:themeColor="text1"/>
          <w:sz w:val="28"/>
          <w:szCs w:val="28"/>
          <w:rPrChange w:id="1609" w:author="N PRASAD" w:date="2016-07-01T12:13:00Z">
            <w:rPr>
              <w:rFonts w:ascii="Consolas" w:eastAsia="Times New Roman" w:hAnsi="Consolas" w:cs="Consolas"/>
              <w:b/>
              <w:bCs/>
              <w:sz w:val="24"/>
              <w:szCs w:val="24"/>
            </w:rPr>
          </w:rPrChange>
        </w:rPr>
        <w:t xml:space="preserve"> = ThreadTest.class;</w:t>
      </w: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61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11" w:author="N PRASAD" w:date="2016-07-01T12:13:00Z">
            <w:rPr>
              <w:rFonts w:ascii="Consolas" w:eastAsia="Times New Roman" w:hAnsi="Consolas" w:cs="Consolas"/>
              <w:b/>
              <w:bCs/>
              <w:sz w:val="24"/>
              <w:szCs w:val="24"/>
            </w:rPr>
          </w:rPrChange>
        </w:rPr>
        <w:t xml:space="preserve">    b. [object].getClass(); </w:t>
      </w:r>
      <w:r w:rsidRPr="00B5270F">
        <w:rPr>
          <w:rFonts w:ascii="Times New Roman" w:hAnsi="Times New Roman" w:cs="Times New Roman"/>
          <w:color w:val="000000" w:themeColor="text1"/>
          <w:sz w:val="28"/>
          <w:szCs w:val="28"/>
          <w:u w:val="single"/>
          <w:rPrChange w:id="1612" w:author="N PRASAD" w:date="2016-07-01T12:13:00Z">
            <w:rPr>
              <w:rFonts w:ascii="Consolas" w:eastAsia="Times New Roman" w:hAnsi="Consolas" w:cs="Consolas"/>
              <w:b/>
              <w:bCs/>
              <w:color w:val="000000"/>
              <w:sz w:val="24"/>
              <w:szCs w:val="24"/>
              <w:u w:val="single"/>
            </w:rPr>
          </w:rPrChange>
        </w:rPr>
        <w:t>ex</w:t>
      </w:r>
      <w:r w:rsidRPr="00B5270F">
        <w:rPr>
          <w:rFonts w:ascii="Times New Roman" w:hAnsi="Times New Roman" w:cs="Times New Roman"/>
          <w:color w:val="000000" w:themeColor="text1"/>
          <w:sz w:val="28"/>
          <w:szCs w:val="28"/>
          <w:rPrChange w:id="1613" w:author="N PRASAD" w:date="2016-07-01T12:13:00Z">
            <w:rPr>
              <w:rFonts w:ascii="Consolas" w:eastAsia="Times New Roman" w:hAnsi="Consolas" w:cs="Consolas"/>
              <w:b/>
              <w:bCs/>
              <w:sz w:val="24"/>
              <w:szCs w:val="24"/>
            </w:rPr>
          </w:rPrChange>
        </w:rPr>
        <w:t xml:space="preserve">: Class </w:t>
      </w:r>
      <w:r w:rsidRPr="00B5270F">
        <w:rPr>
          <w:rFonts w:ascii="Times New Roman" w:hAnsi="Times New Roman" w:cs="Times New Roman"/>
          <w:color w:val="000000" w:themeColor="text1"/>
          <w:sz w:val="28"/>
          <w:szCs w:val="28"/>
          <w:u w:val="single"/>
          <w:rPrChange w:id="1614" w:author="N PRASAD" w:date="2016-07-01T12:13:00Z">
            <w:rPr>
              <w:rFonts w:ascii="Consolas" w:eastAsia="Times New Roman" w:hAnsi="Consolas" w:cs="Consolas"/>
              <w:b/>
              <w:bCs/>
              <w:color w:val="000000"/>
              <w:sz w:val="24"/>
              <w:szCs w:val="24"/>
              <w:u w:val="single"/>
            </w:rPr>
          </w:rPrChange>
        </w:rPr>
        <w:t>cla</w:t>
      </w:r>
      <w:r w:rsidRPr="00B5270F">
        <w:rPr>
          <w:rFonts w:ascii="Times New Roman" w:hAnsi="Times New Roman" w:cs="Times New Roman"/>
          <w:color w:val="000000" w:themeColor="text1"/>
          <w:sz w:val="28"/>
          <w:szCs w:val="28"/>
          <w:rPrChange w:id="1615" w:author="N PRASAD" w:date="2016-07-01T12:13:00Z">
            <w:rPr>
              <w:rFonts w:ascii="Consolas" w:eastAsia="Times New Roman" w:hAnsi="Consolas" w:cs="Consolas"/>
              <w:b/>
              <w:bCs/>
              <w:sz w:val="24"/>
              <w:szCs w:val="24"/>
            </w:rPr>
          </w:rPrChange>
        </w:rPr>
        <w:t xml:space="preserve"> = t2.getClass();</w:t>
      </w: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61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17" w:author="N PRASAD" w:date="2016-07-01T12:13:00Z">
            <w:rPr>
              <w:rFonts w:ascii="Consolas" w:eastAsia="Times New Roman" w:hAnsi="Consolas" w:cs="Consolas"/>
              <w:b/>
              <w:bCs/>
              <w:sz w:val="24"/>
              <w:szCs w:val="24"/>
            </w:rPr>
          </w:rPrChange>
        </w:rPr>
        <w:t xml:space="preserve">    c. using Class.forname() method.</w:t>
      </w:r>
    </w:p>
    <w:p w:rsidR="004F4BFE" w:rsidRPr="00B5270F" w:rsidRDefault="004F4BFE" w:rsidP="004F4BFE">
      <w:pPr>
        <w:autoSpaceDE w:val="0"/>
        <w:autoSpaceDN w:val="0"/>
        <w:adjustRightInd w:val="0"/>
        <w:spacing w:line="240" w:lineRule="auto"/>
        <w:rPr>
          <w:rFonts w:ascii="Times New Roman" w:hAnsi="Times New Roman" w:cs="Times New Roman"/>
          <w:color w:val="000000" w:themeColor="text1"/>
          <w:sz w:val="28"/>
          <w:szCs w:val="28"/>
          <w:rPrChange w:id="1618" w:author="N PRASAD" w:date="2016-07-01T12:13:00Z">
            <w:rPr>
              <w:rFonts w:ascii="Consolas" w:hAnsi="Consolas" w:cs="Consolas"/>
              <w:sz w:val="24"/>
              <w:szCs w:val="24"/>
            </w:rPr>
          </w:rPrChange>
        </w:rPr>
      </w:pP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61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20" w:author="N PRASAD" w:date="2016-07-01T12:13:00Z">
            <w:rPr>
              <w:rFonts w:ascii="Consolas" w:eastAsia="Times New Roman" w:hAnsi="Consolas" w:cs="Consolas"/>
              <w:b/>
              <w:bCs/>
              <w:sz w:val="24"/>
              <w:szCs w:val="24"/>
            </w:rPr>
          </w:rPrChange>
        </w:rPr>
        <w:t xml:space="preserve">    example for creating object by using </w:t>
      </w:r>
      <w:r w:rsidRPr="00B5270F">
        <w:rPr>
          <w:rFonts w:ascii="Times New Roman" w:hAnsi="Times New Roman" w:cs="Times New Roman"/>
          <w:color w:val="000000" w:themeColor="text1"/>
          <w:sz w:val="28"/>
          <w:szCs w:val="28"/>
          <w:u w:val="single"/>
          <w:rPrChange w:id="1621" w:author="N PRASAD" w:date="2016-07-01T12:13:00Z">
            <w:rPr>
              <w:rFonts w:ascii="Consolas" w:eastAsia="Times New Roman" w:hAnsi="Consolas" w:cs="Consolas"/>
              <w:b/>
              <w:bCs/>
              <w:color w:val="000000"/>
              <w:sz w:val="24"/>
              <w:szCs w:val="24"/>
              <w:u w:val="single"/>
            </w:rPr>
          </w:rPrChange>
        </w:rPr>
        <w:t>newinstance</w:t>
      </w:r>
      <w:r w:rsidRPr="00B5270F">
        <w:rPr>
          <w:rFonts w:ascii="Times New Roman" w:hAnsi="Times New Roman" w:cs="Times New Roman"/>
          <w:color w:val="000000" w:themeColor="text1"/>
          <w:sz w:val="28"/>
          <w:szCs w:val="28"/>
          <w:rPrChange w:id="1622" w:author="N PRASAD" w:date="2016-07-01T12:13:00Z">
            <w:rPr>
              <w:rFonts w:ascii="Consolas" w:eastAsia="Times New Roman" w:hAnsi="Consolas" w:cs="Consolas"/>
              <w:b/>
              <w:bCs/>
              <w:sz w:val="24"/>
              <w:szCs w:val="24"/>
            </w:rPr>
          </w:rPrChange>
        </w:rPr>
        <w:t>();</w:t>
      </w:r>
    </w:p>
    <w:p w:rsidR="004F4BFE" w:rsidRPr="00B5270F" w:rsidRDefault="004F4BFE" w:rsidP="004F4BFE">
      <w:pPr>
        <w:autoSpaceDE w:val="0"/>
        <w:autoSpaceDN w:val="0"/>
        <w:adjustRightInd w:val="0"/>
        <w:spacing w:line="240" w:lineRule="auto"/>
        <w:rPr>
          <w:rFonts w:ascii="Times New Roman" w:hAnsi="Times New Roman" w:cs="Times New Roman"/>
          <w:color w:val="000000" w:themeColor="text1"/>
          <w:sz w:val="28"/>
          <w:szCs w:val="28"/>
          <w:rPrChange w:id="1623" w:author="N PRASAD" w:date="2016-07-01T12:13:00Z">
            <w:rPr>
              <w:rFonts w:ascii="Consolas" w:hAnsi="Consolas" w:cs="Consolas"/>
              <w:sz w:val="24"/>
              <w:szCs w:val="24"/>
            </w:rPr>
          </w:rPrChange>
        </w:rPr>
      </w:pPr>
    </w:p>
    <w:p w:rsidR="004F4BFE" w:rsidRPr="00B5270F" w:rsidRDefault="00572FDB" w:rsidP="004F4BFE">
      <w:pPr>
        <w:autoSpaceDE w:val="0"/>
        <w:autoSpaceDN w:val="0"/>
        <w:adjustRightInd w:val="0"/>
        <w:spacing w:line="240" w:lineRule="auto"/>
        <w:rPr>
          <w:rFonts w:ascii="Times New Roman" w:hAnsi="Times New Roman" w:cs="Times New Roman"/>
          <w:color w:val="000000" w:themeColor="text1"/>
          <w:sz w:val="28"/>
          <w:szCs w:val="28"/>
          <w:rPrChange w:id="162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25" w:author="N PRASAD" w:date="2016-07-01T12:13:00Z">
            <w:rPr>
              <w:rFonts w:ascii="Consolas" w:eastAsia="Times New Roman" w:hAnsi="Consolas" w:cs="Consolas"/>
              <w:b/>
              <w:bCs/>
              <w:sz w:val="24"/>
              <w:szCs w:val="24"/>
            </w:rPr>
          </w:rPrChange>
        </w:rPr>
        <w:t xml:space="preserve">    cls.newInstance(); throws InstantiationException ,</w:t>
      </w:r>
    </w:p>
    <w:p w:rsidR="0016750A" w:rsidRPr="00B5270F" w:rsidRDefault="00572FDB" w:rsidP="004F4BFE">
      <w:pPr>
        <w:pStyle w:val="ListParagraph"/>
        <w:ind w:left="0"/>
        <w:rPr>
          <w:rFonts w:ascii="Times New Roman" w:hAnsi="Times New Roman" w:cs="Times New Roman"/>
          <w:color w:val="000000" w:themeColor="text1"/>
          <w:sz w:val="28"/>
          <w:szCs w:val="28"/>
          <w:rPrChange w:id="162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27" w:author="N PRASAD" w:date="2016-07-01T12:13:00Z">
            <w:rPr>
              <w:rFonts w:ascii="Consolas" w:eastAsia="Times New Roman" w:hAnsi="Consolas" w:cs="Consolas"/>
              <w:b/>
              <w:bCs/>
              <w:sz w:val="24"/>
              <w:szCs w:val="24"/>
            </w:rPr>
          </w:rPrChange>
        </w:rPr>
        <w:t xml:space="preserve">    IllegalAccessException</w:t>
      </w:r>
    </w:p>
    <w:p w:rsidR="00DC16DA" w:rsidRPr="00B5270F" w:rsidRDefault="00572FDB" w:rsidP="00DC16DA">
      <w:pPr>
        <w:autoSpaceDE w:val="0"/>
        <w:autoSpaceDN w:val="0"/>
        <w:adjustRightInd w:val="0"/>
        <w:spacing w:line="240" w:lineRule="auto"/>
        <w:rPr>
          <w:rFonts w:ascii="Times New Roman" w:hAnsi="Times New Roman" w:cs="Times New Roman"/>
          <w:b/>
          <w:color w:val="000000" w:themeColor="text1"/>
          <w:sz w:val="28"/>
          <w:szCs w:val="28"/>
          <w:rPrChange w:id="1628"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629" w:author="N PRASAD" w:date="2016-07-01T12:13:00Z">
            <w:rPr>
              <w:rFonts w:ascii="Consolas" w:eastAsia="Times New Roman" w:hAnsi="Consolas" w:cs="Consolas"/>
              <w:b/>
              <w:bCs/>
              <w:sz w:val="24"/>
              <w:szCs w:val="24"/>
            </w:rPr>
          </w:rPrChange>
        </w:rPr>
        <w:t xml:space="preserve"> what is </w:t>
      </w:r>
      <w:r w:rsidRPr="00B5270F">
        <w:rPr>
          <w:rFonts w:ascii="Times New Roman" w:hAnsi="Times New Roman" w:cs="Times New Roman"/>
          <w:b/>
          <w:color w:val="000000" w:themeColor="text1"/>
          <w:sz w:val="28"/>
          <w:szCs w:val="28"/>
          <w:u w:val="single"/>
          <w:rPrChange w:id="1630" w:author="N PRASAD" w:date="2016-07-01T12:13:00Z">
            <w:rPr>
              <w:rFonts w:ascii="Consolas" w:eastAsia="Times New Roman" w:hAnsi="Consolas" w:cs="Consolas"/>
              <w:b/>
              <w:bCs/>
              <w:color w:val="000000"/>
              <w:sz w:val="24"/>
              <w:szCs w:val="24"/>
              <w:u w:val="single"/>
            </w:rPr>
          </w:rPrChange>
        </w:rPr>
        <w:t>cloning</w:t>
      </w:r>
      <w:r w:rsidRPr="00B5270F">
        <w:rPr>
          <w:rFonts w:ascii="Times New Roman" w:hAnsi="Times New Roman" w:cs="Times New Roman"/>
          <w:b/>
          <w:color w:val="000000" w:themeColor="text1"/>
          <w:sz w:val="28"/>
          <w:szCs w:val="28"/>
          <w:rPrChange w:id="1631" w:author="N PRASAD" w:date="2016-07-01T12:13:00Z">
            <w:rPr>
              <w:rFonts w:ascii="Consolas" w:eastAsia="Times New Roman" w:hAnsi="Consolas" w:cs="Consolas"/>
              <w:b/>
              <w:bCs/>
              <w:sz w:val="24"/>
              <w:szCs w:val="24"/>
            </w:rPr>
          </w:rPrChange>
        </w:rPr>
        <w:t xml:space="preserve"> ? </w:t>
      </w:r>
    </w:p>
    <w:p w:rsidR="00DC16DA" w:rsidRPr="00B5270F" w:rsidRDefault="00572FDB" w:rsidP="00DC16DA">
      <w:pPr>
        <w:autoSpaceDE w:val="0"/>
        <w:autoSpaceDN w:val="0"/>
        <w:adjustRightInd w:val="0"/>
        <w:spacing w:line="240" w:lineRule="auto"/>
        <w:rPr>
          <w:rFonts w:ascii="Times New Roman" w:hAnsi="Times New Roman" w:cs="Times New Roman"/>
          <w:b/>
          <w:color w:val="000000" w:themeColor="text1"/>
          <w:sz w:val="28"/>
          <w:szCs w:val="28"/>
          <w:rPrChange w:id="1632"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633" w:author="N PRASAD" w:date="2016-07-01T12:13:00Z">
            <w:rPr>
              <w:rFonts w:ascii="Consolas" w:eastAsia="Times New Roman" w:hAnsi="Consolas" w:cs="Consolas"/>
              <w:b/>
              <w:bCs/>
              <w:sz w:val="24"/>
              <w:szCs w:val="24"/>
            </w:rPr>
          </w:rPrChange>
        </w:rPr>
        <w:t xml:space="preserve"> what are the types of </w:t>
      </w:r>
      <w:r w:rsidRPr="00B5270F">
        <w:rPr>
          <w:rFonts w:ascii="Times New Roman" w:hAnsi="Times New Roman" w:cs="Times New Roman"/>
          <w:b/>
          <w:color w:val="000000" w:themeColor="text1"/>
          <w:sz w:val="28"/>
          <w:szCs w:val="28"/>
          <w:u w:val="single"/>
          <w:rPrChange w:id="1634" w:author="N PRASAD" w:date="2016-07-01T12:13:00Z">
            <w:rPr>
              <w:rFonts w:ascii="Consolas" w:eastAsia="Times New Roman" w:hAnsi="Consolas" w:cs="Consolas"/>
              <w:b/>
              <w:bCs/>
              <w:color w:val="000000"/>
              <w:sz w:val="24"/>
              <w:szCs w:val="24"/>
              <w:u w:val="single"/>
            </w:rPr>
          </w:rPrChange>
        </w:rPr>
        <w:t>cloning</w:t>
      </w:r>
      <w:r w:rsidRPr="00B5270F">
        <w:rPr>
          <w:rFonts w:ascii="Times New Roman" w:hAnsi="Times New Roman" w:cs="Times New Roman"/>
          <w:b/>
          <w:color w:val="000000" w:themeColor="text1"/>
          <w:sz w:val="28"/>
          <w:szCs w:val="28"/>
          <w:rPrChange w:id="1635" w:author="N PRASAD" w:date="2016-07-01T12:13:00Z">
            <w:rPr>
              <w:rFonts w:ascii="Consolas" w:eastAsia="Times New Roman" w:hAnsi="Consolas" w:cs="Consolas"/>
              <w:b/>
              <w:bCs/>
              <w:sz w:val="24"/>
              <w:szCs w:val="24"/>
            </w:rPr>
          </w:rPrChange>
        </w:rPr>
        <w:t xml:space="preserve"> ?</w:t>
      </w:r>
    </w:p>
    <w:p w:rsidR="00DC16DA" w:rsidRPr="00B5270F" w:rsidRDefault="00572FDB" w:rsidP="00DC16DA">
      <w:pPr>
        <w:autoSpaceDE w:val="0"/>
        <w:autoSpaceDN w:val="0"/>
        <w:adjustRightInd w:val="0"/>
        <w:spacing w:line="240" w:lineRule="auto"/>
        <w:rPr>
          <w:ins w:id="1636" w:author="NNR Chowdary" w:date="2013-10-27T07:58:00Z"/>
          <w:rFonts w:ascii="Times New Roman" w:hAnsi="Times New Roman" w:cs="Times New Roman"/>
          <w:b/>
          <w:color w:val="000000" w:themeColor="text1"/>
          <w:sz w:val="28"/>
          <w:szCs w:val="28"/>
          <w:rPrChange w:id="1637" w:author="N PRASAD" w:date="2016-07-01T12:13:00Z">
            <w:rPr>
              <w:ins w:id="1638" w:author="NNR Chowdary" w:date="2013-10-27T07:58:00Z"/>
              <w:rFonts w:ascii="Consolas" w:hAnsi="Consolas" w:cs="Consolas"/>
              <w:b/>
              <w:sz w:val="24"/>
              <w:szCs w:val="24"/>
            </w:rPr>
          </w:rPrChange>
        </w:rPr>
      </w:pPr>
      <w:r w:rsidRPr="00B5270F">
        <w:rPr>
          <w:rFonts w:ascii="Times New Roman" w:hAnsi="Times New Roman" w:cs="Times New Roman"/>
          <w:b/>
          <w:color w:val="000000" w:themeColor="text1"/>
          <w:sz w:val="28"/>
          <w:szCs w:val="28"/>
          <w:u w:val="single"/>
          <w:rPrChange w:id="1639" w:author="N PRASAD" w:date="2016-07-01T12:13:00Z">
            <w:rPr>
              <w:rFonts w:ascii="Consolas" w:eastAsia="Times New Roman" w:hAnsi="Consolas" w:cs="Consolas"/>
              <w:b/>
              <w:bCs/>
              <w:color w:val="000000"/>
              <w:sz w:val="24"/>
              <w:szCs w:val="24"/>
              <w:u w:val="single"/>
            </w:rPr>
          </w:rPrChange>
        </w:rPr>
        <w:t>pls</w:t>
      </w:r>
      <w:r w:rsidRPr="00B5270F">
        <w:rPr>
          <w:rFonts w:ascii="Times New Roman" w:hAnsi="Times New Roman" w:cs="Times New Roman"/>
          <w:b/>
          <w:color w:val="000000" w:themeColor="text1"/>
          <w:sz w:val="28"/>
          <w:szCs w:val="28"/>
          <w:rPrChange w:id="1640" w:author="N PRASAD" w:date="2016-07-01T12:13:00Z">
            <w:rPr>
              <w:rFonts w:ascii="Consolas" w:eastAsia="Times New Roman" w:hAnsi="Consolas" w:cs="Consolas"/>
              <w:b/>
              <w:bCs/>
              <w:sz w:val="24"/>
              <w:szCs w:val="24"/>
            </w:rPr>
          </w:rPrChange>
        </w:rPr>
        <w:t xml:space="preserve"> write code for implementing shallow </w:t>
      </w:r>
      <w:r w:rsidRPr="00B5270F">
        <w:rPr>
          <w:rFonts w:ascii="Times New Roman" w:hAnsi="Times New Roman" w:cs="Times New Roman"/>
          <w:b/>
          <w:color w:val="000000" w:themeColor="text1"/>
          <w:sz w:val="28"/>
          <w:szCs w:val="28"/>
          <w:u w:val="single"/>
          <w:rPrChange w:id="1641" w:author="N PRASAD" w:date="2016-07-01T12:13:00Z">
            <w:rPr>
              <w:rFonts w:ascii="Consolas" w:eastAsia="Times New Roman" w:hAnsi="Consolas" w:cs="Consolas"/>
              <w:b/>
              <w:bCs/>
              <w:color w:val="000000"/>
              <w:sz w:val="24"/>
              <w:szCs w:val="24"/>
              <w:u w:val="single"/>
            </w:rPr>
          </w:rPrChange>
        </w:rPr>
        <w:t>cloning</w:t>
      </w:r>
      <w:r w:rsidRPr="00B5270F">
        <w:rPr>
          <w:rFonts w:ascii="Times New Roman" w:hAnsi="Times New Roman" w:cs="Times New Roman"/>
          <w:b/>
          <w:color w:val="000000" w:themeColor="text1"/>
          <w:sz w:val="28"/>
          <w:szCs w:val="28"/>
          <w:rPrChange w:id="1642" w:author="N PRASAD" w:date="2016-07-01T12:13:00Z">
            <w:rPr>
              <w:rFonts w:ascii="Consolas" w:eastAsia="Times New Roman" w:hAnsi="Consolas" w:cs="Consolas"/>
              <w:b/>
              <w:bCs/>
              <w:sz w:val="24"/>
              <w:szCs w:val="24"/>
            </w:rPr>
          </w:rPrChange>
        </w:rPr>
        <w:t xml:space="preserve"> and deep </w:t>
      </w:r>
      <w:r w:rsidRPr="00B5270F">
        <w:rPr>
          <w:rFonts w:ascii="Times New Roman" w:hAnsi="Times New Roman" w:cs="Times New Roman"/>
          <w:b/>
          <w:color w:val="000000" w:themeColor="text1"/>
          <w:sz w:val="28"/>
          <w:szCs w:val="28"/>
          <w:u w:val="single"/>
          <w:rPrChange w:id="1643" w:author="N PRASAD" w:date="2016-07-01T12:13:00Z">
            <w:rPr>
              <w:rFonts w:ascii="Consolas" w:eastAsia="Times New Roman" w:hAnsi="Consolas" w:cs="Consolas"/>
              <w:b/>
              <w:bCs/>
              <w:color w:val="000000"/>
              <w:sz w:val="24"/>
              <w:szCs w:val="24"/>
              <w:u w:val="single"/>
            </w:rPr>
          </w:rPrChange>
        </w:rPr>
        <w:t>cloning</w:t>
      </w:r>
      <w:r w:rsidRPr="00B5270F">
        <w:rPr>
          <w:rFonts w:ascii="Times New Roman" w:hAnsi="Times New Roman" w:cs="Times New Roman"/>
          <w:b/>
          <w:color w:val="000000" w:themeColor="text1"/>
          <w:sz w:val="28"/>
          <w:szCs w:val="28"/>
          <w:rPrChange w:id="1644" w:author="N PRASAD" w:date="2016-07-01T12:13:00Z">
            <w:rPr>
              <w:rFonts w:ascii="Consolas" w:eastAsia="Times New Roman" w:hAnsi="Consolas" w:cs="Consolas"/>
              <w:b/>
              <w:bCs/>
              <w:sz w:val="24"/>
              <w:szCs w:val="24"/>
            </w:rPr>
          </w:rPrChange>
        </w:rPr>
        <w:t xml:space="preserve"> .</w:t>
      </w:r>
    </w:p>
    <w:p w:rsidR="0015762D" w:rsidRPr="00B5270F" w:rsidRDefault="00572FDB" w:rsidP="00DC16DA">
      <w:pPr>
        <w:autoSpaceDE w:val="0"/>
        <w:autoSpaceDN w:val="0"/>
        <w:adjustRightInd w:val="0"/>
        <w:spacing w:line="240" w:lineRule="auto"/>
        <w:rPr>
          <w:rFonts w:ascii="Times New Roman" w:hAnsi="Times New Roman" w:cs="Times New Roman"/>
          <w:b/>
          <w:color w:val="000000" w:themeColor="text1"/>
          <w:sz w:val="28"/>
          <w:szCs w:val="28"/>
          <w:rPrChange w:id="1645" w:author="N PRASAD" w:date="2016-07-01T12:13:00Z">
            <w:rPr>
              <w:rFonts w:ascii="Consolas" w:hAnsi="Consolas" w:cs="Consolas"/>
              <w:b/>
              <w:sz w:val="24"/>
              <w:szCs w:val="24"/>
            </w:rPr>
          </w:rPrChange>
        </w:rPr>
      </w:pPr>
      <w:ins w:id="1646" w:author="NNR Chowdary" w:date="2013-10-27T07:58:00Z">
        <w:r w:rsidRPr="00B5270F">
          <w:rPr>
            <w:rFonts w:ascii="Times New Roman" w:hAnsi="Times New Roman" w:cs="Times New Roman"/>
            <w:b/>
            <w:color w:val="000000" w:themeColor="text1"/>
            <w:sz w:val="28"/>
            <w:szCs w:val="28"/>
            <w:rPrChange w:id="1647" w:author="N PRASAD" w:date="2016-07-01T12:13:00Z">
              <w:rPr>
                <w:rFonts w:ascii="Consolas" w:eastAsia="Times New Roman" w:hAnsi="Consolas" w:cs="Consolas"/>
                <w:b/>
                <w:bCs/>
                <w:sz w:val="24"/>
                <w:szCs w:val="24"/>
              </w:rPr>
            </w:rPrChange>
          </w:rPr>
          <w:t>Ans:</w:t>
        </w:r>
      </w:ins>
    </w:p>
    <w:p w:rsidR="00DC16DA" w:rsidRPr="00B5270F" w:rsidRDefault="00572FDB" w:rsidP="00DC16DA">
      <w:pPr>
        <w:pStyle w:val="ListParagraph"/>
        <w:ind w:left="0"/>
        <w:rPr>
          <w:rFonts w:ascii="Times New Roman" w:hAnsi="Times New Roman" w:cs="Times New Roman"/>
          <w:b/>
          <w:color w:val="000000" w:themeColor="text1"/>
          <w:sz w:val="28"/>
          <w:szCs w:val="28"/>
          <w:u w:val="single"/>
          <w:rPrChange w:id="1648"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rPrChange w:id="1649" w:author="N PRASAD" w:date="2016-07-01T12:13:00Z">
            <w:rPr>
              <w:rFonts w:ascii="Consolas" w:eastAsia="Times New Roman" w:hAnsi="Consolas" w:cs="Consolas"/>
              <w:b/>
              <w:bCs/>
              <w:sz w:val="24"/>
              <w:szCs w:val="24"/>
            </w:rPr>
          </w:rPrChange>
        </w:rPr>
        <w:t xml:space="preserve"> what is the </w:t>
      </w:r>
      <w:r w:rsidRPr="00B5270F">
        <w:rPr>
          <w:rFonts w:ascii="Times New Roman" w:hAnsi="Times New Roman" w:cs="Times New Roman"/>
          <w:b/>
          <w:color w:val="000000" w:themeColor="text1"/>
          <w:sz w:val="28"/>
          <w:szCs w:val="28"/>
          <w:u w:val="single"/>
          <w:rPrChange w:id="1650" w:author="N PRASAD" w:date="2016-07-01T12:13:00Z">
            <w:rPr>
              <w:rFonts w:ascii="Consolas" w:eastAsia="Times New Roman" w:hAnsi="Consolas" w:cs="Consolas"/>
              <w:b/>
              <w:bCs/>
              <w:color w:val="000000"/>
              <w:sz w:val="24"/>
              <w:szCs w:val="24"/>
              <w:u w:val="single"/>
            </w:rPr>
          </w:rPrChange>
        </w:rPr>
        <w:t>importance</w:t>
      </w:r>
      <w:r w:rsidRPr="00B5270F">
        <w:rPr>
          <w:rFonts w:ascii="Times New Roman" w:hAnsi="Times New Roman" w:cs="Times New Roman"/>
          <w:b/>
          <w:color w:val="000000" w:themeColor="text1"/>
          <w:sz w:val="28"/>
          <w:szCs w:val="28"/>
          <w:rPrChange w:id="1651" w:author="N PRASAD" w:date="2016-07-01T12:13:00Z">
            <w:rPr>
              <w:rFonts w:ascii="Consolas" w:eastAsia="Times New Roman" w:hAnsi="Consolas" w:cs="Consolas"/>
              <w:b/>
              <w:bCs/>
              <w:sz w:val="24"/>
              <w:szCs w:val="24"/>
            </w:rPr>
          </w:rPrChange>
        </w:rPr>
        <w:t xml:space="preserve"> of </w:t>
      </w:r>
      <w:r w:rsidRPr="00B5270F">
        <w:rPr>
          <w:rFonts w:ascii="Times New Roman" w:hAnsi="Times New Roman" w:cs="Times New Roman"/>
          <w:b/>
          <w:color w:val="000000" w:themeColor="text1"/>
          <w:sz w:val="28"/>
          <w:szCs w:val="28"/>
          <w:u w:val="single"/>
          <w:rPrChange w:id="1652" w:author="N PRASAD" w:date="2016-07-01T12:13:00Z">
            <w:rPr>
              <w:rFonts w:ascii="Consolas" w:eastAsia="Times New Roman" w:hAnsi="Consolas" w:cs="Consolas"/>
              <w:b/>
              <w:bCs/>
              <w:color w:val="000000"/>
              <w:sz w:val="24"/>
              <w:szCs w:val="24"/>
              <w:u w:val="single"/>
            </w:rPr>
          </w:rPrChange>
        </w:rPr>
        <w:t>cloning</w:t>
      </w:r>
      <w:r w:rsidRPr="00B5270F">
        <w:rPr>
          <w:rFonts w:ascii="Times New Roman" w:hAnsi="Times New Roman" w:cs="Times New Roman"/>
          <w:b/>
          <w:color w:val="000000" w:themeColor="text1"/>
          <w:sz w:val="28"/>
          <w:szCs w:val="28"/>
          <w:rPrChange w:id="1653" w:author="N PRASAD" w:date="2016-07-01T12:13:00Z">
            <w:rPr>
              <w:rFonts w:ascii="Consolas" w:eastAsia="Times New Roman" w:hAnsi="Consolas" w:cs="Consolas"/>
              <w:b/>
              <w:bCs/>
              <w:sz w:val="24"/>
              <w:szCs w:val="24"/>
            </w:rPr>
          </w:rPrChange>
        </w:rPr>
        <w:t xml:space="preserve"> ?</w:t>
      </w:r>
    </w:p>
    <w:p w:rsidR="005539F5" w:rsidRPr="00B5270F" w:rsidRDefault="005539F5" w:rsidP="00EE27CB">
      <w:pPr>
        <w:rPr>
          <w:rFonts w:ascii="Times New Roman" w:hAnsi="Times New Roman" w:cs="Times New Roman"/>
          <w:b/>
          <w:color w:val="000000" w:themeColor="text1"/>
          <w:sz w:val="28"/>
          <w:szCs w:val="28"/>
          <w:u w:val="single"/>
          <w:rPrChange w:id="1654" w:author="N PRASAD" w:date="2016-07-01T12:13:00Z">
            <w:rPr>
              <w:rFonts w:cstheme="minorHAnsi"/>
              <w:b/>
              <w:sz w:val="24"/>
              <w:szCs w:val="24"/>
              <w:u w:val="single"/>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5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56" w:author="N PRASAD" w:date="2016-07-01T12:13:00Z">
            <w:rPr>
              <w:rFonts w:ascii="Consolas" w:eastAsia="Times New Roman" w:hAnsi="Consolas" w:cs="Consolas"/>
              <w:b/>
              <w:bCs/>
              <w:sz w:val="24"/>
              <w:szCs w:val="24"/>
            </w:rPr>
          </w:rPrChange>
        </w:rPr>
        <w:t xml:space="preserve">Note::For primitive values java supports </w:t>
      </w:r>
      <w:r w:rsidRPr="00B5270F">
        <w:rPr>
          <w:rFonts w:ascii="Times New Roman" w:hAnsi="Times New Roman" w:cs="Times New Roman"/>
          <w:color w:val="000000" w:themeColor="text1"/>
          <w:sz w:val="28"/>
          <w:szCs w:val="28"/>
          <w:u w:val="single"/>
          <w:rPrChange w:id="1657" w:author="N PRASAD" w:date="2016-07-01T12:13:00Z">
            <w:rPr>
              <w:rFonts w:ascii="Consolas" w:eastAsia="Times New Roman" w:hAnsi="Consolas" w:cs="Consolas"/>
              <w:b/>
              <w:bCs/>
              <w:color w:val="000000"/>
              <w:sz w:val="24"/>
              <w:szCs w:val="24"/>
              <w:u w:val="single"/>
            </w:rPr>
          </w:rPrChange>
        </w:rPr>
        <w:t>pass by</w:t>
      </w:r>
      <w:r w:rsidRPr="00B5270F">
        <w:rPr>
          <w:rFonts w:ascii="Times New Roman" w:hAnsi="Times New Roman" w:cs="Times New Roman"/>
          <w:color w:val="000000" w:themeColor="text1"/>
          <w:sz w:val="28"/>
          <w:szCs w:val="28"/>
          <w:rPrChange w:id="1658" w:author="N PRASAD" w:date="2016-07-01T12:13:00Z">
            <w:rPr>
              <w:rFonts w:ascii="Consolas" w:eastAsia="Times New Roman" w:hAnsi="Consolas" w:cs="Consolas"/>
              <w:b/>
              <w:bCs/>
              <w:sz w:val="24"/>
              <w:szCs w:val="24"/>
            </w:rPr>
          </w:rPrChange>
        </w:rPr>
        <w:t xml:space="preserve"> value.</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5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60" w:author="N PRASAD" w:date="2016-07-01T12:13:00Z">
            <w:rPr>
              <w:rFonts w:ascii="Consolas" w:eastAsia="Times New Roman" w:hAnsi="Consolas" w:cs="Consolas"/>
              <w:b/>
              <w:bCs/>
              <w:sz w:val="24"/>
              <w:szCs w:val="24"/>
            </w:rPr>
          </w:rPrChange>
        </w:rPr>
        <w:t xml:space="preserve"> for objects java supports </w:t>
      </w:r>
      <w:r w:rsidRPr="00B5270F">
        <w:rPr>
          <w:rFonts w:ascii="Times New Roman" w:hAnsi="Times New Roman" w:cs="Times New Roman"/>
          <w:color w:val="000000" w:themeColor="text1"/>
          <w:sz w:val="28"/>
          <w:szCs w:val="28"/>
          <w:u w:val="single"/>
          <w:rPrChange w:id="1661" w:author="N PRASAD" w:date="2016-07-01T12:13:00Z">
            <w:rPr>
              <w:rFonts w:ascii="Consolas" w:eastAsia="Times New Roman" w:hAnsi="Consolas" w:cs="Consolas"/>
              <w:b/>
              <w:bCs/>
              <w:color w:val="000000"/>
              <w:sz w:val="24"/>
              <w:szCs w:val="24"/>
              <w:u w:val="single"/>
            </w:rPr>
          </w:rPrChange>
        </w:rPr>
        <w:t>pass by</w:t>
      </w:r>
      <w:r w:rsidRPr="00B5270F">
        <w:rPr>
          <w:rFonts w:ascii="Times New Roman" w:hAnsi="Times New Roman" w:cs="Times New Roman"/>
          <w:color w:val="000000" w:themeColor="text1"/>
          <w:sz w:val="28"/>
          <w:szCs w:val="28"/>
          <w:rPrChange w:id="1662" w:author="N PRASAD" w:date="2016-07-01T12:13:00Z">
            <w:rPr>
              <w:rFonts w:ascii="Consolas" w:eastAsia="Times New Roman" w:hAnsi="Consolas" w:cs="Consolas"/>
              <w:b/>
              <w:bCs/>
              <w:sz w:val="24"/>
              <w:szCs w:val="24"/>
            </w:rPr>
          </w:rPrChange>
        </w:rPr>
        <w:t xml:space="preserve"> reference.</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663" w:author="N PRASAD" w:date="2016-07-01T12:13:00Z">
            <w:rPr>
              <w:rFonts w:ascii="Consolas" w:hAnsi="Consolas" w:cs="Consolas"/>
              <w:sz w:val="24"/>
              <w:szCs w:val="24"/>
            </w:rPr>
          </w:rPrChange>
        </w:rPr>
      </w:pPr>
    </w:p>
    <w:p w:rsidR="005C3C5E" w:rsidRPr="00B5270F" w:rsidRDefault="005C3C5E" w:rsidP="005539F5">
      <w:pPr>
        <w:autoSpaceDE w:val="0"/>
        <w:autoSpaceDN w:val="0"/>
        <w:adjustRightInd w:val="0"/>
        <w:spacing w:line="240" w:lineRule="auto"/>
        <w:rPr>
          <w:rFonts w:ascii="Times New Roman" w:hAnsi="Times New Roman" w:cs="Times New Roman"/>
          <w:color w:val="000000" w:themeColor="text1"/>
          <w:sz w:val="28"/>
          <w:szCs w:val="28"/>
          <w:rPrChange w:id="1664" w:author="N PRASAD" w:date="2016-07-01T12:13:00Z">
            <w:rPr>
              <w:rFonts w:ascii="Consolas" w:hAnsi="Consolas" w:cs="Consolas"/>
              <w:sz w:val="24"/>
              <w:szCs w:val="24"/>
            </w:rPr>
          </w:rPrChange>
        </w:rPr>
      </w:pPr>
    </w:p>
    <w:p w:rsidR="00F44767" w:rsidRPr="00B5270F" w:rsidRDefault="00572FDB">
      <w:pPr>
        <w:autoSpaceDE w:val="0"/>
        <w:autoSpaceDN w:val="0"/>
        <w:adjustRightInd w:val="0"/>
        <w:spacing w:line="240" w:lineRule="auto"/>
        <w:jc w:val="center"/>
        <w:rPr>
          <w:rFonts w:ascii="Times New Roman" w:hAnsi="Times New Roman" w:cs="Times New Roman"/>
          <w:b/>
          <w:color w:val="000000" w:themeColor="text1"/>
          <w:sz w:val="28"/>
          <w:szCs w:val="28"/>
          <w:u w:val="single"/>
          <w:rPrChange w:id="1665" w:author="N PRASAD" w:date="2016-07-01T12:13:00Z">
            <w:rPr>
              <w:rFonts w:cstheme="minorHAnsi"/>
              <w:b/>
              <w:sz w:val="28"/>
              <w:szCs w:val="28"/>
            </w:rPr>
          </w:rPrChange>
        </w:rPr>
        <w:pPrChange w:id="1666" w:author="NNR Chowdary" w:date="2013-10-27T09:25:00Z">
          <w:pPr>
            <w:autoSpaceDE w:val="0"/>
            <w:autoSpaceDN w:val="0"/>
            <w:adjustRightInd w:val="0"/>
            <w:spacing w:line="240" w:lineRule="auto"/>
          </w:pPr>
        </w:pPrChange>
      </w:pPr>
      <w:ins w:id="1667" w:author="NNR Chowdary" w:date="2013-10-27T09:25:00Z">
        <w:r w:rsidRPr="00B5270F">
          <w:rPr>
            <w:rFonts w:ascii="Times New Roman" w:hAnsi="Times New Roman" w:cs="Times New Roman"/>
            <w:b/>
            <w:color w:val="000000" w:themeColor="text1"/>
            <w:sz w:val="28"/>
            <w:szCs w:val="28"/>
            <w:u w:val="single"/>
            <w:rPrChange w:id="1668" w:author="N PRASAD" w:date="2016-07-01T12:13:00Z">
              <w:rPr>
                <w:rFonts w:cstheme="minorHAnsi"/>
                <w:b/>
                <w:bCs/>
                <w:sz w:val="28"/>
                <w:szCs w:val="28"/>
                <w:u w:val="single"/>
              </w:rPr>
            </w:rPrChange>
          </w:rPr>
          <w:t>4.</w:t>
        </w:r>
      </w:ins>
      <w:r w:rsidRPr="00B5270F">
        <w:rPr>
          <w:rFonts w:ascii="Times New Roman" w:hAnsi="Times New Roman" w:cs="Times New Roman"/>
          <w:b/>
          <w:color w:val="000000" w:themeColor="text1"/>
          <w:sz w:val="28"/>
          <w:szCs w:val="28"/>
          <w:u w:val="single"/>
          <w:rPrChange w:id="1669" w:author="N PRASAD" w:date="2016-07-01T12:13:00Z">
            <w:rPr>
              <w:rFonts w:cstheme="minorHAnsi"/>
              <w:b/>
              <w:bCs/>
              <w:sz w:val="28"/>
              <w:szCs w:val="28"/>
            </w:rPr>
          </w:rPrChange>
        </w:rPr>
        <w:t>Order of execution of java members</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670"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671" w:author="N PRASAD" w:date="2016-07-01T12:13:00Z">
            <w:rPr>
              <w:rFonts w:cstheme="minorHAnsi"/>
              <w:b/>
              <w:sz w:val="28"/>
              <w:szCs w:val="28"/>
            </w:rPr>
          </w:rPrChange>
        </w:rPr>
      </w:pPr>
      <w:r w:rsidRPr="00B5270F">
        <w:rPr>
          <w:rFonts w:ascii="Times New Roman" w:hAnsi="Times New Roman" w:cs="Times New Roman"/>
          <w:b/>
          <w:color w:val="000000" w:themeColor="text1"/>
          <w:sz w:val="28"/>
          <w:szCs w:val="28"/>
          <w:rPrChange w:id="1672" w:author="N PRASAD" w:date="2016-07-01T12:13:00Z">
            <w:rPr>
              <w:rFonts w:cstheme="minorHAnsi"/>
              <w:b/>
              <w:bCs/>
              <w:sz w:val="24"/>
              <w:szCs w:val="24"/>
            </w:rPr>
          </w:rPrChange>
        </w:rPr>
        <w:t xml:space="preserve">    members of a class </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673"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7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75" w:author="N PRASAD" w:date="2016-07-01T12:13:00Z">
            <w:rPr>
              <w:rFonts w:ascii="Consolas" w:hAnsi="Consolas" w:cs="Consolas"/>
              <w:b/>
              <w:bCs/>
              <w:sz w:val="24"/>
              <w:szCs w:val="24"/>
            </w:rPr>
          </w:rPrChange>
        </w:rPr>
        <w:t xml:space="preserve">  1. properties(</w:t>
      </w:r>
      <w:r w:rsidRPr="00B5270F">
        <w:rPr>
          <w:rFonts w:ascii="Times New Roman" w:hAnsi="Times New Roman" w:cs="Times New Roman"/>
          <w:color w:val="000000" w:themeColor="text1"/>
          <w:sz w:val="28"/>
          <w:szCs w:val="28"/>
          <w:u w:val="single"/>
          <w:rPrChange w:id="1676" w:author="N PRASAD" w:date="2016-07-01T12:13:00Z">
            <w:rPr>
              <w:rFonts w:ascii="Consolas" w:hAnsi="Consolas" w:cs="Consolas"/>
              <w:b/>
              <w:bCs/>
              <w:color w:val="000000"/>
              <w:sz w:val="24"/>
              <w:szCs w:val="24"/>
              <w:u w:val="single"/>
            </w:rPr>
          </w:rPrChange>
        </w:rPr>
        <w:t>static</w:t>
      </w:r>
      <w:r w:rsidRPr="00B5270F">
        <w:rPr>
          <w:rFonts w:ascii="Times New Roman" w:hAnsi="Times New Roman" w:cs="Times New Roman"/>
          <w:color w:val="000000" w:themeColor="text1"/>
          <w:sz w:val="28"/>
          <w:szCs w:val="28"/>
          <w:rPrChange w:id="1677" w:author="N PRASAD" w:date="2016-07-01T12:13:00Z">
            <w:rPr>
              <w:rFonts w:ascii="Consolas" w:hAnsi="Consolas" w:cs="Consolas"/>
              <w:b/>
              <w:bCs/>
              <w:sz w:val="24"/>
              <w:szCs w:val="24"/>
            </w:rPr>
          </w:rPrChange>
        </w:rPr>
        <w:t xml:space="preserve"> and instance)</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7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79" w:author="N PRASAD" w:date="2016-07-01T12:13:00Z">
            <w:rPr>
              <w:rFonts w:ascii="Consolas" w:hAnsi="Consolas" w:cs="Consolas"/>
              <w:b/>
              <w:bCs/>
              <w:sz w:val="24"/>
              <w:szCs w:val="24"/>
            </w:rPr>
          </w:rPrChange>
        </w:rPr>
        <w:t xml:space="preserve">  2. methods (</w:t>
      </w:r>
      <w:r w:rsidRPr="00B5270F">
        <w:rPr>
          <w:rFonts w:ascii="Times New Roman" w:hAnsi="Times New Roman" w:cs="Times New Roman"/>
          <w:color w:val="000000" w:themeColor="text1"/>
          <w:sz w:val="28"/>
          <w:szCs w:val="28"/>
          <w:u w:val="single"/>
          <w:rPrChange w:id="1680" w:author="N PRASAD" w:date="2016-07-01T12:13:00Z">
            <w:rPr>
              <w:rFonts w:ascii="Consolas" w:hAnsi="Consolas" w:cs="Consolas"/>
              <w:b/>
              <w:bCs/>
              <w:color w:val="000000"/>
              <w:sz w:val="24"/>
              <w:szCs w:val="24"/>
              <w:u w:val="single"/>
            </w:rPr>
          </w:rPrChange>
        </w:rPr>
        <w:t>static</w:t>
      </w:r>
      <w:r w:rsidRPr="00B5270F">
        <w:rPr>
          <w:rFonts w:ascii="Times New Roman" w:hAnsi="Times New Roman" w:cs="Times New Roman"/>
          <w:color w:val="000000" w:themeColor="text1"/>
          <w:sz w:val="28"/>
          <w:szCs w:val="28"/>
          <w:rPrChange w:id="1681" w:author="N PRASAD" w:date="2016-07-01T12:13:00Z">
            <w:rPr>
              <w:rFonts w:ascii="Consolas" w:hAnsi="Consolas" w:cs="Consolas"/>
              <w:b/>
              <w:bCs/>
              <w:sz w:val="24"/>
              <w:szCs w:val="24"/>
            </w:rPr>
          </w:rPrChange>
        </w:rPr>
        <w:t xml:space="preserve"> and instance)</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8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83" w:author="N PRASAD" w:date="2016-07-01T12:13:00Z">
            <w:rPr>
              <w:rFonts w:ascii="Consolas" w:hAnsi="Consolas" w:cs="Consolas"/>
              <w:b/>
              <w:bCs/>
              <w:sz w:val="24"/>
              <w:szCs w:val="24"/>
            </w:rPr>
          </w:rPrChange>
        </w:rPr>
        <w:t xml:space="preserve">  3. </w:t>
      </w:r>
      <w:r w:rsidRPr="00B5270F">
        <w:rPr>
          <w:rFonts w:ascii="Times New Roman" w:hAnsi="Times New Roman" w:cs="Times New Roman"/>
          <w:color w:val="000000" w:themeColor="text1"/>
          <w:sz w:val="28"/>
          <w:szCs w:val="28"/>
          <w:u w:val="single"/>
          <w:rPrChange w:id="1684" w:author="N PRASAD" w:date="2016-07-01T12:13:00Z">
            <w:rPr>
              <w:rFonts w:ascii="Consolas" w:hAnsi="Consolas" w:cs="Consolas"/>
              <w:b/>
              <w:bCs/>
              <w:color w:val="000000"/>
              <w:sz w:val="24"/>
              <w:szCs w:val="24"/>
              <w:u w:val="single"/>
            </w:rPr>
          </w:rPrChange>
        </w:rPr>
        <w:t>contructors</w:t>
      </w:r>
      <w:r w:rsidRPr="00B5270F">
        <w:rPr>
          <w:rFonts w:ascii="Times New Roman" w:hAnsi="Times New Roman" w:cs="Times New Roman"/>
          <w:color w:val="000000" w:themeColor="text1"/>
          <w:sz w:val="28"/>
          <w:szCs w:val="28"/>
          <w:rPrChange w:id="1685" w:author="N PRASAD" w:date="2016-07-01T12:13:00Z">
            <w:rPr>
              <w:rFonts w:ascii="Consolas" w:hAnsi="Consolas" w:cs="Consolas"/>
              <w:b/>
              <w:bCs/>
              <w:sz w:val="24"/>
              <w:szCs w:val="24"/>
            </w:rPr>
          </w:rPrChange>
        </w:rPr>
        <w:t>.</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8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87" w:author="N PRASAD" w:date="2016-07-01T12:13:00Z">
            <w:rPr>
              <w:rFonts w:ascii="Consolas" w:hAnsi="Consolas" w:cs="Consolas"/>
              <w:b/>
              <w:bCs/>
              <w:sz w:val="24"/>
              <w:szCs w:val="24"/>
            </w:rPr>
          </w:rPrChange>
        </w:rPr>
        <w:lastRenderedPageBreak/>
        <w:t xml:space="preserve">  4. blocks. (</w:t>
      </w:r>
      <w:r w:rsidRPr="00B5270F">
        <w:rPr>
          <w:rFonts w:ascii="Times New Roman" w:hAnsi="Times New Roman" w:cs="Times New Roman"/>
          <w:color w:val="000000" w:themeColor="text1"/>
          <w:sz w:val="28"/>
          <w:szCs w:val="28"/>
          <w:u w:val="single"/>
          <w:rPrChange w:id="1688" w:author="N PRASAD" w:date="2016-07-01T12:13:00Z">
            <w:rPr>
              <w:rFonts w:ascii="Consolas" w:hAnsi="Consolas" w:cs="Consolas"/>
              <w:b/>
              <w:bCs/>
              <w:color w:val="000000"/>
              <w:sz w:val="24"/>
              <w:szCs w:val="24"/>
              <w:u w:val="single"/>
            </w:rPr>
          </w:rPrChange>
        </w:rPr>
        <w:t>static</w:t>
      </w:r>
      <w:r w:rsidRPr="00B5270F">
        <w:rPr>
          <w:rFonts w:ascii="Times New Roman" w:hAnsi="Times New Roman" w:cs="Times New Roman"/>
          <w:color w:val="000000" w:themeColor="text1"/>
          <w:sz w:val="28"/>
          <w:szCs w:val="28"/>
          <w:rPrChange w:id="1689" w:author="N PRASAD" w:date="2016-07-01T12:13:00Z">
            <w:rPr>
              <w:rFonts w:ascii="Consolas" w:hAnsi="Consolas" w:cs="Consolas"/>
              <w:b/>
              <w:bCs/>
              <w:sz w:val="24"/>
              <w:szCs w:val="24"/>
            </w:rPr>
          </w:rPrChange>
        </w:rPr>
        <w:t xml:space="preserve"> and instance)</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690"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9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92" w:author="N PRASAD" w:date="2016-07-01T12:13:00Z">
            <w:rPr>
              <w:rFonts w:ascii="Consolas" w:hAnsi="Consolas" w:cs="Consolas"/>
              <w:b/>
              <w:bCs/>
              <w:sz w:val="24"/>
              <w:szCs w:val="24"/>
            </w:rPr>
          </w:rPrChange>
        </w:rPr>
        <w:t xml:space="preserve">  //first variable and property.</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93"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1694" w:author="N PRASAD" w:date="2016-07-01T12:13:00Z">
            <w:rPr>
              <w:rFonts w:ascii="Consolas" w:hAnsi="Consolas" w:cs="Consolas"/>
              <w:b/>
              <w:bCs/>
              <w:sz w:val="24"/>
              <w:szCs w:val="24"/>
            </w:rPr>
          </w:rPrChange>
        </w:rPr>
        <w:t>order</w:t>
      </w:r>
      <w:r w:rsidRPr="00B5270F">
        <w:rPr>
          <w:rFonts w:ascii="Times New Roman" w:hAnsi="Times New Roman" w:cs="Times New Roman"/>
          <w:color w:val="000000" w:themeColor="text1"/>
          <w:sz w:val="28"/>
          <w:szCs w:val="28"/>
          <w:rPrChange w:id="1695" w:author="N PRASAD" w:date="2016-07-01T12:13:00Z">
            <w:rPr>
              <w:rFonts w:ascii="Consolas" w:hAnsi="Consolas" w:cs="Consolas"/>
              <w:b/>
              <w:bCs/>
              <w:sz w:val="24"/>
              <w:szCs w:val="24"/>
            </w:rPr>
          </w:rPrChange>
        </w:rPr>
        <w:t>:</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9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97" w:author="N PRASAD" w:date="2016-07-01T12:13:00Z">
            <w:rPr>
              <w:rFonts w:ascii="Consolas" w:hAnsi="Consolas" w:cs="Consolas"/>
              <w:b/>
              <w:bCs/>
              <w:sz w:val="24"/>
              <w:szCs w:val="24"/>
            </w:rPr>
          </w:rPrChange>
        </w:rPr>
        <w:t xml:space="preserve">  1. static properties are initialized.</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69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699" w:author="N PRASAD" w:date="2016-07-01T12:13:00Z">
            <w:rPr>
              <w:rFonts w:ascii="Consolas" w:hAnsi="Consolas" w:cs="Consolas"/>
              <w:b/>
              <w:bCs/>
              <w:sz w:val="24"/>
              <w:szCs w:val="24"/>
            </w:rPr>
          </w:rPrChange>
        </w:rPr>
        <w:t xml:space="preserve">  2. static blocks are executed.</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0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01" w:author="N PRASAD" w:date="2016-07-01T12:13:00Z">
            <w:rPr>
              <w:rFonts w:ascii="Consolas" w:hAnsi="Consolas" w:cs="Consolas"/>
              <w:b/>
              <w:bCs/>
              <w:sz w:val="24"/>
              <w:szCs w:val="24"/>
            </w:rPr>
          </w:rPrChange>
        </w:rPr>
        <w:t xml:space="preserve">  3. static methods are executed only when we call them.</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0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03" w:author="N PRASAD" w:date="2016-07-01T12:13:00Z">
            <w:rPr>
              <w:rFonts w:ascii="Consolas" w:hAnsi="Consolas" w:cs="Consolas"/>
              <w:b/>
              <w:bCs/>
              <w:sz w:val="24"/>
              <w:szCs w:val="24"/>
            </w:rPr>
          </w:rPrChange>
        </w:rPr>
        <w:t xml:space="preserve">     we can use static methods to initialize properties.And we call</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0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05" w:author="N PRASAD" w:date="2016-07-01T12:13:00Z">
            <w:rPr>
              <w:rFonts w:ascii="Consolas" w:hAnsi="Consolas" w:cs="Consolas"/>
              <w:b/>
              <w:bCs/>
              <w:sz w:val="24"/>
              <w:szCs w:val="24"/>
            </w:rPr>
          </w:rPrChange>
        </w:rPr>
        <w:t xml:space="preserve">     static methods with in the static block.</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06"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1707" w:author="N PRASAD" w:date="2016-07-01T12:13:00Z">
            <w:rPr>
              <w:rFonts w:ascii="Consolas" w:hAnsi="Consolas" w:cs="Consolas"/>
              <w:b/>
              <w:bCs/>
              <w:sz w:val="24"/>
              <w:szCs w:val="24"/>
            </w:rPr>
          </w:rPrChange>
        </w:rPr>
        <w:t>Note</w:t>
      </w:r>
      <w:r w:rsidRPr="00B5270F">
        <w:rPr>
          <w:rFonts w:ascii="Times New Roman" w:hAnsi="Times New Roman" w:cs="Times New Roman"/>
          <w:color w:val="000000" w:themeColor="text1"/>
          <w:sz w:val="28"/>
          <w:szCs w:val="28"/>
          <w:rPrChange w:id="1708" w:author="N PRASAD" w:date="2016-07-01T12:13:00Z">
            <w:rPr>
              <w:rFonts w:ascii="Consolas" w:hAnsi="Consolas" w:cs="Consolas"/>
              <w:b/>
              <w:bCs/>
              <w:sz w:val="24"/>
              <w:szCs w:val="24"/>
            </w:rPr>
          </w:rPrChange>
        </w:rPr>
        <w:t xml:space="preserve">:: static methods are called before blocks if we use them to </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0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10" w:author="N PRASAD" w:date="2016-07-01T12:13:00Z">
            <w:rPr>
              <w:rFonts w:ascii="Consolas" w:hAnsi="Consolas" w:cs="Consolas"/>
              <w:b/>
              <w:bCs/>
              <w:sz w:val="24"/>
              <w:szCs w:val="24"/>
            </w:rPr>
          </w:rPrChange>
        </w:rPr>
        <w:t xml:space="preserve">  initialize the properties.</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1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12" w:author="N PRASAD" w:date="2016-07-01T12:13:00Z">
            <w:rPr>
              <w:rFonts w:ascii="Consolas" w:hAnsi="Consolas" w:cs="Consolas"/>
              <w:b/>
              <w:bCs/>
              <w:sz w:val="24"/>
              <w:szCs w:val="24"/>
            </w:rPr>
          </w:rPrChange>
        </w:rPr>
        <w:t xml:space="preserve">  4. instance properties are initialized .</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1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14" w:author="N PRASAD" w:date="2016-07-01T12:13:00Z">
            <w:rPr>
              <w:rFonts w:ascii="Consolas" w:hAnsi="Consolas" w:cs="Consolas"/>
              <w:b/>
              <w:bCs/>
              <w:sz w:val="24"/>
              <w:szCs w:val="24"/>
            </w:rPr>
          </w:rPrChange>
        </w:rPr>
        <w:t xml:space="preserve">  5. instance blocks  are executed.</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1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16" w:author="N PRASAD" w:date="2016-07-01T12:13:00Z">
            <w:rPr>
              <w:rFonts w:ascii="Consolas" w:hAnsi="Consolas" w:cs="Consolas"/>
              <w:b/>
              <w:bCs/>
              <w:sz w:val="24"/>
              <w:szCs w:val="24"/>
            </w:rPr>
          </w:rPrChange>
        </w:rPr>
        <w:t xml:space="preserve">  6. constructors are executed.</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1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18" w:author="N PRASAD" w:date="2016-07-01T12:13:00Z">
            <w:rPr>
              <w:rFonts w:ascii="Consolas" w:hAnsi="Consolas" w:cs="Consolas"/>
              <w:b/>
              <w:bCs/>
              <w:sz w:val="24"/>
              <w:szCs w:val="24"/>
            </w:rPr>
          </w:rPrChange>
        </w:rPr>
        <w:t xml:space="preserve">  7. instance methods are executed only when we call by using instance.</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719"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20"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1721" w:author="N PRASAD" w:date="2016-07-01T12:13:00Z">
            <w:rPr>
              <w:rFonts w:ascii="Consolas" w:hAnsi="Consolas" w:cs="Consolas"/>
              <w:b/>
              <w:bCs/>
              <w:sz w:val="24"/>
              <w:szCs w:val="24"/>
            </w:rPr>
          </w:rPrChange>
        </w:rPr>
        <w:t>Note</w:t>
      </w:r>
      <w:r w:rsidRPr="00B5270F">
        <w:rPr>
          <w:rFonts w:ascii="Times New Roman" w:hAnsi="Times New Roman" w:cs="Times New Roman"/>
          <w:color w:val="000000" w:themeColor="text1"/>
          <w:sz w:val="28"/>
          <w:szCs w:val="28"/>
          <w:rPrChange w:id="1722" w:author="N PRASAD" w:date="2016-07-01T12:13:00Z">
            <w:rPr>
              <w:rFonts w:ascii="Consolas" w:hAnsi="Consolas" w:cs="Consolas"/>
              <w:b/>
              <w:bCs/>
              <w:sz w:val="24"/>
              <w:szCs w:val="24"/>
            </w:rPr>
          </w:rPrChange>
        </w:rPr>
        <w:t xml:space="preserve">:: instance methods are called before constructor and before </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2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24" w:author="N PRASAD" w:date="2016-07-01T12:13:00Z">
            <w:rPr>
              <w:rFonts w:ascii="Consolas" w:hAnsi="Consolas" w:cs="Consolas"/>
              <w:b/>
              <w:bCs/>
              <w:sz w:val="24"/>
              <w:szCs w:val="24"/>
            </w:rPr>
          </w:rPrChange>
        </w:rPr>
        <w:t xml:space="preserve">  blocks if we use them to initialize instance properties.</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725"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2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27" w:author="N PRASAD" w:date="2016-07-01T12:13:00Z">
            <w:rPr>
              <w:rFonts w:ascii="Consolas" w:hAnsi="Consolas" w:cs="Consolas"/>
              <w:b/>
              <w:bCs/>
              <w:sz w:val="24"/>
              <w:szCs w:val="24"/>
            </w:rPr>
          </w:rPrChange>
        </w:rPr>
        <w:t xml:space="preserve">  we can not call instance members in static members why </w:t>
      </w:r>
      <w:r w:rsidRPr="00B5270F">
        <w:rPr>
          <w:rFonts w:ascii="Times New Roman" w:hAnsi="Times New Roman" w:cs="Times New Roman"/>
          <w:color w:val="000000" w:themeColor="text1"/>
          <w:sz w:val="28"/>
          <w:szCs w:val="28"/>
          <w:u w:val="single"/>
          <w:rPrChange w:id="1728" w:author="N PRASAD" w:date="2016-07-01T12:13:00Z">
            <w:rPr>
              <w:rFonts w:ascii="Consolas" w:hAnsi="Consolas" w:cs="Consolas"/>
              <w:b/>
              <w:bCs/>
              <w:color w:val="000000"/>
              <w:sz w:val="24"/>
              <w:szCs w:val="24"/>
              <w:u w:val="single"/>
            </w:rPr>
          </w:rPrChange>
        </w:rPr>
        <w:t>bcz</w:t>
      </w:r>
      <w:r w:rsidRPr="00B5270F">
        <w:rPr>
          <w:rFonts w:ascii="Times New Roman" w:hAnsi="Times New Roman" w:cs="Times New Roman"/>
          <w:color w:val="000000" w:themeColor="text1"/>
          <w:sz w:val="28"/>
          <w:szCs w:val="28"/>
          <w:rPrChange w:id="1729" w:author="N PRASAD" w:date="2016-07-01T12:13:00Z">
            <w:rPr>
              <w:rFonts w:ascii="Consolas" w:hAnsi="Consolas" w:cs="Consolas"/>
              <w:b/>
              <w:bCs/>
              <w:sz w:val="24"/>
              <w:szCs w:val="24"/>
            </w:rPr>
          </w:rPrChange>
        </w:rPr>
        <w:t xml:space="preserve"> by the </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3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31" w:author="N PRASAD" w:date="2016-07-01T12:13:00Z">
            <w:rPr>
              <w:rFonts w:ascii="Consolas" w:hAnsi="Consolas" w:cs="Consolas"/>
              <w:b/>
              <w:bCs/>
              <w:sz w:val="24"/>
              <w:szCs w:val="24"/>
            </w:rPr>
          </w:rPrChange>
        </w:rPr>
        <w:t xml:space="preserve">  time  we are executing static members there is no </w:t>
      </w:r>
      <w:r w:rsidRPr="00B5270F">
        <w:rPr>
          <w:rFonts w:ascii="Times New Roman" w:hAnsi="Times New Roman" w:cs="Times New Roman"/>
          <w:color w:val="000000" w:themeColor="text1"/>
          <w:sz w:val="28"/>
          <w:szCs w:val="28"/>
          <w:u w:val="single"/>
          <w:rPrChange w:id="1732" w:author="N PRASAD" w:date="2016-07-01T12:13:00Z">
            <w:rPr>
              <w:rFonts w:ascii="Consolas" w:hAnsi="Consolas" w:cs="Consolas"/>
              <w:b/>
              <w:bCs/>
              <w:color w:val="000000"/>
              <w:sz w:val="24"/>
              <w:szCs w:val="24"/>
              <w:u w:val="single"/>
            </w:rPr>
          </w:rPrChange>
        </w:rPr>
        <w:t>guarenty</w:t>
      </w:r>
      <w:r w:rsidRPr="00B5270F">
        <w:rPr>
          <w:rFonts w:ascii="Times New Roman" w:hAnsi="Times New Roman" w:cs="Times New Roman"/>
          <w:color w:val="000000" w:themeColor="text1"/>
          <w:sz w:val="28"/>
          <w:szCs w:val="28"/>
          <w:rPrChange w:id="1733" w:author="N PRASAD" w:date="2016-07-01T12:13:00Z">
            <w:rPr>
              <w:rFonts w:ascii="Consolas" w:hAnsi="Consolas" w:cs="Consolas"/>
              <w:b/>
              <w:bCs/>
              <w:sz w:val="24"/>
              <w:szCs w:val="24"/>
            </w:rPr>
          </w:rPrChange>
        </w:rPr>
        <w:t xml:space="preserve"> of object</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3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35" w:author="N PRASAD" w:date="2016-07-01T12:13:00Z">
            <w:rPr>
              <w:rFonts w:ascii="Consolas" w:hAnsi="Consolas" w:cs="Consolas"/>
              <w:b/>
              <w:bCs/>
              <w:sz w:val="24"/>
              <w:szCs w:val="24"/>
            </w:rPr>
          </w:rPrChange>
        </w:rPr>
        <w:t xml:space="preserve">  availability. </w:t>
      </w:r>
      <w:r w:rsidRPr="00B5270F">
        <w:rPr>
          <w:rFonts w:ascii="Times New Roman" w:hAnsi="Times New Roman" w:cs="Times New Roman"/>
          <w:color w:val="000000" w:themeColor="text1"/>
          <w:sz w:val="28"/>
          <w:szCs w:val="28"/>
          <w:u w:val="single"/>
          <w:rPrChange w:id="1736" w:author="N PRASAD" w:date="2016-07-01T12:13:00Z">
            <w:rPr>
              <w:rFonts w:ascii="Consolas" w:hAnsi="Consolas" w:cs="Consolas"/>
              <w:b/>
              <w:bCs/>
              <w:color w:val="000000"/>
              <w:sz w:val="24"/>
              <w:szCs w:val="24"/>
              <w:u w:val="single"/>
            </w:rPr>
          </w:rPrChange>
        </w:rPr>
        <w:t>Revers</w:t>
      </w:r>
      <w:r w:rsidRPr="00B5270F">
        <w:rPr>
          <w:rFonts w:ascii="Times New Roman" w:hAnsi="Times New Roman" w:cs="Times New Roman"/>
          <w:color w:val="000000" w:themeColor="text1"/>
          <w:sz w:val="28"/>
          <w:szCs w:val="28"/>
          <w:rPrChange w:id="1737" w:author="N PRASAD" w:date="2016-07-01T12:13:00Z">
            <w:rPr>
              <w:rFonts w:ascii="Consolas" w:hAnsi="Consolas" w:cs="Consolas"/>
              <w:b/>
              <w:bCs/>
              <w:sz w:val="24"/>
              <w:szCs w:val="24"/>
            </w:rPr>
          </w:rPrChange>
        </w:rPr>
        <w:t xml:space="preserve"> is possible. </w:t>
      </w:r>
    </w:p>
    <w:p w:rsidR="00F44767" w:rsidRPr="00B5270F" w:rsidRDefault="00F44767">
      <w:pPr>
        <w:pStyle w:val="ListParagraph"/>
        <w:autoSpaceDE w:val="0"/>
        <w:autoSpaceDN w:val="0"/>
        <w:adjustRightInd w:val="0"/>
        <w:spacing w:line="240" w:lineRule="auto"/>
        <w:ind w:left="929"/>
        <w:rPr>
          <w:rFonts w:ascii="Times New Roman" w:hAnsi="Times New Roman" w:cs="Times New Roman"/>
          <w:color w:val="000000" w:themeColor="text1"/>
          <w:sz w:val="28"/>
          <w:szCs w:val="28"/>
          <w:rPrChange w:id="1738" w:author="N PRASAD" w:date="2016-07-01T12:13:00Z">
            <w:rPr>
              <w:rFonts w:ascii="Consolas" w:hAnsi="Consolas" w:cs="Consolas"/>
              <w:sz w:val="24"/>
              <w:szCs w:val="24"/>
            </w:rPr>
          </w:rPrChange>
        </w:rPr>
        <w:pPrChange w:id="1739" w:author="NNR Chowdary" w:date="2013-10-27T09:27:00Z">
          <w:pPr>
            <w:pStyle w:val="ListParagraph"/>
            <w:numPr>
              <w:numId w:val="21"/>
            </w:numPr>
            <w:autoSpaceDE w:val="0"/>
            <w:autoSpaceDN w:val="0"/>
            <w:adjustRightInd w:val="0"/>
            <w:spacing w:line="240" w:lineRule="auto"/>
            <w:ind w:left="929" w:hanging="360"/>
          </w:pPr>
        </w:pPrChange>
      </w:pPr>
    </w:p>
    <w:p w:rsidR="00F44767" w:rsidRPr="00B5270F" w:rsidRDefault="00572FDB">
      <w:pPr>
        <w:autoSpaceDE w:val="0"/>
        <w:autoSpaceDN w:val="0"/>
        <w:adjustRightInd w:val="0"/>
        <w:spacing w:line="240" w:lineRule="auto"/>
        <w:jc w:val="center"/>
        <w:rPr>
          <w:rFonts w:ascii="Times New Roman" w:hAnsi="Times New Roman" w:cs="Times New Roman"/>
          <w:b/>
          <w:color w:val="000000" w:themeColor="text1"/>
          <w:sz w:val="28"/>
          <w:szCs w:val="28"/>
          <w:u w:val="single"/>
          <w:rPrChange w:id="1740" w:author="N PRASAD" w:date="2016-07-01T12:13:00Z">
            <w:rPr>
              <w:rFonts w:cstheme="minorHAnsi"/>
              <w:b/>
              <w:sz w:val="24"/>
              <w:szCs w:val="24"/>
            </w:rPr>
          </w:rPrChange>
        </w:rPr>
        <w:pPrChange w:id="1741" w:author="NNR Chowdary" w:date="2013-10-27T09:26:00Z">
          <w:pPr>
            <w:autoSpaceDE w:val="0"/>
            <w:autoSpaceDN w:val="0"/>
            <w:adjustRightInd w:val="0"/>
            <w:spacing w:line="240" w:lineRule="auto"/>
          </w:pPr>
        </w:pPrChange>
      </w:pPr>
      <w:ins w:id="1742" w:author="NNR Chowdary" w:date="2013-10-27T09:26:00Z">
        <w:r w:rsidRPr="00B5270F">
          <w:rPr>
            <w:rFonts w:ascii="Times New Roman" w:hAnsi="Times New Roman" w:cs="Times New Roman"/>
            <w:b/>
            <w:color w:val="000000" w:themeColor="text1"/>
            <w:sz w:val="28"/>
            <w:szCs w:val="28"/>
            <w:u w:val="single"/>
            <w:rPrChange w:id="1743" w:author="N PRASAD" w:date="2016-07-01T12:13:00Z">
              <w:rPr>
                <w:rFonts w:cstheme="minorHAnsi"/>
                <w:b/>
                <w:bCs/>
                <w:sz w:val="32"/>
                <w:szCs w:val="32"/>
                <w:u w:val="single"/>
              </w:rPr>
            </w:rPrChange>
          </w:rPr>
          <w:t>5.</w:t>
        </w:r>
      </w:ins>
      <w:r w:rsidRPr="00B5270F">
        <w:rPr>
          <w:rFonts w:ascii="Times New Roman" w:hAnsi="Times New Roman" w:cs="Times New Roman"/>
          <w:b/>
          <w:color w:val="000000" w:themeColor="text1"/>
          <w:sz w:val="28"/>
          <w:szCs w:val="28"/>
          <w:u w:val="single"/>
          <w:rPrChange w:id="1744" w:author="N PRASAD" w:date="2016-07-01T12:13:00Z">
            <w:rPr>
              <w:rFonts w:cstheme="minorHAnsi"/>
              <w:b/>
              <w:bCs/>
              <w:sz w:val="24"/>
              <w:szCs w:val="24"/>
            </w:rPr>
          </w:rPrChange>
        </w:rPr>
        <w:t>Class Loaders::</w:t>
      </w:r>
    </w:p>
    <w:p w:rsidR="005539F5"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745"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746" w:author="N PRASAD" w:date="2016-07-01T12:13:00Z">
            <w:rPr>
              <w:rFonts w:ascii="Consolas" w:hAnsi="Consolas" w:cs="Consolas"/>
              <w:b/>
              <w:bCs/>
              <w:sz w:val="24"/>
              <w:szCs w:val="24"/>
            </w:rPr>
          </w:rPrChange>
        </w:rPr>
        <w:t xml:space="preserve"> 1 what is class loading ?</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47"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u w:val="single"/>
          <w:rPrChange w:id="1748" w:author="N PRASAD" w:date="2016-07-01T12:13:00Z">
            <w:rPr>
              <w:rFonts w:ascii="Consolas" w:hAnsi="Consolas" w:cs="Consolas"/>
              <w:b/>
              <w:bCs/>
              <w:color w:val="000000"/>
              <w:sz w:val="24"/>
              <w:szCs w:val="24"/>
              <w:u w:val="single"/>
            </w:rPr>
          </w:rPrChange>
        </w:rPr>
        <w:t>loding</w:t>
      </w:r>
      <w:r w:rsidRPr="00B5270F">
        <w:rPr>
          <w:rFonts w:ascii="Times New Roman" w:hAnsi="Times New Roman" w:cs="Times New Roman"/>
          <w:color w:val="000000" w:themeColor="text1"/>
          <w:sz w:val="28"/>
          <w:szCs w:val="28"/>
          <w:rPrChange w:id="1749" w:author="N PRASAD" w:date="2016-07-01T12:13:00Z">
            <w:rPr>
              <w:rFonts w:ascii="Consolas" w:hAnsi="Consolas" w:cs="Consolas"/>
              <w:b/>
              <w:bCs/>
              <w:sz w:val="24"/>
              <w:szCs w:val="24"/>
            </w:rPr>
          </w:rPrChange>
        </w:rPr>
        <w:t xml:space="preserve"> .class files into </w:t>
      </w:r>
      <w:r w:rsidRPr="00B5270F">
        <w:rPr>
          <w:rFonts w:ascii="Times New Roman" w:hAnsi="Times New Roman" w:cs="Times New Roman"/>
          <w:color w:val="000000" w:themeColor="text1"/>
          <w:sz w:val="28"/>
          <w:szCs w:val="28"/>
          <w:u w:val="single"/>
          <w:rPrChange w:id="1750" w:author="N PRASAD" w:date="2016-07-01T12:13:00Z">
            <w:rPr>
              <w:rFonts w:ascii="Consolas" w:hAnsi="Consolas" w:cs="Consolas"/>
              <w:b/>
              <w:bCs/>
              <w:color w:val="000000"/>
              <w:sz w:val="24"/>
              <w:szCs w:val="24"/>
              <w:u w:val="single"/>
            </w:rPr>
          </w:rPrChange>
        </w:rPr>
        <w:t>jvm</w:t>
      </w:r>
      <w:r w:rsidRPr="00B5270F">
        <w:rPr>
          <w:rFonts w:ascii="Times New Roman" w:hAnsi="Times New Roman" w:cs="Times New Roman"/>
          <w:color w:val="000000" w:themeColor="text1"/>
          <w:sz w:val="28"/>
          <w:szCs w:val="28"/>
          <w:rPrChange w:id="1751" w:author="N PRASAD" w:date="2016-07-01T12:13:00Z">
            <w:rPr>
              <w:rFonts w:ascii="Consolas" w:hAnsi="Consolas" w:cs="Consolas"/>
              <w:b/>
              <w:bCs/>
              <w:sz w:val="24"/>
              <w:szCs w:val="24"/>
            </w:rPr>
          </w:rPrChange>
        </w:rPr>
        <w:t xml:space="preserve"> is nothing but class loading.</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5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53" w:author="N PRASAD" w:date="2016-07-01T12:13:00Z">
            <w:rPr>
              <w:rFonts w:ascii="Consolas" w:hAnsi="Consolas" w:cs="Consolas"/>
              <w:b/>
              <w:bCs/>
              <w:sz w:val="24"/>
              <w:szCs w:val="24"/>
            </w:rPr>
          </w:rPrChange>
        </w:rPr>
        <w:t xml:space="preserve">   Class loaders are responsible for loading .class files available</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5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55" w:author="N PRASAD" w:date="2016-07-01T12:13:00Z">
            <w:rPr>
              <w:rFonts w:ascii="Consolas" w:hAnsi="Consolas" w:cs="Consolas"/>
              <w:b/>
              <w:bCs/>
              <w:sz w:val="24"/>
              <w:szCs w:val="24"/>
            </w:rPr>
          </w:rPrChange>
        </w:rPr>
        <w:t xml:space="preserve">   in hard disk into JVM.</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756"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757"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758" w:author="N PRASAD" w:date="2016-07-01T12:13:00Z">
            <w:rPr>
              <w:rFonts w:ascii="Consolas" w:hAnsi="Consolas" w:cs="Consolas"/>
              <w:b/>
              <w:bCs/>
              <w:sz w:val="24"/>
              <w:szCs w:val="24"/>
            </w:rPr>
          </w:rPrChange>
        </w:rPr>
        <w:t xml:space="preserve"> 2 Class loaders are three types::</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5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60" w:author="N PRASAD" w:date="2016-07-01T12:13:00Z">
            <w:rPr>
              <w:rFonts w:ascii="Consolas" w:hAnsi="Consolas" w:cs="Consolas"/>
              <w:b/>
              <w:bCs/>
              <w:sz w:val="24"/>
              <w:szCs w:val="24"/>
            </w:rPr>
          </w:rPrChange>
        </w:rPr>
        <w:t xml:space="preserve">   1. Bootstrap loader.</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76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62" w:author="N PRASAD" w:date="2016-07-01T12:13:00Z">
            <w:rPr>
              <w:rFonts w:ascii="Consolas" w:hAnsi="Consolas" w:cs="Consolas"/>
              <w:b/>
              <w:bCs/>
              <w:sz w:val="24"/>
              <w:szCs w:val="24"/>
            </w:rPr>
          </w:rPrChange>
        </w:rPr>
        <w:t xml:space="preserve">   2. Extension loader.</w:t>
      </w:r>
    </w:p>
    <w:p w:rsidR="006807FE" w:rsidRPr="00B5270F" w:rsidRDefault="00572FDB" w:rsidP="006807FE">
      <w:pPr>
        <w:autoSpaceDE w:val="0"/>
        <w:autoSpaceDN w:val="0"/>
        <w:adjustRightInd w:val="0"/>
        <w:spacing w:line="240" w:lineRule="auto"/>
        <w:rPr>
          <w:rFonts w:ascii="Times New Roman" w:hAnsi="Times New Roman" w:cs="Times New Roman"/>
          <w:color w:val="000000" w:themeColor="text1"/>
          <w:sz w:val="28"/>
          <w:szCs w:val="28"/>
          <w:rPrChange w:id="176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64" w:author="N PRASAD" w:date="2016-07-01T12:13:00Z">
            <w:rPr>
              <w:rFonts w:ascii="Consolas" w:hAnsi="Consolas" w:cs="Consolas"/>
              <w:b/>
              <w:bCs/>
              <w:sz w:val="24"/>
              <w:szCs w:val="24"/>
            </w:rPr>
          </w:rPrChange>
        </w:rPr>
        <w:t xml:space="preserve">   3. Class path or System loader. </w:t>
      </w:r>
    </w:p>
    <w:p w:rsidR="006807FE" w:rsidRPr="00B5270F" w:rsidRDefault="006807FE" w:rsidP="006807FE">
      <w:pPr>
        <w:autoSpaceDE w:val="0"/>
        <w:autoSpaceDN w:val="0"/>
        <w:adjustRightInd w:val="0"/>
        <w:spacing w:line="240" w:lineRule="auto"/>
        <w:rPr>
          <w:rFonts w:ascii="Times New Roman" w:hAnsi="Times New Roman" w:cs="Times New Roman"/>
          <w:color w:val="000000" w:themeColor="text1"/>
          <w:sz w:val="28"/>
          <w:szCs w:val="28"/>
          <w:rPrChange w:id="1765" w:author="N PRASAD" w:date="2016-07-01T12:13:00Z">
            <w:rPr>
              <w:rFonts w:ascii="Consolas" w:hAnsi="Consolas" w:cs="Consolas"/>
              <w:sz w:val="24"/>
              <w:szCs w:val="24"/>
            </w:rPr>
          </w:rPrChange>
        </w:rPr>
      </w:pPr>
    </w:p>
    <w:p w:rsidR="005539F5" w:rsidRPr="00B5270F" w:rsidRDefault="00572FDB" w:rsidP="00EF6DD1">
      <w:pPr>
        <w:pStyle w:val="ListParagraph"/>
        <w:numPr>
          <w:ilvl w:val="0"/>
          <w:numId w:val="19"/>
        </w:numPr>
        <w:autoSpaceDE w:val="0"/>
        <w:autoSpaceDN w:val="0"/>
        <w:adjustRightInd w:val="0"/>
        <w:spacing w:line="240" w:lineRule="auto"/>
        <w:rPr>
          <w:rFonts w:ascii="Times New Roman" w:hAnsi="Times New Roman" w:cs="Times New Roman"/>
          <w:color w:val="000000" w:themeColor="text1"/>
          <w:sz w:val="28"/>
          <w:szCs w:val="28"/>
          <w:rPrChange w:id="176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67" w:author="N PRASAD" w:date="2016-07-01T12:13:00Z">
            <w:rPr>
              <w:rFonts w:ascii="Consolas" w:hAnsi="Consolas" w:cs="Consolas"/>
              <w:b/>
              <w:bCs/>
              <w:sz w:val="24"/>
              <w:szCs w:val="24"/>
            </w:rPr>
          </w:rPrChange>
        </w:rPr>
        <w:t>Bootstrap loader loads all .class files related to JAVA.</w:t>
      </w:r>
    </w:p>
    <w:p w:rsidR="005539F5" w:rsidRPr="00B5270F" w:rsidRDefault="00572FDB" w:rsidP="00EF6DD1">
      <w:pPr>
        <w:pStyle w:val="ListParagraph"/>
        <w:numPr>
          <w:ilvl w:val="0"/>
          <w:numId w:val="19"/>
        </w:numPr>
        <w:autoSpaceDE w:val="0"/>
        <w:autoSpaceDN w:val="0"/>
        <w:adjustRightInd w:val="0"/>
        <w:spacing w:line="240" w:lineRule="auto"/>
        <w:rPr>
          <w:rFonts w:ascii="Times New Roman" w:hAnsi="Times New Roman" w:cs="Times New Roman"/>
          <w:color w:val="000000" w:themeColor="text1"/>
          <w:sz w:val="28"/>
          <w:szCs w:val="28"/>
          <w:rPrChange w:id="176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69" w:author="N PRASAD" w:date="2016-07-01T12:13:00Z">
            <w:rPr>
              <w:rFonts w:ascii="Consolas" w:hAnsi="Consolas" w:cs="Consolas"/>
              <w:b/>
              <w:bCs/>
              <w:sz w:val="24"/>
              <w:szCs w:val="24"/>
            </w:rPr>
          </w:rPrChange>
        </w:rPr>
        <w:t xml:space="preserve">Extension loader loads all .class files available in </w:t>
      </w:r>
      <w:r w:rsidRPr="00B5270F">
        <w:rPr>
          <w:rFonts w:ascii="Times New Roman" w:hAnsi="Times New Roman" w:cs="Times New Roman"/>
          <w:color w:val="000000" w:themeColor="text1"/>
          <w:sz w:val="28"/>
          <w:szCs w:val="28"/>
          <w:u w:val="single"/>
          <w:rPrChange w:id="1770" w:author="N PRASAD" w:date="2016-07-01T12:13:00Z">
            <w:rPr>
              <w:rFonts w:ascii="Consolas" w:hAnsi="Consolas" w:cs="Consolas"/>
              <w:b/>
              <w:bCs/>
              <w:color w:val="000000"/>
              <w:sz w:val="24"/>
              <w:szCs w:val="24"/>
              <w:u w:val="single"/>
            </w:rPr>
          </w:rPrChange>
        </w:rPr>
        <w:t>ext</w:t>
      </w:r>
      <w:r w:rsidRPr="00B5270F">
        <w:rPr>
          <w:rFonts w:ascii="Times New Roman" w:hAnsi="Times New Roman" w:cs="Times New Roman"/>
          <w:color w:val="000000" w:themeColor="text1"/>
          <w:sz w:val="28"/>
          <w:szCs w:val="28"/>
          <w:rPrChange w:id="1771" w:author="N PRASAD" w:date="2016-07-01T12:13:00Z">
            <w:rPr>
              <w:rFonts w:ascii="Consolas" w:hAnsi="Consolas" w:cs="Consolas"/>
              <w:b/>
              <w:bCs/>
              <w:sz w:val="24"/>
              <w:szCs w:val="24"/>
            </w:rPr>
          </w:rPrChange>
        </w:rPr>
        <w:t xml:space="preserve"> folders.</w:t>
      </w:r>
    </w:p>
    <w:p w:rsidR="005539F5" w:rsidRPr="00B5270F" w:rsidDel="0015288C" w:rsidRDefault="00572FDB" w:rsidP="00EF6DD1">
      <w:pPr>
        <w:pStyle w:val="ListParagraph"/>
        <w:numPr>
          <w:ilvl w:val="0"/>
          <w:numId w:val="19"/>
        </w:numPr>
        <w:autoSpaceDE w:val="0"/>
        <w:autoSpaceDN w:val="0"/>
        <w:adjustRightInd w:val="0"/>
        <w:spacing w:line="240" w:lineRule="auto"/>
        <w:rPr>
          <w:del w:id="1772" w:author="NNR Chowdary" w:date="2013-10-27T09:27:00Z"/>
          <w:rFonts w:ascii="Times New Roman" w:hAnsi="Times New Roman" w:cs="Times New Roman"/>
          <w:color w:val="000000" w:themeColor="text1"/>
          <w:sz w:val="28"/>
          <w:szCs w:val="28"/>
          <w:rPrChange w:id="1773" w:author="N PRASAD" w:date="2016-07-01T12:13:00Z">
            <w:rPr>
              <w:del w:id="1774" w:author="NNR Chowdary" w:date="2013-10-27T09:27:00Z"/>
              <w:rFonts w:ascii="Consolas" w:hAnsi="Consolas" w:cs="Consolas"/>
              <w:sz w:val="24"/>
              <w:szCs w:val="24"/>
            </w:rPr>
          </w:rPrChange>
        </w:rPr>
      </w:pPr>
      <w:r w:rsidRPr="00B5270F">
        <w:rPr>
          <w:rFonts w:ascii="Times New Roman" w:hAnsi="Times New Roman" w:cs="Times New Roman"/>
          <w:color w:val="000000" w:themeColor="text1"/>
          <w:sz w:val="28"/>
          <w:szCs w:val="28"/>
          <w:u w:val="single"/>
          <w:rPrChange w:id="1775" w:author="N PRASAD" w:date="2016-07-01T12:13:00Z">
            <w:rPr>
              <w:rFonts w:ascii="Consolas" w:hAnsi="Consolas" w:cs="Consolas"/>
              <w:b/>
              <w:bCs/>
              <w:color w:val="000000"/>
              <w:sz w:val="24"/>
              <w:szCs w:val="24"/>
              <w:u w:val="single"/>
            </w:rPr>
          </w:rPrChange>
        </w:rPr>
        <w:t>Classpath</w:t>
      </w:r>
      <w:r w:rsidRPr="00B5270F">
        <w:rPr>
          <w:rFonts w:ascii="Times New Roman" w:hAnsi="Times New Roman" w:cs="Times New Roman"/>
          <w:color w:val="000000" w:themeColor="text1"/>
          <w:sz w:val="28"/>
          <w:szCs w:val="28"/>
          <w:rPrChange w:id="1776" w:author="N PRASAD" w:date="2016-07-01T12:13:00Z">
            <w:rPr>
              <w:rFonts w:ascii="Consolas" w:hAnsi="Consolas" w:cs="Consolas"/>
              <w:b/>
              <w:bCs/>
              <w:sz w:val="24"/>
              <w:szCs w:val="24"/>
            </w:rPr>
          </w:rPrChange>
        </w:rPr>
        <w:t xml:space="preserve"> loader loads all .class files available in class path.</w:t>
      </w:r>
    </w:p>
    <w:p w:rsidR="00F44767" w:rsidRPr="00B5270F" w:rsidRDefault="00F44767">
      <w:pPr>
        <w:pStyle w:val="ListParagraph"/>
        <w:numPr>
          <w:ilvl w:val="0"/>
          <w:numId w:val="19"/>
        </w:numPr>
        <w:autoSpaceDE w:val="0"/>
        <w:autoSpaceDN w:val="0"/>
        <w:adjustRightInd w:val="0"/>
        <w:spacing w:line="240" w:lineRule="auto"/>
        <w:ind w:firstLine="312"/>
        <w:rPr>
          <w:del w:id="1777" w:author="NNR Chowdary" w:date="2013-10-27T09:27:00Z"/>
          <w:rFonts w:ascii="Times New Roman" w:hAnsi="Times New Roman" w:cs="Times New Roman"/>
          <w:color w:val="000000" w:themeColor="text1"/>
          <w:sz w:val="28"/>
          <w:szCs w:val="28"/>
          <w:rPrChange w:id="1778" w:author="N PRASAD" w:date="2016-07-01T12:13:00Z">
            <w:rPr>
              <w:del w:id="1779" w:author="NNR Chowdary" w:date="2013-10-27T09:27:00Z"/>
            </w:rPr>
          </w:rPrChange>
        </w:rPr>
        <w:pPrChange w:id="1780" w:author="NNR Chowdary" w:date="2013-10-27T09:27:00Z">
          <w:pPr>
            <w:autoSpaceDE w:val="0"/>
            <w:autoSpaceDN w:val="0"/>
            <w:adjustRightInd w:val="0"/>
            <w:spacing w:line="240" w:lineRule="auto"/>
            <w:ind w:firstLine="312"/>
          </w:pPr>
        </w:pPrChange>
      </w:pPr>
    </w:p>
    <w:p w:rsidR="00F44767" w:rsidRPr="00B5270F" w:rsidRDefault="00F44767">
      <w:pPr>
        <w:pStyle w:val="ListParagraph"/>
        <w:numPr>
          <w:ilvl w:val="0"/>
          <w:numId w:val="19"/>
        </w:numPr>
        <w:autoSpaceDE w:val="0"/>
        <w:autoSpaceDN w:val="0"/>
        <w:adjustRightInd w:val="0"/>
        <w:spacing w:line="240" w:lineRule="auto"/>
        <w:rPr>
          <w:rFonts w:ascii="Times New Roman" w:hAnsi="Times New Roman" w:cs="Times New Roman"/>
          <w:color w:val="000000" w:themeColor="text1"/>
          <w:sz w:val="28"/>
          <w:szCs w:val="28"/>
          <w:rPrChange w:id="1781" w:author="N PRASAD" w:date="2016-07-01T12:13:00Z">
            <w:rPr/>
          </w:rPrChange>
        </w:rPr>
        <w:pPrChange w:id="1782" w:author="NNR Chowdary" w:date="2013-10-27T09:27:00Z">
          <w:pPr>
            <w:autoSpaceDE w:val="0"/>
            <w:autoSpaceDN w:val="0"/>
            <w:adjustRightInd w:val="0"/>
            <w:spacing w:line="240" w:lineRule="auto"/>
            <w:ind w:firstLine="312"/>
          </w:pPr>
        </w:pPrChange>
      </w:pPr>
    </w:p>
    <w:p w:rsidR="005539F5" w:rsidRPr="00B5270F" w:rsidRDefault="00572FDB" w:rsidP="00EF6DD1">
      <w:pPr>
        <w:pStyle w:val="ListParagraph"/>
        <w:numPr>
          <w:ilvl w:val="0"/>
          <w:numId w:val="20"/>
        </w:numPr>
        <w:autoSpaceDE w:val="0"/>
        <w:autoSpaceDN w:val="0"/>
        <w:adjustRightInd w:val="0"/>
        <w:spacing w:line="240" w:lineRule="auto"/>
        <w:rPr>
          <w:rFonts w:ascii="Times New Roman" w:hAnsi="Times New Roman" w:cs="Times New Roman"/>
          <w:color w:val="000000" w:themeColor="text1"/>
          <w:sz w:val="28"/>
          <w:szCs w:val="28"/>
          <w:rPrChange w:id="178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84" w:author="N PRASAD" w:date="2016-07-01T12:13:00Z">
            <w:rPr>
              <w:rFonts w:ascii="Consolas" w:hAnsi="Consolas" w:cs="Consolas"/>
              <w:b/>
              <w:bCs/>
              <w:sz w:val="24"/>
              <w:szCs w:val="24"/>
            </w:rPr>
          </w:rPrChange>
        </w:rPr>
        <w:t xml:space="preserve">Bootstrap loader can not see the class related to </w:t>
      </w:r>
      <w:r w:rsidRPr="00B5270F">
        <w:rPr>
          <w:rFonts w:ascii="Times New Roman" w:hAnsi="Times New Roman" w:cs="Times New Roman"/>
          <w:color w:val="000000" w:themeColor="text1"/>
          <w:sz w:val="28"/>
          <w:szCs w:val="28"/>
          <w:u w:val="single"/>
          <w:rPrChange w:id="1785" w:author="N PRASAD" w:date="2016-07-01T12:13:00Z">
            <w:rPr>
              <w:rFonts w:ascii="Consolas" w:hAnsi="Consolas" w:cs="Consolas"/>
              <w:b/>
              <w:bCs/>
              <w:color w:val="000000"/>
              <w:sz w:val="24"/>
              <w:szCs w:val="24"/>
              <w:u w:val="single"/>
            </w:rPr>
          </w:rPrChange>
        </w:rPr>
        <w:t>ext</w:t>
      </w:r>
      <w:r w:rsidRPr="00B5270F">
        <w:rPr>
          <w:rFonts w:ascii="Times New Roman" w:hAnsi="Times New Roman" w:cs="Times New Roman"/>
          <w:color w:val="000000" w:themeColor="text1"/>
          <w:sz w:val="28"/>
          <w:szCs w:val="28"/>
          <w:rPrChange w:id="1786" w:author="N PRASAD" w:date="2016-07-01T12:13:00Z">
            <w:rPr>
              <w:rFonts w:ascii="Consolas" w:hAnsi="Consolas" w:cs="Consolas"/>
              <w:b/>
              <w:bCs/>
              <w:sz w:val="24"/>
              <w:szCs w:val="24"/>
            </w:rPr>
          </w:rPrChange>
        </w:rPr>
        <w:t xml:space="preserve"> and </w:t>
      </w:r>
      <w:r w:rsidRPr="00B5270F">
        <w:rPr>
          <w:rFonts w:ascii="Times New Roman" w:hAnsi="Times New Roman" w:cs="Times New Roman"/>
          <w:color w:val="000000" w:themeColor="text1"/>
          <w:sz w:val="28"/>
          <w:szCs w:val="28"/>
          <w:u w:val="single"/>
          <w:rPrChange w:id="1787" w:author="N PRASAD" w:date="2016-07-01T12:13:00Z">
            <w:rPr>
              <w:rFonts w:ascii="Consolas" w:hAnsi="Consolas" w:cs="Consolas"/>
              <w:b/>
              <w:bCs/>
              <w:color w:val="000000"/>
              <w:sz w:val="24"/>
              <w:szCs w:val="24"/>
              <w:u w:val="single"/>
            </w:rPr>
          </w:rPrChange>
        </w:rPr>
        <w:t>claapath</w:t>
      </w:r>
    </w:p>
    <w:p w:rsidR="005539F5" w:rsidRPr="00B5270F" w:rsidRDefault="00572FDB" w:rsidP="005539F5">
      <w:pPr>
        <w:pStyle w:val="ListParagraph"/>
        <w:autoSpaceDE w:val="0"/>
        <w:autoSpaceDN w:val="0"/>
        <w:adjustRightInd w:val="0"/>
        <w:spacing w:line="240" w:lineRule="auto"/>
        <w:rPr>
          <w:rFonts w:ascii="Times New Roman" w:hAnsi="Times New Roman" w:cs="Times New Roman"/>
          <w:color w:val="000000" w:themeColor="text1"/>
          <w:sz w:val="28"/>
          <w:szCs w:val="28"/>
          <w:rPrChange w:id="178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89" w:author="N PRASAD" w:date="2016-07-01T12:13:00Z">
            <w:rPr>
              <w:rFonts w:ascii="Consolas" w:hAnsi="Consolas" w:cs="Consolas"/>
              <w:b/>
              <w:bCs/>
              <w:sz w:val="24"/>
              <w:szCs w:val="24"/>
            </w:rPr>
          </w:rPrChange>
        </w:rPr>
        <w:t>loaders.</w:t>
      </w:r>
    </w:p>
    <w:p w:rsidR="005539F5" w:rsidRPr="00B5270F" w:rsidRDefault="00572FDB" w:rsidP="00EF6DD1">
      <w:pPr>
        <w:pStyle w:val="ListParagraph"/>
        <w:numPr>
          <w:ilvl w:val="0"/>
          <w:numId w:val="20"/>
        </w:numPr>
        <w:autoSpaceDE w:val="0"/>
        <w:autoSpaceDN w:val="0"/>
        <w:adjustRightInd w:val="0"/>
        <w:spacing w:line="240" w:lineRule="auto"/>
        <w:rPr>
          <w:rFonts w:ascii="Times New Roman" w:hAnsi="Times New Roman" w:cs="Times New Roman"/>
          <w:color w:val="000000" w:themeColor="text1"/>
          <w:sz w:val="28"/>
          <w:szCs w:val="28"/>
          <w:rPrChange w:id="179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791" w:author="N PRASAD" w:date="2016-07-01T12:13:00Z">
            <w:rPr>
              <w:rFonts w:ascii="Consolas" w:hAnsi="Consolas" w:cs="Consolas"/>
              <w:b/>
              <w:bCs/>
              <w:sz w:val="24"/>
              <w:szCs w:val="24"/>
            </w:rPr>
          </w:rPrChange>
        </w:rPr>
        <w:t xml:space="preserve">extension loader can see the classes related to </w:t>
      </w:r>
      <w:r w:rsidRPr="00B5270F">
        <w:rPr>
          <w:rFonts w:ascii="Times New Roman" w:hAnsi="Times New Roman" w:cs="Times New Roman"/>
          <w:color w:val="000000" w:themeColor="text1"/>
          <w:sz w:val="28"/>
          <w:szCs w:val="28"/>
          <w:u w:val="single"/>
          <w:rPrChange w:id="1792" w:author="N PRASAD" w:date="2016-07-01T12:13:00Z">
            <w:rPr>
              <w:rFonts w:ascii="Consolas" w:hAnsi="Consolas" w:cs="Consolas"/>
              <w:b/>
              <w:bCs/>
              <w:color w:val="000000"/>
              <w:sz w:val="24"/>
              <w:szCs w:val="24"/>
              <w:u w:val="single"/>
            </w:rPr>
          </w:rPrChange>
        </w:rPr>
        <w:t>ext</w:t>
      </w:r>
      <w:r w:rsidRPr="00B5270F">
        <w:rPr>
          <w:rFonts w:ascii="Times New Roman" w:hAnsi="Times New Roman" w:cs="Times New Roman"/>
          <w:color w:val="000000" w:themeColor="text1"/>
          <w:sz w:val="28"/>
          <w:szCs w:val="28"/>
          <w:rPrChange w:id="1793" w:author="N PRASAD" w:date="2016-07-01T12:13:00Z">
            <w:rPr>
              <w:rFonts w:ascii="Consolas" w:hAnsi="Consolas" w:cs="Consolas"/>
              <w:b/>
              <w:bCs/>
              <w:sz w:val="24"/>
              <w:szCs w:val="24"/>
            </w:rPr>
          </w:rPrChange>
        </w:rPr>
        <w:t xml:space="preserve"> and bootstrap.</w:t>
      </w:r>
    </w:p>
    <w:p w:rsidR="005539F5" w:rsidRPr="00B5270F" w:rsidRDefault="00572FDB" w:rsidP="00B841DF">
      <w:pPr>
        <w:pStyle w:val="ListParagraph"/>
        <w:numPr>
          <w:ilvl w:val="0"/>
          <w:numId w:val="20"/>
        </w:numPr>
        <w:autoSpaceDE w:val="0"/>
        <w:autoSpaceDN w:val="0"/>
        <w:adjustRightInd w:val="0"/>
        <w:spacing w:line="240" w:lineRule="auto"/>
        <w:rPr>
          <w:rFonts w:ascii="Times New Roman" w:hAnsi="Times New Roman" w:cs="Times New Roman"/>
          <w:color w:val="000000" w:themeColor="text1"/>
          <w:sz w:val="28"/>
          <w:szCs w:val="28"/>
          <w:rPrChange w:id="179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u w:val="single"/>
          <w:rPrChange w:id="1795" w:author="N PRASAD" w:date="2016-07-01T12:13:00Z">
            <w:rPr>
              <w:rFonts w:ascii="Consolas" w:hAnsi="Consolas" w:cs="Consolas"/>
              <w:b/>
              <w:bCs/>
              <w:color w:val="000000"/>
              <w:sz w:val="24"/>
              <w:szCs w:val="24"/>
              <w:u w:val="single"/>
            </w:rPr>
          </w:rPrChange>
        </w:rPr>
        <w:lastRenderedPageBreak/>
        <w:t>classpath</w:t>
      </w:r>
      <w:r w:rsidRPr="00B5270F">
        <w:rPr>
          <w:rFonts w:ascii="Times New Roman" w:hAnsi="Times New Roman" w:cs="Times New Roman"/>
          <w:color w:val="000000" w:themeColor="text1"/>
          <w:sz w:val="28"/>
          <w:szCs w:val="28"/>
          <w:rPrChange w:id="1796" w:author="N PRASAD" w:date="2016-07-01T12:13:00Z">
            <w:rPr>
              <w:rFonts w:ascii="Consolas" w:hAnsi="Consolas" w:cs="Consolas"/>
              <w:b/>
              <w:bCs/>
              <w:sz w:val="24"/>
              <w:szCs w:val="24"/>
            </w:rPr>
          </w:rPrChange>
        </w:rPr>
        <w:t xml:space="preserve"> loader can see the classes related to </w:t>
      </w:r>
      <w:r w:rsidRPr="00B5270F">
        <w:rPr>
          <w:rFonts w:ascii="Times New Roman" w:hAnsi="Times New Roman" w:cs="Times New Roman"/>
          <w:color w:val="000000" w:themeColor="text1"/>
          <w:sz w:val="28"/>
          <w:szCs w:val="28"/>
          <w:u w:val="single"/>
          <w:rPrChange w:id="1797" w:author="N PRASAD" w:date="2016-07-01T12:13:00Z">
            <w:rPr>
              <w:rFonts w:ascii="Consolas" w:hAnsi="Consolas" w:cs="Consolas"/>
              <w:b/>
              <w:bCs/>
              <w:color w:val="000000"/>
              <w:sz w:val="24"/>
              <w:szCs w:val="24"/>
              <w:u w:val="single"/>
            </w:rPr>
          </w:rPrChange>
        </w:rPr>
        <w:t>classpath</w:t>
      </w:r>
      <w:r w:rsidRPr="00B5270F">
        <w:rPr>
          <w:rFonts w:ascii="Times New Roman" w:hAnsi="Times New Roman" w:cs="Times New Roman"/>
          <w:color w:val="000000" w:themeColor="text1"/>
          <w:sz w:val="28"/>
          <w:szCs w:val="28"/>
          <w:rPrChange w:id="1798" w:author="N PRASAD" w:date="2016-07-01T12:13:00Z">
            <w:rPr>
              <w:rFonts w:ascii="Consolas" w:hAnsi="Consolas" w:cs="Consolas"/>
              <w:b/>
              <w:bCs/>
              <w:sz w:val="24"/>
              <w:szCs w:val="24"/>
            </w:rPr>
          </w:rPrChange>
        </w:rPr>
        <w:t>,</w:t>
      </w:r>
      <w:r w:rsidRPr="00B5270F">
        <w:rPr>
          <w:rFonts w:ascii="Times New Roman" w:hAnsi="Times New Roman" w:cs="Times New Roman"/>
          <w:color w:val="000000" w:themeColor="text1"/>
          <w:sz w:val="28"/>
          <w:szCs w:val="28"/>
          <w:u w:val="single"/>
          <w:rPrChange w:id="1799" w:author="N PRASAD" w:date="2016-07-01T12:13:00Z">
            <w:rPr>
              <w:rFonts w:ascii="Consolas" w:hAnsi="Consolas" w:cs="Consolas"/>
              <w:b/>
              <w:bCs/>
              <w:color w:val="000000"/>
              <w:sz w:val="24"/>
              <w:szCs w:val="24"/>
              <w:u w:val="single"/>
            </w:rPr>
          </w:rPrChange>
        </w:rPr>
        <w:t>ext</w:t>
      </w:r>
      <w:r w:rsidRPr="00B5270F">
        <w:rPr>
          <w:rFonts w:ascii="Times New Roman" w:hAnsi="Times New Roman" w:cs="Times New Roman"/>
          <w:color w:val="000000" w:themeColor="text1"/>
          <w:sz w:val="28"/>
          <w:szCs w:val="28"/>
          <w:rPrChange w:id="1800" w:author="N PRASAD" w:date="2016-07-01T12:13:00Z">
            <w:rPr>
              <w:rFonts w:ascii="Consolas" w:hAnsi="Consolas" w:cs="Consolas"/>
              <w:b/>
              <w:bCs/>
              <w:sz w:val="24"/>
              <w:szCs w:val="24"/>
            </w:rPr>
          </w:rPrChange>
        </w:rPr>
        <w:t>,bootstrap loaders.</w:t>
      </w:r>
    </w:p>
    <w:p w:rsidR="005539F5" w:rsidRPr="00B5270F" w:rsidRDefault="005539F5" w:rsidP="005539F5">
      <w:pPr>
        <w:autoSpaceDE w:val="0"/>
        <w:autoSpaceDN w:val="0"/>
        <w:adjustRightInd w:val="0"/>
        <w:spacing w:line="240" w:lineRule="auto"/>
        <w:ind w:firstLine="312"/>
        <w:rPr>
          <w:rFonts w:ascii="Times New Roman" w:hAnsi="Times New Roman" w:cs="Times New Roman"/>
          <w:color w:val="000000" w:themeColor="text1"/>
          <w:sz w:val="28"/>
          <w:szCs w:val="28"/>
          <w:rPrChange w:id="1801" w:author="N PRASAD" w:date="2016-07-01T12:13:00Z">
            <w:rPr>
              <w:rFonts w:ascii="Consolas" w:hAnsi="Consolas" w:cs="Consolas"/>
              <w:sz w:val="24"/>
              <w:szCs w:val="24"/>
            </w:rPr>
          </w:rPrChange>
        </w:rPr>
      </w:pPr>
    </w:p>
    <w:p w:rsidR="005539F5" w:rsidRPr="00B5270F" w:rsidRDefault="00572FDB" w:rsidP="00EF6DD1">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8"/>
          <w:szCs w:val="28"/>
          <w:rPrChange w:id="180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03" w:author="N PRASAD" w:date="2016-07-01T12:13:00Z">
            <w:rPr>
              <w:rFonts w:ascii="Consolas" w:hAnsi="Consolas" w:cs="Consolas"/>
              <w:b/>
              <w:bCs/>
              <w:sz w:val="24"/>
              <w:szCs w:val="24"/>
            </w:rPr>
          </w:rPrChange>
        </w:rPr>
        <w:t xml:space="preserve">Dynamic class loading is possible by using </w:t>
      </w:r>
      <w:r w:rsidRPr="00B5270F">
        <w:rPr>
          <w:rFonts w:ascii="Times New Roman" w:hAnsi="Times New Roman" w:cs="Times New Roman"/>
          <w:b/>
          <w:color w:val="000000" w:themeColor="text1"/>
          <w:sz w:val="28"/>
          <w:szCs w:val="28"/>
          <w:rPrChange w:id="1804" w:author="N PRASAD" w:date="2016-07-01T12:13:00Z">
            <w:rPr>
              <w:rFonts w:ascii="Consolas" w:hAnsi="Consolas" w:cs="Consolas"/>
              <w:b/>
              <w:bCs/>
              <w:sz w:val="24"/>
              <w:szCs w:val="24"/>
            </w:rPr>
          </w:rPrChange>
        </w:rPr>
        <w:t>Class.forname</w:t>
      </w:r>
      <w:r w:rsidRPr="00B5270F">
        <w:rPr>
          <w:rFonts w:ascii="Times New Roman" w:hAnsi="Times New Roman" w:cs="Times New Roman"/>
          <w:color w:val="000000" w:themeColor="text1"/>
          <w:sz w:val="28"/>
          <w:szCs w:val="28"/>
          <w:rPrChange w:id="1805" w:author="N PRASAD" w:date="2016-07-01T12:13:00Z">
            <w:rPr>
              <w:rFonts w:ascii="Consolas" w:hAnsi="Consolas" w:cs="Consolas"/>
              <w:b/>
              <w:bCs/>
              <w:sz w:val="24"/>
              <w:szCs w:val="24"/>
            </w:rPr>
          </w:rPrChange>
        </w:rPr>
        <w:t xml:space="preserve"> method.</w:t>
      </w:r>
    </w:p>
    <w:p w:rsidR="00FF4B2E" w:rsidRPr="00B5270F" w:rsidRDefault="00FF4B2E" w:rsidP="00FF4B2E">
      <w:pPr>
        <w:pStyle w:val="ListParagraph"/>
        <w:autoSpaceDE w:val="0"/>
        <w:autoSpaceDN w:val="0"/>
        <w:adjustRightInd w:val="0"/>
        <w:spacing w:line="240" w:lineRule="auto"/>
        <w:rPr>
          <w:rFonts w:ascii="Times New Roman" w:hAnsi="Times New Roman" w:cs="Times New Roman"/>
          <w:color w:val="000000" w:themeColor="text1"/>
          <w:sz w:val="28"/>
          <w:szCs w:val="28"/>
          <w:rPrChange w:id="1806" w:author="N PRASAD" w:date="2016-07-01T12:13:00Z">
            <w:rPr>
              <w:rFonts w:ascii="Consolas" w:hAnsi="Consolas" w:cs="Consolas"/>
              <w:sz w:val="24"/>
              <w:szCs w:val="24"/>
            </w:rPr>
          </w:rPrChange>
        </w:rPr>
      </w:pPr>
    </w:p>
    <w:p w:rsidR="00FF4B2E" w:rsidRPr="00B5270F" w:rsidRDefault="00FF4B2E" w:rsidP="00FF4B2E">
      <w:pPr>
        <w:pStyle w:val="ListParagraph"/>
        <w:autoSpaceDE w:val="0"/>
        <w:autoSpaceDN w:val="0"/>
        <w:adjustRightInd w:val="0"/>
        <w:spacing w:line="240" w:lineRule="auto"/>
        <w:rPr>
          <w:rFonts w:ascii="Times New Roman" w:hAnsi="Times New Roman" w:cs="Times New Roman"/>
          <w:color w:val="000000" w:themeColor="text1"/>
          <w:sz w:val="28"/>
          <w:szCs w:val="28"/>
          <w:rPrChange w:id="1807" w:author="N PRASAD" w:date="2016-07-01T12:13:00Z">
            <w:rPr>
              <w:rFonts w:ascii="Consolas" w:hAnsi="Consolas" w:cs="Consolas"/>
              <w:sz w:val="24"/>
              <w:szCs w:val="24"/>
            </w:rPr>
          </w:rPrChange>
        </w:rPr>
      </w:pPr>
    </w:p>
    <w:p w:rsidR="00FF4B2E"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0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09" w:author="N PRASAD" w:date="2016-07-01T12:13:00Z">
            <w:rPr>
              <w:rFonts w:ascii="Consolas" w:hAnsi="Consolas" w:cs="Consolas"/>
              <w:b/>
              <w:bCs/>
              <w:sz w:val="24"/>
              <w:szCs w:val="24"/>
            </w:rPr>
          </w:rPrChange>
        </w:rPr>
        <w:t>//Bring .class files into ram.(class loading)</w:t>
      </w:r>
    </w:p>
    <w:p w:rsidR="00FF4B2E"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1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11" w:author="N PRASAD" w:date="2016-07-01T12:13:00Z">
            <w:rPr>
              <w:rFonts w:ascii="Consolas" w:hAnsi="Consolas" w:cs="Consolas"/>
              <w:b/>
              <w:bCs/>
              <w:sz w:val="24"/>
              <w:szCs w:val="24"/>
            </w:rPr>
          </w:rPrChange>
        </w:rPr>
        <w:t>//Bring java s/w into ram.(bootstrap)</w:t>
      </w:r>
    </w:p>
    <w:p w:rsidR="006807FE"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13" w:author="N PRASAD" w:date="2016-07-01T12:13:00Z">
            <w:rPr>
              <w:rFonts w:ascii="Consolas" w:hAnsi="Consolas" w:cs="Consolas"/>
              <w:b/>
              <w:bCs/>
              <w:sz w:val="24"/>
              <w:szCs w:val="24"/>
            </w:rPr>
          </w:rPrChange>
        </w:rPr>
        <w:t>//bootstrap load is load the jvm into ram.</w:t>
      </w:r>
    </w:p>
    <w:p w:rsidR="006807FE"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1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15" w:author="N PRASAD" w:date="2016-07-01T12:13:00Z">
            <w:rPr>
              <w:rFonts w:ascii="Consolas" w:hAnsi="Consolas" w:cs="Consolas"/>
              <w:b/>
              <w:bCs/>
              <w:sz w:val="24"/>
              <w:szCs w:val="24"/>
            </w:rPr>
          </w:rPrChange>
        </w:rPr>
        <w:t>//Bring java related files into ram.</w:t>
      </w:r>
    </w:p>
    <w:p w:rsidR="006807FE"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1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17" w:author="N PRASAD" w:date="2016-07-01T12:13:00Z">
            <w:rPr>
              <w:rFonts w:ascii="Consolas" w:hAnsi="Consolas" w:cs="Consolas"/>
              <w:b/>
              <w:bCs/>
              <w:sz w:val="24"/>
              <w:szCs w:val="24"/>
            </w:rPr>
          </w:rPrChange>
        </w:rPr>
        <w:t>--How can u change peram size?</w:t>
      </w:r>
    </w:p>
    <w:p w:rsidR="006807FE"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1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19" w:author="N PRASAD" w:date="2016-07-01T12:13:00Z">
            <w:rPr>
              <w:rFonts w:ascii="Consolas" w:hAnsi="Consolas" w:cs="Consolas"/>
              <w:b/>
              <w:bCs/>
              <w:sz w:val="24"/>
              <w:szCs w:val="24"/>
            </w:rPr>
          </w:rPrChange>
        </w:rPr>
        <w:t>--Before load apache how much memory require into ram?</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20"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1821" w:author="N PRASAD" w:date="2016-07-01T12:13:00Z">
            <w:rPr>
              <w:rFonts w:ascii="Consolas" w:hAnsi="Consolas" w:cs="Consolas"/>
              <w:b/>
              <w:bCs/>
              <w:sz w:val="24"/>
              <w:szCs w:val="24"/>
            </w:rPr>
          </w:rPrChange>
        </w:rPr>
        <w:t>3 is possible to create object for class before static block ?</w:t>
      </w:r>
    </w:p>
    <w:p w:rsidR="009E621A"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22"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1823" w:author="N PRASAD" w:date="2016-07-01T12:13:00Z">
            <w:rPr>
              <w:rFonts w:ascii="Consolas" w:hAnsi="Consolas" w:cs="Consolas"/>
              <w:b/>
              <w:bCs/>
              <w:sz w:val="24"/>
              <w:szCs w:val="24"/>
            </w:rPr>
          </w:rPrChange>
        </w:rPr>
        <w:t>Ans:</w:t>
      </w:r>
      <w:r w:rsidRPr="00B5270F">
        <w:rPr>
          <w:rFonts w:ascii="Times New Roman" w:hAnsi="Times New Roman" w:cs="Times New Roman"/>
          <w:color w:val="000000" w:themeColor="text1"/>
          <w:sz w:val="28"/>
          <w:szCs w:val="28"/>
          <w:rPrChange w:id="1824" w:author="N PRASAD" w:date="2016-07-01T12:13:00Z">
            <w:rPr>
              <w:rFonts w:ascii="Consolas" w:hAnsi="Consolas" w:cs="Consolas"/>
              <w:b/>
              <w:bCs/>
              <w:sz w:val="24"/>
              <w:szCs w:val="24"/>
            </w:rPr>
          </w:rPrChange>
        </w:rPr>
        <w:t>Static method assign into static property.In that static method we can create object.</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2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26" w:author="N PRASAD" w:date="2016-07-01T12:13:00Z">
            <w:rPr>
              <w:rFonts w:ascii="Consolas" w:hAnsi="Consolas" w:cs="Consolas"/>
              <w:b/>
              <w:bCs/>
              <w:sz w:val="24"/>
              <w:szCs w:val="24"/>
            </w:rPr>
          </w:rPrChange>
        </w:rPr>
        <w:t>Public class TestExecution{</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2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28" w:author="N PRASAD" w:date="2016-07-01T12:13:00Z">
            <w:rPr>
              <w:rFonts w:ascii="Consolas" w:hAnsi="Consolas" w:cs="Consolas"/>
              <w:b/>
              <w:bCs/>
              <w:sz w:val="24"/>
              <w:szCs w:val="24"/>
            </w:rPr>
          </w:rPrChange>
        </w:rPr>
        <w:t>Private static int teststatic=testStatic();</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2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30" w:author="N PRASAD" w:date="2016-07-01T12:13:00Z">
            <w:rPr>
              <w:rFonts w:ascii="Consolas" w:hAnsi="Consolas" w:cs="Consolas"/>
              <w:b/>
              <w:bCs/>
              <w:sz w:val="24"/>
              <w:szCs w:val="24"/>
            </w:rPr>
          </w:rPrChange>
        </w:rPr>
        <w:t xml:space="preserve">    Static{</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3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32" w:author="N PRASAD" w:date="2016-07-01T12:13:00Z">
            <w:rPr>
              <w:rFonts w:ascii="Consolas" w:hAnsi="Consolas" w:cs="Consolas"/>
              <w:b/>
              <w:bCs/>
              <w:sz w:val="24"/>
              <w:szCs w:val="24"/>
            </w:rPr>
          </w:rPrChange>
        </w:rPr>
        <w:t xml:space="preserve">     s.o.p();</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3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34" w:author="N PRASAD" w:date="2016-07-01T12:13:00Z">
            <w:rPr>
              <w:rFonts w:ascii="Consolas" w:hAnsi="Consolas" w:cs="Consolas"/>
              <w:b/>
              <w:bCs/>
              <w:sz w:val="24"/>
              <w:szCs w:val="24"/>
            </w:rPr>
          </w:rPrChange>
        </w:rPr>
        <w:t>}</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3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36" w:author="N PRASAD" w:date="2016-07-01T12:13:00Z">
            <w:rPr>
              <w:rFonts w:ascii="Consolas" w:hAnsi="Consolas" w:cs="Consolas"/>
              <w:b/>
              <w:bCs/>
              <w:sz w:val="24"/>
              <w:szCs w:val="24"/>
            </w:rPr>
          </w:rPrChange>
        </w:rPr>
        <w:t>Public static int testStatic(){</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3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38" w:author="N PRASAD" w:date="2016-07-01T12:13:00Z">
            <w:rPr>
              <w:rFonts w:ascii="Consolas" w:hAnsi="Consolas" w:cs="Consolas"/>
              <w:b/>
              <w:bCs/>
              <w:sz w:val="24"/>
              <w:szCs w:val="24"/>
            </w:rPr>
          </w:rPrChange>
        </w:rPr>
        <w:t>s.o.p();</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3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40" w:author="N PRASAD" w:date="2016-07-01T12:13:00Z">
            <w:rPr>
              <w:rFonts w:ascii="Consolas" w:hAnsi="Consolas" w:cs="Consolas"/>
              <w:b/>
              <w:bCs/>
              <w:sz w:val="24"/>
              <w:szCs w:val="24"/>
            </w:rPr>
          </w:rPrChange>
        </w:rPr>
        <w:t>return 10;</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4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42" w:author="N PRASAD" w:date="2016-07-01T12:13:00Z">
            <w:rPr>
              <w:rFonts w:ascii="Consolas" w:hAnsi="Consolas" w:cs="Consolas"/>
              <w:b/>
              <w:bCs/>
              <w:sz w:val="24"/>
              <w:szCs w:val="24"/>
            </w:rPr>
          </w:rPrChange>
        </w:rPr>
        <w:t>}</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4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44" w:author="N PRASAD" w:date="2016-07-01T12:13:00Z">
            <w:rPr>
              <w:rFonts w:ascii="Consolas" w:hAnsi="Consolas" w:cs="Consolas"/>
              <w:b/>
              <w:bCs/>
              <w:sz w:val="24"/>
              <w:szCs w:val="24"/>
            </w:rPr>
          </w:rPrChange>
        </w:rPr>
        <w:t>Public static void main(){</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4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46" w:author="N PRASAD" w:date="2016-07-01T12:13:00Z">
            <w:rPr>
              <w:rFonts w:ascii="Consolas" w:hAnsi="Consolas" w:cs="Consolas"/>
              <w:b/>
              <w:bCs/>
              <w:sz w:val="24"/>
              <w:szCs w:val="24"/>
            </w:rPr>
          </w:rPrChange>
        </w:rPr>
        <w:t>s.o.p();</w:t>
      </w:r>
    </w:p>
    <w:p w:rsidR="005F5583"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4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48" w:author="N PRASAD" w:date="2016-07-01T12:13:00Z">
            <w:rPr>
              <w:rFonts w:ascii="Consolas" w:hAnsi="Consolas" w:cs="Consolas"/>
              <w:b/>
              <w:bCs/>
              <w:sz w:val="24"/>
              <w:szCs w:val="24"/>
            </w:rPr>
          </w:rPrChange>
        </w:rPr>
        <w:t>}</w:t>
      </w:r>
    </w:p>
    <w:p w:rsidR="005F5583"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849" w:author="N PRASAD" w:date="2016-07-01T12:13:00Z">
            <w:rPr>
              <w:rFonts w:ascii="Consolas" w:hAnsi="Consolas" w:cs="Consolas"/>
              <w:b/>
              <w:sz w:val="24"/>
              <w:szCs w:val="24"/>
            </w:rPr>
          </w:rPrChange>
        </w:rPr>
      </w:pPr>
      <w:r w:rsidRPr="00B5270F">
        <w:rPr>
          <w:rFonts w:ascii="Times New Roman" w:hAnsi="Times New Roman" w:cs="Times New Roman"/>
          <w:color w:val="000000" w:themeColor="text1"/>
          <w:sz w:val="28"/>
          <w:szCs w:val="28"/>
          <w:rPrChange w:id="1850" w:author="N PRASAD" w:date="2016-07-01T12:13:00Z">
            <w:rPr>
              <w:rFonts w:ascii="Consolas" w:hAnsi="Consolas" w:cs="Consolas"/>
              <w:b/>
              <w:bCs/>
              <w:sz w:val="24"/>
              <w:szCs w:val="24"/>
            </w:rPr>
          </w:rPrChange>
        </w:rPr>
        <w:t>}</w:t>
      </w:r>
    </w:p>
    <w:p w:rsidR="009E621A" w:rsidRPr="00B5270F" w:rsidRDefault="009E621A" w:rsidP="005539F5">
      <w:pPr>
        <w:autoSpaceDE w:val="0"/>
        <w:autoSpaceDN w:val="0"/>
        <w:adjustRightInd w:val="0"/>
        <w:spacing w:line="240" w:lineRule="auto"/>
        <w:rPr>
          <w:rFonts w:ascii="Times New Roman" w:hAnsi="Times New Roman" w:cs="Times New Roman"/>
          <w:b/>
          <w:color w:val="000000" w:themeColor="text1"/>
          <w:sz w:val="28"/>
          <w:szCs w:val="28"/>
          <w:rPrChange w:id="1851" w:author="N PRASAD" w:date="2016-07-01T12:13:00Z">
            <w:rPr>
              <w:rFonts w:ascii="Consolas" w:hAnsi="Consolas" w:cs="Consolas"/>
              <w:b/>
              <w:sz w:val="24"/>
              <w:szCs w:val="24"/>
            </w:rPr>
          </w:rPrChange>
        </w:rPr>
      </w:pPr>
    </w:p>
    <w:p w:rsidR="00B866EF"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852"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853" w:author="N PRASAD" w:date="2016-07-01T12:13:00Z">
            <w:rPr>
              <w:rFonts w:ascii="Consolas" w:hAnsi="Consolas" w:cs="Consolas"/>
              <w:b/>
              <w:bCs/>
              <w:sz w:val="24"/>
              <w:szCs w:val="24"/>
            </w:rPr>
          </w:rPrChange>
        </w:rPr>
        <w:t>--</w:t>
      </w:r>
    </w:p>
    <w:p w:rsidR="00B866EF"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854"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855" w:author="N PRASAD" w:date="2016-07-01T12:13:00Z">
            <w:rPr>
              <w:rFonts w:ascii="Consolas" w:hAnsi="Consolas" w:cs="Consolas"/>
              <w:b/>
              <w:bCs/>
              <w:sz w:val="24"/>
              <w:szCs w:val="24"/>
            </w:rPr>
          </w:rPrChange>
        </w:rPr>
        <w:t>{</w:t>
      </w:r>
    </w:p>
    <w:p w:rsidR="00B866EF"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856"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857" w:author="N PRASAD" w:date="2016-07-01T12:13:00Z">
            <w:rPr>
              <w:rFonts w:ascii="Consolas" w:hAnsi="Consolas" w:cs="Consolas"/>
              <w:b/>
              <w:bCs/>
              <w:sz w:val="24"/>
              <w:szCs w:val="24"/>
            </w:rPr>
          </w:rPrChange>
        </w:rPr>
        <w:t>//instance block</w:t>
      </w:r>
    </w:p>
    <w:p w:rsidR="00B866EF" w:rsidRPr="00B5270F" w:rsidRDefault="00572FDB" w:rsidP="005539F5">
      <w:pPr>
        <w:autoSpaceDE w:val="0"/>
        <w:autoSpaceDN w:val="0"/>
        <w:adjustRightInd w:val="0"/>
        <w:spacing w:line="240" w:lineRule="auto"/>
        <w:rPr>
          <w:rFonts w:ascii="Times New Roman" w:hAnsi="Times New Roman" w:cs="Times New Roman"/>
          <w:b/>
          <w:color w:val="000000" w:themeColor="text1"/>
          <w:sz w:val="28"/>
          <w:szCs w:val="28"/>
          <w:rPrChange w:id="1858"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1859" w:author="N PRASAD" w:date="2016-07-01T12:13:00Z">
            <w:rPr>
              <w:rFonts w:ascii="Consolas" w:hAnsi="Consolas" w:cs="Consolas"/>
              <w:b/>
              <w:bCs/>
              <w:sz w:val="24"/>
              <w:szCs w:val="24"/>
            </w:rPr>
          </w:rPrChange>
        </w:rPr>
        <w:t>}</w:t>
      </w:r>
    </w:p>
    <w:p w:rsidR="00874807"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6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61" w:author="N PRASAD" w:date="2016-07-01T12:13:00Z">
            <w:rPr>
              <w:rFonts w:ascii="Consolas" w:hAnsi="Consolas" w:cs="Consolas"/>
              <w:b/>
              <w:bCs/>
              <w:sz w:val="24"/>
              <w:szCs w:val="24"/>
            </w:rPr>
          </w:rPrChange>
        </w:rPr>
        <w:t>Private string abc=getData();</w:t>
      </w:r>
    </w:p>
    <w:p w:rsidR="00874807"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6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63" w:author="N PRASAD" w:date="2016-07-01T12:13:00Z">
            <w:rPr>
              <w:rFonts w:ascii="Consolas" w:hAnsi="Consolas" w:cs="Consolas"/>
              <w:b/>
              <w:bCs/>
              <w:sz w:val="24"/>
              <w:szCs w:val="24"/>
            </w:rPr>
          </w:rPrChange>
        </w:rPr>
        <w:t>Public string getData(){</w:t>
      </w:r>
    </w:p>
    <w:p w:rsidR="00874807"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6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65" w:author="N PRASAD" w:date="2016-07-01T12:13:00Z">
            <w:rPr>
              <w:rFonts w:ascii="Consolas" w:hAnsi="Consolas" w:cs="Consolas"/>
              <w:b/>
              <w:bCs/>
              <w:sz w:val="24"/>
              <w:szCs w:val="24"/>
            </w:rPr>
          </w:rPrChange>
        </w:rPr>
        <w:t>Return “nnr”;</w:t>
      </w:r>
    </w:p>
    <w:p w:rsidR="00874807"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6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67" w:author="N PRASAD" w:date="2016-07-01T12:13:00Z">
            <w:rPr>
              <w:rFonts w:ascii="Consolas" w:hAnsi="Consolas" w:cs="Consolas"/>
              <w:b/>
              <w:bCs/>
              <w:sz w:val="24"/>
              <w:szCs w:val="24"/>
            </w:rPr>
          </w:rPrChange>
        </w:rPr>
        <w:t>}</w:t>
      </w:r>
    </w:p>
    <w:p w:rsidR="00A80EEA" w:rsidRPr="00B5270F" w:rsidRDefault="00A80EEA" w:rsidP="005539F5">
      <w:pPr>
        <w:autoSpaceDE w:val="0"/>
        <w:autoSpaceDN w:val="0"/>
        <w:adjustRightInd w:val="0"/>
        <w:spacing w:line="240" w:lineRule="auto"/>
        <w:rPr>
          <w:rFonts w:ascii="Times New Roman" w:hAnsi="Times New Roman" w:cs="Times New Roman"/>
          <w:color w:val="000000" w:themeColor="text1"/>
          <w:sz w:val="28"/>
          <w:szCs w:val="28"/>
          <w:rPrChange w:id="1868" w:author="N PRASAD" w:date="2016-07-01T12:13:00Z">
            <w:rPr>
              <w:rFonts w:ascii="Consolas" w:hAnsi="Consolas" w:cs="Consolas"/>
              <w:sz w:val="24"/>
              <w:szCs w:val="24"/>
            </w:rPr>
          </w:rPrChange>
        </w:rPr>
      </w:pPr>
    </w:p>
    <w:p w:rsidR="00A80EEA" w:rsidRPr="00B5270F" w:rsidRDefault="00572FDB" w:rsidP="00EF6DD1">
      <w:pPr>
        <w:pStyle w:val="ListParagraph"/>
        <w:numPr>
          <w:ilvl w:val="0"/>
          <w:numId w:val="22"/>
        </w:numPr>
        <w:autoSpaceDE w:val="0"/>
        <w:autoSpaceDN w:val="0"/>
        <w:adjustRightInd w:val="0"/>
        <w:spacing w:line="240" w:lineRule="auto"/>
        <w:rPr>
          <w:rFonts w:ascii="Times New Roman" w:hAnsi="Times New Roman" w:cs="Times New Roman"/>
          <w:color w:val="000000" w:themeColor="text1"/>
          <w:sz w:val="28"/>
          <w:szCs w:val="28"/>
          <w:rPrChange w:id="186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870" w:author="N PRASAD" w:date="2016-07-01T12:13:00Z">
            <w:rPr>
              <w:rFonts w:cstheme="minorHAnsi"/>
              <w:b/>
              <w:bCs/>
              <w:sz w:val="24"/>
              <w:szCs w:val="24"/>
            </w:rPr>
          </w:rPrChange>
        </w:rPr>
        <w:t>Static methods are not going to execute automatically.</w:t>
      </w:r>
    </w:p>
    <w:p w:rsidR="00A80EEA" w:rsidRPr="00B5270F" w:rsidRDefault="00572FDB" w:rsidP="00EF6DD1">
      <w:pPr>
        <w:pStyle w:val="ListParagraph"/>
        <w:numPr>
          <w:ilvl w:val="0"/>
          <w:numId w:val="22"/>
        </w:numPr>
        <w:autoSpaceDE w:val="0"/>
        <w:autoSpaceDN w:val="0"/>
        <w:adjustRightInd w:val="0"/>
        <w:spacing w:line="240" w:lineRule="auto"/>
        <w:rPr>
          <w:rFonts w:ascii="Times New Roman" w:hAnsi="Times New Roman" w:cs="Times New Roman"/>
          <w:color w:val="000000" w:themeColor="text1"/>
          <w:sz w:val="28"/>
          <w:szCs w:val="28"/>
          <w:rPrChange w:id="187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1872" w:author="N PRASAD" w:date="2016-07-01T12:13:00Z">
            <w:rPr>
              <w:rFonts w:cstheme="minorHAnsi"/>
              <w:b/>
              <w:bCs/>
              <w:sz w:val="24"/>
              <w:szCs w:val="24"/>
            </w:rPr>
          </w:rPrChange>
        </w:rPr>
        <w:t>Before static block we can execute static methods where intialize static variables we can call static methods to initialize static variable.</w:t>
      </w:r>
    </w:p>
    <w:p w:rsidR="00FF4B2E" w:rsidRPr="00B5270F" w:rsidRDefault="00FF4B2E" w:rsidP="00FF4B2E">
      <w:pPr>
        <w:pStyle w:val="ListParagraph"/>
        <w:autoSpaceDE w:val="0"/>
        <w:autoSpaceDN w:val="0"/>
        <w:adjustRightInd w:val="0"/>
        <w:spacing w:line="240" w:lineRule="auto"/>
        <w:rPr>
          <w:rFonts w:ascii="Times New Roman" w:hAnsi="Times New Roman" w:cs="Times New Roman"/>
          <w:color w:val="000000" w:themeColor="text1"/>
          <w:sz w:val="28"/>
          <w:szCs w:val="28"/>
          <w:rPrChange w:id="1873" w:author="N PRASAD" w:date="2016-07-01T12:13:00Z">
            <w:rPr>
              <w:rFonts w:cstheme="minorHAnsi"/>
              <w:sz w:val="24"/>
              <w:szCs w:val="24"/>
            </w:rPr>
          </w:rPrChange>
        </w:rPr>
      </w:pPr>
    </w:p>
    <w:p w:rsidR="00F44767" w:rsidRPr="00B5270F" w:rsidRDefault="00572FDB">
      <w:pPr>
        <w:autoSpaceDE w:val="0"/>
        <w:autoSpaceDN w:val="0"/>
        <w:adjustRightInd w:val="0"/>
        <w:spacing w:line="240" w:lineRule="auto"/>
        <w:jc w:val="center"/>
        <w:rPr>
          <w:rFonts w:ascii="Times New Roman" w:hAnsi="Times New Roman" w:cs="Times New Roman"/>
          <w:b/>
          <w:color w:val="000000" w:themeColor="text1"/>
          <w:sz w:val="28"/>
          <w:szCs w:val="28"/>
          <w:u w:val="single"/>
          <w:rPrChange w:id="1874" w:author="N PRASAD" w:date="2016-07-01T12:13:00Z">
            <w:rPr>
              <w:rFonts w:ascii="Consolas" w:hAnsi="Consolas" w:cs="Consolas"/>
              <w:b/>
              <w:sz w:val="24"/>
              <w:szCs w:val="24"/>
            </w:rPr>
          </w:rPrChange>
        </w:rPr>
        <w:pPrChange w:id="1875" w:author="NNR Chowdary" w:date="2013-10-27T09:27:00Z">
          <w:pPr>
            <w:autoSpaceDE w:val="0"/>
            <w:autoSpaceDN w:val="0"/>
            <w:adjustRightInd w:val="0"/>
            <w:spacing w:line="240" w:lineRule="auto"/>
          </w:pPr>
        </w:pPrChange>
      </w:pPr>
      <w:del w:id="1876" w:author="NNR Chowdary" w:date="2013-10-27T09:26:00Z">
        <w:r w:rsidRPr="00B5270F">
          <w:rPr>
            <w:rFonts w:ascii="Times New Roman" w:hAnsi="Times New Roman" w:cs="Times New Roman"/>
            <w:b/>
            <w:color w:val="000000" w:themeColor="text1"/>
            <w:sz w:val="28"/>
            <w:szCs w:val="28"/>
            <w:u w:val="single"/>
            <w:rPrChange w:id="1877" w:author="N PRASAD" w:date="2016-07-01T12:13:00Z">
              <w:rPr>
                <w:rFonts w:ascii="Consolas" w:hAnsi="Consolas" w:cs="Consolas"/>
                <w:b/>
                <w:bCs/>
                <w:sz w:val="24"/>
                <w:szCs w:val="24"/>
              </w:rPr>
            </w:rPrChange>
          </w:rPr>
          <w:delText>4 What are</w:delText>
        </w:r>
      </w:del>
      <w:ins w:id="1878" w:author="NNR Chowdary" w:date="2013-10-27T09:26:00Z">
        <w:r w:rsidRPr="00B5270F">
          <w:rPr>
            <w:rFonts w:ascii="Times New Roman" w:hAnsi="Times New Roman" w:cs="Times New Roman"/>
            <w:b/>
            <w:color w:val="000000" w:themeColor="text1"/>
            <w:sz w:val="28"/>
            <w:szCs w:val="28"/>
            <w:u w:val="single"/>
            <w:rPrChange w:id="1879" w:author="N PRASAD" w:date="2016-07-01T12:13:00Z">
              <w:rPr>
                <w:rFonts w:ascii="Consolas" w:hAnsi="Consolas" w:cs="Consolas"/>
                <w:b/>
                <w:bCs/>
                <w:sz w:val="24"/>
                <w:szCs w:val="24"/>
              </w:rPr>
            </w:rPrChange>
          </w:rPr>
          <w:t>6</w:t>
        </w:r>
      </w:ins>
      <w:r w:rsidRPr="00B5270F">
        <w:rPr>
          <w:rFonts w:ascii="Times New Roman" w:hAnsi="Times New Roman" w:cs="Times New Roman"/>
          <w:b/>
          <w:color w:val="000000" w:themeColor="text1"/>
          <w:sz w:val="28"/>
          <w:szCs w:val="28"/>
          <w:u w:val="single"/>
          <w:rPrChange w:id="1880" w:author="N PRASAD" w:date="2016-07-01T12:13:00Z">
            <w:rPr>
              <w:rFonts w:ascii="Consolas" w:hAnsi="Consolas" w:cs="Consolas"/>
              <w:b/>
              <w:bCs/>
              <w:sz w:val="24"/>
              <w:szCs w:val="24"/>
            </w:rPr>
          </w:rPrChange>
        </w:rPr>
        <w:t xml:space="preserve">1.5 </w:t>
      </w:r>
      <w:ins w:id="1881" w:author="NNR Chowdary" w:date="2013-10-27T09:27:00Z">
        <w:r w:rsidRPr="00B5270F">
          <w:rPr>
            <w:rFonts w:ascii="Times New Roman" w:hAnsi="Times New Roman" w:cs="Times New Roman"/>
            <w:b/>
            <w:color w:val="000000" w:themeColor="text1"/>
            <w:sz w:val="28"/>
            <w:szCs w:val="28"/>
            <w:u w:val="single"/>
            <w:rPrChange w:id="1882" w:author="N PRASAD" w:date="2016-07-01T12:13:00Z">
              <w:rPr>
                <w:rFonts w:ascii="Consolas" w:hAnsi="Consolas" w:cs="Consolas"/>
                <w:b/>
                <w:bCs/>
                <w:sz w:val="32"/>
                <w:szCs w:val="32"/>
                <w:u w:val="single"/>
              </w:rPr>
            </w:rPrChange>
          </w:rPr>
          <w:t>F</w:t>
        </w:r>
      </w:ins>
      <w:del w:id="1883" w:author="NNR Chowdary" w:date="2013-10-27T09:27:00Z">
        <w:r w:rsidRPr="00B5270F">
          <w:rPr>
            <w:rFonts w:ascii="Times New Roman" w:hAnsi="Times New Roman" w:cs="Times New Roman"/>
            <w:b/>
            <w:color w:val="000000" w:themeColor="text1"/>
            <w:sz w:val="28"/>
            <w:szCs w:val="28"/>
            <w:u w:val="single"/>
            <w:rPrChange w:id="1884" w:author="N PRASAD" w:date="2016-07-01T12:13:00Z">
              <w:rPr>
                <w:rFonts w:ascii="Consolas" w:hAnsi="Consolas" w:cs="Consolas"/>
                <w:b/>
                <w:bCs/>
                <w:sz w:val="24"/>
                <w:szCs w:val="24"/>
              </w:rPr>
            </w:rPrChange>
          </w:rPr>
          <w:delText>f</w:delText>
        </w:r>
      </w:del>
      <w:r w:rsidRPr="00B5270F">
        <w:rPr>
          <w:rFonts w:ascii="Times New Roman" w:hAnsi="Times New Roman" w:cs="Times New Roman"/>
          <w:b/>
          <w:color w:val="000000" w:themeColor="text1"/>
          <w:sz w:val="28"/>
          <w:szCs w:val="28"/>
          <w:u w:val="single"/>
          <w:rPrChange w:id="1885" w:author="N PRASAD" w:date="2016-07-01T12:13:00Z">
            <w:rPr>
              <w:rFonts w:ascii="Consolas" w:hAnsi="Consolas" w:cs="Consolas"/>
              <w:b/>
              <w:bCs/>
              <w:sz w:val="24"/>
              <w:szCs w:val="24"/>
            </w:rPr>
          </w:rPrChange>
        </w:rPr>
        <w:t>eatures.</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886"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8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88" w:author="N PRASAD" w:date="2016-07-01T12:13:00Z">
            <w:rPr>
              <w:rFonts w:ascii="Consolas" w:hAnsi="Consolas" w:cs="Consolas"/>
              <w:b/>
              <w:bCs/>
              <w:sz w:val="24"/>
              <w:szCs w:val="24"/>
            </w:rPr>
          </w:rPrChange>
        </w:rPr>
        <w:t xml:space="preserve"> 1. </w:t>
      </w:r>
      <w:r w:rsidRPr="00B5270F">
        <w:rPr>
          <w:rFonts w:ascii="Times New Roman" w:hAnsi="Times New Roman" w:cs="Times New Roman"/>
          <w:color w:val="000000" w:themeColor="text1"/>
          <w:sz w:val="28"/>
          <w:szCs w:val="28"/>
          <w:u w:val="single"/>
          <w:rPrChange w:id="1889" w:author="N PRASAD" w:date="2016-07-01T12:13:00Z">
            <w:rPr>
              <w:rFonts w:ascii="Consolas" w:hAnsi="Consolas" w:cs="Consolas"/>
              <w:b/>
              <w:bCs/>
              <w:color w:val="000000"/>
              <w:sz w:val="24"/>
              <w:szCs w:val="24"/>
              <w:u w:val="single"/>
            </w:rPr>
          </w:rPrChange>
        </w:rPr>
        <w:t>Generics</w:t>
      </w:r>
      <w:r w:rsidRPr="00B5270F">
        <w:rPr>
          <w:rFonts w:ascii="Times New Roman" w:hAnsi="Times New Roman" w:cs="Times New Roman"/>
          <w:color w:val="000000" w:themeColor="text1"/>
          <w:sz w:val="28"/>
          <w:szCs w:val="28"/>
          <w:rPrChange w:id="1890" w:author="N PRASAD" w:date="2016-07-01T12:13:00Z">
            <w:rPr>
              <w:rFonts w:ascii="Consolas" w:hAnsi="Consolas" w:cs="Consolas"/>
              <w:b/>
              <w:bCs/>
              <w:sz w:val="24"/>
              <w:szCs w:val="24"/>
            </w:rPr>
          </w:rPrChange>
        </w:rPr>
        <w:t>.//it  is type safety.when we working with multiple objects we can see error.thats why we will use generic.</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9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92" w:author="N PRASAD" w:date="2016-07-01T12:13:00Z">
            <w:rPr>
              <w:rFonts w:ascii="Consolas" w:hAnsi="Consolas" w:cs="Consolas"/>
              <w:b/>
              <w:bCs/>
              <w:sz w:val="24"/>
              <w:szCs w:val="24"/>
            </w:rPr>
          </w:rPrChange>
        </w:rPr>
        <w:t xml:space="preserve"> 2. static imports</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9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94" w:author="N PRASAD" w:date="2016-07-01T12:13:00Z">
            <w:rPr>
              <w:rFonts w:ascii="Consolas" w:hAnsi="Consolas" w:cs="Consolas"/>
              <w:b/>
              <w:bCs/>
              <w:sz w:val="24"/>
              <w:szCs w:val="24"/>
            </w:rPr>
          </w:rPrChange>
        </w:rPr>
        <w:t xml:space="preserve"> 3. </w:t>
      </w:r>
      <w:r w:rsidRPr="00B5270F">
        <w:rPr>
          <w:rFonts w:ascii="Times New Roman" w:hAnsi="Times New Roman" w:cs="Times New Roman"/>
          <w:color w:val="000000" w:themeColor="text1"/>
          <w:sz w:val="28"/>
          <w:szCs w:val="28"/>
          <w:u w:val="single"/>
          <w:rPrChange w:id="1895" w:author="N PRASAD" w:date="2016-07-01T12:13:00Z">
            <w:rPr>
              <w:rFonts w:ascii="Consolas" w:hAnsi="Consolas" w:cs="Consolas"/>
              <w:b/>
              <w:bCs/>
              <w:color w:val="000000"/>
              <w:sz w:val="24"/>
              <w:szCs w:val="24"/>
              <w:u w:val="single"/>
            </w:rPr>
          </w:rPrChange>
        </w:rPr>
        <w:t>varargs</w:t>
      </w:r>
      <w:r w:rsidRPr="00B5270F">
        <w:rPr>
          <w:rFonts w:ascii="Times New Roman" w:hAnsi="Times New Roman" w:cs="Times New Roman"/>
          <w:color w:val="000000" w:themeColor="text1"/>
          <w:sz w:val="28"/>
          <w:szCs w:val="28"/>
          <w:rPrChange w:id="1896" w:author="N PRASAD" w:date="2016-07-01T12:13:00Z">
            <w:rPr>
              <w:rFonts w:ascii="Consolas" w:hAnsi="Consolas" w:cs="Consolas"/>
              <w:b/>
              <w:bCs/>
              <w:sz w:val="24"/>
              <w:szCs w:val="24"/>
            </w:rPr>
          </w:rPrChange>
        </w:rPr>
        <w:t xml:space="preserve">[] </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89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898" w:author="N PRASAD" w:date="2016-07-01T12:13:00Z">
            <w:rPr>
              <w:rFonts w:ascii="Consolas" w:hAnsi="Consolas" w:cs="Consolas"/>
              <w:b/>
              <w:bCs/>
              <w:sz w:val="24"/>
              <w:szCs w:val="24"/>
            </w:rPr>
          </w:rPrChange>
        </w:rPr>
        <w:t xml:space="preserve"> 4. </w:t>
      </w:r>
      <w:r w:rsidRPr="00B5270F">
        <w:rPr>
          <w:rFonts w:ascii="Times New Roman" w:hAnsi="Times New Roman" w:cs="Times New Roman"/>
          <w:color w:val="000000" w:themeColor="text1"/>
          <w:sz w:val="28"/>
          <w:szCs w:val="28"/>
          <w:u w:val="single"/>
          <w:rPrChange w:id="1899" w:author="N PRASAD" w:date="2016-07-01T12:13:00Z">
            <w:rPr>
              <w:rFonts w:ascii="Consolas" w:hAnsi="Consolas" w:cs="Consolas"/>
              <w:b/>
              <w:bCs/>
              <w:color w:val="000000"/>
              <w:sz w:val="24"/>
              <w:szCs w:val="24"/>
              <w:u w:val="single"/>
            </w:rPr>
          </w:rPrChange>
        </w:rPr>
        <w:t>Enums  //</w:t>
      </w:r>
      <w:r w:rsidRPr="00B5270F">
        <w:rPr>
          <w:rFonts w:ascii="Times New Roman" w:hAnsi="Times New Roman" w:cs="Times New Roman"/>
          <w:color w:val="000000" w:themeColor="text1"/>
          <w:sz w:val="28"/>
          <w:szCs w:val="28"/>
          <w:rPrChange w:id="1900" w:author="N PRASAD" w:date="2016-07-01T12:13:00Z">
            <w:rPr>
              <w:rFonts w:ascii="Consolas" w:hAnsi="Consolas" w:cs="Consolas"/>
              <w:b/>
              <w:bCs/>
              <w:color w:val="000000"/>
              <w:sz w:val="24"/>
              <w:szCs w:val="24"/>
            </w:rPr>
          </w:rPrChange>
        </w:rPr>
        <w:t>we can make constants better way by using enum</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0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02" w:author="N PRASAD" w:date="2016-07-01T12:13:00Z">
            <w:rPr>
              <w:rFonts w:ascii="Consolas" w:hAnsi="Consolas" w:cs="Consolas"/>
              <w:b/>
              <w:bCs/>
              <w:sz w:val="24"/>
              <w:szCs w:val="24"/>
            </w:rPr>
          </w:rPrChange>
        </w:rPr>
        <w:t xml:space="preserve"> 5. annotations.</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0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04" w:author="N PRASAD" w:date="2016-07-01T12:13:00Z">
            <w:rPr>
              <w:rFonts w:ascii="Consolas" w:hAnsi="Consolas" w:cs="Consolas"/>
              <w:b/>
              <w:bCs/>
              <w:sz w:val="24"/>
              <w:szCs w:val="24"/>
            </w:rPr>
          </w:rPrChange>
        </w:rPr>
        <w:t xml:space="preserve"> 6. Enhanced for loop.</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0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06" w:author="N PRASAD" w:date="2016-07-01T12:13:00Z">
            <w:rPr>
              <w:rFonts w:ascii="Consolas" w:hAnsi="Consolas" w:cs="Consolas"/>
              <w:b/>
              <w:bCs/>
              <w:sz w:val="24"/>
              <w:szCs w:val="24"/>
            </w:rPr>
          </w:rPrChange>
        </w:rPr>
        <w:t xml:space="preserve"> 7. Auto boxing.</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0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08" w:author="N PRASAD" w:date="2016-07-01T12:13:00Z">
            <w:rPr>
              <w:rFonts w:ascii="Consolas" w:hAnsi="Consolas" w:cs="Consolas"/>
              <w:b/>
              <w:bCs/>
              <w:sz w:val="24"/>
              <w:szCs w:val="24"/>
            </w:rPr>
          </w:rPrChange>
        </w:rPr>
        <w:t xml:space="preserve"> 8. </w:t>
      </w:r>
      <w:r w:rsidRPr="00B5270F">
        <w:rPr>
          <w:rFonts w:ascii="Times New Roman" w:hAnsi="Times New Roman" w:cs="Times New Roman"/>
          <w:color w:val="000000" w:themeColor="text1"/>
          <w:sz w:val="28"/>
          <w:szCs w:val="28"/>
          <w:u w:val="single"/>
          <w:rPrChange w:id="1909" w:author="N PRASAD" w:date="2016-07-01T12:13:00Z">
            <w:rPr>
              <w:rFonts w:ascii="Consolas" w:hAnsi="Consolas" w:cs="Consolas"/>
              <w:b/>
              <w:bCs/>
              <w:color w:val="000000"/>
              <w:sz w:val="24"/>
              <w:szCs w:val="24"/>
              <w:u w:val="single"/>
            </w:rPr>
          </w:rPrChange>
        </w:rPr>
        <w:t>concurent</w:t>
      </w:r>
      <w:r w:rsidRPr="00B5270F">
        <w:rPr>
          <w:rFonts w:ascii="Times New Roman" w:hAnsi="Times New Roman" w:cs="Times New Roman"/>
          <w:color w:val="000000" w:themeColor="text1"/>
          <w:sz w:val="28"/>
          <w:szCs w:val="28"/>
          <w:rPrChange w:id="1910" w:author="N PRASAD" w:date="2016-07-01T12:13:00Z">
            <w:rPr>
              <w:rFonts w:ascii="Consolas" w:hAnsi="Consolas" w:cs="Consolas"/>
              <w:b/>
              <w:bCs/>
              <w:sz w:val="24"/>
              <w:szCs w:val="24"/>
            </w:rPr>
          </w:rPrChange>
        </w:rPr>
        <w:t xml:space="preserve"> programming.</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911"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13" w:author="N PRASAD" w:date="2016-07-01T12:13:00Z">
            <w:rPr>
              <w:rFonts w:ascii="Consolas" w:hAnsi="Consolas" w:cs="Consolas"/>
              <w:b/>
              <w:bCs/>
              <w:sz w:val="24"/>
              <w:szCs w:val="24"/>
            </w:rPr>
          </w:rPrChange>
        </w:rPr>
        <w:t xml:space="preserve"> // With out main method print value.</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1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15" w:author="N PRASAD" w:date="2016-07-01T12:13:00Z">
            <w:rPr>
              <w:rFonts w:ascii="Consolas" w:hAnsi="Consolas" w:cs="Consolas"/>
              <w:b/>
              <w:bCs/>
              <w:sz w:val="24"/>
              <w:szCs w:val="24"/>
            </w:rPr>
          </w:rPrChange>
        </w:rPr>
        <w:t xml:space="preserve"> // Execution flow missed point</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1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17" w:author="N PRASAD" w:date="2016-07-01T12:13:00Z">
            <w:rPr>
              <w:rFonts w:ascii="Consolas" w:hAnsi="Consolas" w:cs="Consolas"/>
              <w:b/>
              <w:bCs/>
              <w:sz w:val="24"/>
              <w:szCs w:val="24"/>
            </w:rPr>
          </w:rPrChange>
        </w:rPr>
        <w:t xml:space="preserve"> // Notes for annotations.</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1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19" w:author="N PRASAD" w:date="2016-07-01T12:13:00Z">
            <w:rPr>
              <w:rFonts w:ascii="Consolas" w:hAnsi="Consolas" w:cs="Consolas"/>
              <w:b/>
              <w:bCs/>
              <w:sz w:val="24"/>
              <w:szCs w:val="24"/>
            </w:rPr>
          </w:rPrChange>
        </w:rPr>
        <w:t xml:space="preserve"> // Queue example program.</w:t>
      </w: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2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21" w:author="N PRASAD" w:date="2016-07-01T12:13:00Z">
            <w:rPr>
              <w:rFonts w:ascii="Consolas" w:hAnsi="Consolas" w:cs="Consolas"/>
              <w:b/>
              <w:bCs/>
              <w:sz w:val="24"/>
              <w:szCs w:val="24"/>
            </w:rPr>
          </w:rPrChange>
        </w:rPr>
        <w:t xml:space="preserve"> // Real time questions.</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922" w:author="N PRASAD" w:date="2016-07-01T12:13:00Z">
            <w:rPr>
              <w:rFonts w:ascii="Consolas" w:hAnsi="Consolas" w:cs="Consolas"/>
              <w:sz w:val="24"/>
              <w:szCs w:val="24"/>
            </w:rPr>
          </w:rPrChange>
        </w:rPr>
      </w:pP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923"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24"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1925" w:author="N PRASAD" w:date="2016-07-01T12:13:00Z">
            <w:rPr>
              <w:rFonts w:ascii="Consolas" w:hAnsi="Consolas" w:cs="Consolas"/>
              <w:b/>
              <w:bCs/>
              <w:sz w:val="24"/>
              <w:szCs w:val="24"/>
            </w:rPr>
          </w:rPrChange>
        </w:rPr>
        <w:t>Note</w:t>
      </w:r>
      <w:r w:rsidRPr="00B5270F">
        <w:rPr>
          <w:rFonts w:ascii="Times New Roman" w:hAnsi="Times New Roman" w:cs="Times New Roman"/>
          <w:color w:val="000000" w:themeColor="text1"/>
          <w:sz w:val="28"/>
          <w:szCs w:val="28"/>
          <w:rPrChange w:id="1926" w:author="N PRASAD" w:date="2016-07-01T12:13:00Z">
            <w:rPr>
              <w:rFonts w:ascii="Consolas" w:hAnsi="Consolas" w:cs="Consolas"/>
              <w:b/>
              <w:bCs/>
              <w:sz w:val="24"/>
              <w:szCs w:val="24"/>
            </w:rPr>
          </w:rPrChange>
        </w:rPr>
        <w:t xml:space="preserve"> :: In class static property and static block executed which ever appears first.</w:t>
      </w:r>
    </w:p>
    <w:p w:rsidR="005539F5" w:rsidRPr="00B5270F" w:rsidRDefault="005539F5" w:rsidP="005539F5">
      <w:pPr>
        <w:autoSpaceDE w:val="0"/>
        <w:autoSpaceDN w:val="0"/>
        <w:adjustRightInd w:val="0"/>
        <w:spacing w:line="240" w:lineRule="auto"/>
        <w:rPr>
          <w:rFonts w:ascii="Times New Roman" w:hAnsi="Times New Roman" w:cs="Times New Roman"/>
          <w:color w:val="000000" w:themeColor="text1"/>
          <w:sz w:val="28"/>
          <w:szCs w:val="28"/>
          <w:rPrChange w:id="1927" w:author="N PRASAD" w:date="2016-07-01T12:13:00Z">
            <w:rPr>
              <w:rFonts w:ascii="Consolas" w:hAnsi="Consolas" w:cs="Consolas"/>
              <w:sz w:val="24"/>
              <w:szCs w:val="24"/>
            </w:rPr>
          </w:rPrChange>
        </w:rPr>
      </w:pPr>
    </w:p>
    <w:p w:rsidR="005539F5" w:rsidRPr="00B5270F" w:rsidRDefault="00572FDB" w:rsidP="005539F5">
      <w:pPr>
        <w:autoSpaceDE w:val="0"/>
        <w:autoSpaceDN w:val="0"/>
        <w:adjustRightInd w:val="0"/>
        <w:spacing w:line="240" w:lineRule="auto"/>
        <w:rPr>
          <w:rFonts w:ascii="Times New Roman" w:hAnsi="Times New Roman" w:cs="Times New Roman"/>
          <w:color w:val="000000" w:themeColor="text1"/>
          <w:sz w:val="28"/>
          <w:szCs w:val="28"/>
          <w:rPrChange w:id="192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29" w:author="N PRASAD" w:date="2016-07-01T12:13:00Z">
            <w:rPr>
              <w:rFonts w:ascii="Consolas" w:hAnsi="Consolas" w:cs="Consolas"/>
              <w:b/>
              <w:bCs/>
              <w:sz w:val="24"/>
              <w:szCs w:val="24"/>
            </w:rPr>
          </w:rPrChange>
        </w:rPr>
        <w:t xml:space="preserve"> In </w:t>
      </w:r>
      <w:r w:rsidRPr="00B5270F">
        <w:rPr>
          <w:rFonts w:ascii="Times New Roman" w:hAnsi="Times New Roman" w:cs="Times New Roman"/>
          <w:color w:val="000000" w:themeColor="text1"/>
          <w:sz w:val="28"/>
          <w:szCs w:val="28"/>
          <w:u w:val="single"/>
          <w:rPrChange w:id="1930" w:author="N PRASAD" w:date="2016-07-01T12:13:00Z">
            <w:rPr>
              <w:rFonts w:ascii="Consolas" w:hAnsi="Consolas" w:cs="Consolas"/>
              <w:b/>
              <w:bCs/>
              <w:color w:val="000000"/>
              <w:sz w:val="24"/>
              <w:szCs w:val="24"/>
              <w:u w:val="single"/>
            </w:rPr>
          </w:rPrChange>
        </w:rPr>
        <w:t>instatce</w:t>
      </w:r>
      <w:r w:rsidRPr="00B5270F">
        <w:rPr>
          <w:rFonts w:ascii="Times New Roman" w:hAnsi="Times New Roman" w:cs="Times New Roman"/>
          <w:color w:val="000000" w:themeColor="text1"/>
          <w:sz w:val="28"/>
          <w:szCs w:val="28"/>
          <w:rPrChange w:id="1931" w:author="N PRASAD" w:date="2016-07-01T12:13:00Z">
            <w:rPr>
              <w:rFonts w:ascii="Consolas" w:hAnsi="Consolas" w:cs="Consolas"/>
              <w:b/>
              <w:bCs/>
              <w:sz w:val="24"/>
              <w:szCs w:val="24"/>
            </w:rPr>
          </w:rPrChange>
        </w:rPr>
        <w:t xml:space="preserve"> members also executed first which ever appears first.</w:t>
      </w:r>
    </w:p>
    <w:p w:rsidR="005539F5" w:rsidRPr="00B5270F" w:rsidRDefault="00572FDB" w:rsidP="005539F5">
      <w:pPr>
        <w:rPr>
          <w:rFonts w:ascii="Times New Roman" w:hAnsi="Times New Roman" w:cs="Times New Roman"/>
          <w:color w:val="000000" w:themeColor="text1"/>
          <w:sz w:val="28"/>
          <w:szCs w:val="28"/>
          <w:rPrChange w:id="193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1933" w:author="N PRASAD" w:date="2016-07-01T12:13:00Z">
            <w:rPr>
              <w:rFonts w:ascii="Consolas" w:hAnsi="Consolas" w:cs="Consolas"/>
              <w:b/>
              <w:bCs/>
              <w:sz w:val="24"/>
              <w:szCs w:val="24"/>
            </w:rPr>
          </w:rPrChange>
        </w:rPr>
        <w:t xml:space="preserve"> (not including constructor)</w:t>
      </w:r>
    </w:p>
    <w:p w:rsidR="00F44767" w:rsidRPr="00B5270F" w:rsidRDefault="00572FDB">
      <w:pPr>
        <w:jc w:val="center"/>
        <w:rPr>
          <w:rFonts w:ascii="Times New Roman" w:hAnsi="Times New Roman" w:cs="Times New Roman"/>
          <w:b/>
          <w:color w:val="000000" w:themeColor="text1"/>
          <w:sz w:val="28"/>
          <w:szCs w:val="28"/>
          <w:u w:val="single"/>
          <w:rPrChange w:id="1934" w:author="N PRASAD" w:date="2016-07-01T12:13:00Z">
            <w:rPr>
              <w:rFonts w:cstheme="minorHAnsi"/>
              <w:b/>
              <w:sz w:val="28"/>
              <w:szCs w:val="28"/>
              <w:u w:val="single"/>
            </w:rPr>
          </w:rPrChange>
        </w:rPr>
        <w:pPrChange w:id="1935" w:author="NNR Chowdary" w:date="2013-10-27T09:27:00Z">
          <w:pPr/>
        </w:pPrChange>
      </w:pPr>
      <w:ins w:id="1936" w:author="NNR Chowdary" w:date="2013-10-27T09:27:00Z">
        <w:r w:rsidRPr="00B5270F">
          <w:rPr>
            <w:rFonts w:ascii="Times New Roman" w:hAnsi="Times New Roman" w:cs="Times New Roman"/>
            <w:b/>
            <w:color w:val="000000" w:themeColor="text1"/>
            <w:sz w:val="28"/>
            <w:szCs w:val="28"/>
            <w:u w:val="single"/>
            <w:rPrChange w:id="1937" w:author="N PRASAD" w:date="2016-07-01T12:13:00Z">
              <w:rPr>
                <w:rFonts w:cstheme="minorHAnsi"/>
                <w:b/>
                <w:bCs/>
                <w:sz w:val="28"/>
                <w:szCs w:val="28"/>
                <w:u w:val="single"/>
              </w:rPr>
            </w:rPrChange>
          </w:rPr>
          <w:t>7.</w:t>
        </w:r>
      </w:ins>
      <w:r w:rsidRPr="00B5270F">
        <w:rPr>
          <w:rFonts w:ascii="Times New Roman" w:hAnsi="Times New Roman" w:cs="Times New Roman"/>
          <w:b/>
          <w:color w:val="000000" w:themeColor="text1"/>
          <w:sz w:val="28"/>
          <w:szCs w:val="28"/>
          <w:u w:val="single"/>
          <w:rPrChange w:id="1938" w:author="N PRASAD" w:date="2016-07-01T12:13:00Z">
            <w:rPr>
              <w:rFonts w:cstheme="minorHAnsi"/>
              <w:b/>
              <w:bCs/>
              <w:sz w:val="28"/>
              <w:szCs w:val="28"/>
              <w:u w:val="single"/>
            </w:rPr>
          </w:rPrChange>
        </w:rPr>
        <w:t>Annotations:</w:t>
      </w:r>
    </w:p>
    <w:p w:rsidR="00AA0782" w:rsidRPr="00B5270F" w:rsidRDefault="00572FDB" w:rsidP="00CE7A75">
      <w:pPr>
        <w:autoSpaceDE w:val="0"/>
        <w:autoSpaceDN w:val="0"/>
        <w:adjustRightInd w:val="0"/>
        <w:spacing w:after="240" w:line="240" w:lineRule="auto"/>
        <w:rPr>
          <w:rFonts w:ascii="Times New Roman" w:hAnsi="Times New Roman" w:cs="Times New Roman"/>
          <w:b/>
          <w:i/>
          <w:color w:val="000000" w:themeColor="text1"/>
          <w:sz w:val="28"/>
          <w:szCs w:val="28"/>
          <w:rPrChange w:id="1939" w:author="N PRASAD" w:date="2016-07-01T12:13:00Z">
            <w:rPr>
              <w:rFonts w:cstheme="minorHAnsi"/>
              <w:b/>
              <w:i/>
              <w:sz w:val="28"/>
              <w:szCs w:val="28"/>
            </w:rPr>
          </w:rPrChange>
        </w:rPr>
      </w:pPr>
      <w:r w:rsidRPr="00B5270F">
        <w:rPr>
          <w:rFonts w:ascii="Times New Roman" w:hAnsi="Times New Roman" w:cs="Times New Roman"/>
          <w:b/>
          <w:i/>
          <w:color w:val="000000" w:themeColor="text1"/>
          <w:sz w:val="28"/>
          <w:szCs w:val="28"/>
          <w:rPrChange w:id="1940" w:author="N PRASAD" w:date="2016-07-01T12:13:00Z">
            <w:rPr>
              <w:rFonts w:cstheme="minorHAnsi"/>
              <w:b/>
              <w:bCs/>
              <w:i/>
              <w:sz w:val="28"/>
              <w:szCs w:val="28"/>
            </w:rPr>
          </w:rPrChange>
        </w:rPr>
        <w:t xml:space="preserve">  Steps to create Annotation classes::</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41"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42" w:author="N PRASAD" w:date="2016-07-01T12:13:00Z">
            <w:rPr>
              <w:rFonts w:cstheme="minorHAnsi"/>
              <w:b/>
              <w:bCs/>
              <w:sz w:val="28"/>
              <w:szCs w:val="28"/>
            </w:rPr>
          </w:rPrChange>
        </w:rPr>
        <w:t xml:space="preserve">  1. Creating annotation::</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43"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44" w:author="N PRASAD" w:date="2016-07-01T12:13:00Z">
            <w:rPr>
              <w:rFonts w:cstheme="minorHAnsi"/>
              <w:b/>
              <w:bCs/>
              <w:sz w:val="28"/>
              <w:szCs w:val="28"/>
            </w:rPr>
          </w:rPrChange>
        </w:rPr>
        <w:t xml:space="preserve">     a. Public @interface TestAnnotation [Name of the annotation ]</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45"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46" w:author="N PRASAD" w:date="2016-07-01T12:13:00Z">
            <w:rPr>
              <w:rFonts w:cstheme="minorHAnsi"/>
              <w:b/>
              <w:bCs/>
              <w:sz w:val="28"/>
              <w:szCs w:val="28"/>
            </w:rPr>
          </w:rPrChange>
        </w:rPr>
        <w:t xml:space="preserve">     b. use Target annotation.</w:t>
      </w:r>
    </w:p>
    <w:p w:rsidR="00AA0782" w:rsidRPr="00B5270F" w:rsidRDefault="00572FDB" w:rsidP="00CE7A75">
      <w:pPr>
        <w:autoSpaceDE w:val="0"/>
        <w:autoSpaceDN w:val="0"/>
        <w:adjustRightInd w:val="0"/>
        <w:spacing w:after="240" w:line="240" w:lineRule="auto"/>
        <w:rPr>
          <w:rFonts w:ascii="Times New Roman" w:hAnsi="Times New Roman" w:cs="Times New Roman"/>
          <w:color w:val="000000" w:themeColor="text1"/>
          <w:sz w:val="28"/>
          <w:szCs w:val="28"/>
          <w:rPrChange w:id="1947"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48" w:author="N PRASAD" w:date="2016-07-01T12:13:00Z">
            <w:rPr>
              <w:rFonts w:cstheme="minorHAnsi"/>
              <w:b/>
              <w:bCs/>
              <w:sz w:val="28"/>
              <w:szCs w:val="28"/>
            </w:rPr>
          </w:rPrChange>
        </w:rPr>
        <w:t xml:space="preserve">     c. use Retention policy.  </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49"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50" w:author="N PRASAD" w:date="2016-07-01T12:13:00Z">
            <w:rPr>
              <w:rFonts w:cstheme="minorHAnsi"/>
              <w:b/>
              <w:bCs/>
              <w:sz w:val="28"/>
              <w:szCs w:val="28"/>
            </w:rPr>
          </w:rPrChange>
        </w:rPr>
        <w:t xml:space="preserve">  2. Using </w:t>
      </w:r>
      <w:r w:rsidRPr="00B5270F">
        <w:rPr>
          <w:rFonts w:ascii="Times New Roman" w:hAnsi="Times New Roman" w:cs="Times New Roman"/>
          <w:color w:val="000000" w:themeColor="text1"/>
          <w:sz w:val="28"/>
          <w:szCs w:val="28"/>
          <w:u w:val="single"/>
          <w:rPrChange w:id="1951" w:author="N PRASAD" w:date="2016-07-01T12:13:00Z">
            <w:rPr>
              <w:rFonts w:cstheme="minorHAnsi"/>
              <w:b/>
              <w:bCs/>
              <w:color w:val="000000"/>
              <w:sz w:val="28"/>
              <w:szCs w:val="28"/>
              <w:u w:val="single"/>
            </w:rPr>
          </w:rPrChange>
        </w:rPr>
        <w:t>annoations</w:t>
      </w:r>
      <w:r w:rsidRPr="00B5270F">
        <w:rPr>
          <w:rFonts w:ascii="Times New Roman" w:hAnsi="Times New Roman" w:cs="Times New Roman"/>
          <w:color w:val="000000" w:themeColor="text1"/>
          <w:sz w:val="28"/>
          <w:szCs w:val="28"/>
          <w:rPrChange w:id="1952" w:author="N PRASAD" w:date="2016-07-01T12:13:00Z">
            <w:rPr>
              <w:rFonts w:cstheme="minorHAnsi"/>
              <w:b/>
              <w:bCs/>
              <w:sz w:val="28"/>
              <w:szCs w:val="28"/>
            </w:rPr>
          </w:rPrChange>
        </w:rPr>
        <w:t>::</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53"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54" w:author="N PRASAD" w:date="2016-07-01T12:13:00Z">
            <w:rPr>
              <w:rFonts w:cstheme="minorHAnsi"/>
              <w:b/>
              <w:bCs/>
              <w:sz w:val="28"/>
              <w:szCs w:val="28"/>
            </w:rPr>
          </w:rPrChange>
        </w:rPr>
        <w:t xml:space="preserve">     @TsestAnnotation in other classes .we can apply</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55"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56" w:author="N PRASAD" w:date="2016-07-01T12:13:00Z">
            <w:rPr>
              <w:rFonts w:cstheme="minorHAnsi"/>
              <w:b/>
              <w:bCs/>
              <w:sz w:val="28"/>
              <w:szCs w:val="28"/>
            </w:rPr>
          </w:rPrChange>
        </w:rPr>
        <w:t xml:space="preserve">     this annotation to properties,methods,classes,constructors,</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57"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58" w:author="N PRASAD" w:date="2016-07-01T12:13:00Z">
            <w:rPr>
              <w:rFonts w:cstheme="minorHAnsi"/>
              <w:b/>
              <w:bCs/>
              <w:sz w:val="28"/>
              <w:szCs w:val="28"/>
            </w:rPr>
          </w:rPrChange>
        </w:rPr>
        <w:t xml:space="preserve">     parameters  depends upon the Target we provide at the time of </w:t>
      </w:r>
      <w:r w:rsidRPr="00B5270F">
        <w:rPr>
          <w:rFonts w:ascii="Times New Roman" w:hAnsi="Times New Roman" w:cs="Times New Roman"/>
          <w:color w:val="000000" w:themeColor="text1"/>
          <w:sz w:val="28"/>
          <w:szCs w:val="28"/>
          <w:u w:val="single"/>
          <w:rPrChange w:id="1959" w:author="N PRASAD" w:date="2016-07-01T12:13:00Z">
            <w:rPr>
              <w:rFonts w:cstheme="minorHAnsi"/>
              <w:b/>
              <w:bCs/>
              <w:color w:val="000000"/>
              <w:sz w:val="28"/>
              <w:szCs w:val="28"/>
              <w:u w:val="single"/>
            </w:rPr>
          </w:rPrChange>
        </w:rPr>
        <w:t>anno</w:t>
      </w:r>
      <w:ins w:id="1960" w:author="NNR Chowdary" w:date="2013-10-20T05:12:00Z">
        <w:r w:rsidRPr="00B5270F">
          <w:rPr>
            <w:rFonts w:ascii="Times New Roman" w:hAnsi="Times New Roman" w:cs="Times New Roman"/>
            <w:color w:val="000000" w:themeColor="text1"/>
            <w:sz w:val="28"/>
            <w:szCs w:val="28"/>
            <w:rPrChange w:id="1961" w:author="N PRASAD" w:date="2016-07-01T12:13:00Z">
              <w:rPr>
                <w:rFonts w:cstheme="minorHAnsi"/>
                <w:b/>
                <w:bCs/>
                <w:color w:val="000000"/>
                <w:sz w:val="28"/>
                <w:szCs w:val="28"/>
              </w:rPr>
            </w:rPrChange>
          </w:rPr>
          <w:t>ta</w:t>
        </w:r>
      </w:ins>
      <w:r w:rsidRPr="00B5270F">
        <w:rPr>
          <w:rFonts w:ascii="Times New Roman" w:hAnsi="Times New Roman" w:cs="Times New Roman"/>
          <w:color w:val="000000" w:themeColor="text1"/>
          <w:sz w:val="28"/>
          <w:szCs w:val="28"/>
          <w:u w:val="single"/>
          <w:rPrChange w:id="1962" w:author="N PRASAD" w:date="2016-07-01T12:13:00Z">
            <w:rPr>
              <w:rFonts w:cstheme="minorHAnsi"/>
              <w:b/>
              <w:bCs/>
              <w:color w:val="000000"/>
              <w:sz w:val="28"/>
              <w:szCs w:val="28"/>
              <w:u w:val="single"/>
            </w:rPr>
          </w:rPrChange>
        </w:rPr>
        <w:t>tion</w:t>
      </w:r>
      <w:r w:rsidRPr="00B5270F">
        <w:rPr>
          <w:rFonts w:ascii="Times New Roman" w:hAnsi="Times New Roman" w:cs="Times New Roman"/>
          <w:color w:val="000000" w:themeColor="text1"/>
          <w:sz w:val="28"/>
          <w:szCs w:val="28"/>
          <w:rPrChange w:id="1963" w:author="N PRASAD" w:date="2016-07-01T12:13:00Z">
            <w:rPr>
              <w:rFonts w:cstheme="minorHAnsi"/>
              <w:b/>
              <w:bCs/>
              <w:sz w:val="28"/>
              <w:szCs w:val="28"/>
            </w:rPr>
          </w:rPrChange>
        </w:rPr>
        <w:t xml:space="preserve"> creation.</w:t>
      </w:r>
    </w:p>
    <w:p w:rsidR="00AA0782" w:rsidRPr="00B5270F" w:rsidRDefault="00572FDB" w:rsidP="00CE7A75">
      <w:pPr>
        <w:autoSpaceDE w:val="0"/>
        <w:autoSpaceDN w:val="0"/>
        <w:adjustRightInd w:val="0"/>
        <w:spacing w:before="240" w:line="240" w:lineRule="auto"/>
        <w:rPr>
          <w:rFonts w:ascii="Times New Roman" w:hAnsi="Times New Roman" w:cs="Times New Roman"/>
          <w:color w:val="000000" w:themeColor="text1"/>
          <w:sz w:val="28"/>
          <w:szCs w:val="28"/>
          <w:rPrChange w:id="1964"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65" w:author="N PRASAD" w:date="2016-07-01T12:13:00Z">
            <w:rPr>
              <w:rFonts w:cstheme="minorHAnsi"/>
              <w:b/>
              <w:bCs/>
              <w:sz w:val="28"/>
              <w:szCs w:val="28"/>
            </w:rPr>
          </w:rPrChange>
        </w:rPr>
        <w:t xml:space="preserve">   3. Processing the </w:t>
      </w:r>
      <w:r w:rsidRPr="00B5270F">
        <w:rPr>
          <w:rFonts w:ascii="Times New Roman" w:hAnsi="Times New Roman" w:cs="Times New Roman"/>
          <w:color w:val="000000" w:themeColor="text1"/>
          <w:sz w:val="28"/>
          <w:szCs w:val="28"/>
          <w:u w:val="single"/>
          <w:rPrChange w:id="1966" w:author="N PRASAD" w:date="2016-07-01T12:13:00Z">
            <w:rPr>
              <w:rFonts w:cstheme="minorHAnsi"/>
              <w:b/>
              <w:bCs/>
              <w:color w:val="000000"/>
              <w:sz w:val="28"/>
              <w:szCs w:val="28"/>
              <w:u w:val="single"/>
            </w:rPr>
          </w:rPrChange>
        </w:rPr>
        <w:t>anno</w:t>
      </w:r>
      <w:ins w:id="1967" w:author="NNR Chowdary" w:date="2013-10-20T05:11:00Z">
        <w:r w:rsidRPr="00B5270F">
          <w:rPr>
            <w:rFonts w:ascii="Times New Roman" w:hAnsi="Times New Roman" w:cs="Times New Roman"/>
            <w:color w:val="000000" w:themeColor="text1"/>
            <w:sz w:val="28"/>
            <w:szCs w:val="28"/>
            <w:u w:val="single"/>
            <w:rPrChange w:id="1968" w:author="N PRASAD" w:date="2016-07-01T12:13:00Z">
              <w:rPr>
                <w:rFonts w:cstheme="minorHAnsi"/>
                <w:b/>
                <w:bCs/>
                <w:color w:val="000000"/>
                <w:sz w:val="28"/>
                <w:szCs w:val="28"/>
                <w:u w:val="single"/>
              </w:rPr>
            </w:rPrChange>
          </w:rPr>
          <w:t>t</w:t>
        </w:r>
      </w:ins>
      <w:r w:rsidRPr="00B5270F">
        <w:rPr>
          <w:rFonts w:ascii="Times New Roman" w:hAnsi="Times New Roman" w:cs="Times New Roman"/>
          <w:color w:val="000000" w:themeColor="text1"/>
          <w:sz w:val="28"/>
          <w:szCs w:val="28"/>
          <w:u w:val="single"/>
          <w:rPrChange w:id="1969" w:author="N PRASAD" w:date="2016-07-01T12:13:00Z">
            <w:rPr>
              <w:rFonts w:cstheme="minorHAnsi"/>
              <w:b/>
              <w:bCs/>
              <w:color w:val="000000"/>
              <w:sz w:val="28"/>
              <w:szCs w:val="28"/>
              <w:u w:val="single"/>
            </w:rPr>
          </w:rPrChange>
        </w:rPr>
        <w:t>ations</w:t>
      </w:r>
      <w:r w:rsidRPr="00B5270F">
        <w:rPr>
          <w:rFonts w:ascii="Times New Roman" w:hAnsi="Times New Roman" w:cs="Times New Roman"/>
          <w:color w:val="000000" w:themeColor="text1"/>
          <w:sz w:val="28"/>
          <w:szCs w:val="28"/>
          <w:rPrChange w:id="1970" w:author="N PRASAD" w:date="2016-07-01T12:13:00Z">
            <w:rPr>
              <w:rFonts w:cstheme="minorHAnsi"/>
              <w:b/>
              <w:bCs/>
              <w:sz w:val="28"/>
              <w:szCs w:val="28"/>
            </w:rPr>
          </w:rPrChange>
        </w:rPr>
        <w:t>::</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71"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72" w:author="N PRASAD" w:date="2016-07-01T12:13:00Z">
            <w:rPr>
              <w:rFonts w:cstheme="minorHAnsi"/>
              <w:b/>
              <w:bCs/>
              <w:sz w:val="28"/>
              <w:szCs w:val="28"/>
            </w:rPr>
          </w:rPrChange>
        </w:rPr>
        <w:t xml:space="preserve">     a. Get target object to verify whether our annotation has applied.</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73"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74" w:author="N PRASAD" w:date="2016-07-01T12:13:00Z">
            <w:rPr>
              <w:rFonts w:cstheme="minorHAnsi"/>
              <w:b/>
              <w:bCs/>
              <w:sz w:val="28"/>
              <w:szCs w:val="28"/>
            </w:rPr>
          </w:rPrChange>
        </w:rPr>
        <w:t xml:space="preserve">     b. Get all methods </w:t>
      </w:r>
      <w:r w:rsidRPr="00B5270F">
        <w:rPr>
          <w:rFonts w:ascii="Times New Roman" w:hAnsi="Times New Roman" w:cs="Times New Roman"/>
          <w:color w:val="000000" w:themeColor="text1"/>
          <w:sz w:val="28"/>
          <w:szCs w:val="28"/>
          <w:u w:val="single"/>
          <w:rPrChange w:id="1975" w:author="N PRASAD" w:date="2016-07-01T12:13:00Z">
            <w:rPr>
              <w:rFonts w:cstheme="minorHAnsi"/>
              <w:b/>
              <w:bCs/>
              <w:color w:val="000000"/>
              <w:sz w:val="28"/>
              <w:szCs w:val="28"/>
              <w:u w:val="single"/>
            </w:rPr>
          </w:rPrChange>
        </w:rPr>
        <w:t>availble</w:t>
      </w:r>
      <w:r w:rsidRPr="00B5270F">
        <w:rPr>
          <w:rFonts w:ascii="Times New Roman" w:hAnsi="Times New Roman" w:cs="Times New Roman"/>
          <w:color w:val="000000" w:themeColor="text1"/>
          <w:sz w:val="28"/>
          <w:szCs w:val="28"/>
          <w:rPrChange w:id="1976" w:author="N PRASAD" w:date="2016-07-01T12:13:00Z">
            <w:rPr>
              <w:rFonts w:cstheme="minorHAnsi"/>
              <w:b/>
              <w:bCs/>
              <w:sz w:val="28"/>
              <w:szCs w:val="28"/>
            </w:rPr>
          </w:rPrChange>
        </w:rPr>
        <w:t xml:space="preserve"> in the target object.</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77"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78" w:author="N PRASAD" w:date="2016-07-01T12:13:00Z">
            <w:rPr>
              <w:rFonts w:cstheme="minorHAnsi"/>
              <w:b/>
              <w:bCs/>
              <w:sz w:val="28"/>
              <w:szCs w:val="28"/>
            </w:rPr>
          </w:rPrChange>
        </w:rPr>
        <w:t xml:space="preserve">        Method[] methods =  apply.getClass().getMethods();    </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79"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80" w:author="N PRASAD" w:date="2016-07-01T12:13:00Z">
            <w:rPr>
              <w:rFonts w:cstheme="minorHAnsi"/>
              <w:b/>
              <w:bCs/>
              <w:sz w:val="28"/>
              <w:szCs w:val="28"/>
            </w:rPr>
          </w:rPrChange>
        </w:rPr>
        <w:t xml:space="preserve">     c. verify each method that got applied with our annotation.</w:t>
      </w:r>
    </w:p>
    <w:p w:rsidR="00AA0782" w:rsidRPr="00B5270F" w:rsidDel="00DE47B2" w:rsidRDefault="00572FDB" w:rsidP="00AA0782">
      <w:pPr>
        <w:autoSpaceDE w:val="0"/>
        <w:autoSpaceDN w:val="0"/>
        <w:adjustRightInd w:val="0"/>
        <w:spacing w:line="240" w:lineRule="auto"/>
        <w:rPr>
          <w:del w:id="1981" w:author="NNR Chowdary" w:date="2013-10-20T05:21:00Z"/>
          <w:rFonts w:ascii="Times New Roman" w:hAnsi="Times New Roman" w:cs="Times New Roman"/>
          <w:color w:val="000000" w:themeColor="text1"/>
          <w:sz w:val="28"/>
          <w:szCs w:val="28"/>
          <w:rPrChange w:id="1982" w:author="N PRASAD" w:date="2016-07-01T12:13:00Z">
            <w:rPr>
              <w:del w:id="1983" w:author="NNR Chowdary" w:date="2013-10-20T05:21:00Z"/>
              <w:rFonts w:cstheme="minorHAnsi"/>
              <w:sz w:val="28"/>
              <w:szCs w:val="28"/>
            </w:rPr>
          </w:rPrChange>
        </w:rPr>
      </w:pPr>
      <w:r w:rsidRPr="00B5270F">
        <w:rPr>
          <w:rFonts w:ascii="Times New Roman" w:hAnsi="Times New Roman" w:cs="Times New Roman"/>
          <w:color w:val="000000" w:themeColor="text1"/>
          <w:sz w:val="28"/>
          <w:szCs w:val="28"/>
          <w:rPrChange w:id="1984" w:author="N PRASAD" w:date="2016-07-01T12:13:00Z">
            <w:rPr>
              <w:rFonts w:cstheme="minorHAnsi"/>
              <w:b/>
              <w:bCs/>
              <w:sz w:val="28"/>
              <w:szCs w:val="28"/>
            </w:rPr>
          </w:rPrChange>
        </w:rPr>
        <w:t xml:space="preserve">TestAnnotation </w:t>
      </w:r>
      <w:r w:rsidRPr="00B5270F">
        <w:rPr>
          <w:rFonts w:ascii="Times New Roman" w:hAnsi="Times New Roman" w:cs="Times New Roman"/>
          <w:color w:val="000000" w:themeColor="text1"/>
          <w:sz w:val="28"/>
          <w:szCs w:val="28"/>
          <w:u w:val="single"/>
          <w:rPrChange w:id="1985" w:author="N PRASAD" w:date="2016-07-01T12:13:00Z">
            <w:rPr>
              <w:rFonts w:cstheme="minorHAnsi"/>
              <w:b/>
              <w:bCs/>
              <w:color w:val="000000"/>
              <w:sz w:val="28"/>
              <w:szCs w:val="28"/>
              <w:u w:val="single"/>
            </w:rPr>
          </w:rPrChange>
        </w:rPr>
        <w:t>anno</w:t>
      </w:r>
      <w:r w:rsidRPr="00B5270F">
        <w:rPr>
          <w:rFonts w:ascii="Times New Roman" w:hAnsi="Times New Roman" w:cs="Times New Roman"/>
          <w:color w:val="000000" w:themeColor="text1"/>
          <w:sz w:val="28"/>
          <w:szCs w:val="28"/>
          <w:rPrChange w:id="1986" w:author="N PRASAD" w:date="2016-07-01T12:13:00Z">
            <w:rPr>
              <w:rFonts w:cstheme="minorHAnsi"/>
              <w:b/>
              <w:bCs/>
              <w:sz w:val="28"/>
              <w:szCs w:val="28"/>
            </w:rPr>
          </w:rPrChange>
        </w:rPr>
        <w:t xml:space="preserve"> =  method.getAnnotatio</w:t>
      </w:r>
      <w:ins w:id="1987" w:author="NNR Chowdary" w:date="2013-10-20T05:21:00Z">
        <w:r w:rsidRPr="00B5270F">
          <w:rPr>
            <w:rFonts w:ascii="Times New Roman" w:hAnsi="Times New Roman" w:cs="Times New Roman"/>
            <w:color w:val="000000" w:themeColor="text1"/>
            <w:sz w:val="28"/>
            <w:szCs w:val="28"/>
            <w:rPrChange w:id="1988" w:author="N PRASAD" w:date="2016-07-01T12:13:00Z">
              <w:rPr>
                <w:rFonts w:cstheme="minorHAnsi"/>
                <w:b/>
                <w:bCs/>
                <w:sz w:val="28"/>
                <w:szCs w:val="28"/>
              </w:rPr>
            </w:rPrChange>
          </w:rPr>
          <w:t>n</w:t>
        </w:r>
      </w:ins>
      <w:del w:id="1989" w:author="NNR Chowdary" w:date="2013-10-20T05:21:00Z">
        <w:r w:rsidRPr="00B5270F">
          <w:rPr>
            <w:rFonts w:ascii="Times New Roman" w:hAnsi="Times New Roman" w:cs="Times New Roman"/>
            <w:color w:val="000000" w:themeColor="text1"/>
            <w:sz w:val="28"/>
            <w:szCs w:val="28"/>
            <w:rPrChange w:id="1990" w:author="N PRASAD" w:date="2016-07-01T12:13:00Z">
              <w:rPr>
                <w:rFonts w:cstheme="minorHAnsi"/>
                <w:b/>
                <w:bCs/>
                <w:sz w:val="28"/>
                <w:szCs w:val="28"/>
              </w:rPr>
            </w:rPrChange>
          </w:rPr>
          <w:delText>n</w:delText>
        </w:r>
      </w:del>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91"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92" w:author="N PRASAD" w:date="2016-07-01T12:13:00Z">
            <w:rPr>
              <w:rFonts w:cstheme="minorHAnsi"/>
              <w:b/>
              <w:bCs/>
              <w:sz w:val="28"/>
              <w:szCs w:val="28"/>
            </w:rPr>
          </w:rPrChange>
        </w:rPr>
        <w:lastRenderedPageBreak/>
        <w:t>(TestAnnotation.class);</w:t>
      </w:r>
    </w:p>
    <w:p w:rsidR="00AA0782" w:rsidRPr="00B5270F" w:rsidRDefault="00572FDB" w:rsidP="00AA0782">
      <w:pPr>
        <w:autoSpaceDE w:val="0"/>
        <w:autoSpaceDN w:val="0"/>
        <w:adjustRightInd w:val="0"/>
        <w:spacing w:line="240" w:lineRule="auto"/>
        <w:rPr>
          <w:rFonts w:ascii="Times New Roman" w:hAnsi="Times New Roman" w:cs="Times New Roman"/>
          <w:color w:val="000000" w:themeColor="text1"/>
          <w:sz w:val="28"/>
          <w:szCs w:val="28"/>
          <w:rPrChange w:id="1993"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94" w:author="N PRASAD" w:date="2016-07-01T12:13:00Z">
            <w:rPr>
              <w:rFonts w:cstheme="minorHAnsi"/>
              <w:b/>
              <w:bCs/>
              <w:sz w:val="28"/>
              <w:szCs w:val="28"/>
            </w:rPr>
          </w:rPrChange>
        </w:rPr>
        <w:t xml:space="preserve">     d. If applied call the method.</w:t>
      </w:r>
    </w:p>
    <w:p w:rsidR="007F0621" w:rsidRPr="00B5270F" w:rsidRDefault="00572FDB" w:rsidP="00AA0782">
      <w:pPr>
        <w:rPr>
          <w:rFonts w:ascii="Times New Roman" w:hAnsi="Times New Roman" w:cs="Times New Roman"/>
          <w:color w:val="000000" w:themeColor="text1"/>
          <w:sz w:val="28"/>
          <w:szCs w:val="28"/>
          <w:rPrChange w:id="1995" w:author="N PRASAD" w:date="2016-07-01T12:13:00Z">
            <w:rPr>
              <w:rFonts w:cstheme="minorHAnsi"/>
              <w:sz w:val="28"/>
              <w:szCs w:val="28"/>
            </w:rPr>
          </w:rPrChange>
        </w:rPr>
      </w:pPr>
      <w:r w:rsidRPr="00B5270F">
        <w:rPr>
          <w:rFonts w:ascii="Times New Roman" w:hAnsi="Times New Roman" w:cs="Times New Roman"/>
          <w:color w:val="000000" w:themeColor="text1"/>
          <w:sz w:val="28"/>
          <w:szCs w:val="28"/>
          <w:rPrChange w:id="1996" w:author="N PRASAD" w:date="2016-07-01T12:13:00Z">
            <w:rPr>
              <w:rFonts w:cstheme="minorHAnsi"/>
              <w:b/>
              <w:bCs/>
              <w:sz w:val="28"/>
              <w:szCs w:val="28"/>
            </w:rPr>
          </w:rPrChange>
        </w:rPr>
        <w:tab/>
        <w:t xml:space="preserve">method.invoke(apply);   </w:t>
      </w:r>
    </w:p>
    <w:p w:rsidR="00AA0782" w:rsidRPr="00B5270F" w:rsidRDefault="00572FDB" w:rsidP="00AA0782">
      <w:pPr>
        <w:rPr>
          <w:rFonts w:ascii="Times New Roman" w:hAnsi="Times New Roman" w:cs="Times New Roman"/>
          <w:b/>
          <w:color w:val="000000" w:themeColor="text1"/>
          <w:sz w:val="28"/>
          <w:szCs w:val="28"/>
          <w:rPrChange w:id="1997"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1998" w:author="N PRASAD" w:date="2016-07-01T12:13:00Z">
            <w:rPr>
              <w:rFonts w:cstheme="minorHAnsi"/>
              <w:b/>
              <w:bCs/>
              <w:sz w:val="24"/>
              <w:szCs w:val="24"/>
            </w:rPr>
          </w:rPrChange>
        </w:rPr>
        <w:t xml:space="preserve">1.How can you create annotation? </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1999"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000"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001" w:author="N PRASAD" w:date="2016-07-01T12:13:00Z">
            <w:rPr>
              <w:rFonts w:ascii="Consolas" w:hAnsi="Consolas" w:cs="Consolas"/>
              <w:b/>
              <w:bCs/>
              <w:color w:val="000000"/>
              <w:sz w:val="24"/>
              <w:szCs w:val="24"/>
            </w:rPr>
          </w:rPrChange>
        </w:rPr>
        <w:t xml:space="preserve"> java.lang.annotation.ElementType;</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02"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003"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004" w:author="N PRASAD" w:date="2016-07-01T12:13:00Z">
            <w:rPr>
              <w:rFonts w:ascii="Consolas" w:hAnsi="Consolas" w:cs="Consolas"/>
              <w:b/>
              <w:bCs/>
              <w:color w:val="000000"/>
              <w:sz w:val="24"/>
              <w:szCs w:val="24"/>
            </w:rPr>
          </w:rPrChange>
        </w:rPr>
        <w:t xml:space="preserve"> java.lang.annotation.Retention;</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05"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006"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007" w:author="N PRASAD" w:date="2016-07-01T12:13:00Z">
            <w:rPr>
              <w:rFonts w:ascii="Consolas" w:hAnsi="Consolas" w:cs="Consolas"/>
              <w:b/>
              <w:bCs/>
              <w:color w:val="000000"/>
              <w:sz w:val="24"/>
              <w:szCs w:val="24"/>
            </w:rPr>
          </w:rPrChange>
        </w:rPr>
        <w:t xml:space="preserve"> java.lang.annotation.RetentionPolicy;</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08"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009"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010" w:author="N PRASAD" w:date="2016-07-01T12:13:00Z">
            <w:rPr>
              <w:rFonts w:ascii="Consolas" w:hAnsi="Consolas" w:cs="Consolas"/>
              <w:b/>
              <w:bCs/>
              <w:color w:val="000000"/>
              <w:sz w:val="24"/>
              <w:szCs w:val="24"/>
            </w:rPr>
          </w:rPrChange>
        </w:rPr>
        <w:t xml:space="preserve"> java.lang.annotation.Target;</w:t>
      </w:r>
    </w:p>
    <w:p w:rsidR="00071740" w:rsidRPr="00B5270F" w:rsidRDefault="00071740" w:rsidP="00071740">
      <w:pPr>
        <w:autoSpaceDE w:val="0"/>
        <w:autoSpaceDN w:val="0"/>
        <w:adjustRightInd w:val="0"/>
        <w:spacing w:line="240" w:lineRule="auto"/>
        <w:rPr>
          <w:rFonts w:ascii="Times New Roman" w:hAnsi="Times New Roman" w:cs="Times New Roman"/>
          <w:color w:val="000000" w:themeColor="text1"/>
          <w:sz w:val="28"/>
          <w:szCs w:val="28"/>
          <w:rPrChange w:id="2011" w:author="N PRASAD" w:date="2016-07-01T12:13:00Z">
            <w:rPr>
              <w:rFonts w:ascii="Consolas" w:hAnsi="Consolas" w:cs="Consolas"/>
              <w:sz w:val="24"/>
              <w:szCs w:val="24"/>
            </w:rPr>
          </w:rPrChange>
        </w:rPr>
      </w:pP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13" w:author="N PRASAD" w:date="2016-07-01T12:13:00Z">
            <w:rPr>
              <w:rFonts w:ascii="Consolas" w:hAnsi="Consolas" w:cs="Consolas"/>
              <w:b/>
              <w:bCs/>
              <w:color w:val="646464"/>
              <w:sz w:val="24"/>
              <w:szCs w:val="24"/>
            </w:rPr>
          </w:rPrChange>
        </w:rPr>
        <w:t>@Retention(RetentionPolicy.</w:t>
      </w:r>
      <w:r w:rsidRPr="00B5270F">
        <w:rPr>
          <w:rFonts w:ascii="Times New Roman" w:hAnsi="Times New Roman" w:cs="Times New Roman"/>
          <w:i/>
          <w:iCs/>
          <w:color w:val="000000" w:themeColor="text1"/>
          <w:sz w:val="28"/>
          <w:szCs w:val="28"/>
          <w:rPrChange w:id="2014" w:author="N PRASAD" w:date="2016-07-01T12:13:00Z">
            <w:rPr>
              <w:rFonts w:ascii="Consolas" w:hAnsi="Consolas" w:cs="Consolas"/>
              <w:b/>
              <w:bCs/>
              <w:i/>
              <w:iCs/>
              <w:color w:val="0000C0"/>
              <w:sz w:val="24"/>
              <w:szCs w:val="24"/>
            </w:rPr>
          </w:rPrChange>
        </w:rPr>
        <w:t>RUNTIME</w:t>
      </w:r>
      <w:r w:rsidRPr="00B5270F">
        <w:rPr>
          <w:rFonts w:ascii="Times New Roman" w:hAnsi="Times New Roman" w:cs="Times New Roman"/>
          <w:color w:val="000000" w:themeColor="text1"/>
          <w:sz w:val="28"/>
          <w:szCs w:val="28"/>
          <w:rPrChange w:id="2015" w:author="N PRASAD" w:date="2016-07-01T12:13:00Z">
            <w:rPr>
              <w:rFonts w:ascii="Consolas" w:hAnsi="Consolas" w:cs="Consolas"/>
              <w:b/>
              <w:bCs/>
              <w:color w:val="000000"/>
              <w:sz w:val="24"/>
              <w:szCs w:val="24"/>
            </w:rPr>
          </w:rPrChange>
        </w:rPr>
        <w:t>)</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1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17" w:author="N PRASAD" w:date="2016-07-01T12:13:00Z">
            <w:rPr>
              <w:rFonts w:ascii="Consolas" w:hAnsi="Consolas" w:cs="Consolas"/>
              <w:b/>
              <w:bCs/>
              <w:color w:val="646464"/>
              <w:sz w:val="24"/>
              <w:szCs w:val="24"/>
            </w:rPr>
          </w:rPrChange>
        </w:rPr>
        <w:t>@Target(value={ElementType.</w:t>
      </w:r>
      <w:r w:rsidRPr="00B5270F">
        <w:rPr>
          <w:rFonts w:ascii="Times New Roman" w:hAnsi="Times New Roman" w:cs="Times New Roman"/>
          <w:i/>
          <w:iCs/>
          <w:color w:val="000000" w:themeColor="text1"/>
          <w:sz w:val="28"/>
          <w:szCs w:val="28"/>
          <w:rPrChange w:id="2018" w:author="N PRASAD" w:date="2016-07-01T12:13:00Z">
            <w:rPr>
              <w:rFonts w:ascii="Consolas" w:hAnsi="Consolas" w:cs="Consolas"/>
              <w:b/>
              <w:bCs/>
              <w:i/>
              <w:iCs/>
              <w:color w:val="0000C0"/>
              <w:sz w:val="24"/>
              <w:szCs w:val="24"/>
            </w:rPr>
          </w:rPrChange>
        </w:rPr>
        <w:t>METHOD</w:t>
      </w:r>
      <w:r w:rsidRPr="00B5270F">
        <w:rPr>
          <w:rFonts w:ascii="Times New Roman" w:hAnsi="Times New Roman" w:cs="Times New Roman"/>
          <w:color w:val="000000" w:themeColor="text1"/>
          <w:sz w:val="28"/>
          <w:szCs w:val="28"/>
          <w:rPrChange w:id="2019" w:author="N PRASAD" w:date="2016-07-01T12:13:00Z">
            <w:rPr>
              <w:rFonts w:ascii="Consolas" w:hAnsi="Consolas" w:cs="Consolas"/>
              <w:b/>
              <w:bCs/>
              <w:color w:val="000000"/>
              <w:sz w:val="24"/>
              <w:szCs w:val="24"/>
            </w:rPr>
          </w:rPrChange>
        </w:rPr>
        <w:t>, ElementType.</w:t>
      </w:r>
      <w:r w:rsidRPr="00B5270F">
        <w:rPr>
          <w:rFonts w:ascii="Times New Roman" w:hAnsi="Times New Roman" w:cs="Times New Roman"/>
          <w:i/>
          <w:iCs/>
          <w:color w:val="000000" w:themeColor="text1"/>
          <w:sz w:val="28"/>
          <w:szCs w:val="28"/>
          <w:rPrChange w:id="2020" w:author="N PRASAD" w:date="2016-07-01T12:13:00Z">
            <w:rPr>
              <w:rFonts w:ascii="Consolas" w:hAnsi="Consolas" w:cs="Consolas"/>
              <w:b/>
              <w:bCs/>
              <w:i/>
              <w:iCs/>
              <w:color w:val="0000C0"/>
              <w:sz w:val="24"/>
              <w:szCs w:val="24"/>
            </w:rPr>
          </w:rPrChange>
        </w:rPr>
        <w:t>CONSTRUCTOR</w:t>
      </w:r>
      <w:r w:rsidRPr="00B5270F">
        <w:rPr>
          <w:rFonts w:ascii="Times New Roman" w:hAnsi="Times New Roman" w:cs="Times New Roman"/>
          <w:color w:val="000000" w:themeColor="text1"/>
          <w:sz w:val="28"/>
          <w:szCs w:val="28"/>
          <w:rPrChange w:id="2021" w:author="N PRASAD" w:date="2016-07-01T12:13:00Z">
            <w:rPr>
              <w:rFonts w:ascii="Consolas" w:hAnsi="Consolas" w:cs="Consolas"/>
              <w:b/>
              <w:bCs/>
              <w:color w:val="000000"/>
              <w:sz w:val="24"/>
              <w:szCs w:val="24"/>
            </w:rPr>
          </w:rPrChange>
        </w:rPr>
        <w:t>})</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22"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023" w:author="N PRASAD" w:date="2016-07-01T12:13:00Z">
            <w:rPr>
              <w:rFonts w:ascii="Consolas" w:hAnsi="Consolas" w:cs="Consolas"/>
              <w:b/>
              <w:bCs/>
              <w:color w:val="7F0055"/>
              <w:sz w:val="24"/>
              <w:szCs w:val="24"/>
            </w:rPr>
          </w:rPrChange>
        </w:rPr>
        <w:t>public@interface</w:t>
      </w:r>
      <w:r w:rsidRPr="00B5270F">
        <w:rPr>
          <w:rFonts w:ascii="Times New Roman" w:hAnsi="Times New Roman" w:cs="Times New Roman"/>
          <w:color w:val="000000" w:themeColor="text1"/>
          <w:sz w:val="28"/>
          <w:szCs w:val="28"/>
          <w:rPrChange w:id="2024" w:author="N PRASAD" w:date="2016-07-01T12:13:00Z">
            <w:rPr>
              <w:rFonts w:ascii="Consolas" w:hAnsi="Consolas" w:cs="Consolas"/>
              <w:b/>
              <w:bCs/>
              <w:color w:val="646464"/>
              <w:sz w:val="24"/>
              <w:szCs w:val="24"/>
            </w:rPr>
          </w:rPrChange>
        </w:rPr>
        <w:t>Annotation {</w:t>
      </w:r>
    </w:p>
    <w:p w:rsidR="00071740" w:rsidRPr="00B5270F" w:rsidRDefault="00071740" w:rsidP="00071740">
      <w:pPr>
        <w:autoSpaceDE w:val="0"/>
        <w:autoSpaceDN w:val="0"/>
        <w:adjustRightInd w:val="0"/>
        <w:spacing w:line="240" w:lineRule="auto"/>
        <w:rPr>
          <w:rFonts w:ascii="Times New Roman" w:hAnsi="Times New Roman" w:cs="Times New Roman"/>
          <w:color w:val="000000" w:themeColor="text1"/>
          <w:sz w:val="28"/>
          <w:szCs w:val="28"/>
          <w:rPrChange w:id="2025" w:author="N PRASAD" w:date="2016-07-01T12:13:00Z">
            <w:rPr>
              <w:rFonts w:ascii="Consolas" w:hAnsi="Consolas" w:cs="Consolas"/>
              <w:sz w:val="24"/>
              <w:szCs w:val="24"/>
            </w:rPr>
          </w:rPrChange>
        </w:rPr>
      </w:pPr>
    </w:p>
    <w:p w:rsidR="00071740" w:rsidRPr="00B5270F" w:rsidRDefault="00572FDB" w:rsidP="00071740">
      <w:pPr>
        <w:rPr>
          <w:rFonts w:ascii="Times New Roman" w:hAnsi="Times New Roman" w:cs="Times New Roman"/>
          <w:color w:val="000000" w:themeColor="text1"/>
          <w:sz w:val="28"/>
          <w:szCs w:val="28"/>
          <w:rPrChange w:id="2026"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027" w:author="N PRASAD" w:date="2016-07-01T12:13:00Z">
            <w:rPr>
              <w:rFonts w:ascii="Consolas" w:hAnsi="Consolas" w:cs="Consolas"/>
              <w:b/>
              <w:bCs/>
              <w:color w:val="000000"/>
              <w:sz w:val="24"/>
              <w:szCs w:val="24"/>
            </w:rPr>
          </w:rPrChange>
        </w:rPr>
        <w:t>}</w:t>
      </w:r>
    </w:p>
    <w:p w:rsidR="00071740" w:rsidRPr="00B5270F" w:rsidRDefault="00071740" w:rsidP="00071740">
      <w:pPr>
        <w:rPr>
          <w:rFonts w:ascii="Times New Roman" w:hAnsi="Times New Roman" w:cs="Times New Roman"/>
          <w:color w:val="000000" w:themeColor="text1"/>
          <w:sz w:val="28"/>
          <w:szCs w:val="28"/>
          <w:rPrChange w:id="2028" w:author="N PRASAD" w:date="2016-07-01T12:13:00Z">
            <w:rPr>
              <w:rFonts w:ascii="Consolas" w:hAnsi="Consolas" w:cs="Consolas"/>
              <w:color w:val="000000"/>
              <w:sz w:val="24"/>
              <w:szCs w:val="24"/>
            </w:rPr>
          </w:rPrChange>
        </w:rPr>
      </w:pP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29"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030" w:author="N PRASAD" w:date="2016-07-01T12:13:00Z">
            <w:rPr>
              <w:rFonts w:ascii="Consolas" w:hAnsi="Consolas" w:cs="Consolas"/>
              <w:b/>
              <w:bCs/>
              <w:color w:val="7F0055"/>
              <w:sz w:val="24"/>
              <w:szCs w:val="24"/>
            </w:rPr>
          </w:rPrChange>
        </w:rPr>
        <w:t>publicclass</w:t>
      </w:r>
      <w:r w:rsidRPr="00B5270F">
        <w:rPr>
          <w:rFonts w:ascii="Times New Roman" w:hAnsi="Times New Roman" w:cs="Times New Roman"/>
          <w:color w:val="000000" w:themeColor="text1"/>
          <w:sz w:val="28"/>
          <w:szCs w:val="28"/>
          <w:rPrChange w:id="2031" w:author="N PRASAD" w:date="2016-07-01T12:13:00Z">
            <w:rPr>
              <w:rFonts w:ascii="Consolas" w:hAnsi="Consolas" w:cs="Consolas"/>
              <w:b/>
              <w:bCs/>
              <w:color w:val="000000"/>
              <w:sz w:val="24"/>
              <w:szCs w:val="24"/>
            </w:rPr>
          </w:rPrChange>
        </w:rPr>
        <w:t xml:space="preserve"> AnnotationApply {</w:t>
      </w:r>
    </w:p>
    <w:p w:rsidR="00071740" w:rsidRPr="00B5270F" w:rsidRDefault="00071740" w:rsidP="00071740">
      <w:pPr>
        <w:autoSpaceDE w:val="0"/>
        <w:autoSpaceDN w:val="0"/>
        <w:adjustRightInd w:val="0"/>
        <w:spacing w:line="240" w:lineRule="auto"/>
        <w:rPr>
          <w:rFonts w:ascii="Times New Roman" w:hAnsi="Times New Roman" w:cs="Times New Roman"/>
          <w:color w:val="000000" w:themeColor="text1"/>
          <w:sz w:val="28"/>
          <w:szCs w:val="28"/>
          <w:rPrChange w:id="2032" w:author="N PRASAD" w:date="2016-07-01T12:13:00Z">
            <w:rPr>
              <w:rFonts w:ascii="Consolas" w:hAnsi="Consolas" w:cs="Consolas"/>
              <w:sz w:val="24"/>
              <w:szCs w:val="24"/>
            </w:rPr>
          </w:rPrChange>
        </w:rPr>
      </w:pP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3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34"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35" w:author="N PRASAD" w:date="2016-07-01T12:13:00Z">
            <w:rPr>
              <w:rFonts w:ascii="Consolas" w:hAnsi="Consolas" w:cs="Consolas"/>
              <w:b/>
              <w:bCs/>
              <w:color w:val="7F0055"/>
              <w:sz w:val="24"/>
              <w:szCs w:val="24"/>
            </w:rPr>
          </w:rPrChange>
        </w:rPr>
        <w:t>private</w:t>
      </w:r>
      <w:r w:rsidRPr="00B5270F">
        <w:rPr>
          <w:rFonts w:ascii="Times New Roman" w:hAnsi="Times New Roman" w:cs="Times New Roman"/>
          <w:color w:val="000000" w:themeColor="text1"/>
          <w:sz w:val="28"/>
          <w:szCs w:val="28"/>
          <w:rPrChange w:id="2036" w:author="N PRASAD" w:date="2016-07-01T12:13:00Z">
            <w:rPr>
              <w:rFonts w:ascii="Consolas" w:hAnsi="Consolas" w:cs="Consolas"/>
              <w:b/>
              <w:bCs/>
              <w:color w:val="000000"/>
              <w:sz w:val="24"/>
              <w:szCs w:val="24"/>
            </w:rPr>
          </w:rPrChange>
        </w:rPr>
        <w:t xml:space="preserve"> String str1;</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3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38"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39" w:author="N PRASAD" w:date="2016-07-01T12:13:00Z">
            <w:rPr>
              <w:rFonts w:ascii="Consolas" w:hAnsi="Consolas" w:cs="Consolas"/>
              <w:b/>
              <w:bCs/>
              <w:color w:val="7F0055"/>
              <w:sz w:val="24"/>
              <w:szCs w:val="24"/>
            </w:rPr>
          </w:rPrChange>
        </w:rPr>
        <w:t>private</w:t>
      </w:r>
      <w:r w:rsidRPr="00B5270F">
        <w:rPr>
          <w:rFonts w:ascii="Times New Roman" w:hAnsi="Times New Roman" w:cs="Times New Roman"/>
          <w:color w:val="000000" w:themeColor="text1"/>
          <w:sz w:val="28"/>
          <w:szCs w:val="28"/>
          <w:rPrChange w:id="2040" w:author="N PRASAD" w:date="2016-07-01T12:13:00Z">
            <w:rPr>
              <w:rFonts w:ascii="Consolas" w:hAnsi="Consolas" w:cs="Consolas"/>
              <w:b/>
              <w:bCs/>
              <w:color w:val="000000"/>
              <w:sz w:val="24"/>
              <w:szCs w:val="24"/>
            </w:rPr>
          </w:rPrChange>
        </w:rPr>
        <w:t xml:space="preserve"> String str2;</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4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42" w:author="N PRASAD" w:date="2016-07-01T12:13:00Z">
            <w:rPr>
              <w:rFonts w:ascii="Consolas" w:hAnsi="Consolas" w:cs="Consolas"/>
              <w:b/>
              <w:bCs/>
              <w:color w:val="000000"/>
              <w:sz w:val="24"/>
              <w:szCs w:val="24"/>
            </w:rPr>
          </w:rPrChange>
        </w:rPr>
        <w:tab/>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4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44" w:author="N PRASAD" w:date="2016-07-01T12:13:00Z">
            <w:rPr>
              <w:rFonts w:ascii="Consolas" w:hAnsi="Consolas" w:cs="Consolas"/>
              <w:b/>
              <w:bCs/>
              <w:color w:val="000000"/>
              <w:sz w:val="24"/>
              <w:szCs w:val="24"/>
            </w:rPr>
          </w:rPrChange>
        </w:rPr>
        <w:tab/>
        <w:t>@Annotation</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4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46"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47" w:author="N PRASAD" w:date="2016-07-01T12:13:00Z">
            <w:rPr>
              <w:rFonts w:ascii="Consolas" w:hAnsi="Consolas" w:cs="Consolas"/>
              <w:b/>
              <w:bCs/>
              <w:color w:val="7F0055"/>
              <w:sz w:val="24"/>
              <w:szCs w:val="24"/>
            </w:rPr>
          </w:rPrChange>
        </w:rPr>
        <w:t>public</w:t>
      </w:r>
      <w:r w:rsidRPr="00B5270F">
        <w:rPr>
          <w:rFonts w:ascii="Times New Roman" w:hAnsi="Times New Roman" w:cs="Times New Roman"/>
          <w:color w:val="000000" w:themeColor="text1"/>
          <w:sz w:val="28"/>
          <w:szCs w:val="28"/>
          <w:rPrChange w:id="2048" w:author="N PRASAD" w:date="2016-07-01T12:13:00Z">
            <w:rPr>
              <w:rFonts w:ascii="Consolas" w:hAnsi="Consolas" w:cs="Consolas"/>
              <w:b/>
              <w:bCs/>
              <w:color w:val="000000"/>
              <w:sz w:val="24"/>
              <w:szCs w:val="24"/>
            </w:rPr>
          </w:rPrChange>
        </w:rPr>
        <w:t xml:space="preserve"> String getStr1() {</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4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5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051" w:author="N PRASAD" w:date="2016-07-01T12:13:00Z">
            <w:rPr>
              <w:rFonts w:ascii="Consolas" w:hAnsi="Consolas" w:cs="Consolas"/>
              <w:b/>
              <w:bCs/>
              <w:color w:val="000000"/>
              <w:sz w:val="24"/>
              <w:szCs w:val="24"/>
            </w:rPr>
          </w:rPrChange>
        </w:rPr>
        <w:tab/>
        <w:t>System.</w:t>
      </w:r>
      <w:r w:rsidRPr="00B5270F">
        <w:rPr>
          <w:rFonts w:ascii="Times New Roman" w:hAnsi="Times New Roman" w:cs="Times New Roman"/>
          <w:i/>
          <w:iCs/>
          <w:color w:val="000000" w:themeColor="text1"/>
          <w:sz w:val="28"/>
          <w:szCs w:val="28"/>
          <w:rPrChange w:id="2052" w:author="N PRASAD" w:date="2016-07-01T12:13:00Z">
            <w:rPr>
              <w:rFonts w:ascii="Consolas" w:hAnsi="Consolas" w:cs="Consolas"/>
              <w:b/>
              <w:bCs/>
              <w:i/>
              <w:iCs/>
              <w:color w:val="0000C0"/>
              <w:sz w:val="24"/>
              <w:szCs w:val="24"/>
            </w:rPr>
          </w:rPrChange>
        </w:rPr>
        <w:t>out</w:t>
      </w:r>
      <w:r w:rsidRPr="00B5270F">
        <w:rPr>
          <w:rFonts w:ascii="Times New Roman" w:hAnsi="Times New Roman" w:cs="Times New Roman"/>
          <w:color w:val="000000" w:themeColor="text1"/>
          <w:sz w:val="28"/>
          <w:szCs w:val="28"/>
          <w:rPrChange w:id="2053" w:author="N PRASAD" w:date="2016-07-01T12:13:00Z">
            <w:rPr>
              <w:rFonts w:ascii="Consolas" w:hAnsi="Consolas" w:cs="Consolas"/>
              <w:b/>
              <w:bCs/>
              <w:color w:val="000000"/>
              <w:sz w:val="24"/>
              <w:szCs w:val="24"/>
            </w:rPr>
          </w:rPrChange>
        </w:rPr>
        <w:t>.println("getStr1");</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5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5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056"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57" w:author="N PRASAD" w:date="2016-07-01T12:13:00Z">
            <w:rPr>
              <w:rFonts w:ascii="Consolas" w:hAnsi="Consolas" w:cs="Consolas"/>
              <w:b/>
              <w:bCs/>
              <w:color w:val="7F0055"/>
              <w:sz w:val="24"/>
              <w:szCs w:val="24"/>
            </w:rPr>
          </w:rPrChange>
        </w:rPr>
        <w:t>return</w:t>
      </w:r>
      <w:r w:rsidRPr="00B5270F">
        <w:rPr>
          <w:rFonts w:ascii="Times New Roman" w:hAnsi="Times New Roman" w:cs="Times New Roman"/>
          <w:color w:val="000000" w:themeColor="text1"/>
          <w:sz w:val="28"/>
          <w:szCs w:val="28"/>
          <w:rPrChange w:id="2058" w:author="N PRASAD" w:date="2016-07-01T12:13:00Z">
            <w:rPr>
              <w:rFonts w:ascii="Consolas" w:hAnsi="Consolas" w:cs="Consolas"/>
              <w:b/>
              <w:bCs/>
              <w:color w:val="0000C0"/>
              <w:sz w:val="24"/>
              <w:szCs w:val="24"/>
            </w:rPr>
          </w:rPrChange>
        </w:rPr>
        <w:t>str1;</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5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60" w:author="N PRASAD" w:date="2016-07-01T12:13:00Z">
            <w:rPr>
              <w:rFonts w:ascii="Consolas" w:hAnsi="Consolas" w:cs="Consolas"/>
              <w:b/>
              <w:bCs/>
              <w:color w:val="000000"/>
              <w:sz w:val="24"/>
              <w:szCs w:val="24"/>
            </w:rPr>
          </w:rPrChange>
        </w:rPr>
        <w:tab/>
        <w:t>}</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6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62"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63" w:author="N PRASAD" w:date="2016-07-01T12:13:00Z">
            <w:rPr>
              <w:rFonts w:ascii="Consolas" w:hAnsi="Consolas" w:cs="Consolas"/>
              <w:b/>
              <w:bCs/>
              <w:color w:val="7F0055"/>
              <w:sz w:val="24"/>
              <w:szCs w:val="24"/>
            </w:rPr>
          </w:rPrChange>
        </w:rPr>
        <w:t>publicvoid</w:t>
      </w:r>
      <w:r w:rsidRPr="00B5270F">
        <w:rPr>
          <w:rFonts w:ascii="Times New Roman" w:hAnsi="Times New Roman" w:cs="Times New Roman"/>
          <w:color w:val="000000" w:themeColor="text1"/>
          <w:sz w:val="28"/>
          <w:szCs w:val="28"/>
          <w:rPrChange w:id="2064" w:author="N PRASAD" w:date="2016-07-01T12:13:00Z">
            <w:rPr>
              <w:rFonts w:ascii="Consolas" w:hAnsi="Consolas" w:cs="Consolas"/>
              <w:b/>
              <w:bCs/>
              <w:color w:val="000000"/>
              <w:sz w:val="24"/>
              <w:szCs w:val="24"/>
            </w:rPr>
          </w:rPrChange>
        </w:rPr>
        <w:t xml:space="preserve"> setStr1(String str1) {</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6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6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067"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68"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2069" w:author="N PRASAD" w:date="2016-07-01T12:13:00Z">
            <w:rPr>
              <w:rFonts w:ascii="Consolas" w:hAnsi="Consolas" w:cs="Consolas"/>
              <w:b/>
              <w:bCs/>
              <w:color w:val="000000"/>
              <w:sz w:val="24"/>
              <w:szCs w:val="24"/>
            </w:rPr>
          </w:rPrChange>
        </w:rPr>
        <w:t>.str1 = str1;</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7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71" w:author="N PRASAD" w:date="2016-07-01T12:13:00Z">
            <w:rPr>
              <w:rFonts w:ascii="Consolas" w:hAnsi="Consolas" w:cs="Consolas"/>
              <w:b/>
              <w:bCs/>
              <w:color w:val="000000"/>
              <w:sz w:val="24"/>
              <w:szCs w:val="24"/>
            </w:rPr>
          </w:rPrChange>
        </w:rPr>
        <w:tab/>
        <w:t>}</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7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73" w:author="N PRASAD" w:date="2016-07-01T12:13:00Z">
            <w:rPr>
              <w:rFonts w:ascii="Consolas" w:hAnsi="Consolas" w:cs="Consolas"/>
              <w:b/>
              <w:bCs/>
              <w:color w:val="000000"/>
              <w:sz w:val="24"/>
              <w:szCs w:val="24"/>
            </w:rPr>
          </w:rPrChange>
        </w:rPr>
        <w:tab/>
        <w:t>@Annotation</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7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75"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76" w:author="N PRASAD" w:date="2016-07-01T12:13:00Z">
            <w:rPr>
              <w:rFonts w:ascii="Consolas" w:hAnsi="Consolas" w:cs="Consolas"/>
              <w:b/>
              <w:bCs/>
              <w:color w:val="7F0055"/>
              <w:sz w:val="24"/>
              <w:szCs w:val="24"/>
            </w:rPr>
          </w:rPrChange>
        </w:rPr>
        <w:t>public</w:t>
      </w:r>
      <w:r w:rsidRPr="00B5270F">
        <w:rPr>
          <w:rFonts w:ascii="Times New Roman" w:hAnsi="Times New Roman" w:cs="Times New Roman"/>
          <w:color w:val="000000" w:themeColor="text1"/>
          <w:sz w:val="28"/>
          <w:szCs w:val="28"/>
          <w:rPrChange w:id="2077" w:author="N PRASAD" w:date="2016-07-01T12:13:00Z">
            <w:rPr>
              <w:rFonts w:ascii="Consolas" w:hAnsi="Consolas" w:cs="Consolas"/>
              <w:b/>
              <w:bCs/>
              <w:color w:val="000000"/>
              <w:sz w:val="24"/>
              <w:szCs w:val="24"/>
            </w:rPr>
          </w:rPrChange>
        </w:rPr>
        <w:t xml:space="preserve"> String getStr2() {</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7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7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080" w:author="N PRASAD" w:date="2016-07-01T12:13:00Z">
            <w:rPr>
              <w:rFonts w:ascii="Consolas" w:hAnsi="Consolas" w:cs="Consolas"/>
              <w:b/>
              <w:bCs/>
              <w:color w:val="000000"/>
              <w:sz w:val="24"/>
              <w:szCs w:val="24"/>
            </w:rPr>
          </w:rPrChange>
        </w:rPr>
        <w:tab/>
        <w:t>System.</w:t>
      </w:r>
      <w:r w:rsidRPr="00B5270F">
        <w:rPr>
          <w:rFonts w:ascii="Times New Roman" w:hAnsi="Times New Roman" w:cs="Times New Roman"/>
          <w:i/>
          <w:iCs/>
          <w:color w:val="000000" w:themeColor="text1"/>
          <w:sz w:val="28"/>
          <w:szCs w:val="28"/>
          <w:rPrChange w:id="2081" w:author="N PRASAD" w:date="2016-07-01T12:13:00Z">
            <w:rPr>
              <w:rFonts w:ascii="Consolas" w:hAnsi="Consolas" w:cs="Consolas"/>
              <w:b/>
              <w:bCs/>
              <w:i/>
              <w:iCs/>
              <w:color w:val="0000C0"/>
              <w:sz w:val="24"/>
              <w:szCs w:val="24"/>
            </w:rPr>
          </w:rPrChange>
        </w:rPr>
        <w:t>out</w:t>
      </w:r>
      <w:r w:rsidRPr="00B5270F">
        <w:rPr>
          <w:rFonts w:ascii="Times New Roman" w:hAnsi="Times New Roman" w:cs="Times New Roman"/>
          <w:color w:val="000000" w:themeColor="text1"/>
          <w:sz w:val="28"/>
          <w:szCs w:val="28"/>
          <w:rPrChange w:id="2082" w:author="N PRASAD" w:date="2016-07-01T12:13:00Z">
            <w:rPr>
              <w:rFonts w:ascii="Consolas" w:hAnsi="Consolas" w:cs="Consolas"/>
              <w:b/>
              <w:bCs/>
              <w:color w:val="000000"/>
              <w:sz w:val="24"/>
              <w:szCs w:val="24"/>
            </w:rPr>
          </w:rPrChange>
        </w:rPr>
        <w:t>.println("getStr2");</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8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84"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085"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86" w:author="N PRASAD" w:date="2016-07-01T12:13:00Z">
            <w:rPr>
              <w:rFonts w:ascii="Consolas" w:hAnsi="Consolas" w:cs="Consolas"/>
              <w:b/>
              <w:bCs/>
              <w:color w:val="7F0055"/>
              <w:sz w:val="24"/>
              <w:szCs w:val="24"/>
            </w:rPr>
          </w:rPrChange>
        </w:rPr>
        <w:t>return</w:t>
      </w:r>
      <w:r w:rsidRPr="00B5270F">
        <w:rPr>
          <w:rFonts w:ascii="Times New Roman" w:hAnsi="Times New Roman" w:cs="Times New Roman"/>
          <w:color w:val="000000" w:themeColor="text1"/>
          <w:sz w:val="28"/>
          <w:szCs w:val="28"/>
          <w:rPrChange w:id="2087" w:author="N PRASAD" w:date="2016-07-01T12:13:00Z">
            <w:rPr>
              <w:rFonts w:ascii="Consolas" w:hAnsi="Consolas" w:cs="Consolas"/>
              <w:b/>
              <w:bCs/>
              <w:color w:val="0000C0"/>
              <w:sz w:val="24"/>
              <w:szCs w:val="24"/>
            </w:rPr>
          </w:rPrChange>
        </w:rPr>
        <w:t>str2;</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8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89" w:author="N PRASAD" w:date="2016-07-01T12:13:00Z">
            <w:rPr>
              <w:rFonts w:ascii="Consolas" w:hAnsi="Consolas" w:cs="Consolas"/>
              <w:b/>
              <w:bCs/>
              <w:color w:val="000000"/>
              <w:sz w:val="24"/>
              <w:szCs w:val="24"/>
            </w:rPr>
          </w:rPrChange>
        </w:rPr>
        <w:tab/>
        <w:t>}</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9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91"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92" w:author="N PRASAD" w:date="2016-07-01T12:13:00Z">
            <w:rPr>
              <w:rFonts w:ascii="Consolas" w:hAnsi="Consolas" w:cs="Consolas"/>
              <w:b/>
              <w:bCs/>
              <w:color w:val="7F0055"/>
              <w:sz w:val="24"/>
              <w:szCs w:val="24"/>
            </w:rPr>
          </w:rPrChange>
        </w:rPr>
        <w:t>publicvoid</w:t>
      </w:r>
      <w:r w:rsidRPr="00B5270F">
        <w:rPr>
          <w:rFonts w:ascii="Times New Roman" w:hAnsi="Times New Roman" w:cs="Times New Roman"/>
          <w:color w:val="000000" w:themeColor="text1"/>
          <w:sz w:val="28"/>
          <w:szCs w:val="28"/>
          <w:rPrChange w:id="2093" w:author="N PRASAD" w:date="2016-07-01T12:13:00Z">
            <w:rPr>
              <w:rFonts w:ascii="Consolas" w:hAnsi="Consolas" w:cs="Consolas"/>
              <w:b/>
              <w:bCs/>
              <w:color w:val="000000"/>
              <w:sz w:val="24"/>
              <w:szCs w:val="24"/>
            </w:rPr>
          </w:rPrChange>
        </w:rPr>
        <w:t xml:space="preserve"> setStr2(String str2) {</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9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09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096"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097" w:author="N PRASAD" w:date="2016-07-01T12:13:00Z">
            <w:rPr>
              <w:rFonts w:ascii="Consolas" w:hAnsi="Consolas" w:cs="Consolas"/>
              <w:b/>
              <w:bCs/>
              <w:color w:val="7F0055"/>
              <w:sz w:val="24"/>
              <w:szCs w:val="24"/>
            </w:rPr>
          </w:rPrChange>
        </w:rPr>
        <w:t>this</w:t>
      </w:r>
      <w:r w:rsidRPr="00B5270F">
        <w:rPr>
          <w:rFonts w:ascii="Times New Roman" w:hAnsi="Times New Roman" w:cs="Times New Roman"/>
          <w:color w:val="000000" w:themeColor="text1"/>
          <w:sz w:val="28"/>
          <w:szCs w:val="28"/>
          <w:rPrChange w:id="2098" w:author="N PRASAD" w:date="2016-07-01T12:13:00Z">
            <w:rPr>
              <w:rFonts w:ascii="Consolas" w:hAnsi="Consolas" w:cs="Consolas"/>
              <w:b/>
              <w:bCs/>
              <w:color w:val="000000"/>
              <w:sz w:val="24"/>
              <w:szCs w:val="24"/>
            </w:rPr>
          </w:rPrChange>
        </w:rPr>
        <w:t>.str2 = str2;</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09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00" w:author="N PRASAD" w:date="2016-07-01T12:13:00Z">
            <w:rPr>
              <w:rFonts w:ascii="Consolas" w:hAnsi="Consolas" w:cs="Consolas"/>
              <w:b/>
              <w:bCs/>
              <w:color w:val="000000"/>
              <w:sz w:val="24"/>
              <w:szCs w:val="24"/>
            </w:rPr>
          </w:rPrChange>
        </w:rPr>
        <w:tab/>
        <w:t>}</w:t>
      </w:r>
    </w:p>
    <w:p w:rsidR="00071740" w:rsidRPr="00B5270F" w:rsidRDefault="00572FDB" w:rsidP="00071740">
      <w:pPr>
        <w:autoSpaceDE w:val="0"/>
        <w:autoSpaceDN w:val="0"/>
        <w:adjustRightInd w:val="0"/>
        <w:spacing w:line="240" w:lineRule="auto"/>
        <w:rPr>
          <w:rFonts w:ascii="Times New Roman" w:hAnsi="Times New Roman" w:cs="Times New Roman"/>
          <w:color w:val="000000" w:themeColor="text1"/>
          <w:sz w:val="28"/>
          <w:szCs w:val="28"/>
          <w:rPrChange w:id="210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02" w:author="N PRASAD" w:date="2016-07-01T12:13:00Z">
            <w:rPr>
              <w:rFonts w:ascii="Consolas" w:hAnsi="Consolas" w:cs="Consolas"/>
              <w:b/>
              <w:bCs/>
              <w:color w:val="000000"/>
              <w:sz w:val="24"/>
              <w:szCs w:val="24"/>
            </w:rPr>
          </w:rPrChange>
        </w:rPr>
        <w:tab/>
      </w:r>
    </w:p>
    <w:p w:rsidR="00071740" w:rsidRPr="00B5270F" w:rsidRDefault="00572FDB" w:rsidP="00071740">
      <w:pPr>
        <w:rPr>
          <w:rFonts w:ascii="Times New Roman" w:hAnsi="Times New Roman" w:cs="Times New Roman"/>
          <w:color w:val="000000" w:themeColor="text1"/>
          <w:sz w:val="28"/>
          <w:szCs w:val="28"/>
          <w:rPrChange w:id="2103"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2104" w:author="N PRASAD" w:date="2016-07-01T12:13:00Z">
            <w:rPr>
              <w:rFonts w:ascii="Consolas" w:hAnsi="Consolas" w:cs="Consolas"/>
              <w:b/>
              <w:bCs/>
              <w:color w:val="000000"/>
              <w:sz w:val="24"/>
              <w:szCs w:val="24"/>
            </w:rPr>
          </w:rPrChange>
        </w:rPr>
        <w:t>}</w:t>
      </w:r>
    </w:p>
    <w:p w:rsidR="007F0621" w:rsidRPr="00B5270F" w:rsidRDefault="007F0621" w:rsidP="00071740">
      <w:pPr>
        <w:rPr>
          <w:rFonts w:ascii="Times New Roman" w:hAnsi="Times New Roman" w:cs="Times New Roman"/>
          <w:color w:val="000000" w:themeColor="text1"/>
          <w:sz w:val="28"/>
          <w:szCs w:val="28"/>
          <w:rPrChange w:id="2105" w:author="N PRASAD" w:date="2016-07-01T12:13:00Z">
            <w:rPr>
              <w:rFonts w:ascii="Consolas" w:hAnsi="Consolas" w:cs="Consolas"/>
              <w:color w:val="000000"/>
              <w:sz w:val="24"/>
              <w:szCs w:val="24"/>
            </w:rPr>
          </w:rPrChange>
        </w:rPr>
      </w:pP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06"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107" w:author="N PRASAD" w:date="2016-07-01T12:13:00Z">
            <w:rPr>
              <w:rFonts w:ascii="Consolas" w:hAnsi="Consolas" w:cs="Consolas"/>
              <w:b/>
              <w:bCs/>
              <w:color w:val="7F0055"/>
              <w:sz w:val="24"/>
              <w:szCs w:val="24"/>
            </w:rPr>
          </w:rPrChange>
        </w:rPr>
        <w:t>package</w:t>
      </w:r>
      <w:r w:rsidRPr="00B5270F">
        <w:rPr>
          <w:rFonts w:ascii="Times New Roman" w:hAnsi="Times New Roman" w:cs="Times New Roman"/>
          <w:color w:val="000000" w:themeColor="text1"/>
          <w:sz w:val="28"/>
          <w:szCs w:val="28"/>
          <w:rPrChange w:id="2108" w:author="N PRASAD" w:date="2016-07-01T12:13:00Z">
            <w:rPr>
              <w:rFonts w:ascii="Consolas" w:hAnsi="Consolas" w:cs="Consolas"/>
              <w:b/>
              <w:bCs/>
              <w:color w:val="000000"/>
              <w:sz w:val="24"/>
              <w:szCs w:val="24"/>
            </w:rPr>
          </w:rPrChange>
        </w:rPr>
        <w:t xml:space="preserve"> com.slokam.corejava.annotation;</w:t>
      </w:r>
    </w:p>
    <w:p w:rsidR="007F0621" w:rsidRPr="00B5270F" w:rsidRDefault="007F0621" w:rsidP="007F0621">
      <w:pPr>
        <w:autoSpaceDE w:val="0"/>
        <w:autoSpaceDN w:val="0"/>
        <w:adjustRightInd w:val="0"/>
        <w:spacing w:line="240" w:lineRule="auto"/>
        <w:rPr>
          <w:rFonts w:ascii="Times New Roman" w:hAnsi="Times New Roman" w:cs="Times New Roman"/>
          <w:color w:val="000000" w:themeColor="text1"/>
          <w:sz w:val="28"/>
          <w:szCs w:val="28"/>
          <w:rPrChange w:id="2109" w:author="N PRASAD" w:date="2016-07-01T12:13:00Z">
            <w:rPr>
              <w:rFonts w:ascii="Consolas" w:hAnsi="Consolas" w:cs="Consolas"/>
              <w:sz w:val="24"/>
              <w:szCs w:val="24"/>
            </w:rPr>
          </w:rPrChange>
        </w:rPr>
      </w:pP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10"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111"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112" w:author="N PRASAD" w:date="2016-07-01T12:13:00Z">
            <w:rPr>
              <w:rFonts w:ascii="Consolas" w:hAnsi="Consolas" w:cs="Consolas"/>
              <w:b/>
              <w:bCs/>
              <w:color w:val="000000"/>
              <w:sz w:val="24"/>
              <w:szCs w:val="24"/>
            </w:rPr>
          </w:rPrChange>
        </w:rPr>
        <w:t xml:space="preserve"> java.lang.reflect.InvocationTargetException;</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13"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114" w:author="N PRASAD" w:date="2016-07-01T12:13:00Z">
            <w:rPr>
              <w:rFonts w:ascii="Consolas" w:hAnsi="Consolas" w:cs="Consolas"/>
              <w:b/>
              <w:bCs/>
              <w:color w:val="7F0055"/>
              <w:sz w:val="24"/>
              <w:szCs w:val="24"/>
            </w:rPr>
          </w:rPrChange>
        </w:rPr>
        <w:lastRenderedPageBreak/>
        <w:t>import</w:t>
      </w:r>
      <w:r w:rsidRPr="00B5270F">
        <w:rPr>
          <w:rFonts w:ascii="Times New Roman" w:hAnsi="Times New Roman" w:cs="Times New Roman"/>
          <w:color w:val="000000" w:themeColor="text1"/>
          <w:sz w:val="28"/>
          <w:szCs w:val="28"/>
          <w:rPrChange w:id="2115" w:author="N PRASAD" w:date="2016-07-01T12:13:00Z">
            <w:rPr>
              <w:rFonts w:ascii="Consolas" w:hAnsi="Consolas" w:cs="Consolas"/>
              <w:b/>
              <w:bCs/>
              <w:color w:val="000000"/>
              <w:sz w:val="24"/>
              <w:szCs w:val="24"/>
            </w:rPr>
          </w:rPrChange>
        </w:rPr>
        <w:t xml:space="preserve"> java.lang.reflect.Method;</w:t>
      </w:r>
    </w:p>
    <w:p w:rsidR="007F0621" w:rsidRPr="00B5270F" w:rsidRDefault="007F0621" w:rsidP="007F0621">
      <w:pPr>
        <w:autoSpaceDE w:val="0"/>
        <w:autoSpaceDN w:val="0"/>
        <w:adjustRightInd w:val="0"/>
        <w:spacing w:line="240" w:lineRule="auto"/>
        <w:rPr>
          <w:rFonts w:ascii="Times New Roman" w:hAnsi="Times New Roman" w:cs="Times New Roman"/>
          <w:color w:val="000000" w:themeColor="text1"/>
          <w:sz w:val="28"/>
          <w:szCs w:val="28"/>
          <w:rPrChange w:id="2116" w:author="N PRASAD" w:date="2016-07-01T12:13:00Z">
            <w:rPr>
              <w:rFonts w:ascii="Consolas" w:hAnsi="Consolas" w:cs="Consolas"/>
              <w:sz w:val="24"/>
              <w:szCs w:val="24"/>
            </w:rPr>
          </w:rPrChange>
        </w:rPr>
      </w:pPr>
    </w:p>
    <w:p w:rsidR="007F0621" w:rsidRPr="00B5270F" w:rsidRDefault="007F0621" w:rsidP="007F0621">
      <w:pPr>
        <w:autoSpaceDE w:val="0"/>
        <w:autoSpaceDN w:val="0"/>
        <w:adjustRightInd w:val="0"/>
        <w:spacing w:line="240" w:lineRule="auto"/>
        <w:rPr>
          <w:rFonts w:ascii="Times New Roman" w:hAnsi="Times New Roman" w:cs="Times New Roman"/>
          <w:color w:val="000000" w:themeColor="text1"/>
          <w:sz w:val="28"/>
          <w:szCs w:val="28"/>
          <w:rPrChange w:id="2117" w:author="N PRASAD" w:date="2016-07-01T12:13:00Z">
            <w:rPr>
              <w:rFonts w:ascii="Consolas" w:hAnsi="Consolas" w:cs="Consolas"/>
              <w:sz w:val="24"/>
              <w:szCs w:val="24"/>
            </w:rPr>
          </w:rPrChange>
        </w:rPr>
      </w:pP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18"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119" w:author="N PRASAD" w:date="2016-07-01T12:13:00Z">
            <w:rPr>
              <w:rFonts w:ascii="Consolas" w:hAnsi="Consolas" w:cs="Consolas"/>
              <w:b/>
              <w:bCs/>
              <w:color w:val="7F0055"/>
              <w:sz w:val="24"/>
              <w:szCs w:val="24"/>
            </w:rPr>
          </w:rPrChange>
        </w:rPr>
        <w:t>publicclass</w:t>
      </w:r>
      <w:r w:rsidRPr="00B5270F">
        <w:rPr>
          <w:rFonts w:ascii="Times New Roman" w:hAnsi="Times New Roman" w:cs="Times New Roman"/>
          <w:color w:val="000000" w:themeColor="text1"/>
          <w:sz w:val="28"/>
          <w:szCs w:val="28"/>
          <w:rPrChange w:id="2120" w:author="N PRASAD" w:date="2016-07-01T12:13:00Z">
            <w:rPr>
              <w:rFonts w:ascii="Consolas" w:hAnsi="Consolas" w:cs="Consolas"/>
              <w:b/>
              <w:bCs/>
              <w:color w:val="000000"/>
              <w:sz w:val="24"/>
              <w:szCs w:val="24"/>
            </w:rPr>
          </w:rPrChange>
        </w:rPr>
        <w:t xml:space="preserve"> AnnotationProcessor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2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22"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123" w:author="N PRASAD" w:date="2016-07-01T12:13:00Z">
            <w:rPr>
              <w:rFonts w:ascii="Consolas" w:hAnsi="Consolas" w:cs="Consolas"/>
              <w:b/>
              <w:bCs/>
              <w:color w:val="7F0055"/>
              <w:sz w:val="24"/>
              <w:szCs w:val="24"/>
            </w:rPr>
          </w:rPrChange>
        </w:rPr>
        <w:t>publicstaticvoid</w:t>
      </w:r>
      <w:r w:rsidRPr="00B5270F">
        <w:rPr>
          <w:rFonts w:ascii="Times New Roman" w:hAnsi="Times New Roman" w:cs="Times New Roman"/>
          <w:color w:val="000000" w:themeColor="text1"/>
          <w:sz w:val="28"/>
          <w:szCs w:val="28"/>
          <w:rPrChange w:id="2124" w:author="N PRASAD" w:date="2016-07-01T12:13:00Z">
            <w:rPr>
              <w:rFonts w:ascii="Consolas" w:hAnsi="Consolas" w:cs="Consolas"/>
              <w:b/>
              <w:bCs/>
              <w:color w:val="000000"/>
              <w:sz w:val="24"/>
              <w:szCs w:val="24"/>
            </w:rPr>
          </w:rPrChange>
        </w:rPr>
        <w:t xml:space="preserve"> main(String[] args)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2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2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27" w:author="N PRASAD" w:date="2016-07-01T12:13:00Z">
            <w:rPr>
              <w:rFonts w:ascii="Consolas" w:hAnsi="Consolas" w:cs="Consolas"/>
              <w:b/>
              <w:bCs/>
              <w:color w:val="000000"/>
              <w:sz w:val="24"/>
              <w:szCs w:val="24"/>
            </w:rPr>
          </w:rPrChange>
        </w:rPr>
        <w:tab/>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2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2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30" w:author="N PRASAD" w:date="2016-07-01T12:13:00Z">
            <w:rPr>
              <w:rFonts w:ascii="Consolas" w:hAnsi="Consolas" w:cs="Consolas"/>
              <w:b/>
              <w:bCs/>
              <w:color w:val="000000"/>
              <w:sz w:val="24"/>
              <w:szCs w:val="24"/>
            </w:rPr>
          </w:rPrChange>
        </w:rPr>
        <w:tab/>
        <w:t xml:space="preserve"> AnnotationApply apply = </w:t>
      </w:r>
      <w:r w:rsidRPr="00B5270F">
        <w:rPr>
          <w:rFonts w:ascii="Times New Roman" w:hAnsi="Times New Roman" w:cs="Times New Roman"/>
          <w:b/>
          <w:bCs/>
          <w:color w:val="000000" w:themeColor="text1"/>
          <w:sz w:val="28"/>
          <w:szCs w:val="28"/>
          <w:rPrChange w:id="2131"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2132" w:author="N PRASAD" w:date="2016-07-01T12:13:00Z">
            <w:rPr>
              <w:rFonts w:ascii="Consolas" w:hAnsi="Consolas" w:cs="Consolas"/>
              <w:b/>
              <w:bCs/>
              <w:color w:val="000000"/>
              <w:sz w:val="24"/>
              <w:szCs w:val="24"/>
            </w:rPr>
          </w:rPrChange>
        </w:rPr>
        <w:t xml:space="preserve"> AnnotationApply();</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3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34"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35" w:author="N PRASAD" w:date="2016-07-01T12:13:00Z">
            <w:rPr>
              <w:rFonts w:ascii="Consolas" w:hAnsi="Consolas" w:cs="Consolas"/>
              <w:b/>
              <w:bCs/>
              <w:color w:val="000000"/>
              <w:sz w:val="24"/>
              <w:szCs w:val="24"/>
            </w:rPr>
          </w:rPrChange>
        </w:rPr>
        <w:tab/>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3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37"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38" w:author="N PRASAD" w:date="2016-07-01T12:13:00Z">
            <w:rPr>
              <w:rFonts w:ascii="Consolas" w:hAnsi="Consolas" w:cs="Consolas"/>
              <w:b/>
              <w:bCs/>
              <w:color w:val="000000"/>
              <w:sz w:val="24"/>
              <w:szCs w:val="24"/>
            </w:rPr>
          </w:rPrChange>
        </w:rPr>
        <w:tab/>
        <w:t xml:space="preserve"> Method[] methods =  apply.getClass().getMethods();</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3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4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41" w:author="N PRASAD" w:date="2016-07-01T12:13:00Z">
            <w:rPr>
              <w:rFonts w:ascii="Consolas" w:hAnsi="Consolas" w:cs="Consolas"/>
              <w:b/>
              <w:bCs/>
              <w:color w:val="000000"/>
              <w:sz w:val="24"/>
              <w:szCs w:val="24"/>
            </w:rPr>
          </w:rPrChange>
        </w:rPr>
        <w:tab/>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4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43"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44"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145" w:author="N PRASAD" w:date="2016-07-01T12:13:00Z">
            <w:rPr>
              <w:rFonts w:ascii="Consolas" w:hAnsi="Consolas" w:cs="Consolas"/>
              <w:b/>
              <w:bCs/>
              <w:color w:val="7F0055"/>
              <w:sz w:val="24"/>
              <w:szCs w:val="24"/>
            </w:rPr>
          </w:rPrChange>
        </w:rPr>
        <w:t>for</w:t>
      </w:r>
      <w:r w:rsidRPr="00B5270F">
        <w:rPr>
          <w:rFonts w:ascii="Times New Roman" w:hAnsi="Times New Roman" w:cs="Times New Roman"/>
          <w:color w:val="000000" w:themeColor="text1"/>
          <w:sz w:val="28"/>
          <w:szCs w:val="28"/>
          <w:rPrChange w:id="2146" w:author="N PRASAD" w:date="2016-07-01T12:13:00Z">
            <w:rPr>
              <w:rFonts w:ascii="Consolas" w:hAnsi="Consolas" w:cs="Consolas"/>
              <w:b/>
              <w:bCs/>
              <w:color w:val="000000"/>
              <w:sz w:val="24"/>
              <w:szCs w:val="24"/>
            </w:rPr>
          </w:rPrChange>
        </w:rPr>
        <w:t xml:space="preserve"> (Method method : methods)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4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4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4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50" w:author="N PRASAD" w:date="2016-07-01T12:13:00Z">
            <w:rPr>
              <w:rFonts w:ascii="Consolas" w:hAnsi="Consolas" w:cs="Consolas"/>
              <w:b/>
              <w:bCs/>
              <w:color w:val="000000"/>
              <w:sz w:val="24"/>
              <w:szCs w:val="24"/>
            </w:rPr>
          </w:rPrChange>
        </w:rPr>
        <w:tab/>
        <w:t>Annotation anno =  method.getAnnotation(Annotation.</w:t>
      </w:r>
      <w:r w:rsidRPr="00B5270F">
        <w:rPr>
          <w:rFonts w:ascii="Times New Roman" w:hAnsi="Times New Roman" w:cs="Times New Roman"/>
          <w:b/>
          <w:bCs/>
          <w:color w:val="000000" w:themeColor="text1"/>
          <w:sz w:val="28"/>
          <w:szCs w:val="28"/>
          <w:rPrChange w:id="2151" w:author="N PRASAD" w:date="2016-07-01T12:13:00Z">
            <w:rPr>
              <w:rFonts w:ascii="Consolas" w:hAnsi="Consolas" w:cs="Consolas"/>
              <w:b/>
              <w:bCs/>
              <w:color w:val="7F0055"/>
              <w:sz w:val="24"/>
              <w:szCs w:val="24"/>
            </w:rPr>
          </w:rPrChange>
        </w:rPr>
        <w:t>class</w:t>
      </w:r>
      <w:r w:rsidRPr="00B5270F">
        <w:rPr>
          <w:rFonts w:ascii="Times New Roman" w:hAnsi="Times New Roman" w:cs="Times New Roman"/>
          <w:color w:val="000000" w:themeColor="text1"/>
          <w:sz w:val="28"/>
          <w:szCs w:val="28"/>
          <w:rPrChange w:id="2152" w:author="N PRASAD" w:date="2016-07-01T12:13:00Z">
            <w:rPr>
              <w:rFonts w:ascii="Consolas" w:hAnsi="Consolas" w:cs="Consolas"/>
              <w:b/>
              <w:bCs/>
              <w:color w:val="000000"/>
              <w:sz w:val="24"/>
              <w:szCs w:val="24"/>
            </w:rPr>
          </w:rPrChange>
        </w:rPr>
        <w:t>);</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5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54"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5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56"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157" w:author="N PRASAD" w:date="2016-07-01T12:13:00Z">
            <w:rPr>
              <w:rFonts w:ascii="Consolas" w:hAnsi="Consolas" w:cs="Consolas"/>
              <w:b/>
              <w:bCs/>
              <w:color w:val="7F0055"/>
              <w:sz w:val="24"/>
              <w:szCs w:val="24"/>
            </w:rPr>
          </w:rPrChange>
        </w:rPr>
        <w:t>if</w:t>
      </w:r>
      <w:r w:rsidRPr="00B5270F">
        <w:rPr>
          <w:rFonts w:ascii="Times New Roman" w:hAnsi="Times New Roman" w:cs="Times New Roman"/>
          <w:color w:val="000000" w:themeColor="text1"/>
          <w:sz w:val="28"/>
          <w:szCs w:val="28"/>
          <w:rPrChange w:id="2158" w:author="N PRASAD" w:date="2016-07-01T12:13:00Z">
            <w:rPr>
              <w:rFonts w:ascii="Consolas" w:hAnsi="Consolas" w:cs="Consolas"/>
              <w:b/>
              <w:bCs/>
              <w:color w:val="000000"/>
              <w:sz w:val="24"/>
              <w:szCs w:val="24"/>
            </w:rPr>
          </w:rPrChange>
        </w:rPr>
        <w:t xml:space="preserve">( anno != </w:t>
      </w:r>
      <w:r w:rsidRPr="00B5270F">
        <w:rPr>
          <w:rFonts w:ascii="Times New Roman" w:hAnsi="Times New Roman" w:cs="Times New Roman"/>
          <w:b/>
          <w:bCs/>
          <w:color w:val="000000" w:themeColor="text1"/>
          <w:sz w:val="28"/>
          <w:szCs w:val="28"/>
          <w:rPrChange w:id="2159" w:author="N PRASAD" w:date="2016-07-01T12:13:00Z">
            <w:rPr>
              <w:rFonts w:ascii="Consolas" w:hAnsi="Consolas" w:cs="Consolas"/>
              <w:b/>
              <w:bCs/>
              <w:color w:val="7F0055"/>
              <w:sz w:val="24"/>
              <w:szCs w:val="24"/>
            </w:rPr>
          </w:rPrChange>
        </w:rPr>
        <w:t>null</w:t>
      </w:r>
      <w:r w:rsidRPr="00B5270F">
        <w:rPr>
          <w:rFonts w:ascii="Times New Roman" w:hAnsi="Times New Roman" w:cs="Times New Roman"/>
          <w:color w:val="000000" w:themeColor="text1"/>
          <w:sz w:val="28"/>
          <w:szCs w:val="28"/>
          <w:rPrChange w:id="2160" w:author="N PRASAD" w:date="2016-07-01T12:13:00Z">
            <w:rPr>
              <w:rFonts w:ascii="Consolas" w:hAnsi="Consolas" w:cs="Consolas"/>
              <w:b/>
              <w:bCs/>
              <w:color w:val="000000"/>
              <w:sz w:val="24"/>
              <w:szCs w:val="24"/>
            </w:rPr>
          </w:rPrChange>
        </w:rPr>
        <w:t xml:space="preserve">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6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62"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63"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64" w:author="N PRASAD" w:date="2016-07-01T12:13:00Z">
            <w:rPr>
              <w:rFonts w:ascii="Consolas" w:hAnsi="Consolas" w:cs="Consolas"/>
              <w:b/>
              <w:bCs/>
              <w:color w:val="000000"/>
              <w:sz w:val="24"/>
              <w:szCs w:val="24"/>
            </w:rPr>
          </w:rPrChange>
        </w:rPr>
        <w:tab/>
        <w:t>{</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6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6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67"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6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69"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170" w:author="N PRASAD" w:date="2016-07-01T12:13:00Z">
            <w:rPr>
              <w:rFonts w:ascii="Consolas" w:hAnsi="Consolas" w:cs="Consolas"/>
              <w:b/>
              <w:bCs/>
              <w:color w:val="7F0055"/>
              <w:sz w:val="24"/>
              <w:szCs w:val="24"/>
            </w:rPr>
          </w:rPrChange>
        </w:rPr>
        <w:t>try</w:t>
      </w:r>
      <w:r w:rsidRPr="00B5270F">
        <w:rPr>
          <w:rFonts w:ascii="Times New Roman" w:hAnsi="Times New Roman" w:cs="Times New Roman"/>
          <w:color w:val="000000" w:themeColor="text1"/>
          <w:sz w:val="28"/>
          <w:szCs w:val="28"/>
          <w:rPrChange w:id="2171" w:author="N PRASAD" w:date="2016-07-01T12:13:00Z">
            <w:rPr>
              <w:rFonts w:ascii="Consolas" w:hAnsi="Consolas" w:cs="Consolas"/>
              <w:b/>
              <w:bCs/>
              <w:color w:val="000000"/>
              <w:sz w:val="24"/>
              <w:szCs w:val="24"/>
            </w:rPr>
          </w:rPrChange>
        </w:rPr>
        <w:t xml:space="preserve">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7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73"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74"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7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7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77" w:author="N PRASAD" w:date="2016-07-01T12:13:00Z">
            <w:rPr>
              <w:rFonts w:ascii="Consolas" w:hAnsi="Consolas" w:cs="Consolas"/>
              <w:b/>
              <w:bCs/>
              <w:color w:val="000000"/>
              <w:sz w:val="24"/>
              <w:szCs w:val="24"/>
            </w:rPr>
          </w:rPrChange>
        </w:rPr>
        <w:tab/>
        <w:t>method.invoke(apply);</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7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7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8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81"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82"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183"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2184" w:author="N PRASAD" w:date="2016-07-01T12:13:00Z">
            <w:rPr>
              <w:rFonts w:ascii="Consolas" w:hAnsi="Consolas" w:cs="Consolas"/>
              <w:b/>
              <w:bCs/>
              <w:color w:val="000000"/>
              <w:sz w:val="24"/>
              <w:szCs w:val="24"/>
            </w:rPr>
          </w:rPrChange>
        </w:rPr>
        <w:t xml:space="preserve"> (IllegalArgumentException e)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8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8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87"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8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8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90"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191"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2192" w:author="N PRASAD" w:date="2016-07-01T12:13:00Z">
            <w:rPr>
              <w:rFonts w:ascii="Consolas" w:hAnsi="Consolas" w:cs="Consolas"/>
              <w:b/>
              <w:bCs/>
              <w:color w:val="3F7F5F"/>
              <w:sz w:val="24"/>
              <w:szCs w:val="24"/>
            </w:rPr>
          </w:rPrChange>
        </w:rPr>
        <w:t xml:space="preserve"> Auto-generated catch block</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9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194"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9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9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97"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198" w:author="N PRASAD" w:date="2016-07-01T12:13:00Z">
            <w:rPr>
              <w:rFonts w:ascii="Consolas" w:hAnsi="Consolas" w:cs="Consolas"/>
              <w:b/>
              <w:bCs/>
              <w:color w:val="000000"/>
              <w:sz w:val="24"/>
              <w:szCs w:val="24"/>
            </w:rPr>
          </w:rPrChange>
        </w:rPr>
        <w:tab/>
        <w:t>e.printStackTrace();</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19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20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01"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02"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03"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204"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2205" w:author="N PRASAD" w:date="2016-07-01T12:13:00Z">
            <w:rPr>
              <w:rFonts w:ascii="Consolas" w:hAnsi="Consolas" w:cs="Consolas"/>
              <w:b/>
              <w:bCs/>
              <w:color w:val="000000"/>
              <w:sz w:val="24"/>
              <w:szCs w:val="24"/>
            </w:rPr>
          </w:rPrChange>
        </w:rPr>
        <w:t xml:space="preserve"> (IllegalAccessException e)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20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207"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0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0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1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11"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212"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2213" w:author="N PRASAD" w:date="2016-07-01T12:13:00Z">
            <w:rPr>
              <w:rFonts w:ascii="Consolas" w:hAnsi="Consolas" w:cs="Consolas"/>
              <w:b/>
              <w:bCs/>
              <w:color w:val="3F7F5F"/>
              <w:sz w:val="24"/>
              <w:szCs w:val="24"/>
            </w:rPr>
          </w:rPrChange>
        </w:rPr>
        <w:t xml:space="preserve"> Auto-generated catch block</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21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21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1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17"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1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19" w:author="N PRASAD" w:date="2016-07-01T12:13:00Z">
            <w:rPr>
              <w:rFonts w:ascii="Consolas" w:hAnsi="Consolas" w:cs="Consolas"/>
              <w:b/>
              <w:bCs/>
              <w:color w:val="000000"/>
              <w:sz w:val="24"/>
              <w:szCs w:val="24"/>
            </w:rPr>
          </w:rPrChange>
        </w:rPr>
        <w:tab/>
        <w:t>e.printStackTrace();</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22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221"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22"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23"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24"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225"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2226" w:author="N PRASAD" w:date="2016-07-01T12:13:00Z">
            <w:rPr>
              <w:rFonts w:ascii="Consolas" w:hAnsi="Consolas" w:cs="Consolas"/>
              <w:b/>
              <w:bCs/>
              <w:color w:val="000000"/>
              <w:sz w:val="24"/>
              <w:szCs w:val="24"/>
            </w:rPr>
          </w:rPrChange>
        </w:rPr>
        <w:t xml:space="preserve"> (InvocationTargetException e)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22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22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2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3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31"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32"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233"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2234" w:author="N PRASAD" w:date="2016-07-01T12:13:00Z">
            <w:rPr>
              <w:rFonts w:ascii="Consolas" w:hAnsi="Consolas" w:cs="Consolas"/>
              <w:b/>
              <w:bCs/>
              <w:color w:val="3F7F5F"/>
              <w:sz w:val="24"/>
              <w:szCs w:val="24"/>
            </w:rPr>
          </w:rPrChange>
        </w:rPr>
        <w:t xml:space="preserve"> Auto-generated catch block</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23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23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37"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3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39"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40" w:author="N PRASAD" w:date="2016-07-01T12:13:00Z">
            <w:rPr>
              <w:rFonts w:ascii="Consolas" w:hAnsi="Consolas" w:cs="Consolas"/>
              <w:b/>
              <w:bCs/>
              <w:color w:val="000000"/>
              <w:sz w:val="24"/>
              <w:szCs w:val="24"/>
            </w:rPr>
          </w:rPrChange>
        </w:rPr>
        <w:tab/>
        <w:t>e.printStackTrace();</w:t>
      </w:r>
    </w:p>
    <w:p w:rsidR="007F0621" w:rsidRPr="00B5270F" w:rsidDel="00D5375D" w:rsidRDefault="00572FDB" w:rsidP="007F0621">
      <w:pPr>
        <w:autoSpaceDE w:val="0"/>
        <w:autoSpaceDN w:val="0"/>
        <w:adjustRightInd w:val="0"/>
        <w:spacing w:line="240" w:lineRule="auto"/>
        <w:rPr>
          <w:del w:id="2241" w:author="NNR Chowdary" w:date="2013-10-27T09:28:00Z"/>
          <w:rFonts w:ascii="Times New Roman" w:hAnsi="Times New Roman" w:cs="Times New Roman"/>
          <w:color w:val="000000" w:themeColor="text1"/>
          <w:sz w:val="28"/>
          <w:szCs w:val="28"/>
          <w:rPrChange w:id="2242" w:author="N PRASAD" w:date="2016-07-01T12:13:00Z">
            <w:rPr>
              <w:del w:id="2243" w:author="NNR Chowdary" w:date="2013-10-27T09:28:00Z"/>
              <w:rFonts w:ascii="Consolas" w:hAnsi="Consolas" w:cs="Consolas"/>
              <w:sz w:val="24"/>
              <w:szCs w:val="24"/>
            </w:rPr>
          </w:rPrChange>
        </w:rPr>
      </w:pPr>
      <w:r w:rsidRPr="00B5270F">
        <w:rPr>
          <w:rFonts w:ascii="Times New Roman" w:hAnsi="Times New Roman" w:cs="Times New Roman"/>
          <w:color w:val="000000" w:themeColor="text1"/>
          <w:sz w:val="28"/>
          <w:szCs w:val="28"/>
          <w:rPrChange w:id="2244"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4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4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47" w:author="N PRASAD" w:date="2016-07-01T12:13:00Z">
            <w:rPr>
              <w:rFonts w:ascii="Consolas" w:hAnsi="Consolas" w:cs="Consolas"/>
              <w:b/>
              <w:bCs/>
              <w:color w:val="000000"/>
              <w:sz w:val="24"/>
              <w:szCs w:val="24"/>
            </w:rPr>
          </w:rPrChange>
        </w:rPr>
        <w:tab/>
        <w:t>}</w:t>
      </w:r>
    </w:p>
    <w:p w:rsidR="007F0621" w:rsidRPr="00B5270F" w:rsidDel="00D5375D" w:rsidRDefault="00572FDB" w:rsidP="007F0621">
      <w:pPr>
        <w:autoSpaceDE w:val="0"/>
        <w:autoSpaceDN w:val="0"/>
        <w:adjustRightInd w:val="0"/>
        <w:spacing w:line="240" w:lineRule="auto"/>
        <w:rPr>
          <w:del w:id="2248" w:author="NNR Chowdary" w:date="2013-10-27T09:28:00Z"/>
          <w:rFonts w:ascii="Times New Roman" w:hAnsi="Times New Roman" w:cs="Times New Roman"/>
          <w:color w:val="000000" w:themeColor="text1"/>
          <w:sz w:val="28"/>
          <w:szCs w:val="28"/>
          <w:rPrChange w:id="2249" w:author="N PRASAD" w:date="2016-07-01T12:13:00Z">
            <w:rPr>
              <w:del w:id="2250" w:author="NNR Chowdary" w:date="2013-10-27T09:28:00Z"/>
              <w:rFonts w:ascii="Consolas" w:hAnsi="Consolas" w:cs="Consolas"/>
              <w:sz w:val="24"/>
              <w:szCs w:val="24"/>
            </w:rPr>
          </w:rPrChange>
        </w:rPr>
      </w:pPr>
      <w:del w:id="2251" w:author="NNR Chowdary" w:date="2013-10-27T09:28:00Z">
        <w:r w:rsidRPr="00B5270F">
          <w:rPr>
            <w:rFonts w:ascii="Times New Roman" w:hAnsi="Times New Roman" w:cs="Times New Roman"/>
            <w:color w:val="000000" w:themeColor="text1"/>
            <w:sz w:val="28"/>
            <w:szCs w:val="28"/>
            <w:rPrChange w:id="2252"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53"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54" w:author="N PRASAD" w:date="2016-07-01T12:13:00Z">
              <w:rPr>
                <w:rFonts w:ascii="Consolas" w:hAnsi="Consolas" w:cs="Consolas"/>
                <w:b/>
                <w:bCs/>
                <w:color w:val="000000"/>
                <w:sz w:val="24"/>
                <w:szCs w:val="24"/>
              </w:rPr>
            </w:rPrChange>
          </w:rPr>
          <w:tab/>
        </w:r>
      </w:del>
      <w:r w:rsidRPr="00B5270F">
        <w:rPr>
          <w:rFonts w:ascii="Times New Roman" w:hAnsi="Times New Roman" w:cs="Times New Roman"/>
          <w:color w:val="000000" w:themeColor="text1"/>
          <w:sz w:val="28"/>
          <w:szCs w:val="28"/>
          <w:rPrChange w:id="2255" w:author="N PRASAD" w:date="2016-07-01T12:13:00Z">
            <w:rPr>
              <w:rFonts w:ascii="Consolas" w:hAnsi="Consolas" w:cs="Consolas"/>
              <w:b/>
              <w:bCs/>
              <w:color w:val="000000"/>
              <w:sz w:val="24"/>
              <w:szCs w:val="24"/>
            </w:rPr>
          </w:rPrChange>
        </w:rPr>
        <w:t>}</w:t>
      </w:r>
    </w:p>
    <w:p w:rsidR="007F0621" w:rsidRPr="00B5270F" w:rsidDel="00D5375D" w:rsidRDefault="00572FDB" w:rsidP="007F0621">
      <w:pPr>
        <w:autoSpaceDE w:val="0"/>
        <w:autoSpaceDN w:val="0"/>
        <w:adjustRightInd w:val="0"/>
        <w:spacing w:line="240" w:lineRule="auto"/>
        <w:rPr>
          <w:del w:id="2256" w:author="NNR Chowdary" w:date="2013-10-27T09:28:00Z"/>
          <w:rFonts w:ascii="Times New Roman" w:hAnsi="Times New Roman" w:cs="Times New Roman"/>
          <w:color w:val="000000" w:themeColor="text1"/>
          <w:sz w:val="28"/>
          <w:szCs w:val="28"/>
          <w:rPrChange w:id="2257" w:author="N PRASAD" w:date="2016-07-01T12:13:00Z">
            <w:rPr>
              <w:del w:id="2258" w:author="NNR Chowdary" w:date="2013-10-27T09:28:00Z"/>
              <w:rFonts w:ascii="Consolas" w:hAnsi="Consolas" w:cs="Consolas"/>
              <w:sz w:val="24"/>
              <w:szCs w:val="24"/>
            </w:rPr>
          </w:rPrChange>
        </w:rPr>
      </w:pPr>
      <w:del w:id="2259" w:author="NNR Chowdary" w:date="2013-10-27T09:28:00Z">
        <w:r w:rsidRPr="00B5270F">
          <w:rPr>
            <w:rFonts w:ascii="Times New Roman" w:hAnsi="Times New Roman" w:cs="Times New Roman"/>
            <w:color w:val="000000" w:themeColor="text1"/>
            <w:sz w:val="28"/>
            <w:szCs w:val="28"/>
            <w:rPrChange w:id="226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261" w:author="N PRASAD" w:date="2016-07-01T12:13:00Z">
              <w:rPr>
                <w:rFonts w:ascii="Consolas" w:hAnsi="Consolas" w:cs="Consolas"/>
                <w:b/>
                <w:bCs/>
                <w:color w:val="000000"/>
                <w:sz w:val="24"/>
                <w:szCs w:val="24"/>
              </w:rPr>
            </w:rPrChange>
          </w:rPr>
          <w:tab/>
        </w:r>
      </w:del>
      <w:r w:rsidRPr="00B5270F">
        <w:rPr>
          <w:rFonts w:ascii="Times New Roman" w:hAnsi="Times New Roman" w:cs="Times New Roman"/>
          <w:color w:val="000000" w:themeColor="text1"/>
          <w:sz w:val="28"/>
          <w:szCs w:val="28"/>
          <w:rPrChange w:id="2262" w:author="N PRASAD" w:date="2016-07-01T12:13:00Z">
            <w:rPr>
              <w:rFonts w:ascii="Consolas" w:hAnsi="Consolas" w:cs="Consolas"/>
              <w:b/>
              <w:bCs/>
              <w:color w:val="000000"/>
              <w:sz w:val="24"/>
              <w:szCs w:val="24"/>
            </w:rPr>
          </w:rPrChange>
        </w:rPr>
        <w:t>}</w:t>
      </w:r>
    </w:p>
    <w:p w:rsidR="007F0621" w:rsidRPr="00B5270F" w:rsidDel="00D5375D" w:rsidRDefault="00572FDB" w:rsidP="007F0621">
      <w:pPr>
        <w:autoSpaceDE w:val="0"/>
        <w:autoSpaceDN w:val="0"/>
        <w:adjustRightInd w:val="0"/>
        <w:spacing w:line="240" w:lineRule="auto"/>
        <w:rPr>
          <w:del w:id="2263" w:author="NNR Chowdary" w:date="2013-10-27T09:28:00Z"/>
          <w:rFonts w:ascii="Times New Roman" w:hAnsi="Times New Roman" w:cs="Times New Roman"/>
          <w:color w:val="000000" w:themeColor="text1"/>
          <w:sz w:val="28"/>
          <w:szCs w:val="28"/>
          <w:rPrChange w:id="2264" w:author="N PRASAD" w:date="2016-07-01T12:13:00Z">
            <w:rPr>
              <w:del w:id="2265" w:author="NNR Chowdary" w:date="2013-10-27T09:28:00Z"/>
              <w:rFonts w:ascii="Consolas" w:hAnsi="Consolas" w:cs="Consolas"/>
              <w:sz w:val="24"/>
              <w:szCs w:val="24"/>
            </w:rPr>
          </w:rPrChange>
        </w:rPr>
      </w:pPr>
      <w:del w:id="2266" w:author="NNR Chowdary" w:date="2013-10-27T09:28:00Z">
        <w:r w:rsidRPr="00B5270F">
          <w:rPr>
            <w:rFonts w:ascii="Times New Roman" w:hAnsi="Times New Roman" w:cs="Times New Roman"/>
            <w:color w:val="000000" w:themeColor="text1"/>
            <w:sz w:val="28"/>
            <w:szCs w:val="28"/>
            <w:rPrChange w:id="2267" w:author="N PRASAD" w:date="2016-07-01T12:13:00Z">
              <w:rPr>
                <w:rFonts w:ascii="Consolas" w:hAnsi="Consolas" w:cs="Consolas"/>
                <w:b/>
                <w:bCs/>
                <w:color w:val="000000"/>
                <w:sz w:val="24"/>
                <w:szCs w:val="24"/>
              </w:rPr>
            </w:rPrChange>
          </w:rPr>
          <w:tab/>
          <w:delText>}</w:delText>
        </w:r>
      </w:del>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26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269" w:author="N PRASAD" w:date="2016-07-01T12:13:00Z">
            <w:rPr>
              <w:rFonts w:ascii="Consolas" w:hAnsi="Consolas" w:cs="Consolas"/>
              <w:b/>
              <w:bCs/>
              <w:color w:val="000000"/>
              <w:sz w:val="24"/>
              <w:szCs w:val="24"/>
            </w:rPr>
          </w:rPrChange>
        </w:rPr>
        <w:t>}</w:t>
      </w:r>
    </w:p>
    <w:p w:rsidR="007F0621" w:rsidRPr="00B5270F" w:rsidRDefault="007F0621" w:rsidP="00071740">
      <w:pPr>
        <w:rPr>
          <w:rFonts w:ascii="Times New Roman" w:hAnsi="Times New Roman" w:cs="Times New Roman"/>
          <w:b/>
          <w:color w:val="000000" w:themeColor="text1"/>
          <w:sz w:val="28"/>
          <w:szCs w:val="28"/>
          <w:u w:val="single"/>
          <w:rPrChange w:id="2270" w:author="N PRASAD" w:date="2016-07-01T12:13:00Z">
            <w:rPr>
              <w:rFonts w:cstheme="minorHAnsi"/>
              <w:b/>
              <w:sz w:val="24"/>
              <w:szCs w:val="24"/>
              <w:u w:val="single"/>
            </w:rPr>
          </w:rPrChange>
        </w:rPr>
      </w:pPr>
    </w:p>
    <w:p w:rsidR="000F77EB" w:rsidRPr="00B5270F" w:rsidRDefault="00572FDB" w:rsidP="00EE27CB">
      <w:pPr>
        <w:rPr>
          <w:rFonts w:ascii="Times New Roman" w:hAnsi="Times New Roman" w:cs="Times New Roman"/>
          <w:b/>
          <w:color w:val="000000" w:themeColor="text1"/>
          <w:sz w:val="28"/>
          <w:szCs w:val="28"/>
          <w:rPrChange w:id="2271"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2272" w:author="N PRASAD" w:date="2016-07-01T12:13:00Z">
            <w:rPr>
              <w:rFonts w:cstheme="minorHAnsi"/>
              <w:b/>
              <w:bCs/>
              <w:sz w:val="24"/>
              <w:szCs w:val="24"/>
            </w:rPr>
          </w:rPrChange>
        </w:rPr>
        <w:t>2.When you are using retention package?</w:t>
      </w:r>
    </w:p>
    <w:p w:rsidR="00071740" w:rsidRPr="00B5270F" w:rsidRDefault="00572FDB" w:rsidP="007F0621">
      <w:pPr>
        <w:rPr>
          <w:rFonts w:ascii="Times New Roman" w:hAnsi="Times New Roman" w:cs="Times New Roman"/>
          <w:b/>
          <w:color w:val="000000" w:themeColor="text1"/>
          <w:sz w:val="28"/>
          <w:szCs w:val="28"/>
          <w:rPrChange w:id="2273"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2274" w:author="N PRASAD" w:date="2016-07-01T12:13:00Z">
            <w:rPr>
              <w:rFonts w:cstheme="minorHAnsi"/>
              <w:b/>
              <w:bCs/>
              <w:sz w:val="24"/>
              <w:szCs w:val="24"/>
            </w:rPr>
          </w:rPrChange>
        </w:rPr>
        <w:t>3.what is annotation?</w:t>
      </w:r>
    </w:p>
    <w:p w:rsidR="00F44767" w:rsidRPr="00B5270F" w:rsidRDefault="00F44767">
      <w:pPr>
        <w:jc w:val="center"/>
        <w:rPr>
          <w:del w:id="2275" w:author="NNR Chowdary" w:date="2013-10-27T09:29:00Z"/>
          <w:rFonts w:ascii="Times New Roman" w:hAnsi="Times New Roman" w:cs="Times New Roman"/>
          <w:b/>
          <w:color w:val="000000" w:themeColor="text1"/>
          <w:sz w:val="28"/>
          <w:szCs w:val="28"/>
          <w:rPrChange w:id="2276" w:author="N PRASAD" w:date="2016-07-01T12:13:00Z">
            <w:rPr>
              <w:del w:id="2277" w:author="NNR Chowdary" w:date="2013-10-27T09:29:00Z"/>
              <w:rFonts w:cstheme="minorHAnsi"/>
              <w:b/>
              <w:sz w:val="24"/>
              <w:szCs w:val="24"/>
            </w:rPr>
          </w:rPrChange>
        </w:rPr>
        <w:pPrChange w:id="2278" w:author="NNR Chowdary" w:date="2013-10-27T09:29:00Z">
          <w:pPr/>
        </w:pPrChange>
      </w:pPr>
    </w:p>
    <w:p w:rsidR="00F44767" w:rsidRPr="00B5270F" w:rsidRDefault="00F44767">
      <w:pPr>
        <w:jc w:val="center"/>
        <w:rPr>
          <w:ins w:id="2279" w:author="NNR Chowdary" w:date="2013-11-06T16:46:00Z"/>
          <w:rFonts w:ascii="Times New Roman" w:hAnsi="Times New Roman" w:cs="Times New Roman"/>
          <w:b/>
          <w:color w:val="000000" w:themeColor="text1"/>
          <w:sz w:val="28"/>
          <w:szCs w:val="28"/>
          <w:rPrChange w:id="2280" w:author="N PRASAD" w:date="2016-07-01T12:13:00Z">
            <w:rPr>
              <w:ins w:id="2281" w:author="NNR Chowdary" w:date="2013-11-06T16:46:00Z"/>
              <w:rFonts w:cstheme="minorHAnsi"/>
              <w:b/>
              <w:sz w:val="24"/>
              <w:szCs w:val="24"/>
            </w:rPr>
          </w:rPrChange>
        </w:rPr>
        <w:pPrChange w:id="2282" w:author="NNR Chowdary" w:date="2013-10-27T09:29:00Z">
          <w:pPr/>
        </w:pPrChange>
      </w:pPr>
    </w:p>
    <w:p w:rsidR="00F44767" w:rsidRPr="00B5270F" w:rsidRDefault="00F44767">
      <w:pPr>
        <w:jc w:val="center"/>
        <w:rPr>
          <w:ins w:id="2283" w:author="NNR Chowdary" w:date="2013-11-06T16:46:00Z"/>
          <w:rFonts w:ascii="Times New Roman" w:hAnsi="Times New Roman" w:cs="Times New Roman"/>
          <w:b/>
          <w:color w:val="000000" w:themeColor="text1"/>
          <w:sz w:val="28"/>
          <w:szCs w:val="28"/>
          <w:rPrChange w:id="2284" w:author="N PRASAD" w:date="2016-07-01T12:13:00Z">
            <w:rPr>
              <w:ins w:id="2285" w:author="NNR Chowdary" w:date="2013-11-06T16:46:00Z"/>
              <w:rFonts w:cstheme="minorHAnsi"/>
              <w:b/>
              <w:sz w:val="24"/>
              <w:szCs w:val="24"/>
            </w:rPr>
          </w:rPrChange>
        </w:rPr>
        <w:pPrChange w:id="2286" w:author="NNR Chowdary" w:date="2013-10-27T09:29:00Z">
          <w:pPr/>
        </w:pPrChange>
      </w:pPr>
    </w:p>
    <w:p w:rsidR="00F44767" w:rsidRPr="00B5270F" w:rsidRDefault="00F44767">
      <w:pPr>
        <w:jc w:val="center"/>
        <w:rPr>
          <w:ins w:id="2287" w:author="NNR Chowdary" w:date="2013-11-06T16:46:00Z"/>
          <w:rFonts w:ascii="Times New Roman" w:hAnsi="Times New Roman" w:cs="Times New Roman"/>
          <w:b/>
          <w:color w:val="000000" w:themeColor="text1"/>
          <w:sz w:val="28"/>
          <w:szCs w:val="28"/>
          <w:rPrChange w:id="2288" w:author="N PRASAD" w:date="2016-07-01T12:13:00Z">
            <w:rPr>
              <w:ins w:id="2289" w:author="NNR Chowdary" w:date="2013-11-06T16:46:00Z"/>
              <w:rFonts w:cstheme="minorHAnsi"/>
              <w:b/>
              <w:sz w:val="24"/>
              <w:szCs w:val="24"/>
            </w:rPr>
          </w:rPrChange>
        </w:rPr>
        <w:pPrChange w:id="2290" w:author="NNR Chowdary" w:date="2013-10-27T09:29:00Z">
          <w:pPr/>
        </w:pPrChange>
      </w:pPr>
    </w:p>
    <w:p w:rsidR="00F44767" w:rsidRPr="00B5270F" w:rsidRDefault="00F44767">
      <w:pPr>
        <w:jc w:val="center"/>
        <w:rPr>
          <w:ins w:id="2291" w:author="NNR Chowdary" w:date="2013-11-06T16:46:00Z"/>
          <w:rFonts w:ascii="Times New Roman" w:hAnsi="Times New Roman" w:cs="Times New Roman"/>
          <w:b/>
          <w:color w:val="000000" w:themeColor="text1"/>
          <w:sz w:val="28"/>
          <w:szCs w:val="28"/>
          <w:rPrChange w:id="2292" w:author="N PRASAD" w:date="2016-07-01T12:13:00Z">
            <w:rPr>
              <w:ins w:id="2293" w:author="NNR Chowdary" w:date="2013-11-06T16:46:00Z"/>
              <w:rFonts w:cstheme="minorHAnsi"/>
              <w:b/>
              <w:sz w:val="24"/>
              <w:szCs w:val="24"/>
            </w:rPr>
          </w:rPrChange>
        </w:rPr>
        <w:pPrChange w:id="2294" w:author="NNR Chowdary" w:date="2013-10-27T09:29:00Z">
          <w:pPr/>
        </w:pPrChange>
      </w:pPr>
    </w:p>
    <w:p w:rsidR="00F44767" w:rsidRPr="00B5270F" w:rsidRDefault="00572FDB">
      <w:pPr>
        <w:jc w:val="center"/>
        <w:rPr>
          <w:rFonts w:ascii="Times New Roman" w:hAnsi="Times New Roman" w:cs="Times New Roman"/>
          <w:b/>
          <w:color w:val="000000" w:themeColor="text1"/>
          <w:sz w:val="28"/>
          <w:szCs w:val="28"/>
          <w:u w:val="single"/>
          <w:rPrChange w:id="2295" w:author="N PRASAD" w:date="2016-07-01T12:13:00Z">
            <w:rPr>
              <w:rFonts w:cstheme="minorHAnsi"/>
              <w:b/>
              <w:sz w:val="24"/>
              <w:szCs w:val="24"/>
              <w:u w:val="single"/>
            </w:rPr>
          </w:rPrChange>
        </w:rPr>
        <w:pPrChange w:id="2296" w:author="NNR Chowdary" w:date="2013-10-27T09:29:00Z">
          <w:pPr/>
        </w:pPrChange>
      </w:pPr>
      <w:ins w:id="2297" w:author="NNR Chowdary" w:date="2013-10-27T09:28:00Z">
        <w:r w:rsidRPr="00B5270F">
          <w:rPr>
            <w:rFonts w:ascii="Times New Roman" w:hAnsi="Times New Roman" w:cs="Times New Roman"/>
            <w:b/>
            <w:color w:val="000000" w:themeColor="text1"/>
            <w:sz w:val="28"/>
            <w:szCs w:val="28"/>
            <w:u w:val="single"/>
            <w:rPrChange w:id="2298" w:author="N PRASAD" w:date="2016-07-01T12:13:00Z">
              <w:rPr>
                <w:rFonts w:cstheme="minorHAnsi"/>
                <w:b/>
                <w:bCs/>
                <w:sz w:val="24"/>
                <w:szCs w:val="24"/>
                <w:u w:val="single"/>
              </w:rPr>
            </w:rPrChange>
          </w:rPr>
          <w:t>8.</w:t>
        </w:r>
      </w:ins>
      <w:r w:rsidRPr="00B5270F">
        <w:rPr>
          <w:rFonts w:ascii="Times New Roman" w:hAnsi="Times New Roman" w:cs="Times New Roman"/>
          <w:b/>
          <w:color w:val="000000" w:themeColor="text1"/>
          <w:sz w:val="28"/>
          <w:szCs w:val="28"/>
          <w:u w:val="single"/>
          <w:rPrChange w:id="2299" w:author="N PRASAD" w:date="2016-07-01T12:13:00Z">
            <w:rPr>
              <w:rFonts w:cstheme="minorHAnsi"/>
              <w:b/>
              <w:bCs/>
              <w:sz w:val="24"/>
              <w:szCs w:val="24"/>
              <w:u w:val="single"/>
            </w:rPr>
          </w:rPrChange>
        </w:rPr>
        <w:t>Serialization:</w:t>
      </w:r>
    </w:p>
    <w:p w:rsidR="007F0621" w:rsidRPr="00B5270F" w:rsidRDefault="00572FDB" w:rsidP="007F0621">
      <w:pPr>
        <w:autoSpaceDE w:val="0"/>
        <w:autoSpaceDN w:val="0"/>
        <w:adjustRightInd w:val="0"/>
        <w:spacing w:line="240" w:lineRule="auto"/>
        <w:rPr>
          <w:rFonts w:ascii="Times New Roman" w:hAnsi="Times New Roman" w:cs="Times New Roman"/>
          <w:b/>
          <w:color w:val="000000" w:themeColor="text1"/>
          <w:sz w:val="28"/>
          <w:szCs w:val="28"/>
          <w:rPrChange w:id="2300"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2301" w:author="N PRASAD" w:date="2016-07-01T12:13:00Z">
            <w:rPr>
              <w:rFonts w:ascii="Consolas" w:hAnsi="Consolas" w:cs="Consolas"/>
              <w:b/>
              <w:bCs/>
              <w:sz w:val="24"/>
              <w:szCs w:val="24"/>
            </w:rPr>
          </w:rPrChange>
        </w:rPr>
        <w:t xml:space="preserve">A. what is serialization ? </w:t>
      </w:r>
      <w:r w:rsidRPr="00B5270F">
        <w:rPr>
          <w:rFonts w:ascii="Times New Roman" w:hAnsi="Times New Roman" w:cs="Times New Roman"/>
          <w:b/>
          <w:color w:val="000000" w:themeColor="text1"/>
          <w:sz w:val="28"/>
          <w:szCs w:val="28"/>
          <w:u w:val="single"/>
          <w:rPrChange w:id="2302" w:author="N PRASAD" w:date="2016-07-01T12:13:00Z">
            <w:rPr>
              <w:rFonts w:ascii="Consolas" w:hAnsi="Consolas" w:cs="Consolas"/>
              <w:b/>
              <w:bCs/>
              <w:color w:val="000000"/>
              <w:sz w:val="24"/>
              <w:szCs w:val="24"/>
              <w:u w:val="single"/>
            </w:rPr>
          </w:rPrChange>
        </w:rPr>
        <w:t>pls</w:t>
      </w:r>
      <w:r w:rsidRPr="00B5270F">
        <w:rPr>
          <w:rFonts w:ascii="Times New Roman" w:hAnsi="Times New Roman" w:cs="Times New Roman"/>
          <w:b/>
          <w:color w:val="000000" w:themeColor="text1"/>
          <w:sz w:val="28"/>
          <w:szCs w:val="28"/>
          <w:rPrChange w:id="2303" w:author="N PRASAD" w:date="2016-07-01T12:13:00Z">
            <w:rPr>
              <w:rFonts w:ascii="Consolas" w:hAnsi="Consolas" w:cs="Consolas"/>
              <w:b/>
              <w:bCs/>
              <w:sz w:val="24"/>
              <w:szCs w:val="24"/>
            </w:rPr>
          </w:rPrChange>
        </w:rPr>
        <w:t xml:space="preserve"> write code for serializing object. </w:t>
      </w:r>
    </w:p>
    <w:p w:rsidR="00D454C4" w:rsidRPr="00B5270F" w:rsidRDefault="00D454C4" w:rsidP="00D454C4">
      <w:pPr>
        <w:autoSpaceDE w:val="0"/>
        <w:autoSpaceDN w:val="0"/>
        <w:adjustRightInd w:val="0"/>
        <w:spacing w:line="240" w:lineRule="auto"/>
        <w:rPr>
          <w:rFonts w:ascii="Times New Roman" w:hAnsi="Times New Roman" w:cs="Times New Roman"/>
          <w:b/>
          <w:color w:val="000000" w:themeColor="text1"/>
          <w:sz w:val="28"/>
          <w:szCs w:val="28"/>
          <w:rPrChange w:id="2304" w:author="N PRASAD" w:date="2016-07-01T12:13:00Z">
            <w:rPr>
              <w:rFonts w:ascii="Consolas" w:hAnsi="Consolas" w:cs="Consolas"/>
              <w:b/>
              <w:sz w:val="24"/>
              <w:szCs w:val="24"/>
            </w:rPr>
          </w:rPrChange>
        </w:rPr>
      </w:pPr>
    </w:p>
    <w:p w:rsidR="00D454C4" w:rsidRPr="00B5270F" w:rsidRDefault="00572FDB" w:rsidP="00D454C4">
      <w:pPr>
        <w:autoSpaceDE w:val="0"/>
        <w:autoSpaceDN w:val="0"/>
        <w:adjustRightInd w:val="0"/>
        <w:spacing w:line="240" w:lineRule="auto"/>
        <w:rPr>
          <w:rFonts w:ascii="Times New Roman" w:hAnsi="Times New Roman" w:cs="Times New Roman"/>
          <w:color w:val="000000" w:themeColor="text1"/>
          <w:sz w:val="28"/>
          <w:szCs w:val="28"/>
          <w:rPrChange w:id="2305"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2306" w:author="N PRASAD" w:date="2016-07-01T12:13:00Z">
            <w:rPr>
              <w:rFonts w:ascii="Consolas" w:hAnsi="Consolas" w:cs="Consolas"/>
              <w:b/>
              <w:bCs/>
              <w:sz w:val="24"/>
              <w:szCs w:val="24"/>
            </w:rPr>
          </w:rPrChange>
        </w:rPr>
        <w:lastRenderedPageBreak/>
        <w:t>Ans:</w:t>
      </w:r>
      <w:r w:rsidRPr="00B5270F">
        <w:rPr>
          <w:rFonts w:ascii="Times New Roman" w:hAnsi="Times New Roman" w:cs="Times New Roman"/>
          <w:color w:val="000000" w:themeColor="text1"/>
          <w:sz w:val="28"/>
          <w:szCs w:val="28"/>
          <w:rPrChange w:id="2307" w:author="N PRASAD" w:date="2016-07-01T12:13:00Z">
            <w:rPr>
              <w:rFonts w:ascii="Consolas" w:hAnsi="Consolas" w:cs="Consolas"/>
              <w:b/>
              <w:bCs/>
              <w:sz w:val="24"/>
              <w:szCs w:val="24"/>
            </w:rPr>
          </w:rPrChange>
        </w:rPr>
        <w:t xml:space="preserve">Serialization is a process of converting object state into </w:t>
      </w:r>
      <w:r w:rsidRPr="00B5270F">
        <w:rPr>
          <w:rFonts w:ascii="Times New Roman" w:hAnsi="Times New Roman" w:cs="Times New Roman"/>
          <w:color w:val="000000" w:themeColor="text1"/>
          <w:sz w:val="28"/>
          <w:szCs w:val="28"/>
          <w:u w:val="single"/>
          <w:rPrChange w:id="2308" w:author="N PRASAD" w:date="2016-07-01T12:13:00Z">
            <w:rPr>
              <w:rFonts w:ascii="Consolas" w:hAnsi="Consolas" w:cs="Consolas"/>
              <w:b/>
              <w:bCs/>
              <w:color w:val="000000"/>
              <w:sz w:val="24"/>
              <w:szCs w:val="24"/>
              <w:u w:val="single"/>
            </w:rPr>
          </w:rPrChange>
        </w:rPr>
        <w:t>bytestreem</w:t>
      </w:r>
      <w:r w:rsidRPr="00B5270F">
        <w:rPr>
          <w:rFonts w:ascii="Times New Roman" w:hAnsi="Times New Roman" w:cs="Times New Roman"/>
          <w:color w:val="000000" w:themeColor="text1"/>
          <w:sz w:val="28"/>
          <w:szCs w:val="28"/>
          <w:rPrChange w:id="2309" w:author="N PRASAD" w:date="2016-07-01T12:13:00Z">
            <w:rPr>
              <w:rFonts w:ascii="Consolas" w:hAnsi="Consolas" w:cs="Consolas"/>
              <w:b/>
              <w:bCs/>
              <w:sz w:val="24"/>
              <w:szCs w:val="24"/>
            </w:rPr>
          </w:rPrChange>
        </w:rPr>
        <w:t>.</w:t>
      </w:r>
    </w:p>
    <w:p w:rsidR="00E13D78" w:rsidRPr="00B5270F" w:rsidRDefault="00E13D78" w:rsidP="007F0621">
      <w:pPr>
        <w:autoSpaceDE w:val="0"/>
        <w:autoSpaceDN w:val="0"/>
        <w:adjustRightInd w:val="0"/>
        <w:spacing w:line="240" w:lineRule="auto"/>
        <w:rPr>
          <w:rFonts w:ascii="Times New Roman" w:hAnsi="Times New Roman" w:cs="Times New Roman"/>
          <w:b/>
          <w:color w:val="000000" w:themeColor="text1"/>
          <w:sz w:val="28"/>
          <w:szCs w:val="28"/>
          <w:rPrChange w:id="2310" w:author="N PRASAD" w:date="2016-07-01T12:13:00Z">
            <w:rPr>
              <w:rFonts w:ascii="Consolas" w:hAnsi="Consolas" w:cs="Consolas"/>
              <w:b/>
              <w:sz w:val="24"/>
              <w:szCs w:val="24"/>
            </w:rPr>
          </w:rPrChange>
        </w:rPr>
      </w:pPr>
    </w:p>
    <w:p w:rsidR="007F0621" w:rsidRPr="00B5270F" w:rsidRDefault="00572FDB" w:rsidP="007F0621">
      <w:pPr>
        <w:autoSpaceDE w:val="0"/>
        <w:autoSpaceDN w:val="0"/>
        <w:adjustRightInd w:val="0"/>
        <w:spacing w:line="240" w:lineRule="auto"/>
        <w:rPr>
          <w:rFonts w:ascii="Times New Roman" w:hAnsi="Times New Roman" w:cs="Times New Roman"/>
          <w:b/>
          <w:color w:val="000000" w:themeColor="text1"/>
          <w:sz w:val="28"/>
          <w:szCs w:val="28"/>
          <w:rPrChange w:id="2311"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2312" w:author="N PRASAD" w:date="2016-07-01T12:13:00Z">
            <w:rPr>
              <w:rFonts w:ascii="Consolas" w:hAnsi="Consolas" w:cs="Consolas"/>
              <w:b/>
              <w:bCs/>
              <w:sz w:val="24"/>
              <w:szCs w:val="24"/>
            </w:rPr>
          </w:rPrChange>
        </w:rPr>
        <w:t xml:space="preserve">B. what happens if you </w:t>
      </w:r>
      <w:r w:rsidRPr="00B5270F">
        <w:rPr>
          <w:rFonts w:ascii="Times New Roman" w:hAnsi="Times New Roman" w:cs="Times New Roman"/>
          <w:b/>
          <w:color w:val="000000" w:themeColor="text1"/>
          <w:sz w:val="28"/>
          <w:szCs w:val="28"/>
          <w:u w:val="single"/>
          <w:rPrChange w:id="2313" w:author="N PRASAD" w:date="2016-07-01T12:13:00Z">
            <w:rPr>
              <w:rFonts w:ascii="Consolas" w:hAnsi="Consolas" w:cs="Consolas"/>
              <w:b/>
              <w:bCs/>
              <w:color w:val="000000"/>
              <w:sz w:val="24"/>
              <w:szCs w:val="24"/>
              <w:u w:val="single"/>
            </w:rPr>
          </w:rPrChange>
        </w:rPr>
        <w:t>dont</w:t>
      </w:r>
      <w:r w:rsidRPr="00B5270F">
        <w:rPr>
          <w:rFonts w:ascii="Times New Roman" w:hAnsi="Times New Roman" w:cs="Times New Roman"/>
          <w:b/>
          <w:color w:val="000000" w:themeColor="text1"/>
          <w:sz w:val="28"/>
          <w:szCs w:val="28"/>
          <w:rPrChange w:id="2314" w:author="N PRASAD" w:date="2016-07-01T12:13:00Z">
            <w:rPr>
              <w:rFonts w:ascii="Consolas" w:hAnsi="Consolas" w:cs="Consolas"/>
              <w:b/>
              <w:bCs/>
              <w:sz w:val="24"/>
              <w:szCs w:val="24"/>
            </w:rPr>
          </w:rPrChange>
        </w:rPr>
        <w:t xml:space="preserve"> take implements </w:t>
      </w:r>
      <w:r w:rsidRPr="00B5270F">
        <w:rPr>
          <w:rFonts w:ascii="Times New Roman" w:hAnsi="Times New Roman" w:cs="Times New Roman"/>
          <w:b/>
          <w:color w:val="000000" w:themeColor="text1"/>
          <w:sz w:val="28"/>
          <w:szCs w:val="28"/>
          <w:u w:val="single"/>
          <w:rPrChange w:id="2315" w:author="N PRASAD" w:date="2016-07-01T12:13:00Z">
            <w:rPr>
              <w:rFonts w:ascii="Consolas" w:hAnsi="Consolas" w:cs="Consolas"/>
              <w:b/>
              <w:bCs/>
              <w:color w:val="000000"/>
              <w:sz w:val="24"/>
              <w:szCs w:val="24"/>
              <w:u w:val="single"/>
            </w:rPr>
          </w:rPrChange>
        </w:rPr>
        <w:t>serializable</w:t>
      </w:r>
      <w:r w:rsidRPr="00B5270F">
        <w:rPr>
          <w:rFonts w:ascii="Times New Roman" w:hAnsi="Times New Roman" w:cs="Times New Roman"/>
          <w:b/>
          <w:color w:val="000000" w:themeColor="text1"/>
          <w:sz w:val="28"/>
          <w:szCs w:val="28"/>
          <w:rPrChange w:id="2316" w:author="N PRASAD" w:date="2016-07-01T12:13:00Z">
            <w:rPr>
              <w:rFonts w:ascii="Consolas" w:hAnsi="Consolas" w:cs="Consolas"/>
              <w:b/>
              <w:bCs/>
              <w:sz w:val="24"/>
              <w:szCs w:val="24"/>
            </w:rPr>
          </w:rPrChange>
        </w:rPr>
        <w:t>?</w:t>
      </w:r>
    </w:p>
    <w:p w:rsidR="006B0A2F" w:rsidRPr="00B5270F" w:rsidRDefault="006B0A2F" w:rsidP="007F0621">
      <w:pPr>
        <w:autoSpaceDE w:val="0"/>
        <w:autoSpaceDN w:val="0"/>
        <w:adjustRightInd w:val="0"/>
        <w:spacing w:line="240" w:lineRule="auto"/>
        <w:rPr>
          <w:rFonts w:ascii="Times New Roman" w:hAnsi="Times New Roman" w:cs="Times New Roman"/>
          <w:b/>
          <w:color w:val="000000" w:themeColor="text1"/>
          <w:sz w:val="28"/>
          <w:szCs w:val="28"/>
          <w:rPrChange w:id="2317" w:author="N PRASAD" w:date="2016-07-01T12:13:00Z">
            <w:rPr>
              <w:rFonts w:ascii="Consolas" w:hAnsi="Consolas" w:cs="Consolas"/>
              <w:b/>
              <w:sz w:val="24"/>
              <w:szCs w:val="24"/>
            </w:rPr>
          </w:rPrChange>
        </w:rPr>
      </w:pP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318"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2319" w:author="N PRASAD" w:date="2016-07-01T12:13:00Z">
            <w:rPr>
              <w:rFonts w:ascii="Consolas" w:hAnsi="Consolas" w:cs="Consolas"/>
              <w:b/>
              <w:bCs/>
              <w:sz w:val="24"/>
              <w:szCs w:val="24"/>
            </w:rPr>
          </w:rPrChange>
        </w:rPr>
        <w:t xml:space="preserve"> Ans:</w:t>
      </w:r>
      <w:r w:rsidRPr="00B5270F">
        <w:rPr>
          <w:rFonts w:ascii="Times New Roman" w:hAnsi="Times New Roman" w:cs="Times New Roman"/>
          <w:color w:val="000000" w:themeColor="text1"/>
          <w:sz w:val="28"/>
          <w:szCs w:val="28"/>
          <w:rPrChange w:id="2320" w:author="N PRASAD" w:date="2016-07-01T12:13:00Z">
            <w:rPr>
              <w:rFonts w:ascii="Consolas" w:hAnsi="Consolas" w:cs="Consolas"/>
              <w:b/>
              <w:bCs/>
              <w:sz w:val="24"/>
              <w:szCs w:val="24"/>
            </w:rPr>
          </w:rPrChange>
        </w:rPr>
        <w:t xml:space="preserve"> Not</w:t>
      </w:r>
      <w:r w:rsidRPr="00B5270F">
        <w:rPr>
          <w:rFonts w:ascii="Times New Roman" w:hAnsi="Times New Roman" w:cs="Times New Roman"/>
          <w:color w:val="000000" w:themeColor="text1"/>
          <w:sz w:val="28"/>
          <w:szCs w:val="28"/>
          <w:u w:val="single"/>
          <w:rPrChange w:id="2321" w:author="N PRASAD" w:date="2016-07-01T12:13:00Z">
            <w:rPr>
              <w:rFonts w:ascii="Consolas" w:hAnsi="Consolas" w:cs="Consolas"/>
              <w:b/>
              <w:bCs/>
              <w:color w:val="000000"/>
              <w:sz w:val="24"/>
              <w:szCs w:val="24"/>
              <w:u w:val="single"/>
            </w:rPr>
          </w:rPrChange>
        </w:rPr>
        <w:t>serializable</w:t>
      </w:r>
      <w:r w:rsidRPr="00B5270F">
        <w:rPr>
          <w:rFonts w:ascii="Times New Roman" w:hAnsi="Times New Roman" w:cs="Times New Roman"/>
          <w:color w:val="000000" w:themeColor="text1"/>
          <w:sz w:val="28"/>
          <w:szCs w:val="28"/>
          <w:rPrChange w:id="2322" w:author="N PRASAD" w:date="2016-07-01T12:13:00Z">
            <w:rPr>
              <w:rFonts w:ascii="Consolas" w:hAnsi="Consolas" w:cs="Consolas"/>
              <w:b/>
              <w:bCs/>
              <w:sz w:val="24"/>
              <w:szCs w:val="24"/>
            </w:rPr>
          </w:rPrChange>
        </w:rPr>
        <w:t xml:space="preserve"> Exception </w:t>
      </w:r>
      <w:r w:rsidRPr="00B5270F">
        <w:rPr>
          <w:rFonts w:ascii="Times New Roman" w:hAnsi="Times New Roman" w:cs="Times New Roman"/>
          <w:color w:val="000000" w:themeColor="text1"/>
          <w:sz w:val="28"/>
          <w:szCs w:val="28"/>
          <w:u w:val="single"/>
          <w:rPrChange w:id="2323" w:author="N PRASAD" w:date="2016-07-01T12:13:00Z">
            <w:rPr>
              <w:rFonts w:ascii="Consolas" w:hAnsi="Consolas" w:cs="Consolas"/>
              <w:b/>
              <w:bCs/>
              <w:color w:val="000000"/>
              <w:sz w:val="24"/>
              <w:szCs w:val="24"/>
              <w:u w:val="single"/>
            </w:rPr>
          </w:rPrChange>
        </w:rPr>
        <w:t>arrises</w:t>
      </w:r>
      <w:r w:rsidRPr="00B5270F">
        <w:rPr>
          <w:rFonts w:ascii="Times New Roman" w:hAnsi="Times New Roman" w:cs="Times New Roman"/>
          <w:color w:val="000000" w:themeColor="text1"/>
          <w:sz w:val="28"/>
          <w:szCs w:val="28"/>
          <w:rPrChange w:id="2324" w:author="N PRASAD" w:date="2016-07-01T12:13:00Z">
            <w:rPr>
              <w:rFonts w:ascii="Consolas" w:hAnsi="Consolas" w:cs="Consolas"/>
              <w:b/>
              <w:bCs/>
              <w:sz w:val="24"/>
              <w:szCs w:val="24"/>
            </w:rPr>
          </w:rPrChange>
        </w:rPr>
        <w:t>.</w:t>
      </w:r>
    </w:p>
    <w:p w:rsidR="00E13D78" w:rsidRPr="00B5270F" w:rsidRDefault="00E13D78" w:rsidP="00E13D78">
      <w:pPr>
        <w:autoSpaceDE w:val="0"/>
        <w:autoSpaceDN w:val="0"/>
        <w:adjustRightInd w:val="0"/>
        <w:spacing w:line="240" w:lineRule="auto"/>
        <w:ind w:left="-180"/>
        <w:rPr>
          <w:rFonts w:ascii="Times New Roman" w:hAnsi="Times New Roman" w:cs="Times New Roman"/>
          <w:b/>
          <w:color w:val="000000" w:themeColor="text1"/>
          <w:sz w:val="28"/>
          <w:szCs w:val="28"/>
          <w:rPrChange w:id="2325" w:author="N PRASAD" w:date="2016-07-01T12:13:00Z">
            <w:rPr>
              <w:rFonts w:ascii="Consolas" w:hAnsi="Consolas" w:cs="Consolas"/>
              <w:b/>
              <w:sz w:val="24"/>
              <w:szCs w:val="24"/>
            </w:rPr>
          </w:rPrChange>
        </w:rPr>
      </w:pPr>
    </w:p>
    <w:p w:rsidR="007F0621" w:rsidRPr="00B5270F" w:rsidRDefault="00572FDB" w:rsidP="00E13D78">
      <w:pPr>
        <w:autoSpaceDE w:val="0"/>
        <w:autoSpaceDN w:val="0"/>
        <w:adjustRightInd w:val="0"/>
        <w:spacing w:line="240" w:lineRule="auto"/>
        <w:ind w:left="-180"/>
        <w:rPr>
          <w:rFonts w:ascii="Times New Roman" w:hAnsi="Times New Roman" w:cs="Times New Roman"/>
          <w:b/>
          <w:color w:val="000000" w:themeColor="text1"/>
          <w:sz w:val="28"/>
          <w:szCs w:val="28"/>
          <w:rPrChange w:id="2326"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2327" w:author="N PRASAD" w:date="2016-07-01T12:13:00Z">
            <w:rPr>
              <w:rFonts w:ascii="Consolas" w:hAnsi="Consolas" w:cs="Consolas"/>
              <w:b/>
              <w:bCs/>
              <w:sz w:val="24"/>
              <w:szCs w:val="24"/>
            </w:rPr>
          </w:rPrChange>
        </w:rPr>
        <w:t xml:space="preserve"> C. what is the alternative for </w:t>
      </w:r>
      <w:r w:rsidRPr="00B5270F">
        <w:rPr>
          <w:rFonts w:ascii="Times New Roman" w:hAnsi="Times New Roman" w:cs="Times New Roman"/>
          <w:b/>
          <w:color w:val="000000" w:themeColor="text1"/>
          <w:sz w:val="28"/>
          <w:szCs w:val="28"/>
          <w:u w:val="single"/>
          <w:rPrChange w:id="2328" w:author="N PRASAD" w:date="2016-07-01T12:13:00Z">
            <w:rPr>
              <w:rFonts w:ascii="Consolas" w:hAnsi="Consolas" w:cs="Consolas"/>
              <w:b/>
              <w:bCs/>
              <w:color w:val="000000"/>
              <w:sz w:val="24"/>
              <w:szCs w:val="24"/>
              <w:u w:val="single"/>
            </w:rPr>
          </w:rPrChange>
        </w:rPr>
        <w:t>serializable</w:t>
      </w:r>
      <w:r w:rsidRPr="00B5270F">
        <w:rPr>
          <w:rFonts w:ascii="Times New Roman" w:hAnsi="Times New Roman" w:cs="Times New Roman"/>
          <w:b/>
          <w:color w:val="000000" w:themeColor="text1"/>
          <w:sz w:val="28"/>
          <w:szCs w:val="28"/>
          <w:rPrChange w:id="2329" w:author="N PRASAD" w:date="2016-07-01T12:13:00Z">
            <w:rPr>
              <w:rFonts w:ascii="Consolas" w:hAnsi="Consolas" w:cs="Consolas"/>
              <w:b/>
              <w:bCs/>
              <w:sz w:val="24"/>
              <w:szCs w:val="24"/>
            </w:rPr>
          </w:rPrChange>
        </w:rPr>
        <w:t>?</w:t>
      </w:r>
    </w:p>
    <w:p w:rsidR="000057BE" w:rsidRPr="00B5270F" w:rsidRDefault="00572FDB" w:rsidP="000057BE">
      <w:pPr>
        <w:autoSpaceDE w:val="0"/>
        <w:autoSpaceDN w:val="0"/>
        <w:adjustRightInd w:val="0"/>
        <w:spacing w:before="240" w:line="240" w:lineRule="auto"/>
        <w:ind w:left="-180"/>
        <w:rPr>
          <w:rFonts w:ascii="Times New Roman" w:hAnsi="Times New Roman" w:cs="Times New Roman"/>
          <w:color w:val="000000" w:themeColor="text1"/>
          <w:sz w:val="28"/>
          <w:szCs w:val="28"/>
          <w:rPrChange w:id="2330"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2331" w:author="N PRASAD" w:date="2016-07-01T12:13:00Z">
            <w:rPr>
              <w:rFonts w:ascii="Consolas" w:hAnsi="Consolas" w:cs="Consolas"/>
              <w:b/>
              <w:bCs/>
              <w:sz w:val="24"/>
              <w:szCs w:val="24"/>
            </w:rPr>
          </w:rPrChange>
        </w:rPr>
        <w:t xml:space="preserve"> Ans:</w:t>
      </w:r>
      <w:r w:rsidRPr="00B5270F">
        <w:rPr>
          <w:rFonts w:ascii="Times New Roman" w:hAnsi="Times New Roman" w:cs="Times New Roman"/>
          <w:color w:val="000000" w:themeColor="text1"/>
          <w:sz w:val="28"/>
          <w:szCs w:val="28"/>
          <w:rPrChange w:id="2332" w:author="N PRASAD" w:date="2016-07-01T12:13:00Z">
            <w:rPr>
              <w:rFonts w:ascii="Consolas" w:hAnsi="Consolas" w:cs="Consolas"/>
              <w:b/>
              <w:bCs/>
              <w:sz w:val="24"/>
              <w:szCs w:val="24"/>
            </w:rPr>
          </w:rPrChange>
        </w:rPr>
        <w:t>Externalizable interface</w:t>
      </w:r>
    </w:p>
    <w:p w:rsidR="00871D10" w:rsidRPr="00B5270F" w:rsidRDefault="00871D10" w:rsidP="00871D10">
      <w:pPr>
        <w:autoSpaceDE w:val="0"/>
        <w:autoSpaceDN w:val="0"/>
        <w:adjustRightInd w:val="0"/>
        <w:spacing w:line="240" w:lineRule="auto"/>
        <w:rPr>
          <w:rFonts w:ascii="Times New Roman" w:hAnsi="Times New Roman" w:cs="Times New Roman"/>
          <w:color w:val="000000" w:themeColor="text1"/>
          <w:sz w:val="28"/>
          <w:szCs w:val="28"/>
          <w:rPrChange w:id="2333" w:author="N PRASAD" w:date="2016-07-01T12:13:00Z">
            <w:rPr>
              <w:rFonts w:ascii="Consolas" w:hAnsi="Consolas" w:cs="Consolas"/>
              <w:sz w:val="24"/>
              <w:szCs w:val="24"/>
            </w:rPr>
          </w:rPrChange>
        </w:rPr>
      </w:pPr>
    </w:p>
    <w:p w:rsidR="00871D10" w:rsidRPr="00B5270F" w:rsidRDefault="00572FDB" w:rsidP="00871D10">
      <w:pPr>
        <w:autoSpaceDE w:val="0"/>
        <w:autoSpaceDN w:val="0"/>
        <w:adjustRightInd w:val="0"/>
        <w:spacing w:line="240" w:lineRule="auto"/>
        <w:rPr>
          <w:rFonts w:ascii="Times New Roman" w:hAnsi="Times New Roman" w:cs="Times New Roman"/>
          <w:color w:val="000000" w:themeColor="text1"/>
          <w:sz w:val="28"/>
          <w:szCs w:val="28"/>
          <w:rPrChange w:id="233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35" w:author="N PRASAD" w:date="2016-07-01T12:13:00Z">
            <w:rPr>
              <w:rFonts w:cstheme="minorHAnsi"/>
              <w:b/>
              <w:bCs/>
              <w:sz w:val="24"/>
              <w:szCs w:val="24"/>
            </w:rPr>
          </w:rPrChange>
        </w:rPr>
        <w:t xml:space="preserve">There are two way to implement </w:t>
      </w:r>
      <w:r w:rsidRPr="00B5270F">
        <w:rPr>
          <w:rFonts w:ascii="Times New Roman" w:hAnsi="Times New Roman" w:cs="Times New Roman"/>
          <w:color w:val="000000" w:themeColor="text1"/>
          <w:sz w:val="28"/>
          <w:szCs w:val="28"/>
          <w:u w:val="single"/>
          <w:rPrChange w:id="2336" w:author="N PRASAD" w:date="2016-07-01T12:13:00Z">
            <w:rPr>
              <w:rFonts w:cstheme="minorHAnsi"/>
              <w:b/>
              <w:bCs/>
              <w:color w:val="000000"/>
              <w:sz w:val="24"/>
              <w:szCs w:val="24"/>
              <w:u w:val="single"/>
            </w:rPr>
          </w:rPrChange>
        </w:rPr>
        <w:t>serializatoin</w:t>
      </w:r>
      <w:r w:rsidRPr="00B5270F">
        <w:rPr>
          <w:rFonts w:ascii="Times New Roman" w:hAnsi="Times New Roman" w:cs="Times New Roman"/>
          <w:color w:val="000000" w:themeColor="text1"/>
          <w:sz w:val="28"/>
          <w:szCs w:val="28"/>
          <w:rPrChange w:id="2337" w:author="N PRASAD" w:date="2016-07-01T12:13:00Z">
            <w:rPr>
              <w:rFonts w:cstheme="minorHAnsi"/>
              <w:b/>
              <w:bCs/>
              <w:sz w:val="24"/>
              <w:szCs w:val="24"/>
            </w:rPr>
          </w:rPrChange>
        </w:rPr>
        <w:t>.</w:t>
      </w:r>
    </w:p>
    <w:p w:rsidR="00871D10" w:rsidRPr="00B5270F" w:rsidRDefault="00871D10" w:rsidP="00871D10">
      <w:pPr>
        <w:autoSpaceDE w:val="0"/>
        <w:autoSpaceDN w:val="0"/>
        <w:adjustRightInd w:val="0"/>
        <w:spacing w:line="240" w:lineRule="auto"/>
        <w:rPr>
          <w:rFonts w:ascii="Times New Roman" w:hAnsi="Times New Roman" w:cs="Times New Roman"/>
          <w:color w:val="000000" w:themeColor="text1"/>
          <w:sz w:val="28"/>
          <w:szCs w:val="28"/>
          <w:rPrChange w:id="2338" w:author="N PRASAD" w:date="2016-07-01T12:13:00Z">
            <w:rPr>
              <w:rFonts w:cstheme="minorHAnsi"/>
              <w:sz w:val="24"/>
              <w:szCs w:val="24"/>
            </w:rPr>
          </w:rPrChange>
        </w:rPr>
      </w:pPr>
    </w:p>
    <w:p w:rsidR="00871D10" w:rsidRPr="00B5270F" w:rsidRDefault="00572FDB" w:rsidP="00871D10">
      <w:pPr>
        <w:autoSpaceDE w:val="0"/>
        <w:autoSpaceDN w:val="0"/>
        <w:adjustRightInd w:val="0"/>
        <w:spacing w:line="240" w:lineRule="auto"/>
        <w:rPr>
          <w:rFonts w:ascii="Times New Roman" w:hAnsi="Times New Roman" w:cs="Times New Roman"/>
          <w:color w:val="000000" w:themeColor="text1"/>
          <w:sz w:val="28"/>
          <w:szCs w:val="28"/>
          <w:rPrChange w:id="233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40" w:author="N PRASAD" w:date="2016-07-01T12:13:00Z">
            <w:rPr>
              <w:rFonts w:cstheme="minorHAnsi"/>
              <w:b/>
              <w:bCs/>
              <w:sz w:val="24"/>
              <w:szCs w:val="24"/>
            </w:rPr>
          </w:rPrChange>
        </w:rPr>
        <w:t xml:space="preserve">     1. using </w:t>
      </w:r>
      <w:r w:rsidRPr="00B5270F">
        <w:rPr>
          <w:rFonts w:ascii="Times New Roman" w:hAnsi="Times New Roman" w:cs="Times New Roman"/>
          <w:color w:val="000000" w:themeColor="text1"/>
          <w:sz w:val="28"/>
          <w:szCs w:val="28"/>
          <w:u w:val="single"/>
          <w:rPrChange w:id="2341" w:author="N PRASAD" w:date="2016-07-01T12:13:00Z">
            <w:rPr>
              <w:rFonts w:cstheme="minorHAnsi"/>
              <w:b/>
              <w:bCs/>
              <w:color w:val="000000"/>
              <w:sz w:val="24"/>
              <w:szCs w:val="24"/>
              <w:u w:val="single"/>
            </w:rPr>
          </w:rPrChange>
        </w:rPr>
        <w:t>serializable</w:t>
      </w:r>
      <w:r w:rsidRPr="00B5270F">
        <w:rPr>
          <w:rFonts w:ascii="Times New Roman" w:hAnsi="Times New Roman" w:cs="Times New Roman"/>
          <w:color w:val="000000" w:themeColor="text1"/>
          <w:sz w:val="28"/>
          <w:szCs w:val="28"/>
          <w:rPrChange w:id="2342" w:author="N PRASAD" w:date="2016-07-01T12:13:00Z">
            <w:rPr>
              <w:rFonts w:cstheme="minorHAnsi"/>
              <w:b/>
              <w:bCs/>
              <w:sz w:val="24"/>
              <w:szCs w:val="24"/>
            </w:rPr>
          </w:rPrChange>
        </w:rPr>
        <w:t xml:space="preserve"> interface.</w:t>
      </w:r>
    </w:p>
    <w:p w:rsidR="00871D10" w:rsidRPr="00B5270F" w:rsidRDefault="00572FDB" w:rsidP="00871D10">
      <w:pPr>
        <w:autoSpaceDE w:val="0"/>
        <w:autoSpaceDN w:val="0"/>
        <w:adjustRightInd w:val="0"/>
        <w:spacing w:line="240" w:lineRule="auto"/>
        <w:rPr>
          <w:rFonts w:ascii="Times New Roman" w:hAnsi="Times New Roman" w:cs="Times New Roman"/>
          <w:color w:val="000000" w:themeColor="text1"/>
          <w:sz w:val="28"/>
          <w:szCs w:val="28"/>
          <w:rPrChange w:id="234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44" w:author="N PRASAD" w:date="2016-07-01T12:13:00Z">
            <w:rPr>
              <w:rFonts w:cstheme="minorHAnsi"/>
              <w:b/>
              <w:bCs/>
              <w:sz w:val="24"/>
              <w:szCs w:val="24"/>
            </w:rPr>
          </w:rPrChange>
        </w:rPr>
        <w:t xml:space="preserve">     2. using </w:t>
      </w:r>
      <w:r w:rsidRPr="00B5270F">
        <w:rPr>
          <w:rFonts w:ascii="Times New Roman" w:hAnsi="Times New Roman" w:cs="Times New Roman"/>
          <w:color w:val="000000" w:themeColor="text1"/>
          <w:sz w:val="28"/>
          <w:szCs w:val="28"/>
          <w:u w:val="single"/>
          <w:rPrChange w:id="2345" w:author="N PRASAD" w:date="2016-07-01T12:13:00Z">
            <w:rPr>
              <w:rFonts w:cstheme="minorHAnsi"/>
              <w:b/>
              <w:bCs/>
              <w:color w:val="000000"/>
              <w:sz w:val="24"/>
              <w:szCs w:val="24"/>
              <w:u w:val="single"/>
            </w:rPr>
          </w:rPrChange>
        </w:rPr>
        <w:t>externalizable</w:t>
      </w:r>
      <w:r w:rsidRPr="00B5270F">
        <w:rPr>
          <w:rFonts w:ascii="Times New Roman" w:hAnsi="Times New Roman" w:cs="Times New Roman"/>
          <w:color w:val="000000" w:themeColor="text1"/>
          <w:sz w:val="28"/>
          <w:szCs w:val="28"/>
          <w:rPrChange w:id="2346" w:author="N PRASAD" w:date="2016-07-01T12:13:00Z">
            <w:rPr>
              <w:rFonts w:cstheme="minorHAnsi"/>
              <w:b/>
              <w:bCs/>
              <w:sz w:val="24"/>
              <w:szCs w:val="24"/>
            </w:rPr>
          </w:rPrChange>
        </w:rPr>
        <w:t xml:space="preserve"> interface.</w:t>
      </w:r>
    </w:p>
    <w:p w:rsidR="00871D10" w:rsidRPr="00B5270F" w:rsidRDefault="00871D10" w:rsidP="00871D10">
      <w:pPr>
        <w:autoSpaceDE w:val="0"/>
        <w:autoSpaceDN w:val="0"/>
        <w:adjustRightInd w:val="0"/>
        <w:spacing w:line="240" w:lineRule="auto"/>
        <w:rPr>
          <w:rFonts w:ascii="Times New Roman" w:hAnsi="Times New Roman" w:cs="Times New Roman"/>
          <w:color w:val="000000" w:themeColor="text1"/>
          <w:sz w:val="28"/>
          <w:szCs w:val="28"/>
          <w:rPrChange w:id="2347" w:author="N PRASAD" w:date="2016-07-01T12:13:00Z">
            <w:rPr>
              <w:rFonts w:cstheme="minorHAnsi"/>
              <w:sz w:val="24"/>
              <w:szCs w:val="24"/>
            </w:rPr>
          </w:rPrChange>
        </w:rPr>
      </w:pPr>
    </w:p>
    <w:p w:rsidR="00E62FC9" w:rsidRPr="00B5270F" w:rsidRDefault="00572FDB" w:rsidP="00871D10">
      <w:pPr>
        <w:autoSpaceDE w:val="0"/>
        <w:autoSpaceDN w:val="0"/>
        <w:adjustRightInd w:val="0"/>
        <w:spacing w:line="240" w:lineRule="auto"/>
        <w:rPr>
          <w:rFonts w:ascii="Times New Roman" w:hAnsi="Times New Roman" w:cs="Times New Roman"/>
          <w:color w:val="000000" w:themeColor="text1"/>
          <w:sz w:val="28"/>
          <w:szCs w:val="28"/>
          <w:rPrChange w:id="234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49" w:author="N PRASAD" w:date="2016-07-01T12:13:00Z">
            <w:rPr>
              <w:rFonts w:cstheme="minorHAnsi"/>
              <w:b/>
              <w:bCs/>
              <w:sz w:val="24"/>
              <w:szCs w:val="24"/>
            </w:rPr>
          </w:rPrChange>
        </w:rPr>
        <w:t xml:space="preserve">   we can  provide </w:t>
      </w:r>
      <w:r w:rsidRPr="00B5270F">
        <w:rPr>
          <w:rFonts w:ascii="Times New Roman" w:hAnsi="Times New Roman" w:cs="Times New Roman"/>
          <w:i/>
          <w:color w:val="000000" w:themeColor="text1"/>
          <w:sz w:val="28"/>
          <w:szCs w:val="28"/>
          <w:u w:val="single"/>
          <w:rPrChange w:id="2350" w:author="N PRASAD" w:date="2016-07-01T12:13:00Z">
            <w:rPr>
              <w:rFonts w:cstheme="minorHAnsi"/>
              <w:b/>
              <w:bCs/>
              <w:i/>
              <w:color w:val="000000"/>
              <w:sz w:val="24"/>
              <w:szCs w:val="24"/>
              <w:u w:val="single"/>
            </w:rPr>
          </w:rPrChange>
        </w:rPr>
        <w:t>custamization</w:t>
      </w:r>
      <w:r w:rsidRPr="00B5270F">
        <w:rPr>
          <w:rFonts w:ascii="Times New Roman" w:hAnsi="Times New Roman" w:cs="Times New Roman"/>
          <w:color w:val="000000" w:themeColor="text1"/>
          <w:sz w:val="28"/>
          <w:szCs w:val="28"/>
          <w:rPrChange w:id="2351" w:author="N PRASAD" w:date="2016-07-01T12:13:00Z">
            <w:rPr>
              <w:rFonts w:cstheme="minorHAnsi"/>
              <w:b/>
              <w:bCs/>
              <w:sz w:val="24"/>
              <w:szCs w:val="24"/>
            </w:rPr>
          </w:rPrChange>
        </w:rPr>
        <w:t xml:space="preserve"> while serialization using </w:t>
      </w:r>
      <w:r w:rsidRPr="00B5270F">
        <w:rPr>
          <w:rFonts w:ascii="Times New Roman" w:hAnsi="Times New Roman" w:cs="Times New Roman"/>
          <w:i/>
          <w:color w:val="000000" w:themeColor="text1"/>
          <w:sz w:val="28"/>
          <w:szCs w:val="28"/>
          <w:u w:val="single"/>
          <w:rPrChange w:id="2352" w:author="N PRASAD" w:date="2016-07-01T12:13:00Z">
            <w:rPr>
              <w:rFonts w:cstheme="minorHAnsi"/>
              <w:b/>
              <w:bCs/>
              <w:i/>
              <w:color w:val="000000"/>
              <w:sz w:val="24"/>
              <w:szCs w:val="24"/>
              <w:u w:val="single"/>
            </w:rPr>
          </w:rPrChange>
        </w:rPr>
        <w:t>externalizable</w:t>
      </w:r>
      <w:r w:rsidRPr="00B5270F">
        <w:rPr>
          <w:rFonts w:ascii="Times New Roman" w:hAnsi="Times New Roman" w:cs="Times New Roman"/>
          <w:color w:val="000000" w:themeColor="text1"/>
          <w:sz w:val="28"/>
          <w:szCs w:val="28"/>
          <w:rPrChange w:id="2353" w:author="N PRASAD" w:date="2016-07-01T12:13:00Z">
            <w:rPr>
              <w:rFonts w:cstheme="minorHAnsi"/>
              <w:b/>
              <w:bCs/>
              <w:sz w:val="24"/>
              <w:szCs w:val="24"/>
            </w:rPr>
          </w:rPrChange>
        </w:rPr>
        <w:t>. this interface have two methods.</w:t>
      </w:r>
    </w:p>
    <w:p w:rsidR="00E62FC9" w:rsidRPr="00B5270F" w:rsidRDefault="00572FDB" w:rsidP="00871D10">
      <w:pPr>
        <w:autoSpaceDE w:val="0"/>
        <w:autoSpaceDN w:val="0"/>
        <w:adjustRightInd w:val="0"/>
        <w:spacing w:line="240" w:lineRule="auto"/>
        <w:rPr>
          <w:rFonts w:ascii="Times New Roman" w:hAnsi="Times New Roman" w:cs="Times New Roman"/>
          <w:color w:val="000000" w:themeColor="text1"/>
          <w:sz w:val="28"/>
          <w:szCs w:val="28"/>
          <w:u w:val="single"/>
          <w:rPrChange w:id="2354" w:author="N PRASAD" w:date="2016-07-01T12:13:00Z">
            <w:rPr>
              <w:rFonts w:cstheme="minorHAnsi"/>
              <w:color w:val="000000"/>
              <w:sz w:val="24"/>
              <w:szCs w:val="24"/>
              <w:u w:val="single"/>
            </w:rPr>
          </w:rPrChange>
        </w:rPr>
      </w:pPr>
      <w:r w:rsidRPr="00B5270F">
        <w:rPr>
          <w:rFonts w:ascii="Times New Roman" w:hAnsi="Times New Roman" w:cs="Times New Roman"/>
          <w:color w:val="000000" w:themeColor="text1"/>
          <w:sz w:val="28"/>
          <w:szCs w:val="28"/>
          <w:rPrChange w:id="2355" w:author="N PRASAD" w:date="2016-07-01T12:13:00Z">
            <w:rPr>
              <w:rFonts w:cstheme="minorHAnsi"/>
              <w:b/>
              <w:bCs/>
              <w:sz w:val="24"/>
              <w:szCs w:val="24"/>
            </w:rPr>
          </w:rPrChange>
        </w:rPr>
        <w:t xml:space="preserve"> 1. </w:t>
      </w:r>
      <w:r w:rsidRPr="00B5270F">
        <w:rPr>
          <w:rFonts w:ascii="Times New Roman" w:hAnsi="Times New Roman" w:cs="Times New Roman"/>
          <w:color w:val="000000" w:themeColor="text1"/>
          <w:sz w:val="28"/>
          <w:szCs w:val="28"/>
          <w:u w:val="single"/>
          <w:rPrChange w:id="2356" w:author="N PRASAD" w:date="2016-07-01T12:13:00Z">
            <w:rPr>
              <w:rFonts w:cstheme="minorHAnsi"/>
              <w:b/>
              <w:bCs/>
              <w:color w:val="000000"/>
              <w:sz w:val="24"/>
              <w:szCs w:val="24"/>
              <w:u w:val="single"/>
            </w:rPr>
          </w:rPrChange>
        </w:rPr>
        <w:t>readexternal</w:t>
      </w:r>
    </w:p>
    <w:p w:rsidR="00871D10" w:rsidRPr="00B5270F" w:rsidRDefault="00572FDB" w:rsidP="00871D10">
      <w:pPr>
        <w:autoSpaceDE w:val="0"/>
        <w:autoSpaceDN w:val="0"/>
        <w:adjustRightInd w:val="0"/>
        <w:spacing w:line="240" w:lineRule="auto"/>
        <w:rPr>
          <w:rFonts w:ascii="Times New Roman" w:hAnsi="Times New Roman" w:cs="Times New Roman"/>
          <w:color w:val="000000" w:themeColor="text1"/>
          <w:sz w:val="28"/>
          <w:szCs w:val="28"/>
          <w:rPrChange w:id="235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58" w:author="N PRASAD" w:date="2016-07-01T12:13:00Z">
            <w:rPr>
              <w:rFonts w:cstheme="minorHAnsi"/>
              <w:b/>
              <w:bCs/>
              <w:sz w:val="24"/>
              <w:szCs w:val="24"/>
            </w:rPr>
          </w:rPrChange>
        </w:rPr>
        <w:t xml:space="preserve"> 2. </w:t>
      </w:r>
      <w:r w:rsidRPr="00B5270F">
        <w:rPr>
          <w:rFonts w:ascii="Times New Roman" w:hAnsi="Times New Roman" w:cs="Times New Roman"/>
          <w:color w:val="000000" w:themeColor="text1"/>
          <w:sz w:val="28"/>
          <w:szCs w:val="28"/>
          <w:u w:val="single"/>
          <w:rPrChange w:id="2359" w:author="N PRASAD" w:date="2016-07-01T12:13:00Z">
            <w:rPr>
              <w:rFonts w:cstheme="minorHAnsi"/>
              <w:b/>
              <w:bCs/>
              <w:color w:val="000000"/>
              <w:sz w:val="24"/>
              <w:szCs w:val="24"/>
              <w:u w:val="single"/>
            </w:rPr>
          </w:rPrChange>
        </w:rPr>
        <w:t>writeexternal</w:t>
      </w:r>
    </w:p>
    <w:p w:rsidR="00E62FC9" w:rsidRPr="00B5270F" w:rsidRDefault="00572FDB" w:rsidP="00EF6DD1">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8"/>
          <w:szCs w:val="28"/>
          <w:rPrChange w:id="2360" w:author="N PRASAD" w:date="2016-07-01T12:13:00Z">
            <w:rPr>
              <w:rFonts w:cstheme="minorHAnsi"/>
              <w:sz w:val="24"/>
              <w:szCs w:val="24"/>
            </w:rPr>
          </w:rPrChange>
        </w:rPr>
      </w:pPr>
      <w:r w:rsidRPr="00B5270F">
        <w:rPr>
          <w:rFonts w:ascii="Times New Roman" w:hAnsi="Times New Roman" w:cs="Times New Roman"/>
          <w:color w:val="000000" w:themeColor="text1"/>
          <w:sz w:val="28"/>
          <w:szCs w:val="28"/>
          <w:u w:val="single"/>
          <w:rPrChange w:id="2361" w:author="N PRASAD" w:date="2016-07-01T12:13:00Z">
            <w:rPr>
              <w:rFonts w:cstheme="minorHAnsi"/>
              <w:b/>
              <w:bCs/>
              <w:color w:val="000000"/>
              <w:sz w:val="24"/>
              <w:szCs w:val="24"/>
              <w:u w:val="single"/>
            </w:rPr>
          </w:rPrChange>
        </w:rPr>
        <w:t>readexternal</w:t>
      </w:r>
      <w:r w:rsidRPr="00B5270F">
        <w:rPr>
          <w:rFonts w:ascii="Times New Roman" w:hAnsi="Times New Roman" w:cs="Times New Roman"/>
          <w:color w:val="000000" w:themeColor="text1"/>
          <w:sz w:val="28"/>
          <w:szCs w:val="28"/>
          <w:rPrChange w:id="2362" w:author="N PRASAD" w:date="2016-07-01T12:13:00Z">
            <w:rPr>
              <w:rFonts w:cstheme="minorHAnsi"/>
              <w:b/>
              <w:bCs/>
              <w:sz w:val="24"/>
              <w:szCs w:val="24"/>
            </w:rPr>
          </w:rPrChange>
        </w:rPr>
        <w:t xml:space="preserve"> method is called before </w:t>
      </w:r>
      <w:r w:rsidRPr="00B5270F">
        <w:rPr>
          <w:rFonts w:ascii="Times New Roman" w:hAnsi="Times New Roman" w:cs="Times New Roman"/>
          <w:color w:val="000000" w:themeColor="text1"/>
          <w:sz w:val="28"/>
          <w:szCs w:val="28"/>
          <w:u w:val="single"/>
          <w:rPrChange w:id="2363" w:author="N PRASAD" w:date="2016-07-01T12:13:00Z">
            <w:rPr>
              <w:rFonts w:cstheme="minorHAnsi"/>
              <w:b/>
              <w:bCs/>
              <w:color w:val="000000"/>
              <w:sz w:val="24"/>
              <w:szCs w:val="24"/>
              <w:u w:val="single"/>
            </w:rPr>
          </w:rPrChange>
        </w:rPr>
        <w:t>deserialization</w:t>
      </w:r>
      <w:r w:rsidRPr="00B5270F">
        <w:rPr>
          <w:rFonts w:ascii="Times New Roman" w:hAnsi="Times New Roman" w:cs="Times New Roman"/>
          <w:color w:val="000000" w:themeColor="text1"/>
          <w:sz w:val="28"/>
          <w:szCs w:val="28"/>
          <w:rPrChange w:id="2364" w:author="N PRASAD" w:date="2016-07-01T12:13:00Z">
            <w:rPr>
              <w:rFonts w:cstheme="minorHAnsi"/>
              <w:b/>
              <w:bCs/>
              <w:sz w:val="24"/>
              <w:szCs w:val="24"/>
            </w:rPr>
          </w:rPrChange>
        </w:rPr>
        <w:t>.</w:t>
      </w:r>
    </w:p>
    <w:p w:rsidR="00871D10" w:rsidRPr="00B5270F" w:rsidRDefault="00572FDB" w:rsidP="00EF6DD1">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8"/>
          <w:szCs w:val="28"/>
          <w:rPrChange w:id="2365" w:author="N PRASAD" w:date="2016-07-01T12:13:00Z">
            <w:rPr>
              <w:rFonts w:cstheme="minorHAnsi"/>
              <w:sz w:val="24"/>
              <w:szCs w:val="24"/>
            </w:rPr>
          </w:rPrChange>
        </w:rPr>
      </w:pPr>
      <w:r w:rsidRPr="00B5270F">
        <w:rPr>
          <w:rFonts w:ascii="Times New Roman" w:hAnsi="Times New Roman" w:cs="Times New Roman"/>
          <w:color w:val="000000" w:themeColor="text1"/>
          <w:sz w:val="28"/>
          <w:szCs w:val="28"/>
          <w:u w:val="single"/>
          <w:rPrChange w:id="2366" w:author="N PRASAD" w:date="2016-07-01T12:13:00Z">
            <w:rPr>
              <w:rFonts w:cstheme="minorHAnsi"/>
              <w:b/>
              <w:bCs/>
              <w:color w:val="000000"/>
              <w:sz w:val="24"/>
              <w:szCs w:val="24"/>
              <w:u w:val="single"/>
            </w:rPr>
          </w:rPrChange>
        </w:rPr>
        <w:t>writeexternal</w:t>
      </w:r>
      <w:r w:rsidRPr="00B5270F">
        <w:rPr>
          <w:rFonts w:ascii="Times New Roman" w:hAnsi="Times New Roman" w:cs="Times New Roman"/>
          <w:color w:val="000000" w:themeColor="text1"/>
          <w:sz w:val="28"/>
          <w:szCs w:val="28"/>
          <w:rPrChange w:id="2367" w:author="N PRASAD" w:date="2016-07-01T12:13:00Z">
            <w:rPr>
              <w:rFonts w:cstheme="minorHAnsi"/>
              <w:b/>
              <w:bCs/>
              <w:sz w:val="24"/>
              <w:szCs w:val="24"/>
            </w:rPr>
          </w:rPrChange>
        </w:rPr>
        <w:t xml:space="preserve"> method is called before serialization.</w:t>
      </w:r>
    </w:p>
    <w:p w:rsidR="00871D10" w:rsidRPr="00B5270F" w:rsidDel="002B0C44" w:rsidRDefault="00871D10" w:rsidP="000057BE">
      <w:pPr>
        <w:autoSpaceDE w:val="0"/>
        <w:autoSpaceDN w:val="0"/>
        <w:adjustRightInd w:val="0"/>
        <w:spacing w:before="240" w:line="240" w:lineRule="auto"/>
        <w:ind w:left="-180"/>
        <w:rPr>
          <w:del w:id="2368" w:author="NNR Chowdary" w:date="2013-10-27T09:29:00Z"/>
          <w:rFonts w:ascii="Times New Roman" w:hAnsi="Times New Roman" w:cs="Times New Roman"/>
          <w:b/>
          <w:color w:val="000000" w:themeColor="text1"/>
          <w:sz w:val="28"/>
          <w:szCs w:val="28"/>
          <w:rPrChange w:id="2369" w:author="N PRASAD" w:date="2016-07-01T12:13:00Z">
            <w:rPr>
              <w:del w:id="2370" w:author="NNR Chowdary" w:date="2013-10-27T09:29:00Z"/>
              <w:rFonts w:ascii="Consolas" w:hAnsi="Consolas" w:cs="Consolas"/>
              <w:b/>
              <w:sz w:val="24"/>
              <w:szCs w:val="24"/>
            </w:rPr>
          </w:rPrChange>
        </w:rPr>
      </w:pPr>
    </w:p>
    <w:p w:rsidR="00F44767" w:rsidRPr="00B5270F" w:rsidRDefault="00F44767">
      <w:pPr>
        <w:autoSpaceDE w:val="0"/>
        <w:autoSpaceDN w:val="0"/>
        <w:adjustRightInd w:val="0"/>
        <w:spacing w:line="240" w:lineRule="auto"/>
        <w:rPr>
          <w:rFonts w:ascii="Times New Roman" w:hAnsi="Times New Roman" w:cs="Times New Roman"/>
          <w:b/>
          <w:color w:val="000000" w:themeColor="text1"/>
          <w:sz w:val="28"/>
          <w:szCs w:val="28"/>
          <w:rPrChange w:id="2371" w:author="N PRASAD" w:date="2016-07-01T12:13:00Z">
            <w:rPr>
              <w:rFonts w:ascii="Consolas" w:hAnsi="Consolas" w:cs="Consolas"/>
              <w:b/>
              <w:sz w:val="24"/>
              <w:szCs w:val="24"/>
            </w:rPr>
          </w:rPrChange>
        </w:rPr>
        <w:pPrChange w:id="2372" w:author="NNR Chowdary" w:date="2013-10-27T09:29:00Z">
          <w:pPr>
            <w:autoSpaceDE w:val="0"/>
            <w:autoSpaceDN w:val="0"/>
            <w:adjustRightInd w:val="0"/>
            <w:spacing w:line="240" w:lineRule="auto"/>
            <w:ind w:left="-90"/>
          </w:pPr>
        </w:pPrChange>
      </w:pPr>
    </w:p>
    <w:p w:rsidR="007F0621" w:rsidRPr="00B5270F" w:rsidRDefault="00572FDB" w:rsidP="00E13D78">
      <w:pPr>
        <w:autoSpaceDE w:val="0"/>
        <w:autoSpaceDN w:val="0"/>
        <w:adjustRightInd w:val="0"/>
        <w:spacing w:line="240" w:lineRule="auto"/>
        <w:ind w:left="-90"/>
        <w:rPr>
          <w:rFonts w:ascii="Times New Roman" w:hAnsi="Times New Roman" w:cs="Times New Roman"/>
          <w:b/>
          <w:color w:val="000000" w:themeColor="text1"/>
          <w:sz w:val="28"/>
          <w:szCs w:val="28"/>
          <w:rPrChange w:id="2373"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2374" w:author="N PRASAD" w:date="2016-07-01T12:13:00Z">
            <w:rPr>
              <w:rFonts w:ascii="Consolas" w:hAnsi="Consolas" w:cs="Consolas"/>
              <w:b/>
              <w:bCs/>
              <w:sz w:val="24"/>
              <w:szCs w:val="24"/>
            </w:rPr>
          </w:rPrChange>
        </w:rPr>
        <w:t>D. what kind of properties are not serialized?</w:t>
      </w:r>
    </w:p>
    <w:p w:rsidR="006B0A2F" w:rsidRPr="00B5270F" w:rsidRDefault="006B0A2F" w:rsidP="007F0621">
      <w:pPr>
        <w:autoSpaceDE w:val="0"/>
        <w:autoSpaceDN w:val="0"/>
        <w:adjustRightInd w:val="0"/>
        <w:spacing w:line="240" w:lineRule="auto"/>
        <w:rPr>
          <w:rFonts w:ascii="Times New Roman" w:hAnsi="Times New Roman" w:cs="Times New Roman"/>
          <w:b/>
          <w:color w:val="000000" w:themeColor="text1"/>
          <w:sz w:val="28"/>
          <w:szCs w:val="28"/>
          <w:rPrChange w:id="2375" w:author="N PRASAD" w:date="2016-07-01T12:13:00Z">
            <w:rPr>
              <w:rFonts w:ascii="Consolas" w:hAnsi="Consolas" w:cs="Consolas"/>
              <w:b/>
              <w:sz w:val="24"/>
              <w:szCs w:val="24"/>
            </w:rPr>
          </w:rPrChange>
        </w:rPr>
      </w:pPr>
    </w:p>
    <w:p w:rsidR="00E13D78" w:rsidRPr="00B5270F" w:rsidRDefault="00572FDB" w:rsidP="007F0621">
      <w:pPr>
        <w:autoSpaceDE w:val="0"/>
        <w:autoSpaceDN w:val="0"/>
        <w:adjustRightInd w:val="0"/>
        <w:spacing w:line="240" w:lineRule="auto"/>
        <w:rPr>
          <w:rFonts w:ascii="Times New Roman" w:hAnsi="Times New Roman" w:cs="Times New Roman"/>
          <w:b/>
          <w:color w:val="000000" w:themeColor="text1"/>
          <w:sz w:val="28"/>
          <w:szCs w:val="28"/>
          <w:rPrChange w:id="2376" w:author="N PRASAD" w:date="2016-07-01T12:13:00Z">
            <w:rPr>
              <w:rFonts w:ascii="Consolas" w:hAnsi="Consolas" w:cs="Consolas"/>
              <w:b/>
              <w:sz w:val="24"/>
              <w:szCs w:val="24"/>
            </w:rPr>
          </w:rPrChange>
        </w:rPr>
      </w:pPr>
      <w:r w:rsidRPr="00B5270F">
        <w:rPr>
          <w:rFonts w:ascii="Times New Roman" w:hAnsi="Times New Roman" w:cs="Times New Roman"/>
          <w:b/>
          <w:color w:val="000000" w:themeColor="text1"/>
          <w:sz w:val="28"/>
          <w:szCs w:val="28"/>
          <w:rPrChange w:id="2377" w:author="N PRASAD" w:date="2016-07-01T12:13:00Z">
            <w:rPr>
              <w:rFonts w:ascii="Consolas" w:hAnsi="Consolas" w:cs="Consolas"/>
              <w:b/>
              <w:bCs/>
              <w:sz w:val="24"/>
              <w:szCs w:val="24"/>
            </w:rPr>
          </w:rPrChange>
        </w:rPr>
        <w:t xml:space="preserve">Ans: </w:t>
      </w:r>
      <w:r w:rsidRPr="00B5270F">
        <w:rPr>
          <w:rFonts w:ascii="Times New Roman" w:hAnsi="Times New Roman" w:cs="Times New Roman"/>
          <w:color w:val="000000" w:themeColor="text1"/>
          <w:sz w:val="28"/>
          <w:szCs w:val="28"/>
          <w:rPrChange w:id="2378" w:author="N PRASAD" w:date="2016-07-01T12:13:00Z">
            <w:rPr>
              <w:rFonts w:ascii="Consolas" w:hAnsi="Consolas" w:cs="Consolas"/>
              <w:b/>
              <w:bCs/>
              <w:sz w:val="24"/>
              <w:szCs w:val="24"/>
            </w:rPr>
          </w:rPrChange>
        </w:rPr>
        <w:t>native , static , transient variable are not serialized.</w:t>
      </w:r>
    </w:p>
    <w:p w:rsidR="007F0621" w:rsidRPr="00B5270F" w:rsidRDefault="007F0621" w:rsidP="007F0621">
      <w:pPr>
        <w:autoSpaceDE w:val="0"/>
        <w:autoSpaceDN w:val="0"/>
        <w:adjustRightInd w:val="0"/>
        <w:spacing w:line="240" w:lineRule="auto"/>
        <w:rPr>
          <w:rFonts w:ascii="Times New Roman" w:hAnsi="Times New Roman" w:cs="Times New Roman"/>
          <w:b/>
          <w:color w:val="000000" w:themeColor="text1"/>
          <w:sz w:val="28"/>
          <w:szCs w:val="28"/>
          <w:rPrChange w:id="2379" w:author="N PRASAD" w:date="2016-07-01T12:13:00Z">
            <w:rPr>
              <w:rFonts w:ascii="Consolas" w:hAnsi="Consolas" w:cs="Consolas"/>
              <w:b/>
              <w:sz w:val="24"/>
              <w:szCs w:val="24"/>
            </w:rPr>
          </w:rPrChange>
        </w:rPr>
      </w:pPr>
    </w:p>
    <w:p w:rsidR="000963FF" w:rsidRPr="00B5270F" w:rsidRDefault="00572FDB" w:rsidP="00BA4051">
      <w:pPr>
        <w:autoSpaceDE w:val="0"/>
        <w:autoSpaceDN w:val="0"/>
        <w:adjustRightInd w:val="0"/>
        <w:spacing w:line="240" w:lineRule="auto"/>
        <w:ind w:left="-180"/>
        <w:rPr>
          <w:rFonts w:ascii="Times New Roman" w:hAnsi="Times New Roman" w:cs="Times New Roman"/>
          <w:color w:val="000000" w:themeColor="text1"/>
          <w:sz w:val="28"/>
          <w:szCs w:val="28"/>
          <w:rPrChange w:id="2380"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2381" w:author="N PRASAD" w:date="2016-07-01T12:13:00Z">
            <w:rPr>
              <w:rFonts w:ascii="Consolas" w:hAnsi="Consolas" w:cs="Consolas"/>
              <w:b/>
              <w:bCs/>
              <w:sz w:val="24"/>
              <w:szCs w:val="24"/>
            </w:rPr>
          </w:rPrChange>
        </w:rPr>
        <w:t>E. what is serialversionUID?</w:t>
      </w:r>
    </w:p>
    <w:p w:rsidR="007F0621" w:rsidRPr="00B5270F" w:rsidRDefault="007F0621" w:rsidP="007F0621">
      <w:pPr>
        <w:autoSpaceDE w:val="0"/>
        <w:autoSpaceDN w:val="0"/>
        <w:adjustRightInd w:val="0"/>
        <w:spacing w:line="240" w:lineRule="auto"/>
        <w:rPr>
          <w:rFonts w:ascii="Times New Roman" w:hAnsi="Times New Roman" w:cs="Times New Roman"/>
          <w:color w:val="000000" w:themeColor="text1"/>
          <w:sz w:val="28"/>
          <w:szCs w:val="28"/>
          <w:rPrChange w:id="2382" w:author="N PRASAD" w:date="2016-07-01T12:13:00Z">
            <w:rPr>
              <w:rFonts w:ascii="Consolas" w:hAnsi="Consolas" w:cs="Consolas"/>
              <w:sz w:val="24"/>
              <w:szCs w:val="24"/>
            </w:rPr>
          </w:rPrChange>
        </w:rPr>
      </w:pPr>
    </w:p>
    <w:p w:rsidR="00C469B2" w:rsidRPr="00B5270F" w:rsidRDefault="00572FDB" w:rsidP="00C469B2">
      <w:pPr>
        <w:autoSpaceDE w:val="0"/>
        <w:autoSpaceDN w:val="0"/>
        <w:adjustRightInd w:val="0"/>
        <w:spacing w:line="240" w:lineRule="auto"/>
        <w:rPr>
          <w:rFonts w:ascii="Times New Roman" w:hAnsi="Times New Roman" w:cs="Times New Roman"/>
          <w:color w:val="000000" w:themeColor="text1"/>
          <w:sz w:val="28"/>
          <w:szCs w:val="28"/>
          <w:rPrChange w:id="2383" w:author="N PRASAD" w:date="2016-07-01T12:13:00Z">
            <w:rPr>
              <w:rFonts w:ascii="Consolas" w:hAnsi="Consolas" w:cs="Consolas"/>
              <w:sz w:val="24"/>
              <w:szCs w:val="24"/>
            </w:rPr>
          </w:rPrChange>
        </w:rPr>
      </w:pPr>
      <w:r w:rsidRPr="00B5270F">
        <w:rPr>
          <w:rFonts w:ascii="Times New Roman" w:hAnsi="Times New Roman" w:cs="Times New Roman"/>
          <w:b/>
          <w:color w:val="000000" w:themeColor="text1"/>
          <w:sz w:val="28"/>
          <w:szCs w:val="28"/>
          <w:rPrChange w:id="2384" w:author="N PRASAD" w:date="2016-07-01T12:13:00Z">
            <w:rPr>
              <w:rFonts w:ascii="Consolas" w:hAnsi="Consolas" w:cs="Consolas"/>
              <w:b/>
              <w:bCs/>
              <w:sz w:val="24"/>
              <w:szCs w:val="24"/>
            </w:rPr>
          </w:rPrChange>
        </w:rPr>
        <w:t>Ans:</w:t>
      </w:r>
    </w:p>
    <w:p w:rsidR="007F0621" w:rsidRPr="00B5270F" w:rsidRDefault="00572FDB" w:rsidP="00EF6DD1">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8"/>
          <w:szCs w:val="28"/>
          <w:rPrChange w:id="2385" w:author="N PRASAD" w:date="2016-07-01T12:13:00Z">
            <w:rPr>
              <w:rFonts w:cstheme="minorHAnsi"/>
              <w:sz w:val="24"/>
              <w:szCs w:val="24"/>
            </w:rPr>
          </w:rPrChange>
        </w:rPr>
      </w:pPr>
      <w:r w:rsidRPr="00B5270F">
        <w:rPr>
          <w:rFonts w:ascii="Times New Roman" w:hAnsi="Times New Roman" w:cs="Times New Roman"/>
          <w:color w:val="000000" w:themeColor="text1"/>
          <w:sz w:val="28"/>
          <w:szCs w:val="28"/>
          <w:u w:val="single"/>
          <w:rPrChange w:id="2386" w:author="N PRASAD" w:date="2016-07-01T12:13:00Z">
            <w:rPr>
              <w:rFonts w:cstheme="minorHAnsi"/>
              <w:b/>
              <w:bCs/>
              <w:color w:val="000000"/>
              <w:sz w:val="24"/>
              <w:szCs w:val="24"/>
              <w:u w:val="single"/>
            </w:rPr>
          </w:rPrChange>
        </w:rPr>
        <w:t>jvm</w:t>
      </w:r>
      <w:r w:rsidRPr="00B5270F">
        <w:rPr>
          <w:rFonts w:ascii="Times New Roman" w:hAnsi="Times New Roman" w:cs="Times New Roman"/>
          <w:color w:val="000000" w:themeColor="text1"/>
          <w:sz w:val="28"/>
          <w:szCs w:val="28"/>
          <w:rPrChange w:id="2387" w:author="N PRASAD" w:date="2016-07-01T12:13:00Z">
            <w:rPr>
              <w:rFonts w:cstheme="minorHAnsi"/>
              <w:b/>
              <w:bCs/>
              <w:sz w:val="24"/>
              <w:szCs w:val="24"/>
            </w:rPr>
          </w:rPrChange>
        </w:rPr>
        <w:t xml:space="preserve"> provides  serialversionUID by default for every class. value</w:t>
      </w:r>
    </w:p>
    <w:p w:rsidR="00C469B2"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38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89" w:author="N PRASAD" w:date="2016-07-01T12:13:00Z">
            <w:rPr>
              <w:rFonts w:cstheme="minorHAnsi"/>
              <w:b/>
              <w:bCs/>
              <w:sz w:val="24"/>
              <w:szCs w:val="24"/>
            </w:rPr>
          </w:rPrChange>
        </w:rPr>
        <w:tab/>
        <w:t xml:space="preserve"> for this variable is changed by </w:t>
      </w:r>
      <w:r w:rsidRPr="00B5270F">
        <w:rPr>
          <w:rFonts w:ascii="Times New Roman" w:hAnsi="Times New Roman" w:cs="Times New Roman"/>
          <w:color w:val="000000" w:themeColor="text1"/>
          <w:sz w:val="28"/>
          <w:szCs w:val="28"/>
          <w:u w:val="single"/>
          <w:rPrChange w:id="2390" w:author="N PRASAD" w:date="2016-07-01T12:13:00Z">
            <w:rPr>
              <w:rFonts w:cstheme="minorHAnsi"/>
              <w:b/>
              <w:bCs/>
              <w:color w:val="000000"/>
              <w:sz w:val="24"/>
              <w:szCs w:val="24"/>
              <w:u w:val="single"/>
            </w:rPr>
          </w:rPrChange>
        </w:rPr>
        <w:t>jvm</w:t>
      </w:r>
      <w:r w:rsidRPr="00B5270F">
        <w:rPr>
          <w:rFonts w:ascii="Times New Roman" w:hAnsi="Times New Roman" w:cs="Times New Roman"/>
          <w:color w:val="000000" w:themeColor="text1"/>
          <w:sz w:val="28"/>
          <w:szCs w:val="28"/>
          <w:rPrChange w:id="2391" w:author="N PRASAD" w:date="2016-07-01T12:13:00Z">
            <w:rPr>
              <w:rFonts w:cstheme="minorHAnsi"/>
              <w:b/>
              <w:bCs/>
              <w:sz w:val="24"/>
              <w:szCs w:val="24"/>
            </w:rPr>
          </w:rPrChange>
        </w:rPr>
        <w:t xml:space="preserve"> every time we change the </w:t>
      </w:r>
      <w:r w:rsidRPr="00B5270F">
        <w:rPr>
          <w:rFonts w:ascii="Times New Roman" w:hAnsi="Times New Roman" w:cs="Times New Roman"/>
          <w:color w:val="000000" w:themeColor="text1"/>
          <w:sz w:val="28"/>
          <w:szCs w:val="28"/>
          <w:u w:val="single"/>
          <w:rPrChange w:id="2392" w:author="N PRASAD" w:date="2016-07-01T12:13:00Z">
            <w:rPr>
              <w:rFonts w:cstheme="minorHAnsi"/>
              <w:b/>
              <w:bCs/>
              <w:color w:val="000000"/>
              <w:sz w:val="24"/>
              <w:szCs w:val="24"/>
              <w:u w:val="single"/>
            </w:rPr>
          </w:rPrChange>
        </w:rPr>
        <w:t>clasos</w:t>
      </w:r>
      <w:r w:rsidRPr="00B5270F">
        <w:rPr>
          <w:rFonts w:ascii="Times New Roman" w:hAnsi="Times New Roman" w:cs="Times New Roman"/>
          <w:color w:val="000000" w:themeColor="text1"/>
          <w:sz w:val="28"/>
          <w:szCs w:val="28"/>
          <w:rPrChange w:id="2393" w:author="N PRASAD" w:date="2016-07-01T12:13:00Z">
            <w:rPr>
              <w:rFonts w:cstheme="minorHAnsi"/>
              <w:b/>
              <w:bCs/>
              <w:sz w:val="24"/>
              <w:szCs w:val="24"/>
            </w:rPr>
          </w:rPrChange>
        </w:rPr>
        <w:t>.</w:t>
      </w:r>
    </w:p>
    <w:p w:rsidR="00C469B2" w:rsidRPr="00B5270F" w:rsidRDefault="00C469B2" w:rsidP="007F0621">
      <w:pPr>
        <w:autoSpaceDE w:val="0"/>
        <w:autoSpaceDN w:val="0"/>
        <w:adjustRightInd w:val="0"/>
        <w:spacing w:line="240" w:lineRule="auto"/>
        <w:rPr>
          <w:rFonts w:ascii="Times New Roman" w:hAnsi="Times New Roman" w:cs="Times New Roman"/>
          <w:color w:val="000000" w:themeColor="text1"/>
          <w:sz w:val="28"/>
          <w:szCs w:val="28"/>
          <w:rPrChange w:id="2394" w:author="N PRASAD" w:date="2016-07-01T12:13:00Z">
            <w:rPr>
              <w:rFonts w:cstheme="minorHAnsi"/>
              <w:sz w:val="24"/>
              <w:szCs w:val="24"/>
            </w:rPr>
          </w:rPrChange>
        </w:rPr>
      </w:pPr>
    </w:p>
    <w:p w:rsidR="007F0621" w:rsidRPr="00B5270F" w:rsidRDefault="00572FDB" w:rsidP="00EF6DD1">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8"/>
          <w:szCs w:val="28"/>
          <w:rPrChange w:id="239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96" w:author="N PRASAD" w:date="2016-07-01T12:13:00Z">
            <w:rPr>
              <w:rFonts w:cstheme="minorHAnsi"/>
              <w:b/>
              <w:bCs/>
              <w:sz w:val="24"/>
              <w:szCs w:val="24"/>
            </w:rPr>
          </w:rPrChange>
        </w:rPr>
        <w:t xml:space="preserve">When serialization process is happening along with the values version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39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398" w:author="N PRASAD" w:date="2016-07-01T12:13:00Z">
            <w:rPr>
              <w:rFonts w:cstheme="minorHAnsi"/>
              <w:b/>
              <w:bCs/>
              <w:sz w:val="24"/>
              <w:szCs w:val="24"/>
            </w:rPr>
          </w:rPrChange>
        </w:rPr>
        <w:tab/>
        <w:t xml:space="preserve">   id is also serialized.</w:t>
      </w:r>
    </w:p>
    <w:p w:rsidR="007F0621" w:rsidRPr="00B5270F" w:rsidRDefault="007F0621" w:rsidP="007F0621">
      <w:pPr>
        <w:autoSpaceDE w:val="0"/>
        <w:autoSpaceDN w:val="0"/>
        <w:adjustRightInd w:val="0"/>
        <w:spacing w:line="240" w:lineRule="auto"/>
        <w:rPr>
          <w:rFonts w:ascii="Times New Roman" w:hAnsi="Times New Roman" w:cs="Times New Roman"/>
          <w:color w:val="000000" w:themeColor="text1"/>
          <w:sz w:val="28"/>
          <w:szCs w:val="28"/>
          <w:rPrChange w:id="2399" w:author="N PRASAD" w:date="2016-07-01T12:13:00Z">
            <w:rPr>
              <w:rFonts w:cstheme="minorHAnsi"/>
              <w:sz w:val="24"/>
              <w:szCs w:val="24"/>
            </w:rPr>
          </w:rPrChange>
        </w:rPr>
      </w:pPr>
    </w:p>
    <w:p w:rsidR="007F0621" w:rsidRPr="00B5270F" w:rsidRDefault="00572FDB" w:rsidP="00EF6DD1">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8"/>
          <w:szCs w:val="28"/>
          <w:rPrChange w:id="240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01" w:author="N PRASAD" w:date="2016-07-01T12:13:00Z">
            <w:rPr>
              <w:rFonts w:cstheme="minorHAnsi"/>
              <w:b/>
              <w:bCs/>
              <w:sz w:val="24"/>
              <w:szCs w:val="24"/>
            </w:rPr>
          </w:rPrChange>
        </w:rPr>
        <w:t xml:space="preserve">When </w:t>
      </w:r>
      <w:r w:rsidRPr="00B5270F">
        <w:rPr>
          <w:rFonts w:ascii="Times New Roman" w:hAnsi="Times New Roman" w:cs="Times New Roman"/>
          <w:color w:val="000000" w:themeColor="text1"/>
          <w:sz w:val="28"/>
          <w:szCs w:val="28"/>
          <w:u w:val="single"/>
          <w:rPrChange w:id="2402" w:author="N PRASAD" w:date="2016-07-01T12:13:00Z">
            <w:rPr>
              <w:rFonts w:cstheme="minorHAnsi"/>
              <w:b/>
              <w:bCs/>
              <w:color w:val="000000"/>
              <w:sz w:val="24"/>
              <w:szCs w:val="24"/>
              <w:u w:val="single"/>
            </w:rPr>
          </w:rPrChange>
        </w:rPr>
        <w:t>desrialization</w:t>
      </w:r>
      <w:r w:rsidRPr="00B5270F">
        <w:rPr>
          <w:rFonts w:ascii="Times New Roman" w:hAnsi="Times New Roman" w:cs="Times New Roman"/>
          <w:color w:val="000000" w:themeColor="text1"/>
          <w:sz w:val="28"/>
          <w:szCs w:val="28"/>
          <w:rPrChange w:id="2403" w:author="N PRASAD" w:date="2016-07-01T12:13:00Z">
            <w:rPr>
              <w:rFonts w:cstheme="minorHAnsi"/>
              <w:b/>
              <w:bCs/>
              <w:sz w:val="24"/>
              <w:szCs w:val="24"/>
            </w:rPr>
          </w:rPrChange>
        </w:rPr>
        <w:t xml:space="preserve"> process is happening then </w:t>
      </w:r>
      <w:r w:rsidRPr="00B5270F">
        <w:rPr>
          <w:rFonts w:ascii="Times New Roman" w:hAnsi="Times New Roman" w:cs="Times New Roman"/>
          <w:color w:val="000000" w:themeColor="text1"/>
          <w:sz w:val="28"/>
          <w:szCs w:val="28"/>
          <w:u w:val="single"/>
          <w:rPrChange w:id="2404" w:author="N PRASAD" w:date="2016-07-01T12:13:00Z">
            <w:rPr>
              <w:rFonts w:cstheme="minorHAnsi"/>
              <w:b/>
              <w:bCs/>
              <w:color w:val="000000"/>
              <w:sz w:val="24"/>
              <w:szCs w:val="24"/>
              <w:u w:val="single"/>
            </w:rPr>
          </w:rPrChange>
        </w:rPr>
        <w:t>jvm</w:t>
      </w:r>
      <w:r w:rsidRPr="00B5270F">
        <w:rPr>
          <w:rFonts w:ascii="Times New Roman" w:hAnsi="Times New Roman" w:cs="Times New Roman"/>
          <w:color w:val="000000" w:themeColor="text1"/>
          <w:sz w:val="28"/>
          <w:szCs w:val="28"/>
          <w:rPrChange w:id="2405" w:author="N PRASAD" w:date="2016-07-01T12:13:00Z">
            <w:rPr>
              <w:rFonts w:cstheme="minorHAnsi"/>
              <w:b/>
              <w:bCs/>
              <w:sz w:val="24"/>
              <w:szCs w:val="24"/>
            </w:rPr>
          </w:rPrChange>
        </w:rPr>
        <w:t xml:space="preserve"> check for the version</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40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07" w:author="N PRASAD" w:date="2016-07-01T12:13:00Z">
            <w:rPr>
              <w:rFonts w:cstheme="minorHAnsi"/>
              <w:b/>
              <w:bCs/>
              <w:sz w:val="24"/>
              <w:szCs w:val="24"/>
            </w:rPr>
          </w:rPrChange>
        </w:rPr>
        <w:tab/>
        <w:t xml:space="preserve">  id of serialized object and </w:t>
      </w:r>
      <w:r w:rsidRPr="00B5270F">
        <w:rPr>
          <w:rFonts w:ascii="Times New Roman" w:hAnsi="Times New Roman" w:cs="Times New Roman"/>
          <w:color w:val="000000" w:themeColor="text1"/>
          <w:sz w:val="28"/>
          <w:szCs w:val="28"/>
          <w:u w:val="single"/>
          <w:rPrChange w:id="2408" w:author="N PRASAD" w:date="2016-07-01T12:13:00Z">
            <w:rPr>
              <w:rFonts w:cstheme="minorHAnsi"/>
              <w:b/>
              <w:bCs/>
              <w:color w:val="000000"/>
              <w:sz w:val="24"/>
              <w:szCs w:val="24"/>
              <w:u w:val="single"/>
            </w:rPr>
          </w:rPrChange>
        </w:rPr>
        <w:t>versionid</w:t>
      </w:r>
      <w:r w:rsidRPr="00B5270F">
        <w:rPr>
          <w:rFonts w:ascii="Times New Roman" w:hAnsi="Times New Roman" w:cs="Times New Roman"/>
          <w:color w:val="000000" w:themeColor="text1"/>
          <w:sz w:val="28"/>
          <w:szCs w:val="28"/>
          <w:rPrChange w:id="2409" w:author="N PRASAD" w:date="2016-07-01T12:13:00Z">
            <w:rPr>
              <w:rFonts w:cstheme="minorHAnsi"/>
              <w:b/>
              <w:bCs/>
              <w:sz w:val="24"/>
              <w:szCs w:val="24"/>
            </w:rPr>
          </w:rPrChange>
        </w:rPr>
        <w:t xml:space="preserve"> of current class , If both are</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41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11" w:author="N PRASAD" w:date="2016-07-01T12:13:00Z">
            <w:rPr>
              <w:rFonts w:cstheme="minorHAnsi"/>
              <w:b/>
              <w:bCs/>
              <w:sz w:val="24"/>
              <w:szCs w:val="24"/>
            </w:rPr>
          </w:rPrChange>
        </w:rPr>
        <w:tab/>
        <w:t xml:space="preserve">  same then it </w:t>
      </w:r>
      <w:r w:rsidRPr="00B5270F">
        <w:rPr>
          <w:rFonts w:ascii="Times New Roman" w:hAnsi="Times New Roman" w:cs="Times New Roman"/>
          <w:color w:val="000000" w:themeColor="text1"/>
          <w:sz w:val="28"/>
          <w:szCs w:val="28"/>
          <w:u w:val="single"/>
          <w:rPrChange w:id="2412" w:author="N PRASAD" w:date="2016-07-01T12:13:00Z">
            <w:rPr>
              <w:rFonts w:cstheme="minorHAnsi"/>
              <w:b/>
              <w:bCs/>
              <w:color w:val="000000"/>
              <w:sz w:val="24"/>
              <w:szCs w:val="24"/>
              <w:u w:val="single"/>
            </w:rPr>
          </w:rPrChange>
        </w:rPr>
        <w:t>deserialize</w:t>
      </w:r>
      <w:r w:rsidRPr="00B5270F">
        <w:rPr>
          <w:rFonts w:ascii="Times New Roman" w:hAnsi="Times New Roman" w:cs="Times New Roman"/>
          <w:color w:val="000000" w:themeColor="text1"/>
          <w:sz w:val="28"/>
          <w:szCs w:val="28"/>
          <w:rPrChange w:id="2413" w:author="N PRASAD" w:date="2016-07-01T12:13:00Z">
            <w:rPr>
              <w:rFonts w:cstheme="minorHAnsi"/>
              <w:b/>
              <w:bCs/>
              <w:sz w:val="24"/>
              <w:szCs w:val="24"/>
            </w:rPr>
          </w:rPrChange>
        </w:rPr>
        <w:t xml:space="preserve"> properly.If not it rises </w:t>
      </w:r>
      <w:r w:rsidRPr="00B5270F">
        <w:rPr>
          <w:rFonts w:ascii="Times New Roman" w:hAnsi="Times New Roman" w:cs="Times New Roman"/>
          <w:color w:val="000000" w:themeColor="text1"/>
          <w:sz w:val="28"/>
          <w:szCs w:val="28"/>
          <w:u w:val="single"/>
          <w:rPrChange w:id="2414" w:author="N PRASAD" w:date="2016-07-01T12:13:00Z">
            <w:rPr>
              <w:rFonts w:cstheme="minorHAnsi"/>
              <w:b/>
              <w:bCs/>
              <w:color w:val="000000"/>
              <w:sz w:val="24"/>
              <w:szCs w:val="24"/>
              <w:u w:val="single"/>
            </w:rPr>
          </w:rPrChange>
        </w:rPr>
        <w:t>invalidclass</w:t>
      </w:r>
      <w:r w:rsidRPr="00B5270F">
        <w:rPr>
          <w:rFonts w:ascii="Times New Roman" w:hAnsi="Times New Roman" w:cs="Times New Roman"/>
          <w:color w:val="000000" w:themeColor="text1"/>
          <w:sz w:val="28"/>
          <w:szCs w:val="28"/>
          <w:rPrChange w:id="2415" w:author="N PRASAD" w:date="2016-07-01T12:13:00Z">
            <w:rPr>
              <w:rFonts w:cstheme="minorHAnsi"/>
              <w:b/>
              <w:bCs/>
              <w:sz w:val="24"/>
              <w:szCs w:val="24"/>
            </w:rPr>
          </w:rPrChange>
        </w:rPr>
        <w:t xml:space="preserve"> exception.</w:t>
      </w:r>
    </w:p>
    <w:p w:rsidR="007F0621" w:rsidRPr="00B5270F" w:rsidRDefault="007F0621" w:rsidP="007F0621">
      <w:pPr>
        <w:autoSpaceDE w:val="0"/>
        <w:autoSpaceDN w:val="0"/>
        <w:adjustRightInd w:val="0"/>
        <w:spacing w:line="240" w:lineRule="auto"/>
        <w:rPr>
          <w:rFonts w:ascii="Times New Roman" w:hAnsi="Times New Roman" w:cs="Times New Roman"/>
          <w:color w:val="000000" w:themeColor="text1"/>
          <w:sz w:val="28"/>
          <w:szCs w:val="28"/>
          <w:rPrChange w:id="2416" w:author="N PRASAD" w:date="2016-07-01T12:13:00Z">
            <w:rPr>
              <w:rFonts w:cstheme="minorHAnsi"/>
              <w:sz w:val="24"/>
              <w:szCs w:val="24"/>
            </w:rPr>
          </w:rPrChange>
        </w:rPr>
      </w:pPr>
    </w:p>
    <w:p w:rsidR="007F0621" w:rsidRPr="00B5270F" w:rsidRDefault="00572FDB" w:rsidP="00EF6DD1">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8"/>
          <w:szCs w:val="28"/>
          <w:rPrChange w:id="241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18" w:author="N PRASAD" w:date="2016-07-01T12:13:00Z">
            <w:rPr>
              <w:rFonts w:cstheme="minorHAnsi"/>
              <w:b/>
              <w:bCs/>
              <w:sz w:val="24"/>
              <w:szCs w:val="24"/>
            </w:rPr>
          </w:rPrChange>
        </w:rPr>
        <w:t xml:space="preserve">To avoid this situation you can take your serialeversionUID in your </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41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20" w:author="N PRASAD" w:date="2016-07-01T12:13:00Z">
            <w:rPr>
              <w:rFonts w:cstheme="minorHAnsi"/>
              <w:b/>
              <w:bCs/>
              <w:sz w:val="24"/>
              <w:szCs w:val="24"/>
            </w:rPr>
          </w:rPrChange>
        </w:rPr>
        <w:tab/>
        <w:t xml:space="preserve"> class.then </w:t>
      </w:r>
      <w:r w:rsidRPr="00B5270F">
        <w:rPr>
          <w:rFonts w:ascii="Times New Roman" w:hAnsi="Times New Roman" w:cs="Times New Roman"/>
          <w:color w:val="000000" w:themeColor="text1"/>
          <w:sz w:val="28"/>
          <w:szCs w:val="28"/>
          <w:u w:val="single"/>
          <w:rPrChange w:id="2421" w:author="N PRASAD" w:date="2016-07-01T12:13:00Z">
            <w:rPr>
              <w:rFonts w:cstheme="minorHAnsi"/>
              <w:b/>
              <w:bCs/>
              <w:color w:val="000000"/>
              <w:sz w:val="24"/>
              <w:szCs w:val="24"/>
              <w:u w:val="single"/>
            </w:rPr>
          </w:rPrChange>
        </w:rPr>
        <w:t>jvmdoesnot</w:t>
      </w:r>
      <w:r w:rsidRPr="00B5270F">
        <w:rPr>
          <w:rFonts w:ascii="Times New Roman" w:hAnsi="Times New Roman" w:cs="Times New Roman"/>
          <w:color w:val="000000" w:themeColor="text1"/>
          <w:sz w:val="28"/>
          <w:szCs w:val="28"/>
          <w:rPrChange w:id="2422" w:author="N PRASAD" w:date="2016-07-01T12:13:00Z">
            <w:rPr>
              <w:rFonts w:cstheme="minorHAnsi"/>
              <w:b/>
              <w:bCs/>
              <w:sz w:val="24"/>
              <w:szCs w:val="24"/>
            </w:rPr>
          </w:rPrChange>
        </w:rPr>
        <w:t xml:space="preserve"> maintain default serialversionUID.So for small</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42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24" w:author="N PRASAD" w:date="2016-07-01T12:13:00Z">
            <w:rPr>
              <w:rFonts w:cstheme="minorHAnsi"/>
              <w:b/>
              <w:bCs/>
              <w:sz w:val="24"/>
              <w:szCs w:val="24"/>
            </w:rPr>
          </w:rPrChange>
        </w:rPr>
        <w:lastRenderedPageBreak/>
        <w:tab/>
        <w:t xml:space="preserve"> changes we are not going to change the </w:t>
      </w:r>
      <w:r w:rsidRPr="00B5270F">
        <w:rPr>
          <w:rFonts w:ascii="Times New Roman" w:hAnsi="Times New Roman" w:cs="Times New Roman"/>
          <w:color w:val="000000" w:themeColor="text1"/>
          <w:sz w:val="28"/>
          <w:szCs w:val="28"/>
          <w:u w:val="single"/>
          <w:rPrChange w:id="2425" w:author="N PRASAD" w:date="2016-07-01T12:13:00Z">
            <w:rPr>
              <w:rFonts w:cstheme="minorHAnsi"/>
              <w:b/>
              <w:bCs/>
              <w:color w:val="000000"/>
              <w:sz w:val="24"/>
              <w:szCs w:val="24"/>
              <w:u w:val="single"/>
            </w:rPr>
          </w:rPrChange>
        </w:rPr>
        <w:t>versionid</w:t>
      </w:r>
      <w:r w:rsidRPr="00B5270F">
        <w:rPr>
          <w:rFonts w:ascii="Times New Roman" w:hAnsi="Times New Roman" w:cs="Times New Roman"/>
          <w:color w:val="000000" w:themeColor="text1"/>
          <w:sz w:val="28"/>
          <w:szCs w:val="28"/>
          <w:rPrChange w:id="2426" w:author="N PRASAD" w:date="2016-07-01T12:13:00Z">
            <w:rPr>
              <w:rFonts w:cstheme="minorHAnsi"/>
              <w:b/>
              <w:bCs/>
              <w:sz w:val="24"/>
              <w:szCs w:val="24"/>
            </w:rPr>
          </w:rPrChange>
        </w:rPr>
        <w:t xml:space="preserve">, so we </w:t>
      </w:r>
      <w:r w:rsidRPr="00B5270F">
        <w:rPr>
          <w:rFonts w:ascii="Times New Roman" w:hAnsi="Times New Roman" w:cs="Times New Roman"/>
          <w:color w:val="000000" w:themeColor="text1"/>
          <w:sz w:val="28"/>
          <w:szCs w:val="28"/>
          <w:u w:val="single"/>
          <w:rPrChange w:id="2427" w:author="N PRASAD" w:date="2016-07-01T12:13:00Z">
            <w:rPr>
              <w:rFonts w:cstheme="minorHAnsi"/>
              <w:b/>
              <w:bCs/>
              <w:color w:val="000000"/>
              <w:sz w:val="24"/>
              <w:szCs w:val="24"/>
              <w:u w:val="single"/>
            </w:rPr>
          </w:rPrChange>
        </w:rPr>
        <w:t>dont</w:t>
      </w:r>
      <w:r w:rsidRPr="00B5270F">
        <w:rPr>
          <w:rFonts w:ascii="Times New Roman" w:hAnsi="Times New Roman" w:cs="Times New Roman"/>
          <w:color w:val="000000" w:themeColor="text1"/>
          <w:sz w:val="28"/>
          <w:szCs w:val="28"/>
          <w:rPrChange w:id="2428" w:author="N PRASAD" w:date="2016-07-01T12:13:00Z">
            <w:rPr>
              <w:rFonts w:cstheme="minorHAnsi"/>
              <w:b/>
              <w:bCs/>
              <w:sz w:val="24"/>
              <w:szCs w:val="24"/>
            </w:rPr>
          </w:rPrChange>
        </w:rPr>
        <w:t xml:space="preserve"> get any</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42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30"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u w:val="single"/>
          <w:rPrChange w:id="2431" w:author="N PRASAD" w:date="2016-07-01T12:13:00Z">
            <w:rPr>
              <w:rFonts w:cstheme="minorHAnsi"/>
              <w:b/>
              <w:bCs/>
              <w:color w:val="000000"/>
              <w:sz w:val="24"/>
              <w:szCs w:val="24"/>
              <w:u w:val="single"/>
            </w:rPr>
          </w:rPrChange>
        </w:rPr>
        <w:t>invalidclassexception</w:t>
      </w:r>
      <w:r w:rsidRPr="00B5270F">
        <w:rPr>
          <w:rFonts w:ascii="Times New Roman" w:hAnsi="Times New Roman" w:cs="Times New Roman"/>
          <w:color w:val="000000" w:themeColor="text1"/>
          <w:sz w:val="28"/>
          <w:szCs w:val="28"/>
          <w:rPrChange w:id="2432" w:author="N PRASAD" w:date="2016-07-01T12:13:00Z">
            <w:rPr>
              <w:rFonts w:cstheme="minorHAnsi"/>
              <w:b/>
              <w:bCs/>
              <w:sz w:val="24"/>
              <w:szCs w:val="24"/>
            </w:rPr>
          </w:rPrChange>
        </w:rPr>
        <w:t>.</w:t>
      </w:r>
    </w:p>
    <w:p w:rsidR="007F0621" w:rsidRPr="00B5270F" w:rsidRDefault="007F0621" w:rsidP="007F0621">
      <w:pPr>
        <w:autoSpaceDE w:val="0"/>
        <w:autoSpaceDN w:val="0"/>
        <w:adjustRightInd w:val="0"/>
        <w:spacing w:line="240" w:lineRule="auto"/>
        <w:rPr>
          <w:rFonts w:ascii="Times New Roman" w:hAnsi="Times New Roman" w:cs="Times New Roman"/>
          <w:color w:val="000000" w:themeColor="text1"/>
          <w:sz w:val="28"/>
          <w:szCs w:val="28"/>
          <w:rPrChange w:id="2433" w:author="N PRASAD" w:date="2016-07-01T12:13:00Z">
            <w:rPr>
              <w:rFonts w:cstheme="minorHAnsi"/>
              <w:sz w:val="24"/>
              <w:szCs w:val="24"/>
            </w:rPr>
          </w:rPrChange>
        </w:rPr>
      </w:pP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434"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2435" w:author="N PRASAD" w:date="2016-07-01T12:13:00Z">
            <w:rPr>
              <w:rFonts w:cstheme="minorHAnsi"/>
              <w:b/>
              <w:bCs/>
              <w:sz w:val="24"/>
              <w:szCs w:val="24"/>
            </w:rPr>
          </w:rPrChange>
        </w:rPr>
        <w:t>Note</w:t>
      </w:r>
      <w:r w:rsidRPr="00B5270F">
        <w:rPr>
          <w:rFonts w:ascii="Times New Roman" w:hAnsi="Times New Roman" w:cs="Times New Roman"/>
          <w:color w:val="000000" w:themeColor="text1"/>
          <w:sz w:val="28"/>
          <w:szCs w:val="28"/>
          <w:rPrChange w:id="2436" w:author="N PRASAD" w:date="2016-07-01T12:13:00Z">
            <w:rPr>
              <w:rFonts w:cstheme="minorHAnsi"/>
              <w:b/>
              <w:bCs/>
              <w:sz w:val="24"/>
              <w:szCs w:val="24"/>
            </w:rPr>
          </w:rPrChange>
        </w:rPr>
        <w:t xml:space="preserve">: if you try to </w:t>
      </w:r>
      <w:r w:rsidRPr="00B5270F">
        <w:rPr>
          <w:rFonts w:ascii="Times New Roman" w:hAnsi="Times New Roman" w:cs="Times New Roman"/>
          <w:color w:val="000000" w:themeColor="text1"/>
          <w:sz w:val="28"/>
          <w:szCs w:val="28"/>
          <w:u w:val="single"/>
          <w:rPrChange w:id="2437" w:author="N PRASAD" w:date="2016-07-01T12:13:00Z">
            <w:rPr>
              <w:rFonts w:cstheme="minorHAnsi"/>
              <w:b/>
              <w:bCs/>
              <w:color w:val="000000"/>
              <w:sz w:val="24"/>
              <w:szCs w:val="24"/>
              <w:u w:val="single"/>
            </w:rPr>
          </w:rPrChange>
        </w:rPr>
        <w:t>serialze</w:t>
      </w:r>
      <w:r w:rsidRPr="00B5270F">
        <w:rPr>
          <w:rFonts w:ascii="Times New Roman" w:hAnsi="Times New Roman" w:cs="Times New Roman"/>
          <w:color w:val="000000" w:themeColor="text1"/>
          <w:sz w:val="28"/>
          <w:szCs w:val="28"/>
          <w:rPrChange w:id="2438" w:author="N PRASAD" w:date="2016-07-01T12:13:00Z">
            <w:rPr>
              <w:rFonts w:cstheme="minorHAnsi"/>
              <w:b/>
              <w:bCs/>
              <w:sz w:val="24"/>
              <w:szCs w:val="24"/>
            </w:rPr>
          </w:rPrChange>
        </w:rPr>
        <w:t xml:space="preserve"> one , all internal objects are serialize.</w:t>
      </w:r>
    </w:p>
    <w:p w:rsidR="007F0621" w:rsidRPr="00B5270F" w:rsidRDefault="00572FDB" w:rsidP="007F0621">
      <w:pPr>
        <w:autoSpaceDE w:val="0"/>
        <w:autoSpaceDN w:val="0"/>
        <w:adjustRightInd w:val="0"/>
        <w:spacing w:line="240" w:lineRule="auto"/>
        <w:rPr>
          <w:rFonts w:ascii="Times New Roman" w:hAnsi="Times New Roman" w:cs="Times New Roman"/>
          <w:color w:val="000000" w:themeColor="text1"/>
          <w:sz w:val="28"/>
          <w:szCs w:val="28"/>
          <w:rPrChange w:id="243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440" w:author="N PRASAD" w:date="2016-07-01T12:13:00Z">
            <w:rPr>
              <w:rFonts w:cstheme="minorHAnsi"/>
              <w:b/>
              <w:bCs/>
              <w:sz w:val="24"/>
              <w:szCs w:val="24"/>
            </w:rPr>
          </w:rPrChange>
        </w:rPr>
        <w:t xml:space="preserve"> if those objects are not </w:t>
      </w:r>
      <w:r w:rsidRPr="00B5270F">
        <w:rPr>
          <w:rFonts w:ascii="Times New Roman" w:hAnsi="Times New Roman" w:cs="Times New Roman"/>
          <w:color w:val="000000" w:themeColor="text1"/>
          <w:sz w:val="28"/>
          <w:szCs w:val="28"/>
          <w:u w:val="single"/>
          <w:rPrChange w:id="2441" w:author="N PRASAD" w:date="2016-07-01T12:13:00Z">
            <w:rPr>
              <w:rFonts w:cstheme="minorHAnsi"/>
              <w:b/>
              <w:bCs/>
              <w:color w:val="000000"/>
              <w:sz w:val="24"/>
              <w:szCs w:val="24"/>
              <w:u w:val="single"/>
            </w:rPr>
          </w:rPrChange>
        </w:rPr>
        <w:t>imlementedserializable</w:t>
      </w:r>
      <w:r w:rsidRPr="00B5270F">
        <w:rPr>
          <w:rFonts w:ascii="Times New Roman" w:hAnsi="Times New Roman" w:cs="Times New Roman"/>
          <w:color w:val="000000" w:themeColor="text1"/>
          <w:sz w:val="28"/>
          <w:szCs w:val="28"/>
          <w:rPrChange w:id="2442" w:author="N PRASAD" w:date="2016-07-01T12:13:00Z">
            <w:rPr>
              <w:rFonts w:cstheme="minorHAnsi"/>
              <w:b/>
              <w:bCs/>
              <w:sz w:val="24"/>
              <w:szCs w:val="24"/>
            </w:rPr>
          </w:rPrChange>
        </w:rPr>
        <w:t xml:space="preserve"> then it rises runtime </w:t>
      </w:r>
    </w:p>
    <w:p w:rsidR="00F44767" w:rsidRPr="00B5270F" w:rsidRDefault="00572FDB">
      <w:pPr>
        <w:autoSpaceDE w:val="0"/>
        <w:autoSpaceDN w:val="0"/>
        <w:adjustRightInd w:val="0"/>
        <w:spacing w:after="240" w:line="240" w:lineRule="auto"/>
        <w:rPr>
          <w:rFonts w:ascii="Times New Roman" w:hAnsi="Times New Roman" w:cs="Times New Roman"/>
          <w:color w:val="000000" w:themeColor="text1"/>
          <w:sz w:val="28"/>
          <w:szCs w:val="28"/>
          <w:rPrChange w:id="2443" w:author="N PRASAD" w:date="2016-07-01T12:13:00Z">
            <w:rPr>
              <w:rFonts w:ascii="Consolas" w:hAnsi="Consolas" w:cs="Consolas"/>
              <w:sz w:val="24"/>
              <w:szCs w:val="24"/>
            </w:rPr>
          </w:rPrChange>
        </w:rPr>
        <w:pPrChange w:id="2444" w:author="NNR Chowdary" w:date="2013-10-27T09:30:00Z">
          <w:pPr>
            <w:autoSpaceDE w:val="0"/>
            <w:autoSpaceDN w:val="0"/>
            <w:adjustRightInd w:val="0"/>
            <w:spacing w:line="240" w:lineRule="auto"/>
          </w:pPr>
        </w:pPrChange>
      </w:pPr>
      <w:r w:rsidRPr="00B5270F">
        <w:rPr>
          <w:rFonts w:ascii="Times New Roman" w:hAnsi="Times New Roman" w:cs="Times New Roman"/>
          <w:color w:val="000000" w:themeColor="text1"/>
          <w:sz w:val="28"/>
          <w:szCs w:val="28"/>
          <w:u w:val="single"/>
          <w:rPrChange w:id="2445" w:author="N PRASAD" w:date="2016-07-01T12:13:00Z">
            <w:rPr>
              <w:rFonts w:ascii="Consolas" w:hAnsi="Consolas" w:cs="Consolas"/>
              <w:b/>
              <w:bCs/>
              <w:color w:val="000000"/>
              <w:sz w:val="24"/>
              <w:szCs w:val="24"/>
              <w:u w:val="single"/>
            </w:rPr>
          </w:rPrChange>
        </w:rPr>
        <w:t>excption</w:t>
      </w:r>
      <w:r w:rsidRPr="00B5270F">
        <w:rPr>
          <w:rFonts w:ascii="Times New Roman" w:hAnsi="Times New Roman" w:cs="Times New Roman"/>
          <w:color w:val="000000" w:themeColor="text1"/>
          <w:sz w:val="28"/>
          <w:szCs w:val="28"/>
          <w:rPrChange w:id="2446" w:author="N PRASAD" w:date="2016-07-01T12:13:00Z">
            <w:rPr>
              <w:rFonts w:ascii="Consolas" w:hAnsi="Consolas" w:cs="Consolas"/>
              <w:b/>
              <w:bCs/>
              <w:sz w:val="24"/>
              <w:szCs w:val="24"/>
            </w:rPr>
          </w:rPrChange>
        </w:rPr>
        <w:t xml:space="preserve"> "NotSerializableException".</w:t>
      </w:r>
    </w:p>
    <w:p w:rsidR="00F44767" w:rsidRPr="00B5270F" w:rsidRDefault="00572FDB">
      <w:pPr>
        <w:autoSpaceDE w:val="0"/>
        <w:autoSpaceDN w:val="0"/>
        <w:adjustRightInd w:val="0"/>
        <w:spacing w:before="240" w:after="240" w:line="240" w:lineRule="auto"/>
        <w:rPr>
          <w:rFonts w:ascii="Times New Roman" w:hAnsi="Times New Roman" w:cs="Times New Roman"/>
          <w:b/>
          <w:color w:val="000000" w:themeColor="text1"/>
          <w:sz w:val="28"/>
          <w:szCs w:val="28"/>
          <w:rPrChange w:id="2447" w:author="N PRASAD" w:date="2016-07-01T12:13:00Z">
            <w:rPr>
              <w:rFonts w:ascii="Consolas" w:hAnsi="Consolas" w:cs="Consolas"/>
              <w:b/>
              <w:sz w:val="24"/>
              <w:szCs w:val="24"/>
            </w:rPr>
          </w:rPrChange>
        </w:rPr>
        <w:pPrChange w:id="2448" w:author="NNR Chowdary" w:date="2013-10-27T09:31:00Z">
          <w:pPr>
            <w:autoSpaceDE w:val="0"/>
            <w:autoSpaceDN w:val="0"/>
            <w:adjustRightInd w:val="0"/>
            <w:spacing w:line="240" w:lineRule="auto"/>
          </w:pPr>
        </w:pPrChange>
      </w:pPr>
      <w:r w:rsidRPr="00B5270F">
        <w:rPr>
          <w:rFonts w:ascii="Times New Roman" w:hAnsi="Times New Roman" w:cs="Times New Roman"/>
          <w:color w:val="000000" w:themeColor="text1"/>
          <w:sz w:val="28"/>
          <w:szCs w:val="28"/>
          <w:rPrChange w:id="2449" w:author="N PRASAD" w:date="2016-07-01T12:13:00Z">
            <w:rPr>
              <w:rFonts w:ascii="Consolas" w:hAnsi="Consolas" w:cs="Consolas"/>
              <w:b/>
              <w:bCs/>
              <w:sz w:val="24"/>
              <w:szCs w:val="24"/>
            </w:rPr>
          </w:rPrChange>
        </w:rPr>
        <w:t>F</w:t>
      </w:r>
      <w:r w:rsidRPr="00B5270F">
        <w:rPr>
          <w:rFonts w:ascii="Times New Roman" w:hAnsi="Times New Roman" w:cs="Times New Roman"/>
          <w:b/>
          <w:color w:val="000000" w:themeColor="text1"/>
          <w:sz w:val="28"/>
          <w:szCs w:val="28"/>
          <w:rPrChange w:id="2450" w:author="N PRASAD" w:date="2016-07-01T12:13:00Z">
            <w:rPr>
              <w:rFonts w:ascii="Consolas" w:hAnsi="Consolas" w:cs="Consolas"/>
              <w:b/>
              <w:bCs/>
              <w:sz w:val="24"/>
              <w:szCs w:val="24"/>
            </w:rPr>
          </w:rPrChange>
        </w:rPr>
        <w:t>.write code for serialization?</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5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52" w:author="N PRASAD" w:date="2016-07-01T12:13:00Z">
            <w:rPr>
              <w:rFonts w:ascii="Consolas" w:hAnsi="Consolas" w:cs="Consolas"/>
              <w:b/>
              <w:bCs/>
              <w:sz w:val="24"/>
              <w:szCs w:val="24"/>
            </w:rPr>
          </w:rPrChange>
        </w:rPr>
        <w:t>package com.slokam.serialization;</w:t>
      </w:r>
    </w:p>
    <w:p w:rsidR="00773ED5" w:rsidRPr="00B5270F" w:rsidDel="002A5765" w:rsidRDefault="00773ED5" w:rsidP="00773ED5">
      <w:pPr>
        <w:autoSpaceDE w:val="0"/>
        <w:autoSpaceDN w:val="0"/>
        <w:adjustRightInd w:val="0"/>
        <w:spacing w:line="240" w:lineRule="auto"/>
        <w:rPr>
          <w:del w:id="2453" w:author="NNR Chowdary" w:date="2013-10-27T09:31:00Z"/>
          <w:rFonts w:ascii="Times New Roman" w:hAnsi="Times New Roman" w:cs="Times New Roman"/>
          <w:color w:val="000000" w:themeColor="text1"/>
          <w:sz w:val="28"/>
          <w:szCs w:val="28"/>
          <w:rPrChange w:id="2454" w:author="N PRASAD" w:date="2016-07-01T12:13:00Z">
            <w:rPr>
              <w:del w:id="2455" w:author="NNR Chowdary" w:date="2013-10-27T09:31:00Z"/>
              <w:rFonts w:ascii="Consolas" w:hAnsi="Consolas" w:cs="Consolas"/>
              <w:sz w:val="24"/>
              <w:szCs w:val="24"/>
            </w:rPr>
          </w:rPrChange>
        </w:rPr>
      </w:pP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5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57" w:author="N PRASAD" w:date="2016-07-01T12:13:00Z">
            <w:rPr>
              <w:rFonts w:ascii="Consolas" w:hAnsi="Consolas" w:cs="Consolas"/>
              <w:b/>
              <w:bCs/>
              <w:sz w:val="24"/>
              <w:szCs w:val="24"/>
            </w:rPr>
          </w:rPrChange>
        </w:rPr>
        <w:t>import java.io.FileInputStream;</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5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59" w:author="N PRASAD" w:date="2016-07-01T12:13:00Z">
            <w:rPr>
              <w:rFonts w:ascii="Consolas" w:hAnsi="Consolas" w:cs="Consolas"/>
              <w:b/>
              <w:bCs/>
              <w:sz w:val="24"/>
              <w:szCs w:val="24"/>
            </w:rPr>
          </w:rPrChange>
        </w:rPr>
        <w:t>import java.io.FileNotFoundException;</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6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61" w:author="N PRASAD" w:date="2016-07-01T12:13:00Z">
            <w:rPr>
              <w:rFonts w:ascii="Consolas" w:hAnsi="Consolas" w:cs="Consolas"/>
              <w:b/>
              <w:bCs/>
              <w:sz w:val="24"/>
              <w:szCs w:val="24"/>
            </w:rPr>
          </w:rPrChange>
        </w:rPr>
        <w:t>import java.io.Serializable;</w:t>
      </w: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462" w:author="N PRASAD" w:date="2016-07-01T12:13:00Z">
            <w:rPr>
              <w:rFonts w:ascii="Consolas" w:hAnsi="Consolas" w:cs="Consolas"/>
              <w:sz w:val="24"/>
              <w:szCs w:val="24"/>
            </w:rPr>
          </w:rPrChange>
        </w:rPr>
      </w:pP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6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64" w:author="N PRASAD" w:date="2016-07-01T12:13:00Z">
            <w:rPr>
              <w:rFonts w:ascii="Consolas" w:hAnsi="Consolas" w:cs="Consolas"/>
              <w:b/>
              <w:bCs/>
              <w:sz w:val="24"/>
              <w:szCs w:val="24"/>
            </w:rPr>
          </w:rPrChange>
        </w:rPr>
        <w:t>public class Account implements Serializable{</w:t>
      </w: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465" w:author="N PRASAD" w:date="2016-07-01T12:13:00Z">
            <w:rPr>
              <w:rFonts w:ascii="Consolas" w:hAnsi="Consolas" w:cs="Consolas"/>
              <w:sz w:val="24"/>
              <w:szCs w:val="24"/>
            </w:rPr>
          </w:rPrChange>
        </w:rPr>
      </w:pP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6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67" w:author="N PRASAD" w:date="2016-07-01T12:13:00Z">
            <w:rPr>
              <w:rFonts w:ascii="Consolas" w:hAnsi="Consolas" w:cs="Consolas"/>
              <w:b/>
              <w:bCs/>
              <w:sz w:val="24"/>
              <w:szCs w:val="24"/>
            </w:rPr>
          </w:rPrChange>
        </w:rPr>
        <w:tab/>
        <w:t>private Person person = new Person("JLKSDFLK");</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6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69" w:author="N PRASAD" w:date="2016-07-01T12:13:00Z">
            <w:rPr>
              <w:rFonts w:ascii="Consolas" w:hAnsi="Consolas" w:cs="Consolas"/>
              <w:b/>
              <w:bCs/>
              <w:sz w:val="24"/>
              <w:szCs w:val="24"/>
            </w:rPr>
          </w:rPrChange>
        </w:rPr>
        <w:tab/>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7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71" w:author="N PRASAD" w:date="2016-07-01T12:13:00Z">
            <w:rPr>
              <w:rFonts w:ascii="Consolas" w:hAnsi="Consolas" w:cs="Consolas"/>
              <w:b/>
              <w:bCs/>
              <w:sz w:val="24"/>
              <w:szCs w:val="24"/>
            </w:rPr>
          </w:rPrChange>
        </w:rPr>
        <w:tab/>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7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73" w:author="N PRASAD" w:date="2016-07-01T12:13:00Z">
            <w:rPr>
              <w:rFonts w:ascii="Consolas" w:hAnsi="Consolas" w:cs="Consolas"/>
              <w:b/>
              <w:bCs/>
              <w:sz w:val="24"/>
              <w:szCs w:val="24"/>
            </w:rPr>
          </w:rPrChange>
        </w:rPr>
        <w:tab/>
        <w:t>public static final long serialVersionUID = 43;</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7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75" w:author="N PRASAD" w:date="2016-07-01T12:13:00Z">
            <w:rPr>
              <w:rFonts w:ascii="Consolas" w:hAnsi="Consolas" w:cs="Consolas"/>
              <w:b/>
              <w:bCs/>
              <w:sz w:val="24"/>
              <w:szCs w:val="24"/>
            </w:rPr>
          </w:rPrChange>
        </w:rPr>
        <w:tab/>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7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77" w:author="N PRASAD" w:date="2016-07-01T12:13:00Z">
            <w:rPr>
              <w:rFonts w:ascii="Consolas" w:hAnsi="Consolas" w:cs="Consolas"/>
              <w:b/>
              <w:bCs/>
              <w:sz w:val="24"/>
              <w:szCs w:val="24"/>
            </w:rPr>
          </w:rPrChange>
        </w:rPr>
        <w:tab/>
        <w:t xml:space="preserve">  private String acNo;</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7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79" w:author="N PRASAD" w:date="2016-07-01T12:13:00Z">
            <w:rPr>
              <w:rFonts w:ascii="Consolas" w:hAnsi="Consolas" w:cs="Consolas"/>
              <w:b/>
              <w:bCs/>
              <w:sz w:val="24"/>
              <w:szCs w:val="24"/>
            </w:rPr>
          </w:rPrChange>
        </w:rPr>
        <w:tab/>
        <w:t xml:space="preserve"> private final String address="qwerqr";</w:t>
      </w: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480" w:author="N PRASAD" w:date="2016-07-01T12:13:00Z">
            <w:rPr>
              <w:rFonts w:ascii="Consolas" w:hAnsi="Consolas" w:cs="Consolas"/>
              <w:sz w:val="24"/>
              <w:szCs w:val="24"/>
            </w:rPr>
          </w:rPrChange>
        </w:rPr>
      </w:pP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8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82" w:author="N PRASAD" w:date="2016-07-01T12:13:00Z">
            <w:rPr>
              <w:rFonts w:ascii="Consolas" w:hAnsi="Consolas" w:cs="Consolas"/>
              <w:b/>
              <w:bCs/>
              <w:sz w:val="24"/>
              <w:szCs w:val="24"/>
            </w:rPr>
          </w:rPrChange>
        </w:rPr>
        <w:tab/>
        <w:t xml:space="preserve"> private String name;</w:t>
      </w:r>
      <w:ins w:id="2483" w:author="Teja Vardhan" w:date="2015-10-23T15:38:00Z">
        <w:r w:rsidRPr="00B5270F">
          <w:rPr>
            <w:rFonts w:ascii="Times New Roman" w:hAnsi="Times New Roman" w:cs="Times New Roman"/>
            <w:color w:val="000000" w:themeColor="text1"/>
            <w:sz w:val="28"/>
            <w:szCs w:val="28"/>
            <w:rPrChange w:id="2484" w:author="N PRASAD" w:date="2016-07-01T12:13:00Z">
              <w:rPr>
                <w:rFonts w:ascii="Consolas" w:hAnsi="Consolas" w:cs="Consolas"/>
                <w:b/>
                <w:bCs/>
                <w:sz w:val="24"/>
                <w:szCs w:val="24"/>
              </w:rPr>
            </w:rPrChange>
          </w:rPr>
          <w:t>0</w:t>
        </w:r>
      </w:ins>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8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86" w:author="N PRASAD" w:date="2016-07-01T12:13:00Z">
            <w:rPr>
              <w:rFonts w:ascii="Consolas" w:hAnsi="Consolas" w:cs="Consolas"/>
              <w:b/>
              <w:bCs/>
              <w:sz w:val="24"/>
              <w:szCs w:val="24"/>
            </w:rPr>
          </w:rPrChange>
        </w:rPr>
        <w:tab/>
        <w:t xml:space="preserve"> private String lastName;</w:t>
      </w: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487" w:author="N PRASAD" w:date="2016-07-01T12:13:00Z">
            <w:rPr>
              <w:rFonts w:ascii="Consolas" w:hAnsi="Consolas" w:cs="Consolas"/>
              <w:sz w:val="24"/>
              <w:szCs w:val="24"/>
            </w:rPr>
          </w:rPrChange>
        </w:rPr>
      </w:pP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8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89" w:author="N PRASAD" w:date="2016-07-01T12:13:00Z">
            <w:rPr>
              <w:rFonts w:ascii="Consolas" w:hAnsi="Consolas" w:cs="Consolas"/>
              <w:b/>
              <w:bCs/>
              <w:sz w:val="24"/>
              <w:szCs w:val="24"/>
            </w:rPr>
          </w:rPrChange>
        </w:rPr>
        <w:t>public Account()</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9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91" w:author="N PRASAD" w:date="2016-07-01T12:13:00Z">
            <w:rPr>
              <w:rFonts w:ascii="Consolas" w:hAnsi="Consolas" w:cs="Consolas"/>
              <w:b/>
              <w:bCs/>
              <w:sz w:val="24"/>
              <w:szCs w:val="24"/>
            </w:rPr>
          </w:rPrChange>
        </w:rPr>
        <w:t xml:space="preserve">{ </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9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93" w:author="N PRASAD" w:date="2016-07-01T12:13:00Z">
            <w:rPr>
              <w:rFonts w:ascii="Consolas" w:hAnsi="Consolas" w:cs="Consolas"/>
              <w:b/>
              <w:bCs/>
              <w:sz w:val="24"/>
              <w:szCs w:val="24"/>
            </w:rPr>
          </w:rPrChange>
        </w:rPr>
        <w:tab/>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9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95" w:author="N PRASAD" w:date="2016-07-01T12:13:00Z">
            <w:rPr>
              <w:rFonts w:ascii="Consolas" w:hAnsi="Consolas" w:cs="Consolas"/>
              <w:b/>
              <w:bCs/>
              <w:sz w:val="24"/>
              <w:szCs w:val="24"/>
            </w:rPr>
          </w:rPrChange>
        </w:rPr>
        <w:t>}</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9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97" w:author="N PRASAD" w:date="2016-07-01T12:13:00Z">
            <w:rPr>
              <w:rFonts w:ascii="Consolas" w:hAnsi="Consolas" w:cs="Consolas"/>
              <w:b/>
              <w:bCs/>
              <w:sz w:val="24"/>
              <w:szCs w:val="24"/>
            </w:rPr>
          </w:rPrChange>
        </w:rPr>
        <w:t>public Account(String acNo,String address,String branch,String name)</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49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499" w:author="N PRASAD" w:date="2016-07-01T12:13:00Z">
            <w:rPr>
              <w:rFonts w:ascii="Consolas" w:hAnsi="Consolas" w:cs="Consolas"/>
              <w:b/>
              <w:bCs/>
              <w:sz w:val="24"/>
              <w:szCs w:val="24"/>
            </w:rPr>
          </w:rPrChange>
        </w:rPr>
        <w:t>{</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0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01" w:author="N PRASAD" w:date="2016-07-01T12:13:00Z">
            <w:rPr>
              <w:rFonts w:ascii="Consolas" w:hAnsi="Consolas" w:cs="Consolas"/>
              <w:b/>
              <w:bCs/>
              <w:sz w:val="24"/>
              <w:szCs w:val="24"/>
            </w:rPr>
          </w:rPrChange>
        </w:rPr>
        <w:tab/>
        <w:t>this.acNo=acNo;</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0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03" w:author="N PRASAD" w:date="2016-07-01T12:13:00Z">
            <w:rPr>
              <w:rFonts w:ascii="Consolas" w:hAnsi="Consolas" w:cs="Consolas"/>
              <w:b/>
              <w:bCs/>
              <w:sz w:val="24"/>
              <w:szCs w:val="24"/>
            </w:rPr>
          </w:rPrChange>
        </w:rPr>
        <w:tab/>
        <w:t>//this.address=address;</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0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05" w:author="N PRASAD" w:date="2016-07-01T12:13:00Z">
            <w:rPr>
              <w:rFonts w:ascii="Consolas" w:hAnsi="Consolas" w:cs="Consolas"/>
              <w:b/>
              <w:bCs/>
              <w:sz w:val="24"/>
              <w:szCs w:val="24"/>
            </w:rPr>
          </w:rPrChange>
        </w:rPr>
        <w:tab/>
        <w:t>//this.branch=branch;</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0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07" w:author="N PRASAD" w:date="2016-07-01T12:13:00Z">
            <w:rPr>
              <w:rFonts w:ascii="Consolas" w:hAnsi="Consolas" w:cs="Consolas"/>
              <w:b/>
              <w:bCs/>
              <w:sz w:val="24"/>
              <w:szCs w:val="24"/>
            </w:rPr>
          </w:rPrChange>
        </w:rPr>
        <w:tab/>
        <w:t>this.name=name;</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0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09" w:author="N PRASAD" w:date="2016-07-01T12:13:00Z">
            <w:rPr>
              <w:rFonts w:ascii="Consolas" w:hAnsi="Consolas" w:cs="Consolas"/>
              <w:b/>
              <w:bCs/>
              <w:sz w:val="24"/>
              <w:szCs w:val="24"/>
            </w:rPr>
          </w:rPrChange>
        </w:rPr>
        <w:t>}</w:t>
      </w: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510" w:author="N PRASAD" w:date="2016-07-01T12:13:00Z">
            <w:rPr>
              <w:rFonts w:ascii="Consolas" w:hAnsi="Consolas" w:cs="Consolas"/>
              <w:sz w:val="24"/>
              <w:szCs w:val="24"/>
            </w:rPr>
          </w:rPrChange>
        </w:rPr>
      </w:pP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1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12" w:author="N PRASAD" w:date="2016-07-01T12:13:00Z">
            <w:rPr>
              <w:rFonts w:ascii="Consolas" w:hAnsi="Consolas" w:cs="Consolas"/>
              <w:b/>
              <w:bCs/>
              <w:sz w:val="24"/>
              <w:szCs w:val="24"/>
            </w:rPr>
          </w:rPrChange>
        </w:rPr>
        <w:t>public String getAcNo() {</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1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14" w:author="N PRASAD" w:date="2016-07-01T12:13:00Z">
            <w:rPr>
              <w:rFonts w:ascii="Consolas" w:hAnsi="Consolas" w:cs="Consolas"/>
              <w:b/>
              <w:bCs/>
              <w:sz w:val="24"/>
              <w:szCs w:val="24"/>
            </w:rPr>
          </w:rPrChange>
        </w:rPr>
        <w:tab/>
        <w:t>return acNo;</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1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16" w:author="N PRASAD" w:date="2016-07-01T12:13:00Z">
            <w:rPr>
              <w:rFonts w:ascii="Consolas" w:hAnsi="Consolas" w:cs="Consolas"/>
              <w:b/>
              <w:bCs/>
              <w:sz w:val="24"/>
              <w:szCs w:val="24"/>
            </w:rPr>
          </w:rPrChange>
        </w:rPr>
        <w:t>}</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1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18" w:author="N PRASAD" w:date="2016-07-01T12:13:00Z">
            <w:rPr>
              <w:rFonts w:ascii="Consolas" w:hAnsi="Consolas" w:cs="Consolas"/>
              <w:b/>
              <w:bCs/>
              <w:sz w:val="24"/>
              <w:szCs w:val="24"/>
            </w:rPr>
          </w:rPrChange>
        </w:rPr>
        <w:lastRenderedPageBreak/>
        <w:t>public String getAddress() {</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1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20" w:author="N PRASAD" w:date="2016-07-01T12:13:00Z">
            <w:rPr>
              <w:rFonts w:ascii="Consolas" w:hAnsi="Consolas" w:cs="Consolas"/>
              <w:b/>
              <w:bCs/>
              <w:sz w:val="24"/>
              <w:szCs w:val="24"/>
            </w:rPr>
          </w:rPrChange>
        </w:rPr>
        <w:tab/>
        <w:t>return address;</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2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22" w:author="N PRASAD" w:date="2016-07-01T12:13:00Z">
            <w:rPr>
              <w:rFonts w:ascii="Consolas" w:hAnsi="Consolas" w:cs="Consolas"/>
              <w:b/>
              <w:bCs/>
              <w:sz w:val="24"/>
              <w:szCs w:val="24"/>
            </w:rPr>
          </w:rPrChange>
        </w:rPr>
        <w:t>}</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2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24" w:author="N PRASAD" w:date="2016-07-01T12:13:00Z">
            <w:rPr>
              <w:rFonts w:ascii="Consolas" w:hAnsi="Consolas" w:cs="Consolas"/>
              <w:b/>
              <w:bCs/>
              <w:sz w:val="24"/>
              <w:szCs w:val="24"/>
            </w:rPr>
          </w:rPrChange>
        </w:rPr>
        <w:t>public String getBranch() {</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2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26" w:author="N PRASAD" w:date="2016-07-01T12:13:00Z">
            <w:rPr>
              <w:rFonts w:ascii="Consolas" w:hAnsi="Consolas" w:cs="Consolas"/>
              <w:b/>
              <w:bCs/>
              <w:sz w:val="24"/>
              <w:szCs w:val="24"/>
            </w:rPr>
          </w:rPrChange>
        </w:rPr>
        <w:tab/>
        <w:t>return branch;</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2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28" w:author="N PRASAD" w:date="2016-07-01T12:13:00Z">
            <w:rPr>
              <w:rFonts w:ascii="Consolas" w:hAnsi="Consolas" w:cs="Consolas"/>
              <w:b/>
              <w:bCs/>
              <w:sz w:val="24"/>
              <w:szCs w:val="24"/>
            </w:rPr>
          </w:rPrChange>
        </w:rPr>
        <w:t>}</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2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30" w:author="N PRASAD" w:date="2016-07-01T12:13:00Z">
            <w:rPr>
              <w:rFonts w:ascii="Consolas" w:hAnsi="Consolas" w:cs="Consolas"/>
              <w:b/>
              <w:bCs/>
              <w:sz w:val="24"/>
              <w:szCs w:val="24"/>
            </w:rPr>
          </w:rPrChange>
        </w:rPr>
        <w:t>public String getName() {</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3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32" w:author="N PRASAD" w:date="2016-07-01T12:13:00Z">
            <w:rPr>
              <w:rFonts w:ascii="Consolas" w:hAnsi="Consolas" w:cs="Consolas"/>
              <w:b/>
              <w:bCs/>
              <w:sz w:val="24"/>
              <w:szCs w:val="24"/>
            </w:rPr>
          </w:rPrChange>
        </w:rPr>
        <w:tab/>
        <w:t>return name;</w:t>
      </w:r>
    </w:p>
    <w:p w:rsidR="00773ED5"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3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34" w:author="N PRASAD" w:date="2016-07-01T12:13:00Z">
            <w:rPr>
              <w:rFonts w:ascii="Consolas" w:hAnsi="Consolas" w:cs="Consolas"/>
              <w:b/>
              <w:bCs/>
              <w:sz w:val="24"/>
              <w:szCs w:val="24"/>
            </w:rPr>
          </w:rPrChange>
        </w:rPr>
        <w:t>}</w:t>
      </w: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535" w:author="N PRASAD" w:date="2016-07-01T12:13:00Z">
            <w:rPr>
              <w:rFonts w:ascii="Consolas" w:hAnsi="Consolas" w:cs="Consolas"/>
              <w:sz w:val="24"/>
              <w:szCs w:val="24"/>
            </w:rPr>
          </w:rPrChange>
        </w:rPr>
      </w:pP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536" w:author="N PRASAD" w:date="2016-07-01T12:13:00Z">
            <w:rPr>
              <w:rFonts w:ascii="Consolas" w:hAnsi="Consolas" w:cs="Consolas"/>
              <w:sz w:val="24"/>
              <w:szCs w:val="24"/>
            </w:rPr>
          </w:rPrChange>
        </w:rPr>
      </w:pP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537" w:author="N PRASAD" w:date="2016-07-01T12:13:00Z">
            <w:rPr>
              <w:rFonts w:ascii="Consolas" w:hAnsi="Consolas" w:cs="Consolas"/>
              <w:sz w:val="24"/>
              <w:szCs w:val="24"/>
            </w:rPr>
          </w:rPrChange>
        </w:rPr>
      </w:pPr>
    </w:p>
    <w:p w:rsidR="00773ED5" w:rsidRPr="00B5270F" w:rsidRDefault="00773ED5" w:rsidP="00773ED5">
      <w:pPr>
        <w:autoSpaceDE w:val="0"/>
        <w:autoSpaceDN w:val="0"/>
        <w:adjustRightInd w:val="0"/>
        <w:spacing w:line="240" w:lineRule="auto"/>
        <w:rPr>
          <w:rFonts w:ascii="Times New Roman" w:hAnsi="Times New Roman" w:cs="Times New Roman"/>
          <w:color w:val="000000" w:themeColor="text1"/>
          <w:sz w:val="28"/>
          <w:szCs w:val="28"/>
          <w:rPrChange w:id="2538" w:author="N PRASAD" w:date="2016-07-01T12:13:00Z">
            <w:rPr>
              <w:rFonts w:ascii="Consolas" w:hAnsi="Consolas" w:cs="Consolas"/>
              <w:sz w:val="24"/>
              <w:szCs w:val="24"/>
            </w:rPr>
          </w:rPrChange>
        </w:rPr>
      </w:pPr>
    </w:p>
    <w:p w:rsidR="007F0621" w:rsidRPr="00B5270F" w:rsidRDefault="00572FDB" w:rsidP="00773ED5">
      <w:pPr>
        <w:autoSpaceDE w:val="0"/>
        <w:autoSpaceDN w:val="0"/>
        <w:adjustRightInd w:val="0"/>
        <w:spacing w:line="240" w:lineRule="auto"/>
        <w:rPr>
          <w:rFonts w:ascii="Times New Roman" w:hAnsi="Times New Roman" w:cs="Times New Roman"/>
          <w:color w:val="000000" w:themeColor="text1"/>
          <w:sz w:val="28"/>
          <w:szCs w:val="28"/>
          <w:rPrChange w:id="253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40" w:author="N PRASAD" w:date="2016-07-01T12:13:00Z">
            <w:rPr>
              <w:rFonts w:ascii="Consolas" w:hAnsi="Consolas" w:cs="Consolas"/>
              <w:b/>
              <w:bCs/>
              <w:sz w:val="24"/>
              <w:szCs w:val="24"/>
            </w:rPr>
          </w:rPrChange>
        </w:rPr>
        <w:t xml:space="preserve">} </w:t>
      </w:r>
    </w:p>
    <w:p w:rsidR="00773ED5" w:rsidRPr="00B5270F" w:rsidRDefault="00773ED5" w:rsidP="007F0621">
      <w:pPr>
        <w:autoSpaceDE w:val="0"/>
        <w:autoSpaceDN w:val="0"/>
        <w:adjustRightInd w:val="0"/>
        <w:spacing w:line="240" w:lineRule="auto"/>
        <w:rPr>
          <w:rFonts w:ascii="Times New Roman" w:hAnsi="Times New Roman" w:cs="Times New Roman"/>
          <w:color w:val="000000" w:themeColor="text1"/>
          <w:sz w:val="28"/>
          <w:szCs w:val="28"/>
          <w:rPrChange w:id="2541" w:author="N PRASAD" w:date="2016-07-01T12:13:00Z">
            <w:rPr>
              <w:rFonts w:ascii="Consolas" w:hAnsi="Consolas" w:cs="Consolas"/>
              <w:sz w:val="24"/>
              <w:szCs w:val="24"/>
            </w:rPr>
          </w:rPrChange>
        </w:rPr>
      </w:pP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42"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543" w:author="N PRASAD" w:date="2016-07-01T12:13:00Z">
            <w:rPr>
              <w:rFonts w:ascii="Consolas" w:hAnsi="Consolas" w:cs="Consolas"/>
              <w:b/>
              <w:bCs/>
              <w:color w:val="7F0055"/>
              <w:sz w:val="24"/>
              <w:szCs w:val="24"/>
            </w:rPr>
          </w:rPrChange>
        </w:rPr>
        <w:t>package</w:t>
      </w:r>
      <w:r w:rsidRPr="00B5270F">
        <w:rPr>
          <w:rFonts w:ascii="Times New Roman" w:hAnsi="Times New Roman" w:cs="Times New Roman"/>
          <w:color w:val="000000" w:themeColor="text1"/>
          <w:sz w:val="28"/>
          <w:szCs w:val="28"/>
          <w:rPrChange w:id="2544" w:author="N PRASAD" w:date="2016-07-01T12:13:00Z">
            <w:rPr>
              <w:rFonts w:ascii="Consolas" w:hAnsi="Consolas" w:cs="Consolas"/>
              <w:b/>
              <w:bCs/>
              <w:color w:val="000000"/>
              <w:sz w:val="24"/>
              <w:szCs w:val="24"/>
            </w:rPr>
          </w:rPrChange>
        </w:rPr>
        <w:t xml:space="preserve"> com.slokam.serialization;</w:t>
      </w:r>
    </w:p>
    <w:p w:rsidR="00C27BBD" w:rsidRPr="00B5270F" w:rsidRDefault="00C27BBD" w:rsidP="00C27BBD">
      <w:pPr>
        <w:autoSpaceDE w:val="0"/>
        <w:autoSpaceDN w:val="0"/>
        <w:adjustRightInd w:val="0"/>
        <w:spacing w:line="240" w:lineRule="auto"/>
        <w:rPr>
          <w:rFonts w:ascii="Times New Roman" w:hAnsi="Times New Roman" w:cs="Times New Roman"/>
          <w:color w:val="000000" w:themeColor="text1"/>
          <w:sz w:val="28"/>
          <w:szCs w:val="28"/>
          <w:rPrChange w:id="2545" w:author="N PRASAD" w:date="2016-07-01T12:13:00Z">
            <w:rPr>
              <w:rFonts w:ascii="Consolas" w:hAnsi="Consolas" w:cs="Consolas"/>
              <w:sz w:val="24"/>
              <w:szCs w:val="24"/>
            </w:rPr>
          </w:rPrChange>
        </w:rPr>
      </w:pP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46"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547"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548" w:author="N PRASAD" w:date="2016-07-01T12:13:00Z">
            <w:rPr>
              <w:rFonts w:ascii="Consolas" w:hAnsi="Consolas" w:cs="Consolas"/>
              <w:b/>
              <w:bCs/>
              <w:color w:val="000000"/>
              <w:sz w:val="24"/>
              <w:szCs w:val="24"/>
            </w:rPr>
          </w:rPrChange>
        </w:rPr>
        <w:t xml:space="preserve"> java.io.FileNotFoundException;</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49"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550"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551" w:author="N PRASAD" w:date="2016-07-01T12:13:00Z">
            <w:rPr>
              <w:rFonts w:ascii="Consolas" w:hAnsi="Consolas" w:cs="Consolas"/>
              <w:b/>
              <w:bCs/>
              <w:color w:val="000000"/>
              <w:sz w:val="24"/>
              <w:szCs w:val="24"/>
            </w:rPr>
          </w:rPrChange>
        </w:rPr>
        <w:t xml:space="preserve"> java.io.FileOutputStream;</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52"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553"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554" w:author="N PRASAD" w:date="2016-07-01T12:13:00Z">
            <w:rPr>
              <w:rFonts w:ascii="Consolas" w:hAnsi="Consolas" w:cs="Consolas"/>
              <w:b/>
              <w:bCs/>
              <w:color w:val="000000"/>
              <w:sz w:val="24"/>
              <w:szCs w:val="24"/>
            </w:rPr>
          </w:rPrChange>
        </w:rPr>
        <w:t xml:space="preserve"> java.io.IOException;</w:t>
      </w:r>
      <w:ins w:id="2555" w:author="RAVI TEJA" w:date="2016-06-17T09:03:00Z">
        <w:r w:rsidR="005C5353" w:rsidRPr="00B5270F">
          <w:rPr>
            <w:rFonts w:ascii="Times New Roman" w:hAnsi="Times New Roman" w:cs="Times New Roman"/>
            <w:color w:val="000000" w:themeColor="text1"/>
            <w:sz w:val="28"/>
            <w:szCs w:val="28"/>
            <w:rPrChange w:id="2556" w:author="N PRASAD" w:date="2016-07-01T12:13:00Z">
              <w:rPr>
                <w:rFonts w:ascii="Times New Roman" w:hAnsi="Times New Roman" w:cs="Times New Roman"/>
                <w:color w:val="FF0000"/>
                <w:sz w:val="28"/>
                <w:szCs w:val="28"/>
              </w:rPr>
            </w:rPrChange>
          </w:rPr>
          <w:t xml:space="preserve"> </w:t>
        </w:r>
      </w:ins>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57"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558"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u w:val="single"/>
          <w:rPrChange w:id="2559" w:author="N PRASAD" w:date="2016-07-01T12:13:00Z">
            <w:rPr>
              <w:rFonts w:ascii="Consolas" w:hAnsi="Consolas" w:cs="Consolas"/>
              <w:b/>
              <w:bCs/>
              <w:color w:val="000000"/>
              <w:sz w:val="24"/>
              <w:szCs w:val="24"/>
              <w:u w:val="single"/>
            </w:rPr>
          </w:rPrChange>
        </w:rPr>
        <w:t>java.io.ObjectOutput</w:t>
      </w:r>
      <w:r w:rsidRPr="00B5270F">
        <w:rPr>
          <w:rFonts w:ascii="Times New Roman" w:hAnsi="Times New Roman" w:cs="Times New Roman"/>
          <w:color w:val="000000" w:themeColor="text1"/>
          <w:sz w:val="28"/>
          <w:szCs w:val="28"/>
          <w:rPrChange w:id="2560" w:author="N PRASAD" w:date="2016-07-01T12:13:00Z">
            <w:rPr>
              <w:rFonts w:ascii="Consolas" w:hAnsi="Consolas" w:cs="Consolas"/>
              <w:b/>
              <w:bCs/>
              <w:color w:val="000000"/>
              <w:sz w:val="24"/>
              <w:szCs w:val="24"/>
            </w:rPr>
          </w:rPrChange>
        </w:rPr>
        <w:t>;</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61"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562" w:author="N PRASAD" w:date="2016-07-01T12:13:00Z">
            <w:rPr>
              <w:rFonts w:ascii="Consolas" w:hAnsi="Consolas" w:cs="Consolas"/>
              <w:b/>
              <w:bCs/>
              <w:color w:val="7F0055"/>
              <w:sz w:val="24"/>
              <w:szCs w:val="24"/>
            </w:rPr>
          </w:rPrChange>
        </w:rPr>
        <w:t>import</w:t>
      </w:r>
      <w:r w:rsidRPr="00B5270F">
        <w:rPr>
          <w:rFonts w:ascii="Times New Roman" w:hAnsi="Times New Roman" w:cs="Times New Roman"/>
          <w:color w:val="000000" w:themeColor="text1"/>
          <w:sz w:val="28"/>
          <w:szCs w:val="28"/>
          <w:rPrChange w:id="2563" w:author="N PRASAD" w:date="2016-07-01T12:13:00Z">
            <w:rPr>
              <w:rFonts w:ascii="Consolas" w:hAnsi="Consolas" w:cs="Consolas"/>
              <w:b/>
              <w:bCs/>
              <w:color w:val="000000"/>
              <w:sz w:val="24"/>
              <w:szCs w:val="24"/>
            </w:rPr>
          </w:rPrChange>
        </w:rPr>
        <w:t xml:space="preserve"> java.io.ObjectOutputStream;</w:t>
      </w:r>
    </w:p>
    <w:p w:rsidR="00C27BBD" w:rsidRPr="00B5270F" w:rsidRDefault="00C27BBD" w:rsidP="00C27BBD">
      <w:pPr>
        <w:autoSpaceDE w:val="0"/>
        <w:autoSpaceDN w:val="0"/>
        <w:adjustRightInd w:val="0"/>
        <w:spacing w:line="240" w:lineRule="auto"/>
        <w:rPr>
          <w:rFonts w:ascii="Times New Roman" w:hAnsi="Times New Roman" w:cs="Times New Roman"/>
          <w:color w:val="000000" w:themeColor="text1"/>
          <w:sz w:val="28"/>
          <w:szCs w:val="28"/>
          <w:rPrChange w:id="2564" w:author="N PRASAD" w:date="2016-07-01T12:13:00Z">
            <w:rPr>
              <w:rFonts w:ascii="Consolas" w:hAnsi="Consolas" w:cs="Consolas"/>
              <w:sz w:val="24"/>
              <w:szCs w:val="24"/>
            </w:rPr>
          </w:rPrChange>
        </w:rPr>
      </w:pP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65"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2566" w:author="N PRASAD" w:date="2016-07-01T12:13:00Z">
            <w:rPr>
              <w:rFonts w:ascii="Consolas" w:hAnsi="Consolas" w:cs="Consolas"/>
              <w:b/>
              <w:bCs/>
              <w:color w:val="7F0055"/>
              <w:sz w:val="24"/>
              <w:szCs w:val="24"/>
            </w:rPr>
          </w:rPrChange>
        </w:rPr>
        <w:t>publicclass</w:t>
      </w:r>
      <w:r w:rsidRPr="00B5270F">
        <w:rPr>
          <w:rFonts w:ascii="Times New Roman" w:hAnsi="Times New Roman" w:cs="Times New Roman"/>
          <w:color w:val="000000" w:themeColor="text1"/>
          <w:sz w:val="28"/>
          <w:szCs w:val="28"/>
          <w:rPrChange w:id="2567" w:author="N PRASAD" w:date="2016-07-01T12:13:00Z">
            <w:rPr>
              <w:rFonts w:ascii="Consolas" w:hAnsi="Consolas" w:cs="Consolas"/>
              <w:b/>
              <w:bCs/>
              <w:color w:val="000000"/>
              <w:sz w:val="24"/>
              <w:szCs w:val="24"/>
            </w:rPr>
          </w:rPrChange>
        </w:rPr>
        <w:t xml:space="preserve"> TestSerialization {</w:t>
      </w:r>
    </w:p>
    <w:p w:rsidR="00C27BBD" w:rsidRPr="00B5270F" w:rsidRDefault="00C27BBD" w:rsidP="00C27BBD">
      <w:pPr>
        <w:autoSpaceDE w:val="0"/>
        <w:autoSpaceDN w:val="0"/>
        <w:adjustRightInd w:val="0"/>
        <w:spacing w:line="240" w:lineRule="auto"/>
        <w:rPr>
          <w:rFonts w:ascii="Times New Roman" w:hAnsi="Times New Roman" w:cs="Times New Roman"/>
          <w:color w:val="000000" w:themeColor="text1"/>
          <w:sz w:val="28"/>
          <w:szCs w:val="28"/>
          <w:rPrChange w:id="2568" w:author="N PRASAD" w:date="2016-07-01T12:13:00Z">
            <w:rPr>
              <w:rFonts w:ascii="Consolas" w:hAnsi="Consolas" w:cs="Consolas"/>
              <w:sz w:val="24"/>
              <w:szCs w:val="24"/>
            </w:rPr>
          </w:rPrChange>
        </w:rPr>
      </w:pP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6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70"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571" w:author="N PRASAD" w:date="2016-07-01T12:13:00Z">
            <w:rPr>
              <w:rFonts w:ascii="Consolas" w:hAnsi="Consolas" w:cs="Consolas"/>
              <w:b/>
              <w:bCs/>
              <w:color w:val="7F0055"/>
              <w:sz w:val="24"/>
              <w:szCs w:val="24"/>
            </w:rPr>
          </w:rPrChange>
        </w:rPr>
        <w:t>publicstaticvoid</w:t>
      </w:r>
      <w:r w:rsidRPr="00B5270F">
        <w:rPr>
          <w:rFonts w:ascii="Times New Roman" w:hAnsi="Times New Roman" w:cs="Times New Roman"/>
          <w:color w:val="000000" w:themeColor="text1"/>
          <w:sz w:val="28"/>
          <w:szCs w:val="28"/>
          <w:rPrChange w:id="2572" w:author="N PRASAD" w:date="2016-07-01T12:13:00Z">
            <w:rPr>
              <w:rFonts w:ascii="Consolas" w:hAnsi="Consolas" w:cs="Consolas"/>
              <w:b/>
              <w:bCs/>
              <w:color w:val="000000"/>
              <w:sz w:val="24"/>
              <w:szCs w:val="24"/>
            </w:rPr>
          </w:rPrChange>
        </w:rPr>
        <w:t xml:space="preserve"> main(String[] args) {</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7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74" w:author="N PRASAD" w:date="2016-07-01T12:13:00Z">
            <w:rPr>
              <w:rFonts w:ascii="Consolas" w:hAnsi="Consolas" w:cs="Consolas"/>
              <w:b/>
              <w:bCs/>
              <w:color w:val="000000"/>
              <w:sz w:val="24"/>
              <w:szCs w:val="24"/>
            </w:rPr>
          </w:rPrChange>
        </w:rPr>
        <w:tab/>
        <w:t xml:space="preserve">  Account acct = </w:t>
      </w:r>
      <w:r w:rsidRPr="00B5270F">
        <w:rPr>
          <w:rFonts w:ascii="Times New Roman" w:hAnsi="Times New Roman" w:cs="Times New Roman"/>
          <w:b/>
          <w:bCs/>
          <w:color w:val="000000" w:themeColor="text1"/>
          <w:sz w:val="28"/>
          <w:szCs w:val="28"/>
          <w:rPrChange w:id="2575"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2576" w:author="N PRASAD" w:date="2016-07-01T12:13:00Z">
            <w:rPr>
              <w:rFonts w:ascii="Consolas" w:hAnsi="Consolas" w:cs="Consolas"/>
              <w:b/>
              <w:bCs/>
              <w:color w:val="000000"/>
              <w:sz w:val="24"/>
              <w:szCs w:val="24"/>
            </w:rPr>
          </w:rPrChange>
        </w:rPr>
        <w:t xml:space="preserve"> Account("24234", "adfasd", "branch", "name");</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7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78" w:author="N PRASAD" w:date="2016-07-01T12:13:00Z">
            <w:rPr>
              <w:rFonts w:ascii="Consolas" w:hAnsi="Consolas" w:cs="Consolas"/>
              <w:b/>
              <w:bCs/>
              <w:color w:val="000000"/>
              <w:sz w:val="24"/>
              <w:szCs w:val="24"/>
            </w:rPr>
          </w:rPrChange>
        </w:rPr>
        <w:tab/>
      </w:r>
      <w:r w:rsidRPr="00B5270F">
        <w:rPr>
          <w:rFonts w:ascii="Times New Roman" w:hAnsi="Times New Roman" w:cs="Times New Roman"/>
          <w:b/>
          <w:bCs/>
          <w:color w:val="000000" w:themeColor="text1"/>
          <w:sz w:val="28"/>
          <w:szCs w:val="28"/>
          <w:rPrChange w:id="2579" w:author="N PRASAD" w:date="2016-07-01T12:13:00Z">
            <w:rPr>
              <w:rFonts w:ascii="Consolas" w:hAnsi="Consolas" w:cs="Consolas"/>
              <w:b/>
              <w:bCs/>
              <w:color w:val="7F0055"/>
              <w:sz w:val="24"/>
              <w:szCs w:val="24"/>
            </w:rPr>
          </w:rPrChange>
        </w:rPr>
        <w:t>try</w:t>
      </w:r>
      <w:r w:rsidRPr="00B5270F">
        <w:rPr>
          <w:rFonts w:ascii="Times New Roman" w:hAnsi="Times New Roman" w:cs="Times New Roman"/>
          <w:color w:val="000000" w:themeColor="text1"/>
          <w:sz w:val="28"/>
          <w:szCs w:val="28"/>
          <w:rPrChange w:id="2580" w:author="N PRASAD" w:date="2016-07-01T12:13:00Z">
            <w:rPr>
              <w:rFonts w:ascii="Consolas" w:hAnsi="Consolas" w:cs="Consolas"/>
              <w:b/>
              <w:bCs/>
              <w:color w:val="000000"/>
              <w:sz w:val="24"/>
              <w:szCs w:val="24"/>
            </w:rPr>
          </w:rPrChange>
        </w:rPr>
        <w:t xml:space="preserve"> {</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8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82"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583" w:author="N PRASAD" w:date="2016-07-01T12:13:00Z">
            <w:rPr>
              <w:rFonts w:ascii="Consolas" w:hAnsi="Consolas" w:cs="Consolas"/>
              <w:b/>
              <w:bCs/>
              <w:color w:val="000000"/>
              <w:sz w:val="24"/>
              <w:szCs w:val="24"/>
            </w:rPr>
          </w:rPrChange>
        </w:rPr>
        <w:tab/>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8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8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586" w:author="N PRASAD" w:date="2016-07-01T12:13:00Z">
            <w:rPr>
              <w:rFonts w:ascii="Consolas" w:hAnsi="Consolas" w:cs="Consolas"/>
              <w:b/>
              <w:bCs/>
              <w:color w:val="000000"/>
              <w:sz w:val="24"/>
              <w:szCs w:val="24"/>
            </w:rPr>
          </w:rPrChange>
        </w:rPr>
        <w:tab/>
        <w:t xml:space="preserve">FileOutputStream fos = </w:t>
      </w:r>
      <w:r w:rsidRPr="00B5270F">
        <w:rPr>
          <w:rFonts w:ascii="Times New Roman" w:hAnsi="Times New Roman" w:cs="Times New Roman"/>
          <w:b/>
          <w:bCs/>
          <w:color w:val="000000" w:themeColor="text1"/>
          <w:sz w:val="28"/>
          <w:szCs w:val="28"/>
          <w:rPrChange w:id="2587"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2588" w:author="N PRASAD" w:date="2016-07-01T12:13:00Z">
            <w:rPr>
              <w:rFonts w:ascii="Consolas" w:hAnsi="Consolas" w:cs="Consolas"/>
              <w:b/>
              <w:bCs/>
              <w:color w:val="000000"/>
              <w:sz w:val="24"/>
              <w:szCs w:val="24"/>
            </w:rPr>
          </w:rPrChange>
        </w:rPr>
        <w:t xml:space="preserve"> FileOutputStream("D:/abc.ser");</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8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90"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591" w:author="N PRASAD" w:date="2016-07-01T12:13:00Z">
            <w:rPr>
              <w:rFonts w:ascii="Consolas" w:hAnsi="Consolas" w:cs="Consolas"/>
              <w:b/>
              <w:bCs/>
              <w:color w:val="000000"/>
              <w:sz w:val="24"/>
              <w:szCs w:val="24"/>
            </w:rPr>
          </w:rPrChange>
        </w:rPr>
        <w:tab/>
        <w:t xml:space="preserve">ObjectOutputStream oos = </w:t>
      </w:r>
      <w:r w:rsidRPr="00B5270F">
        <w:rPr>
          <w:rFonts w:ascii="Times New Roman" w:hAnsi="Times New Roman" w:cs="Times New Roman"/>
          <w:b/>
          <w:bCs/>
          <w:color w:val="000000" w:themeColor="text1"/>
          <w:sz w:val="28"/>
          <w:szCs w:val="28"/>
          <w:rPrChange w:id="2592" w:author="N PRASAD" w:date="2016-07-01T12:13:00Z">
            <w:rPr>
              <w:rFonts w:ascii="Consolas" w:hAnsi="Consolas" w:cs="Consolas"/>
              <w:b/>
              <w:bCs/>
              <w:color w:val="7F0055"/>
              <w:sz w:val="24"/>
              <w:szCs w:val="24"/>
            </w:rPr>
          </w:rPrChange>
        </w:rPr>
        <w:t>new</w:t>
      </w:r>
      <w:r w:rsidRPr="00B5270F">
        <w:rPr>
          <w:rFonts w:ascii="Times New Roman" w:hAnsi="Times New Roman" w:cs="Times New Roman"/>
          <w:color w:val="000000" w:themeColor="text1"/>
          <w:sz w:val="28"/>
          <w:szCs w:val="28"/>
          <w:rPrChange w:id="2593" w:author="N PRASAD" w:date="2016-07-01T12:13:00Z">
            <w:rPr>
              <w:rFonts w:ascii="Consolas" w:hAnsi="Consolas" w:cs="Consolas"/>
              <w:b/>
              <w:bCs/>
              <w:color w:val="000000"/>
              <w:sz w:val="24"/>
              <w:szCs w:val="24"/>
            </w:rPr>
          </w:rPrChange>
        </w:rPr>
        <w:t xml:space="preserve"> ObjectOutputStream(fos); </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9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95"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596" w:author="N PRASAD" w:date="2016-07-01T12:13:00Z">
            <w:rPr>
              <w:rFonts w:ascii="Consolas" w:hAnsi="Consolas" w:cs="Consolas"/>
              <w:b/>
              <w:bCs/>
              <w:color w:val="000000"/>
              <w:sz w:val="24"/>
              <w:szCs w:val="24"/>
            </w:rPr>
          </w:rPrChange>
        </w:rPr>
        <w:tab/>
        <w:t>oos.writeObject(acct);</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59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59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599" w:author="N PRASAD" w:date="2016-07-01T12:13:00Z">
            <w:rPr>
              <w:rFonts w:ascii="Consolas" w:hAnsi="Consolas" w:cs="Consolas"/>
              <w:b/>
              <w:bCs/>
              <w:color w:val="000000"/>
              <w:sz w:val="24"/>
              <w:szCs w:val="24"/>
            </w:rPr>
          </w:rPrChange>
        </w:rPr>
        <w:tab/>
        <w:t>oos.close();</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0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01"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602" w:author="N PRASAD" w:date="2016-07-01T12:13:00Z">
            <w:rPr>
              <w:rFonts w:ascii="Consolas" w:hAnsi="Consolas" w:cs="Consolas"/>
              <w:b/>
              <w:bCs/>
              <w:color w:val="000000"/>
              <w:sz w:val="24"/>
              <w:szCs w:val="24"/>
            </w:rPr>
          </w:rPrChange>
        </w:rPr>
        <w:tab/>
        <w:t>fos.close();</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0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04"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605" w:author="N PRASAD" w:date="2016-07-01T12:13:00Z">
            <w:rPr>
              <w:rFonts w:ascii="Consolas" w:hAnsi="Consolas" w:cs="Consolas"/>
              <w:b/>
              <w:bCs/>
              <w:color w:val="000000"/>
              <w:sz w:val="24"/>
              <w:szCs w:val="24"/>
            </w:rPr>
          </w:rPrChange>
        </w:rPr>
        <w:tab/>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0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07"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608"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2609" w:author="N PRASAD" w:date="2016-07-01T12:13:00Z">
            <w:rPr>
              <w:rFonts w:ascii="Consolas" w:hAnsi="Consolas" w:cs="Consolas"/>
              <w:b/>
              <w:bCs/>
              <w:color w:val="000000"/>
              <w:sz w:val="24"/>
              <w:szCs w:val="24"/>
            </w:rPr>
          </w:rPrChange>
        </w:rPr>
        <w:t xml:space="preserve"> (FileNotFoundException e) {</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1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11"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612"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613"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2614" w:author="N PRASAD" w:date="2016-07-01T12:13:00Z">
            <w:rPr>
              <w:rFonts w:ascii="Consolas" w:hAnsi="Consolas" w:cs="Consolas"/>
              <w:b/>
              <w:bCs/>
              <w:color w:val="3F7F5F"/>
              <w:sz w:val="24"/>
              <w:szCs w:val="24"/>
            </w:rPr>
          </w:rPrChange>
        </w:rPr>
        <w:t xml:space="preserve"> Auto-generated catch block</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1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16"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617" w:author="N PRASAD" w:date="2016-07-01T12:13:00Z">
            <w:rPr>
              <w:rFonts w:ascii="Consolas" w:hAnsi="Consolas" w:cs="Consolas"/>
              <w:b/>
              <w:bCs/>
              <w:color w:val="000000"/>
              <w:sz w:val="24"/>
              <w:szCs w:val="24"/>
            </w:rPr>
          </w:rPrChange>
        </w:rPr>
        <w:tab/>
        <w:t>e.printStackTrace();</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1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19"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620" w:author="N PRASAD" w:date="2016-07-01T12:13:00Z">
            <w:rPr>
              <w:rFonts w:ascii="Consolas" w:hAnsi="Consolas" w:cs="Consolas"/>
              <w:b/>
              <w:bCs/>
              <w:color w:val="7F0055"/>
              <w:sz w:val="24"/>
              <w:szCs w:val="24"/>
            </w:rPr>
          </w:rPrChange>
        </w:rPr>
        <w:t>catch</w:t>
      </w:r>
      <w:r w:rsidRPr="00B5270F">
        <w:rPr>
          <w:rFonts w:ascii="Times New Roman" w:hAnsi="Times New Roman" w:cs="Times New Roman"/>
          <w:color w:val="000000" w:themeColor="text1"/>
          <w:sz w:val="28"/>
          <w:szCs w:val="28"/>
          <w:rPrChange w:id="2621" w:author="N PRASAD" w:date="2016-07-01T12:13:00Z">
            <w:rPr>
              <w:rFonts w:ascii="Consolas" w:hAnsi="Consolas" w:cs="Consolas"/>
              <w:b/>
              <w:bCs/>
              <w:color w:val="000000"/>
              <w:sz w:val="24"/>
              <w:szCs w:val="24"/>
            </w:rPr>
          </w:rPrChange>
        </w:rPr>
        <w:t xml:space="preserve"> (IOException e) {</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2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23"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624" w:author="N PRASAD" w:date="2016-07-01T12:13:00Z">
            <w:rPr>
              <w:rFonts w:ascii="Consolas" w:hAnsi="Consolas" w:cs="Consolas"/>
              <w:b/>
              <w:bCs/>
              <w:color w:val="000000"/>
              <w:sz w:val="24"/>
              <w:szCs w:val="24"/>
            </w:rPr>
          </w:rPrChange>
        </w:rPr>
        <w:tab/>
        <w:t xml:space="preserve">// </w:t>
      </w:r>
      <w:r w:rsidRPr="00B5270F">
        <w:rPr>
          <w:rFonts w:ascii="Times New Roman" w:hAnsi="Times New Roman" w:cs="Times New Roman"/>
          <w:b/>
          <w:bCs/>
          <w:color w:val="000000" w:themeColor="text1"/>
          <w:sz w:val="28"/>
          <w:szCs w:val="28"/>
          <w:rPrChange w:id="2625" w:author="N PRASAD" w:date="2016-07-01T12:13:00Z">
            <w:rPr>
              <w:rFonts w:ascii="Consolas" w:hAnsi="Consolas" w:cs="Consolas"/>
              <w:b/>
              <w:bCs/>
              <w:color w:val="7F9FBF"/>
              <w:sz w:val="24"/>
              <w:szCs w:val="24"/>
            </w:rPr>
          </w:rPrChange>
        </w:rPr>
        <w:t>TODO</w:t>
      </w:r>
      <w:r w:rsidRPr="00B5270F">
        <w:rPr>
          <w:rFonts w:ascii="Times New Roman" w:hAnsi="Times New Roman" w:cs="Times New Roman"/>
          <w:color w:val="000000" w:themeColor="text1"/>
          <w:sz w:val="28"/>
          <w:szCs w:val="28"/>
          <w:rPrChange w:id="2626" w:author="N PRASAD" w:date="2016-07-01T12:13:00Z">
            <w:rPr>
              <w:rFonts w:ascii="Consolas" w:hAnsi="Consolas" w:cs="Consolas"/>
              <w:b/>
              <w:bCs/>
              <w:color w:val="3F7F5F"/>
              <w:sz w:val="24"/>
              <w:szCs w:val="24"/>
            </w:rPr>
          </w:rPrChange>
        </w:rPr>
        <w:t xml:space="preserve"> Auto-generated catch block</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2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28" w:author="N PRASAD" w:date="2016-07-01T12:13:00Z">
            <w:rPr>
              <w:rFonts w:ascii="Consolas" w:hAnsi="Consolas" w:cs="Consolas"/>
              <w:b/>
              <w:bCs/>
              <w:color w:val="000000"/>
              <w:sz w:val="24"/>
              <w:szCs w:val="24"/>
            </w:rPr>
          </w:rPrChange>
        </w:rPr>
        <w:tab/>
      </w:r>
      <w:r w:rsidRPr="00B5270F">
        <w:rPr>
          <w:rFonts w:ascii="Times New Roman" w:hAnsi="Times New Roman" w:cs="Times New Roman"/>
          <w:color w:val="000000" w:themeColor="text1"/>
          <w:sz w:val="28"/>
          <w:szCs w:val="28"/>
          <w:rPrChange w:id="2629" w:author="N PRASAD" w:date="2016-07-01T12:13:00Z">
            <w:rPr>
              <w:rFonts w:ascii="Consolas" w:hAnsi="Consolas" w:cs="Consolas"/>
              <w:b/>
              <w:bCs/>
              <w:color w:val="000000"/>
              <w:sz w:val="24"/>
              <w:szCs w:val="24"/>
            </w:rPr>
          </w:rPrChange>
        </w:rPr>
        <w:tab/>
        <w:t>e.printStackTrace();</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3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31" w:author="N PRASAD" w:date="2016-07-01T12:13:00Z">
            <w:rPr>
              <w:rFonts w:ascii="Consolas" w:hAnsi="Consolas" w:cs="Consolas"/>
              <w:b/>
              <w:bCs/>
              <w:color w:val="000000"/>
              <w:sz w:val="24"/>
              <w:szCs w:val="24"/>
            </w:rPr>
          </w:rPrChange>
        </w:rPr>
        <w:tab/>
        <w:t xml:space="preserve">} </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3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33" w:author="N PRASAD" w:date="2016-07-01T12:13:00Z">
            <w:rPr>
              <w:rFonts w:ascii="Consolas" w:hAnsi="Consolas" w:cs="Consolas"/>
              <w:b/>
              <w:bCs/>
              <w:color w:val="000000"/>
              <w:sz w:val="24"/>
              <w:szCs w:val="24"/>
            </w:rPr>
          </w:rPrChange>
        </w:rPr>
        <w:tab/>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3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35" w:author="N PRASAD" w:date="2016-07-01T12:13:00Z">
            <w:rPr>
              <w:rFonts w:ascii="Consolas" w:hAnsi="Consolas" w:cs="Consolas"/>
              <w:b/>
              <w:bCs/>
              <w:color w:val="000000"/>
              <w:sz w:val="24"/>
              <w:szCs w:val="24"/>
            </w:rPr>
          </w:rPrChange>
        </w:rPr>
        <w:lastRenderedPageBreak/>
        <w:tab/>
        <w:t>}</w:t>
      </w:r>
    </w:p>
    <w:p w:rsidR="00C27BBD" w:rsidRPr="00B5270F" w:rsidRDefault="00572FDB" w:rsidP="00C27BBD">
      <w:pPr>
        <w:autoSpaceDE w:val="0"/>
        <w:autoSpaceDN w:val="0"/>
        <w:adjustRightInd w:val="0"/>
        <w:spacing w:line="240" w:lineRule="auto"/>
        <w:rPr>
          <w:rFonts w:ascii="Times New Roman" w:hAnsi="Times New Roman" w:cs="Times New Roman"/>
          <w:color w:val="000000" w:themeColor="text1"/>
          <w:sz w:val="28"/>
          <w:szCs w:val="28"/>
          <w:rPrChange w:id="263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2637" w:author="N PRASAD" w:date="2016-07-01T12:13:00Z">
            <w:rPr>
              <w:rFonts w:ascii="Consolas" w:hAnsi="Consolas" w:cs="Consolas"/>
              <w:b/>
              <w:bCs/>
              <w:color w:val="000000"/>
              <w:sz w:val="24"/>
              <w:szCs w:val="24"/>
            </w:rPr>
          </w:rPrChange>
        </w:rPr>
        <w:t>}</w:t>
      </w:r>
    </w:p>
    <w:p w:rsidR="00F011EE" w:rsidRPr="00B5270F" w:rsidRDefault="00572FDB" w:rsidP="00EE27CB">
      <w:pPr>
        <w:rPr>
          <w:rFonts w:ascii="Times New Roman" w:hAnsi="Times New Roman" w:cs="Times New Roman"/>
          <w:b/>
          <w:color w:val="000000" w:themeColor="text1"/>
          <w:sz w:val="28"/>
          <w:szCs w:val="28"/>
          <w:rPrChange w:id="2638"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2639" w:author="N PRASAD" w:date="2016-07-01T12:13:00Z">
            <w:rPr>
              <w:rFonts w:cstheme="minorHAnsi"/>
              <w:b/>
              <w:bCs/>
              <w:sz w:val="24"/>
              <w:szCs w:val="24"/>
            </w:rPr>
          </w:rPrChange>
        </w:rPr>
        <w:t>G write code for deserializable?</w:t>
      </w:r>
    </w:p>
    <w:p w:rsidR="000B0A70" w:rsidRPr="00B5270F" w:rsidRDefault="00572FDB" w:rsidP="000B0A70">
      <w:pPr>
        <w:rPr>
          <w:rFonts w:ascii="Times New Roman" w:hAnsi="Times New Roman" w:cs="Times New Roman"/>
          <w:color w:val="000000" w:themeColor="text1"/>
          <w:sz w:val="28"/>
          <w:szCs w:val="28"/>
          <w:rPrChange w:id="2640"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41" w:author="N PRASAD" w:date="2016-07-01T12:13:00Z">
            <w:rPr>
              <w:rFonts w:cstheme="minorHAnsi"/>
              <w:b/>
              <w:bCs/>
              <w:sz w:val="24"/>
              <w:szCs w:val="24"/>
            </w:rPr>
          </w:rPrChange>
        </w:rPr>
        <w:t>package com.slokam.serialization;</w:t>
      </w:r>
    </w:p>
    <w:p w:rsidR="000B0A70" w:rsidRPr="00B5270F" w:rsidRDefault="000B0A70" w:rsidP="000B0A70">
      <w:pPr>
        <w:rPr>
          <w:rFonts w:ascii="Times New Roman" w:hAnsi="Times New Roman" w:cs="Times New Roman"/>
          <w:color w:val="000000" w:themeColor="text1"/>
          <w:sz w:val="28"/>
          <w:szCs w:val="28"/>
          <w:rPrChange w:id="2642" w:author="N PRASAD" w:date="2016-07-01T12:13:00Z">
            <w:rPr>
              <w:rFonts w:cstheme="minorHAnsi"/>
              <w:b/>
              <w:sz w:val="24"/>
              <w:szCs w:val="24"/>
            </w:rPr>
          </w:rPrChange>
        </w:rPr>
      </w:pPr>
    </w:p>
    <w:p w:rsidR="000B0A70" w:rsidRPr="00B5270F" w:rsidRDefault="00572FDB" w:rsidP="000B0A70">
      <w:pPr>
        <w:rPr>
          <w:rFonts w:ascii="Times New Roman" w:hAnsi="Times New Roman" w:cs="Times New Roman"/>
          <w:color w:val="000000" w:themeColor="text1"/>
          <w:sz w:val="28"/>
          <w:szCs w:val="28"/>
          <w:rPrChange w:id="2643"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44" w:author="N PRASAD" w:date="2016-07-01T12:13:00Z">
            <w:rPr>
              <w:rFonts w:cstheme="minorHAnsi"/>
              <w:b/>
              <w:bCs/>
              <w:sz w:val="24"/>
              <w:szCs w:val="24"/>
            </w:rPr>
          </w:rPrChange>
        </w:rPr>
        <w:t>import java.io.FileInputStream;</w:t>
      </w:r>
    </w:p>
    <w:p w:rsidR="000B0A70" w:rsidRPr="00B5270F" w:rsidRDefault="00572FDB" w:rsidP="000B0A70">
      <w:pPr>
        <w:rPr>
          <w:rFonts w:ascii="Times New Roman" w:hAnsi="Times New Roman" w:cs="Times New Roman"/>
          <w:color w:val="000000" w:themeColor="text1"/>
          <w:sz w:val="28"/>
          <w:szCs w:val="28"/>
          <w:rPrChange w:id="2645"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46" w:author="N PRASAD" w:date="2016-07-01T12:13:00Z">
            <w:rPr>
              <w:rFonts w:cstheme="minorHAnsi"/>
              <w:b/>
              <w:bCs/>
              <w:sz w:val="24"/>
              <w:szCs w:val="24"/>
            </w:rPr>
          </w:rPrChange>
        </w:rPr>
        <w:t>import java.io.FileNotFoundException;</w:t>
      </w:r>
    </w:p>
    <w:p w:rsidR="000B0A70" w:rsidRPr="00B5270F" w:rsidRDefault="00572FDB" w:rsidP="000B0A70">
      <w:pPr>
        <w:rPr>
          <w:rFonts w:ascii="Times New Roman" w:hAnsi="Times New Roman" w:cs="Times New Roman"/>
          <w:color w:val="000000" w:themeColor="text1"/>
          <w:sz w:val="28"/>
          <w:szCs w:val="28"/>
          <w:rPrChange w:id="2647"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48" w:author="N PRASAD" w:date="2016-07-01T12:13:00Z">
            <w:rPr>
              <w:rFonts w:cstheme="minorHAnsi"/>
              <w:b/>
              <w:bCs/>
              <w:sz w:val="24"/>
              <w:szCs w:val="24"/>
            </w:rPr>
          </w:rPrChange>
        </w:rPr>
        <w:t>import java.io.IOException;</w:t>
      </w:r>
    </w:p>
    <w:p w:rsidR="000B0A70" w:rsidRPr="00B5270F" w:rsidRDefault="00572FDB" w:rsidP="000B0A70">
      <w:pPr>
        <w:rPr>
          <w:rFonts w:ascii="Times New Roman" w:hAnsi="Times New Roman" w:cs="Times New Roman"/>
          <w:color w:val="000000" w:themeColor="text1"/>
          <w:sz w:val="28"/>
          <w:szCs w:val="28"/>
          <w:rPrChange w:id="2649"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50" w:author="N PRASAD" w:date="2016-07-01T12:13:00Z">
            <w:rPr>
              <w:rFonts w:cstheme="minorHAnsi"/>
              <w:b/>
              <w:bCs/>
              <w:sz w:val="24"/>
              <w:szCs w:val="24"/>
            </w:rPr>
          </w:rPrChange>
        </w:rPr>
        <w:t>import java.io.ObjectInputStream;</w:t>
      </w:r>
    </w:p>
    <w:p w:rsidR="000B0A70" w:rsidRPr="00B5270F" w:rsidRDefault="000B0A70" w:rsidP="000B0A70">
      <w:pPr>
        <w:rPr>
          <w:rFonts w:ascii="Times New Roman" w:hAnsi="Times New Roman" w:cs="Times New Roman"/>
          <w:color w:val="000000" w:themeColor="text1"/>
          <w:sz w:val="28"/>
          <w:szCs w:val="28"/>
          <w:rPrChange w:id="2651" w:author="N PRASAD" w:date="2016-07-01T12:13:00Z">
            <w:rPr>
              <w:rFonts w:cstheme="minorHAnsi"/>
              <w:b/>
              <w:sz w:val="24"/>
              <w:szCs w:val="24"/>
            </w:rPr>
          </w:rPrChange>
        </w:rPr>
      </w:pPr>
    </w:p>
    <w:p w:rsidR="000B0A70" w:rsidRPr="00B5270F" w:rsidRDefault="00572FDB" w:rsidP="000B0A70">
      <w:pPr>
        <w:rPr>
          <w:rFonts w:ascii="Times New Roman" w:hAnsi="Times New Roman" w:cs="Times New Roman"/>
          <w:color w:val="000000" w:themeColor="text1"/>
          <w:sz w:val="28"/>
          <w:szCs w:val="28"/>
          <w:rPrChange w:id="2652"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53" w:author="N PRASAD" w:date="2016-07-01T12:13:00Z">
            <w:rPr>
              <w:rFonts w:cstheme="minorHAnsi"/>
              <w:b/>
              <w:bCs/>
              <w:sz w:val="24"/>
              <w:szCs w:val="24"/>
            </w:rPr>
          </w:rPrChange>
        </w:rPr>
        <w:t>public class Deserialization {</w:t>
      </w:r>
    </w:p>
    <w:p w:rsidR="000B0A70" w:rsidRPr="00B5270F" w:rsidRDefault="00572FDB" w:rsidP="000B0A70">
      <w:pPr>
        <w:rPr>
          <w:rFonts w:ascii="Times New Roman" w:hAnsi="Times New Roman" w:cs="Times New Roman"/>
          <w:color w:val="000000" w:themeColor="text1"/>
          <w:sz w:val="28"/>
          <w:szCs w:val="28"/>
          <w:rPrChange w:id="2654"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55" w:author="N PRASAD" w:date="2016-07-01T12:13:00Z">
            <w:rPr>
              <w:rFonts w:cstheme="minorHAnsi"/>
              <w:b/>
              <w:bCs/>
              <w:sz w:val="24"/>
              <w:szCs w:val="24"/>
            </w:rPr>
          </w:rPrChange>
        </w:rPr>
        <w:tab/>
      </w:r>
    </w:p>
    <w:p w:rsidR="000B0A70" w:rsidRPr="00B5270F" w:rsidRDefault="00572FDB" w:rsidP="000B0A70">
      <w:pPr>
        <w:rPr>
          <w:rFonts w:ascii="Times New Roman" w:hAnsi="Times New Roman" w:cs="Times New Roman"/>
          <w:color w:val="000000" w:themeColor="text1"/>
          <w:sz w:val="28"/>
          <w:szCs w:val="28"/>
          <w:rPrChange w:id="2656"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57" w:author="N PRASAD" w:date="2016-07-01T12:13:00Z">
            <w:rPr>
              <w:rFonts w:cstheme="minorHAnsi"/>
              <w:b/>
              <w:bCs/>
              <w:sz w:val="24"/>
              <w:szCs w:val="24"/>
            </w:rPr>
          </w:rPrChange>
        </w:rPr>
        <w:tab/>
        <w:t>public static void main(String[] args) {</w:t>
      </w:r>
    </w:p>
    <w:p w:rsidR="000B0A70" w:rsidRPr="00B5270F" w:rsidRDefault="00572FDB" w:rsidP="000B0A70">
      <w:pPr>
        <w:rPr>
          <w:rFonts w:ascii="Times New Roman" w:hAnsi="Times New Roman" w:cs="Times New Roman"/>
          <w:color w:val="000000" w:themeColor="text1"/>
          <w:sz w:val="28"/>
          <w:szCs w:val="28"/>
          <w:rPrChange w:id="2658"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59"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60" w:author="N PRASAD" w:date="2016-07-01T12:13:00Z">
            <w:rPr>
              <w:rFonts w:cstheme="minorHAnsi"/>
              <w:b/>
              <w:bCs/>
              <w:sz w:val="24"/>
              <w:szCs w:val="24"/>
            </w:rPr>
          </w:rPrChange>
        </w:rPr>
        <w:tab/>
        <w:t>try {</w:t>
      </w:r>
    </w:p>
    <w:p w:rsidR="000B0A70" w:rsidRPr="00B5270F" w:rsidRDefault="00572FDB" w:rsidP="000B0A70">
      <w:pPr>
        <w:rPr>
          <w:rFonts w:ascii="Times New Roman" w:hAnsi="Times New Roman" w:cs="Times New Roman"/>
          <w:color w:val="000000" w:themeColor="text1"/>
          <w:sz w:val="28"/>
          <w:szCs w:val="28"/>
          <w:rPrChange w:id="2661"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62"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63"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64" w:author="N PRASAD" w:date="2016-07-01T12:13:00Z">
            <w:rPr>
              <w:rFonts w:cstheme="minorHAnsi"/>
              <w:b/>
              <w:bCs/>
              <w:sz w:val="24"/>
              <w:szCs w:val="24"/>
            </w:rPr>
          </w:rPrChange>
        </w:rPr>
        <w:tab/>
        <w:t>FileInputStream fis = new  FileInputStream("f:\\abc.ser");</w:t>
      </w:r>
    </w:p>
    <w:p w:rsidR="000B0A70" w:rsidRPr="00B5270F" w:rsidRDefault="00572FDB" w:rsidP="000B0A70">
      <w:pPr>
        <w:rPr>
          <w:rFonts w:ascii="Times New Roman" w:hAnsi="Times New Roman" w:cs="Times New Roman"/>
          <w:color w:val="000000" w:themeColor="text1"/>
          <w:sz w:val="28"/>
          <w:szCs w:val="28"/>
          <w:rPrChange w:id="2665"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66"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67"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68" w:author="N PRASAD" w:date="2016-07-01T12:13:00Z">
            <w:rPr>
              <w:rFonts w:cstheme="minorHAnsi"/>
              <w:b/>
              <w:bCs/>
              <w:sz w:val="24"/>
              <w:szCs w:val="24"/>
            </w:rPr>
          </w:rPrChange>
        </w:rPr>
        <w:tab/>
        <w:t>ObjectInputStream ois = new ObjectInputStream(fis);</w:t>
      </w:r>
    </w:p>
    <w:p w:rsidR="000B0A70" w:rsidRPr="00B5270F" w:rsidRDefault="00572FDB" w:rsidP="000B0A70">
      <w:pPr>
        <w:rPr>
          <w:rFonts w:ascii="Times New Roman" w:hAnsi="Times New Roman" w:cs="Times New Roman"/>
          <w:color w:val="000000" w:themeColor="text1"/>
          <w:sz w:val="28"/>
          <w:szCs w:val="28"/>
          <w:rPrChange w:id="2669"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70"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71"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72" w:author="N PRASAD" w:date="2016-07-01T12:13:00Z">
            <w:rPr>
              <w:rFonts w:cstheme="minorHAnsi"/>
              <w:b/>
              <w:bCs/>
              <w:sz w:val="24"/>
              <w:szCs w:val="24"/>
            </w:rPr>
          </w:rPrChange>
        </w:rPr>
        <w:tab/>
        <w:t>Account acct =(Account) ois.readObject();</w:t>
      </w:r>
    </w:p>
    <w:p w:rsidR="000B0A70" w:rsidRPr="00B5270F" w:rsidRDefault="00572FDB" w:rsidP="000B0A70">
      <w:pPr>
        <w:rPr>
          <w:rFonts w:ascii="Times New Roman" w:hAnsi="Times New Roman" w:cs="Times New Roman"/>
          <w:color w:val="000000" w:themeColor="text1"/>
          <w:sz w:val="28"/>
          <w:szCs w:val="28"/>
          <w:rPrChange w:id="2673"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74"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75"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76" w:author="N PRASAD" w:date="2016-07-01T12:13:00Z">
            <w:rPr>
              <w:rFonts w:cstheme="minorHAnsi"/>
              <w:b/>
              <w:bCs/>
              <w:sz w:val="24"/>
              <w:szCs w:val="24"/>
            </w:rPr>
          </w:rPrChange>
        </w:rPr>
        <w:tab/>
      </w:r>
    </w:p>
    <w:p w:rsidR="000B0A70" w:rsidRPr="00B5270F" w:rsidRDefault="00572FDB" w:rsidP="000B0A70">
      <w:pPr>
        <w:rPr>
          <w:rFonts w:ascii="Times New Roman" w:hAnsi="Times New Roman" w:cs="Times New Roman"/>
          <w:color w:val="000000" w:themeColor="text1"/>
          <w:sz w:val="28"/>
          <w:szCs w:val="28"/>
          <w:rPrChange w:id="2677"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78"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79"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80" w:author="N PRASAD" w:date="2016-07-01T12:13:00Z">
            <w:rPr>
              <w:rFonts w:cstheme="minorHAnsi"/>
              <w:b/>
              <w:bCs/>
              <w:sz w:val="24"/>
              <w:szCs w:val="24"/>
            </w:rPr>
          </w:rPrChange>
        </w:rPr>
        <w:tab/>
        <w:t>System.out.println(acct.getAcNo());</w:t>
      </w:r>
    </w:p>
    <w:p w:rsidR="000B0A70" w:rsidRPr="00B5270F" w:rsidRDefault="00572FDB" w:rsidP="000B0A70">
      <w:pPr>
        <w:rPr>
          <w:rFonts w:ascii="Times New Roman" w:hAnsi="Times New Roman" w:cs="Times New Roman"/>
          <w:color w:val="000000" w:themeColor="text1"/>
          <w:sz w:val="28"/>
          <w:szCs w:val="28"/>
          <w:rPrChange w:id="2681"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82"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83"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84" w:author="N PRASAD" w:date="2016-07-01T12:13:00Z">
            <w:rPr>
              <w:rFonts w:cstheme="minorHAnsi"/>
              <w:b/>
              <w:bCs/>
              <w:sz w:val="24"/>
              <w:szCs w:val="24"/>
            </w:rPr>
          </w:rPrChange>
        </w:rPr>
        <w:tab/>
        <w:t>System.out.println(acct.getAddress());</w:t>
      </w:r>
    </w:p>
    <w:p w:rsidR="000B0A70" w:rsidRPr="00B5270F" w:rsidRDefault="00572FDB" w:rsidP="000B0A70">
      <w:pPr>
        <w:rPr>
          <w:rFonts w:ascii="Times New Roman" w:hAnsi="Times New Roman" w:cs="Times New Roman"/>
          <w:color w:val="000000" w:themeColor="text1"/>
          <w:sz w:val="28"/>
          <w:szCs w:val="28"/>
          <w:rPrChange w:id="2685"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86"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87"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88" w:author="N PRASAD" w:date="2016-07-01T12:13:00Z">
            <w:rPr>
              <w:rFonts w:cstheme="minorHAnsi"/>
              <w:b/>
              <w:bCs/>
              <w:sz w:val="24"/>
              <w:szCs w:val="24"/>
            </w:rPr>
          </w:rPrChange>
        </w:rPr>
        <w:tab/>
        <w:t>//System.out.println(acct.getBranch());</w:t>
      </w:r>
    </w:p>
    <w:p w:rsidR="000B0A70" w:rsidRPr="00B5270F" w:rsidRDefault="00572FDB" w:rsidP="000B0A70">
      <w:pPr>
        <w:rPr>
          <w:rFonts w:ascii="Times New Roman" w:hAnsi="Times New Roman" w:cs="Times New Roman"/>
          <w:color w:val="000000" w:themeColor="text1"/>
          <w:sz w:val="28"/>
          <w:szCs w:val="28"/>
          <w:rPrChange w:id="2689"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90"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91"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92" w:author="N PRASAD" w:date="2016-07-01T12:13:00Z">
            <w:rPr>
              <w:rFonts w:cstheme="minorHAnsi"/>
              <w:b/>
              <w:bCs/>
              <w:sz w:val="24"/>
              <w:szCs w:val="24"/>
            </w:rPr>
          </w:rPrChange>
        </w:rPr>
        <w:tab/>
        <w:t>System.out.println(acct.getName());</w:t>
      </w:r>
    </w:p>
    <w:p w:rsidR="000B0A70" w:rsidRPr="00B5270F" w:rsidRDefault="00572FDB" w:rsidP="000B0A70">
      <w:pPr>
        <w:rPr>
          <w:rFonts w:ascii="Times New Roman" w:hAnsi="Times New Roman" w:cs="Times New Roman"/>
          <w:color w:val="000000" w:themeColor="text1"/>
          <w:sz w:val="28"/>
          <w:szCs w:val="28"/>
          <w:rPrChange w:id="2693"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94"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95"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96" w:author="N PRASAD" w:date="2016-07-01T12:13:00Z">
            <w:rPr>
              <w:rFonts w:cstheme="minorHAnsi"/>
              <w:b/>
              <w:bCs/>
              <w:sz w:val="24"/>
              <w:szCs w:val="24"/>
            </w:rPr>
          </w:rPrChange>
        </w:rPr>
        <w:tab/>
      </w:r>
    </w:p>
    <w:p w:rsidR="000B0A70" w:rsidRPr="00B5270F" w:rsidRDefault="00572FDB" w:rsidP="000B0A70">
      <w:pPr>
        <w:rPr>
          <w:rFonts w:ascii="Times New Roman" w:hAnsi="Times New Roman" w:cs="Times New Roman"/>
          <w:color w:val="000000" w:themeColor="text1"/>
          <w:sz w:val="28"/>
          <w:szCs w:val="28"/>
          <w:rPrChange w:id="2697"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698"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699" w:author="N PRASAD" w:date="2016-07-01T12:13:00Z">
            <w:rPr>
              <w:rFonts w:cstheme="minorHAnsi"/>
              <w:b/>
              <w:bCs/>
              <w:sz w:val="24"/>
              <w:szCs w:val="24"/>
            </w:rPr>
          </w:rPrChange>
        </w:rPr>
        <w:tab/>
        <w:t>} catch (FileNotFoundException e) {</w:t>
      </w:r>
    </w:p>
    <w:p w:rsidR="000B0A70" w:rsidRPr="00B5270F" w:rsidRDefault="00572FDB" w:rsidP="000B0A70">
      <w:pPr>
        <w:rPr>
          <w:rFonts w:ascii="Times New Roman" w:hAnsi="Times New Roman" w:cs="Times New Roman"/>
          <w:color w:val="000000" w:themeColor="text1"/>
          <w:sz w:val="28"/>
          <w:szCs w:val="28"/>
          <w:rPrChange w:id="2700"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01"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02"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03" w:author="N PRASAD" w:date="2016-07-01T12:13:00Z">
            <w:rPr>
              <w:rFonts w:cstheme="minorHAnsi"/>
              <w:b/>
              <w:bCs/>
              <w:sz w:val="24"/>
              <w:szCs w:val="24"/>
            </w:rPr>
          </w:rPrChange>
        </w:rPr>
        <w:tab/>
        <w:t>// TODO Auto-generated catch block</w:t>
      </w:r>
    </w:p>
    <w:p w:rsidR="000B0A70" w:rsidRPr="00B5270F" w:rsidRDefault="00572FDB" w:rsidP="000B0A70">
      <w:pPr>
        <w:rPr>
          <w:rFonts w:ascii="Times New Roman" w:hAnsi="Times New Roman" w:cs="Times New Roman"/>
          <w:color w:val="000000" w:themeColor="text1"/>
          <w:sz w:val="28"/>
          <w:szCs w:val="28"/>
          <w:rPrChange w:id="2704"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05"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06"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07" w:author="N PRASAD" w:date="2016-07-01T12:13:00Z">
            <w:rPr>
              <w:rFonts w:cstheme="minorHAnsi"/>
              <w:b/>
              <w:bCs/>
              <w:sz w:val="24"/>
              <w:szCs w:val="24"/>
            </w:rPr>
          </w:rPrChange>
        </w:rPr>
        <w:tab/>
        <w:t>e.printStackTrace();</w:t>
      </w:r>
    </w:p>
    <w:p w:rsidR="000B0A70" w:rsidRPr="00B5270F" w:rsidRDefault="00572FDB" w:rsidP="000B0A70">
      <w:pPr>
        <w:rPr>
          <w:rFonts w:ascii="Times New Roman" w:hAnsi="Times New Roman" w:cs="Times New Roman"/>
          <w:color w:val="000000" w:themeColor="text1"/>
          <w:sz w:val="28"/>
          <w:szCs w:val="28"/>
          <w:rPrChange w:id="2708"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09"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10" w:author="N PRASAD" w:date="2016-07-01T12:13:00Z">
            <w:rPr>
              <w:rFonts w:cstheme="minorHAnsi"/>
              <w:b/>
              <w:bCs/>
              <w:sz w:val="24"/>
              <w:szCs w:val="24"/>
            </w:rPr>
          </w:rPrChange>
        </w:rPr>
        <w:tab/>
        <w:t>} catch (IOException e) {</w:t>
      </w:r>
    </w:p>
    <w:p w:rsidR="000B0A70" w:rsidRPr="00B5270F" w:rsidRDefault="00572FDB" w:rsidP="000B0A70">
      <w:pPr>
        <w:rPr>
          <w:rFonts w:ascii="Times New Roman" w:hAnsi="Times New Roman" w:cs="Times New Roman"/>
          <w:color w:val="000000" w:themeColor="text1"/>
          <w:sz w:val="28"/>
          <w:szCs w:val="28"/>
          <w:rPrChange w:id="2711"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12"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13"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14" w:author="N PRASAD" w:date="2016-07-01T12:13:00Z">
            <w:rPr>
              <w:rFonts w:cstheme="minorHAnsi"/>
              <w:b/>
              <w:bCs/>
              <w:sz w:val="24"/>
              <w:szCs w:val="24"/>
            </w:rPr>
          </w:rPrChange>
        </w:rPr>
        <w:tab/>
        <w:t>// TODO Auto-generated catch block</w:t>
      </w:r>
    </w:p>
    <w:p w:rsidR="000B0A70" w:rsidRPr="00B5270F" w:rsidRDefault="00572FDB" w:rsidP="000B0A70">
      <w:pPr>
        <w:rPr>
          <w:rFonts w:ascii="Times New Roman" w:hAnsi="Times New Roman" w:cs="Times New Roman"/>
          <w:color w:val="000000" w:themeColor="text1"/>
          <w:sz w:val="28"/>
          <w:szCs w:val="28"/>
          <w:rPrChange w:id="2715"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16"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17"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18" w:author="N PRASAD" w:date="2016-07-01T12:13:00Z">
            <w:rPr>
              <w:rFonts w:cstheme="minorHAnsi"/>
              <w:b/>
              <w:bCs/>
              <w:sz w:val="24"/>
              <w:szCs w:val="24"/>
            </w:rPr>
          </w:rPrChange>
        </w:rPr>
        <w:tab/>
        <w:t>e.printStackTrace();</w:t>
      </w:r>
    </w:p>
    <w:p w:rsidR="000B0A70" w:rsidRPr="00B5270F" w:rsidRDefault="00572FDB" w:rsidP="000B0A70">
      <w:pPr>
        <w:rPr>
          <w:rFonts w:ascii="Times New Roman" w:hAnsi="Times New Roman" w:cs="Times New Roman"/>
          <w:color w:val="000000" w:themeColor="text1"/>
          <w:sz w:val="28"/>
          <w:szCs w:val="28"/>
          <w:rPrChange w:id="2719"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20"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21" w:author="N PRASAD" w:date="2016-07-01T12:13:00Z">
            <w:rPr>
              <w:rFonts w:cstheme="minorHAnsi"/>
              <w:b/>
              <w:bCs/>
              <w:sz w:val="24"/>
              <w:szCs w:val="24"/>
            </w:rPr>
          </w:rPrChange>
        </w:rPr>
        <w:tab/>
        <w:t>} catch (ClassNotFoundException e) {</w:t>
      </w:r>
    </w:p>
    <w:p w:rsidR="000B0A70" w:rsidRPr="00B5270F" w:rsidRDefault="00572FDB" w:rsidP="000B0A70">
      <w:pPr>
        <w:rPr>
          <w:rFonts w:ascii="Times New Roman" w:hAnsi="Times New Roman" w:cs="Times New Roman"/>
          <w:color w:val="000000" w:themeColor="text1"/>
          <w:sz w:val="28"/>
          <w:szCs w:val="28"/>
          <w:rPrChange w:id="2722"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23"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24"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25" w:author="N PRASAD" w:date="2016-07-01T12:13:00Z">
            <w:rPr>
              <w:rFonts w:cstheme="minorHAnsi"/>
              <w:b/>
              <w:bCs/>
              <w:sz w:val="24"/>
              <w:szCs w:val="24"/>
            </w:rPr>
          </w:rPrChange>
        </w:rPr>
        <w:tab/>
        <w:t>// TODO Auto-generated catch block</w:t>
      </w:r>
    </w:p>
    <w:p w:rsidR="000B0A70" w:rsidRPr="00B5270F" w:rsidRDefault="00572FDB" w:rsidP="000B0A70">
      <w:pPr>
        <w:rPr>
          <w:rFonts w:ascii="Times New Roman" w:hAnsi="Times New Roman" w:cs="Times New Roman"/>
          <w:color w:val="000000" w:themeColor="text1"/>
          <w:sz w:val="28"/>
          <w:szCs w:val="28"/>
          <w:rPrChange w:id="2726"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27"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28"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29" w:author="N PRASAD" w:date="2016-07-01T12:13:00Z">
            <w:rPr>
              <w:rFonts w:cstheme="minorHAnsi"/>
              <w:b/>
              <w:bCs/>
              <w:sz w:val="24"/>
              <w:szCs w:val="24"/>
            </w:rPr>
          </w:rPrChange>
        </w:rPr>
        <w:tab/>
        <w:t>e.printStackTrace();</w:t>
      </w:r>
    </w:p>
    <w:p w:rsidR="000B0A70" w:rsidRPr="00B5270F" w:rsidRDefault="00572FDB" w:rsidP="000B0A70">
      <w:pPr>
        <w:rPr>
          <w:rFonts w:ascii="Times New Roman" w:hAnsi="Times New Roman" w:cs="Times New Roman"/>
          <w:color w:val="000000" w:themeColor="text1"/>
          <w:sz w:val="28"/>
          <w:szCs w:val="28"/>
          <w:rPrChange w:id="2730"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31"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32" w:author="N PRASAD" w:date="2016-07-01T12:13:00Z">
            <w:rPr>
              <w:rFonts w:cstheme="minorHAnsi"/>
              <w:b/>
              <w:bCs/>
              <w:sz w:val="24"/>
              <w:szCs w:val="24"/>
            </w:rPr>
          </w:rPrChange>
        </w:rPr>
        <w:tab/>
        <w:t>}</w:t>
      </w:r>
    </w:p>
    <w:p w:rsidR="000B0A70" w:rsidRPr="00B5270F" w:rsidRDefault="00572FDB" w:rsidP="000B0A70">
      <w:pPr>
        <w:rPr>
          <w:rFonts w:ascii="Times New Roman" w:hAnsi="Times New Roman" w:cs="Times New Roman"/>
          <w:color w:val="000000" w:themeColor="text1"/>
          <w:sz w:val="28"/>
          <w:szCs w:val="28"/>
          <w:rPrChange w:id="2733"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34"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735" w:author="N PRASAD" w:date="2016-07-01T12:13:00Z">
            <w:rPr>
              <w:rFonts w:cstheme="minorHAnsi"/>
              <w:b/>
              <w:bCs/>
              <w:sz w:val="24"/>
              <w:szCs w:val="24"/>
            </w:rPr>
          </w:rPrChange>
        </w:rPr>
        <w:tab/>
      </w:r>
    </w:p>
    <w:p w:rsidR="000B0A70" w:rsidRPr="00B5270F" w:rsidRDefault="00572FDB" w:rsidP="000B0A70">
      <w:pPr>
        <w:rPr>
          <w:rFonts w:ascii="Times New Roman" w:hAnsi="Times New Roman" w:cs="Times New Roman"/>
          <w:color w:val="000000" w:themeColor="text1"/>
          <w:sz w:val="28"/>
          <w:szCs w:val="28"/>
          <w:rPrChange w:id="2736"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37" w:author="N PRASAD" w:date="2016-07-01T12:13:00Z">
            <w:rPr>
              <w:rFonts w:cstheme="minorHAnsi"/>
              <w:b/>
              <w:bCs/>
              <w:sz w:val="24"/>
              <w:szCs w:val="24"/>
            </w:rPr>
          </w:rPrChange>
        </w:rPr>
        <w:tab/>
        <w:t>}</w:t>
      </w:r>
    </w:p>
    <w:p w:rsidR="000B0A70" w:rsidRPr="00B5270F" w:rsidRDefault="000B0A70" w:rsidP="000B0A70">
      <w:pPr>
        <w:rPr>
          <w:rFonts w:ascii="Times New Roman" w:hAnsi="Times New Roman" w:cs="Times New Roman"/>
          <w:color w:val="000000" w:themeColor="text1"/>
          <w:sz w:val="28"/>
          <w:szCs w:val="28"/>
          <w:rPrChange w:id="2738" w:author="N PRASAD" w:date="2016-07-01T12:13:00Z">
            <w:rPr>
              <w:rFonts w:cstheme="minorHAnsi"/>
              <w:b/>
              <w:sz w:val="24"/>
              <w:szCs w:val="24"/>
            </w:rPr>
          </w:rPrChange>
        </w:rPr>
      </w:pPr>
    </w:p>
    <w:p w:rsidR="000B0A70" w:rsidRPr="00B5270F" w:rsidRDefault="00572FDB" w:rsidP="000B0A70">
      <w:pPr>
        <w:rPr>
          <w:rFonts w:ascii="Times New Roman" w:hAnsi="Times New Roman" w:cs="Times New Roman"/>
          <w:color w:val="000000" w:themeColor="text1"/>
          <w:sz w:val="28"/>
          <w:szCs w:val="28"/>
          <w:rPrChange w:id="2739"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2740" w:author="N PRASAD" w:date="2016-07-01T12:13:00Z">
            <w:rPr>
              <w:rFonts w:cstheme="minorHAnsi"/>
              <w:b/>
              <w:bCs/>
              <w:sz w:val="24"/>
              <w:szCs w:val="24"/>
            </w:rPr>
          </w:rPrChange>
        </w:rPr>
        <w:t>}</w:t>
      </w:r>
    </w:p>
    <w:p w:rsidR="00B17A6A" w:rsidRPr="00B5270F" w:rsidRDefault="00B17A6A" w:rsidP="00C716AF">
      <w:pPr>
        <w:pStyle w:val="ListParagraph"/>
        <w:ind w:left="180"/>
        <w:rPr>
          <w:rFonts w:ascii="Times New Roman" w:hAnsi="Times New Roman" w:cs="Times New Roman"/>
          <w:color w:val="000000" w:themeColor="text1"/>
          <w:sz w:val="28"/>
          <w:szCs w:val="28"/>
          <w:rPrChange w:id="2741" w:author="N PRASAD" w:date="2016-07-01T12:13:00Z">
            <w:rPr>
              <w:rFonts w:cstheme="minorHAnsi"/>
              <w:sz w:val="24"/>
              <w:szCs w:val="24"/>
            </w:rPr>
          </w:rPrChange>
        </w:rPr>
      </w:pPr>
    </w:p>
    <w:p w:rsidR="00C716AF" w:rsidRPr="00B5270F" w:rsidRDefault="00572FDB" w:rsidP="00EF6DD1">
      <w:pPr>
        <w:pStyle w:val="ListParagraph"/>
        <w:numPr>
          <w:ilvl w:val="0"/>
          <w:numId w:val="23"/>
        </w:numPr>
        <w:rPr>
          <w:rFonts w:ascii="Times New Roman" w:hAnsi="Times New Roman" w:cs="Times New Roman"/>
          <w:color w:val="000000" w:themeColor="text1"/>
          <w:sz w:val="28"/>
          <w:szCs w:val="28"/>
          <w:rPrChange w:id="274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43" w:author="N PRASAD" w:date="2016-07-01T12:13:00Z">
            <w:rPr>
              <w:rFonts w:cstheme="minorHAnsi"/>
              <w:b/>
              <w:bCs/>
              <w:sz w:val="24"/>
              <w:szCs w:val="24"/>
            </w:rPr>
          </w:rPrChange>
        </w:rPr>
        <w:lastRenderedPageBreak/>
        <w:t>When we prefered customization then we should go for externalization.</w:t>
      </w:r>
    </w:p>
    <w:p w:rsidR="007A0F92" w:rsidRPr="00B5270F" w:rsidRDefault="00572FDB" w:rsidP="00EF6DD1">
      <w:pPr>
        <w:pStyle w:val="ListParagraph"/>
        <w:numPr>
          <w:ilvl w:val="0"/>
          <w:numId w:val="23"/>
        </w:numPr>
        <w:rPr>
          <w:rFonts w:ascii="Times New Roman" w:hAnsi="Times New Roman" w:cs="Times New Roman"/>
          <w:color w:val="000000" w:themeColor="text1"/>
          <w:sz w:val="28"/>
          <w:szCs w:val="28"/>
          <w:rPrChange w:id="274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45" w:author="N PRASAD" w:date="2016-07-01T12:13:00Z">
            <w:rPr>
              <w:rFonts w:cstheme="minorHAnsi"/>
              <w:b/>
              <w:bCs/>
              <w:sz w:val="24"/>
              <w:szCs w:val="24"/>
            </w:rPr>
          </w:rPrChange>
        </w:rPr>
        <w:t>When we don’t prefered customization then we should go sor serialization.</w:t>
      </w:r>
    </w:p>
    <w:p w:rsidR="00270588" w:rsidRPr="00B5270F" w:rsidRDefault="00572FDB" w:rsidP="00EF6DD1">
      <w:pPr>
        <w:pStyle w:val="ListParagraph"/>
        <w:numPr>
          <w:ilvl w:val="0"/>
          <w:numId w:val="23"/>
        </w:numPr>
        <w:rPr>
          <w:rFonts w:ascii="Times New Roman" w:hAnsi="Times New Roman" w:cs="Times New Roman"/>
          <w:color w:val="000000" w:themeColor="text1"/>
          <w:sz w:val="28"/>
          <w:szCs w:val="28"/>
          <w:rPrChange w:id="274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47" w:author="N PRASAD" w:date="2016-07-01T12:13:00Z">
            <w:rPr>
              <w:rFonts w:cstheme="minorHAnsi"/>
              <w:b/>
              <w:bCs/>
              <w:sz w:val="24"/>
              <w:szCs w:val="24"/>
            </w:rPr>
          </w:rPrChange>
        </w:rPr>
        <w:t>We can serializable data of object.</w:t>
      </w:r>
    </w:p>
    <w:p w:rsidR="00270588" w:rsidRPr="00B5270F" w:rsidRDefault="00572FDB" w:rsidP="00EF6DD1">
      <w:pPr>
        <w:pStyle w:val="ListParagraph"/>
        <w:numPr>
          <w:ilvl w:val="0"/>
          <w:numId w:val="23"/>
        </w:numPr>
        <w:rPr>
          <w:rFonts w:ascii="Times New Roman" w:hAnsi="Times New Roman" w:cs="Times New Roman"/>
          <w:color w:val="000000" w:themeColor="text1"/>
          <w:sz w:val="28"/>
          <w:szCs w:val="28"/>
          <w:rPrChange w:id="274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49" w:author="N PRASAD" w:date="2016-07-01T12:13:00Z">
            <w:rPr>
              <w:rFonts w:cstheme="minorHAnsi"/>
              <w:b/>
              <w:bCs/>
              <w:sz w:val="24"/>
              <w:szCs w:val="24"/>
            </w:rPr>
          </w:rPrChange>
        </w:rPr>
        <w:t>We can’t serializable data of class.\\static not participate in serialization</w:t>
      </w:r>
    </w:p>
    <w:p w:rsidR="00E62FC9" w:rsidRPr="00B5270F" w:rsidRDefault="00572FDB" w:rsidP="00EF6DD1">
      <w:pPr>
        <w:pStyle w:val="ListParagraph"/>
        <w:numPr>
          <w:ilvl w:val="0"/>
          <w:numId w:val="23"/>
        </w:numPr>
        <w:rPr>
          <w:rFonts w:ascii="Times New Roman" w:hAnsi="Times New Roman" w:cs="Times New Roman"/>
          <w:color w:val="000000" w:themeColor="text1"/>
          <w:sz w:val="28"/>
          <w:szCs w:val="28"/>
          <w:rPrChange w:id="275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51" w:author="N PRASAD" w:date="2016-07-01T12:13:00Z">
            <w:rPr>
              <w:rFonts w:cstheme="minorHAnsi"/>
              <w:b/>
              <w:bCs/>
              <w:sz w:val="24"/>
              <w:szCs w:val="24"/>
            </w:rPr>
          </w:rPrChange>
        </w:rPr>
        <w:t>Native objects are not serializable.the objects are created by os that’s it is native object .</w:t>
      </w:r>
    </w:p>
    <w:p w:rsidR="00E62FC9" w:rsidRPr="00B5270F" w:rsidRDefault="00572FDB" w:rsidP="00EF6DD1">
      <w:pPr>
        <w:pStyle w:val="ListParagraph"/>
        <w:numPr>
          <w:ilvl w:val="0"/>
          <w:numId w:val="23"/>
        </w:numPr>
        <w:rPr>
          <w:rFonts w:ascii="Times New Roman" w:hAnsi="Times New Roman" w:cs="Times New Roman"/>
          <w:color w:val="000000" w:themeColor="text1"/>
          <w:sz w:val="28"/>
          <w:szCs w:val="28"/>
          <w:rPrChange w:id="275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53" w:author="N PRASAD" w:date="2016-07-01T12:13:00Z">
            <w:rPr>
              <w:rFonts w:cstheme="minorHAnsi"/>
              <w:b/>
              <w:bCs/>
              <w:sz w:val="24"/>
              <w:szCs w:val="24"/>
            </w:rPr>
          </w:rPrChange>
        </w:rPr>
        <w:t>Native objects  are fis,collections.</w:t>
      </w:r>
    </w:p>
    <w:p w:rsidR="00B148E4" w:rsidRPr="00B5270F" w:rsidRDefault="00572FDB" w:rsidP="00EF6DD1">
      <w:pPr>
        <w:pStyle w:val="ListParagraph"/>
        <w:numPr>
          <w:ilvl w:val="0"/>
          <w:numId w:val="23"/>
        </w:numPr>
        <w:rPr>
          <w:rFonts w:ascii="Times New Roman" w:hAnsi="Times New Roman" w:cs="Times New Roman"/>
          <w:color w:val="000000" w:themeColor="text1"/>
          <w:sz w:val="28"/>
          <w:szCs w:val="28"/>
          <w:rPrChange w:id="275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55" w:author="N PRASAD" w:date="2016-07-01T12:13:00Z">
            <w:rPr>
              <w:rFonts w:cstheme="minorHAnsi"/>
              <w:b/>
              <w:bCs/>
              <w:sz w:val="24"/>
              <w:szCs w:val="24"/>
            </w:rPr>
          </w:rPrChange>
        </w:rPr>
        <w:t>If don’t take serialversion Id,jvm internally take id,if any change every time jvm will take new id.</w:t>
      </w:r>
    </w:p>
    <w:p w:rsidR="00B148E4" w:rsidRPr="00B5270F" w:rsidRDefault="00572FDB" w:rsidP="00EF6DD1">
      <w:pPr>
        <w:pStyle w:val="ListParagraph"/>
        <w:numPr>
          <w:ilvl w:val="0"/>
          <w:numId w:val="23"/>
        </w:numPr>
        <w:rPr>
          <w:rFonts w:ascii="Times New Roman" w:hAnsi="Times New Roman" w:cs="Times New Roman"/>
          <w:color w:val="000000" w:themeColor="text1"/>
          <w:sz w:val="28"/>
          <w:szCs w:val="28"/>
          <w:rPrChange w:id="275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57" w:author="N PRASAD" w:date="2016-07-01T12:13:00Z">
            <w:rPr>
              <w:rFonts w:cstheme="minorHAnsi"/>
              <w:b/>
              <w:bCs/>
              <w:sz w:val="24"/>
              <w:szCs w:val="24"/>
            </w:rPr>
          </w:rPrChange>
        </w:rPr>
        <w:t>Version Id protect our changes</w:t>
      </w:r>
    </w:p>
    <w:p w:rsidR="0019658C" w:rsidRPr="00B5270F" w:rsidRDefault="00572FDB" w:rsidP="00EF6DD1">
      <w:pPr>
        <w:pStyle w:val="ListParagraph"/>
        <w:numPr>
          <w:ilvl w:val="0"/>
          <w:numId w:val="23"/>
        </w:numPr>
        <w:rPr>
          <w:rFonts w:ascii="Times New Roman" w:hAnsi="Times New Roman" w:cs="Times New Roman"/>
          <w:color w:val="000000" w:themeColor="text1"/>
          <w:sz w:val="28"/>
          <w:szCs w:val="28"/>
          <w:rPrChange w:id="275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59" w:author="N PRASAD" w:date="2016-07-01T12:13:00Z">
            <w:rPr>
              <w:rFonts w:cstheme="minorHAnsi"/>
              <w:b/>
              <w:bCs/>
              <w:sz w:val="24"/>
              <w:szCs w:val="24"/>
            </w:rPr>
          </w:rPrChange>
        </w:rPr>
        <w:t>I want to send data one location to another location serialization required.</w:t>
      </w:r>
    </w:p>
    <w:p w:rsidR="00237DA2" w:rsidRPr="00B5270F" w:rsidRDefault="00572FDB" w:rsidP="00EF6DD1">
      <w:pPr>
        <w:pStyle w:val="ListParagraph"/>
        <w:numPr>
          <w:ilvl w:val="0"/>
          <w:numId w:val="23"/>
        </w:numPr>
        <w:rPr>
          <w:rFonts w:ascii="Times New Roman" w:hAnsi="Times New Roman" w:cs="Times New Roman"/>
          <w:color w:val="000000" w:themeColor="text1"/>
          <w:sz w:val="28"/>
          <w:szCs w:val="28"/>
          <w:rPrChange w:id="276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61" w:author="N PRASAD" w:date="2016-07-01T12:13:00Z">
            <w:rPr>
              <w:rFonts w:cstheme="minorHAnsi"/>
              <w:b/>
              <w:bCs/>
              <w:sz w:val="24"/>
              <w:szCs w:val="24"/>
            </w:rPr>
          </w:rPrChange>
        </w:rPr>
        <w:t>To send one system to another system required  serialization.</w:t>
      </w:r>
    </w:p>
    <w:p w:rsidR="00270588" w:rsidRPr="00B5270F" w:rsidRDefault="00270588" w:rsidP="00270588">
      <w:pPr>
        <w:pStyle w:val="ListParagraph"/>
        <w:rPr>
          <w:rFonts w:ascii="Times New Roman" w:hAnsi="Times New Roman" w:cs="Times New Roman"/>
          <w:color w:val="000000" w:themeColor="text1"/>
          <w:sz w:val="28"/>
          <w:szCs w:val="28"/>
          <w:rPrChange w:id="2762" w:author="N PRASAD" w:date="2016-07-01T12:13:00Z">
            <w:rPr>
              <w:rFonts w:cstheme="minorHAnsi"/>
              <w:sz w:val="24"/>
              <w:szCs w:val="24"/>
            </w:rPr>
          </w:rPrChange>
        </w:rPr>
      </w:pPr>
    </w:p>
    <w:p w:rsidR="00C716AF" w:rsidRPr="00B5270F" w:rsidRDefault="00C716AF" w:rsidP="00C716AF">
      <w:pPr>
        <w:pStyle w:val="ListParagraph"/>
        <w:ind w:left="1057"/>
        <w:rPr>
          <w:rFonts w:ascii="Times New Roman" w:hAnsi="Times New Roman" w:cs="Times New Roman"/>
          <w:color w:val="000000" w:themeColor="text1"/>
          <w:sz w:val="28"/>
          <w:szCs w:val="28"/>
          <w:rPrChange w:id="2763" w:author="N PRASAD" w:date="2016-07-01T12:13:00Z">
            <w:rPr>
              <w:rFonts w:cstheme="minorHAnsi"/>
              <w:sz w:val="24"/>
              <w:szCs w:val="24"/>
            </w:rPr>
          </w:rPrChange>
        </w:rPr>
      </w:pPr>
    </w:p>
    <w:p w:rsidR="0094756A" w:rsidRPr="00B5270F" w:rsidRDefault="0094756A" w:rsidP="00C716AF">
      <w:pPr>
        <w:pStyle w:val="ListParagraph"/>
        <w:ind w:left="1057"/>
        <w:rPr>
          <w:rFonts w:ascii="Times New Roman" w:hAnsi="Times New Roman" w:cs="Times New Roman"/>
          <w:color w:val="000000" w:themeColor="text1"/>
          <w:sz w:val="28"/>
          <w:szCs w:val="28"/>
          <w:rPrChange w:id="2764" w:author="N PRASAD" w:date="2016-07-01T12:13:00Z">
            <w:rPr>
              <w:rFonts w:cstheme="minorHAnsi"/>
              <w:sz w:val="24"/>
              <w:szCs w:val="24"/>
            </w:rPr>
          </w:rPrChange>
        </w:rPr>
      </w:pPr>
    </w:p>
    <w:p w:rsidR="00F44767" w:rsidRPr="00B5270F" w:rsidRDefault="00F44767">
      <w:pPr>
        <w:pStyle w:val="ListParagraph"/>
        <w:ind w:left="1057"/>
        <w:jc w:val="center"/>
        <w:rPr>
          <w:del w:id="2765" w:author="NNR Chowdary" w:date="2013-10-27T09:32:00Z"/>
          <w:rFonts w:ascii="Times New Roman" w:hAnsi="Times New Roman" w:cs="Times New Roman"/>
          <w:color w:val="000000" w:themeColor="text1"/>
          <w:sz w:val="28"/>
          <w:szCs w:val="28"/>
          <w:rPrChange w:id="2766" w:author="N PRASAD" w:date="2016-07-01T12:13:00Z">
            <w:rPr>
              <w:del w:id="2767" w:author="NNR Chowdary" w:date="2013-10-27T09:32:00Z"/>
              <w:rFonts w:cstheme="minorHAnsi"/>
              <w:sz w:val="24"/>
              <w:szCs w:val="24"/>
            </w:rPr>
          </w:rPrChange>
        </w:rPr>
        <w:pPrChange w:id="2768" w:author="NNR Chowdary" w:date="2013-10-27T09:32:00Z">
          <w:pPr>
            <w:pStyle w:val="ListParagraph"/>
            <w:ind w:left="1057"/>
          </w:pPr>
        </w:pPrChange>
      </w:pPr>
    </w:p>
    <w:p w:rsidR="00D659D2" w:rsidRPr="00B5270F" w:rsidRDefault="00572FDB">
      <w:pPr>
        <w:pStyle w:val="ListParagraph"/>
        <w:ind w:left="0"/>
        <w:jc w:val="center"/>
        <w:rPr>
          <w:rFonts w:ascii="Times New Roman" w:hAnsi="Times New Roman" w:cs="Times New Roman"/>
          <w:b/>
          <w:color w:val="000000" w:themeColor="text1"/>
          <w:sz w:val="28"/>
          <w:szCs w:val="28"/>
          <w:rPrChange w:id="2769" w:author="N PRASAD" w:date="2016-07-01T12:13:00Z">
            <w:rPr>
              <w:rFonts w:cstheme="minorHAnsi"/>
              <w:b/>
              <w:sz w:val="24"/>
              <w:szCs w:val="24"/>
            </w:rPr>
          </w:rPrChange>
        </w:rPr>
      </w:pPr>
      <w:ins w:id="2770" w:author="NNR Chowdary" w:date="2013-10-27T09:31:00Z">
        <w:r w:rsidRPr="00B5270F">
          <w:rPr>
            <w:rFonts w:ascii="Times New Roman" w:hAnsi="Times New Roman" w:cs="Times New Roman"/>
            <w:b/>
            <w:color w:val="000000" w:themeColor="text1"/>
            <w:sz w:val="28"/>
            <w:szCs w:val="28"/>
            <w:u w:val="single"/>
            <w:rPrChange w:id="2771" w:author="N PRASAD" w:date="2016-07-01T12:13:00Z">
              <w:rPr>
                <w:rFonts w:cstheme="minorHAnsi"/>
                <w:b/>
                <w:bCs/>
                <w:sz w:val="24"/>
                <w:szCs w:val="24"/>
                <w:u w:val="single"/>
              </w:rPr>
            </w:rPrChange>
          </w:rPr>
          <w:t>9.</w:t>
        </w:r>
      </w:ins>
      <w:r w:rsidRPr="00B5270F">
        <w:rPr>
          <w:rFonts w:ascii="Times New Roman" w:hAnsi="Times New Roman" w:cs="Times New Roman"/>
          <w:b/>
          <w:color w:val="000000" w:themeColor="text1"/>
          <w:sz w:val="28"/>
          <w:szCs w:val="28"/>
          <w:u w:val="single"/>
          <w:rPrChange w:id="2772" w:author="N PRASAD" w:date="2016-07-01T12:13:00Z">
            <w:rPr>
              <w:rFonts w:cstheme="minorHAnsi"/>
              <w:b/>
              <w:bCs/>
              <w:sz w:val="24"/>
              <w:szCs w:val="24"/>
              <w:u w:val="single"/>
            </w:rPr>
          </w:rPrChange>
        </w:rPr>
        <w:t>Collections:</w:t>
      </w:r>
    </w:p>
    <w:p w:rsidR="00F2530F" w:rsidRPr="00B5270F" w:rsidRDefault="00572FDB" w:rsidP="0094756A">
      <w:pPr>
        <w:pStyle w:val="ListParagraph"/>
        <w:ind w:left="0"/>
        <w:rPr>
          <w:rFonts w:ascii="Times New Roman" w:hAnsi="Times New Roman" w:cs="Times New Roman"/>
          <w:b/>
          <w:color w:val="000000" w:themeColor="text1"/>
          <w:sz w:val="28"/>
          <w:szCs w:val="28"/>
          <w:u w:val="single"/>
          <w:rPrChange w:id="2773"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774" w:author="N PRASAD" w:date="2016-07-01T12:13:00Z">
            <w:rPr>
              <w:rFonts w:cstheme="minorHAnsi"/>
              <w:b/>
              <w:bCs/>
              <w:sz w:val="24"/>
              <w:szCs w:val="24"/>
              <w:u w:val="single"/>
            </w:rPr>
          </w:rPrChange>
        </w:rPr>
        <w:t>Arrays:</w:t>
      </w:r>
    </w:p>
    <w:p w:rsidR="00F2530F" w:rsidRPr="00B5270F" w:rsidRDefault="00572FDB" w:rsidP="00A06CCF">
      <w:pPr>
        <w:pStyle w:val="ListParagraph"/>
        <w:numPr>
          <w:ilvl w:val="0"/>
          <w:numId w:val="31"/>
        </w:numPr>
        <w:rPr>
          <w:rFonts w:ascii="Times New Roman" w:hAnsi="Times New Roman" w:cs="Times New Roman"/>
          <w:color w:val="000000" w:themeColor="text1"/>
          <w:sz w:val="28"/>
          <w:szCs w:val="28"/>
          <w:rPrChange w:id="277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76" w:author="N PRASAD" w:date="2016-07-01T12:13:00Z">
            <w:rPr>
              <w:rFonts w:cstheme="minorHAnsi"/>
              <w:b/>
              <w:bCs/>
              <w:sz w:val="24"/>
              <w:szCs w:val="24"/>
            </w:rPr>
          </w:rPrChange>
        </w:rPr>
        <w:t>Array is an object,that object contains space  to store multiple values.</w:t>
      </w:r>
    </w:p>
    <w:p w:rsidR="00F2530F" w:rsidRPr="00B5270F" w:rsidRDefault="00572FDB" w:rsidP="00F2530F">
      <w:pPr>
        <w:pStyle w:val="ListParagraph"/>
        <w:rPr>
          <w:rFonts w:ascii="Times New Roman" w:hAnsi="Times New Roman" w:cs="Times New Roman"/>
          <w:b/>
          <w:i/>
          <w:color w:val="000000" w:themeColor="text1"/>
          <w:sz w:val="28"/>
          <w:szCs w:val="28"/>
          <w:rPrChange w:id="2777" w:author="N PRASAD" w:date="2016-07-01T12:13:00Z">
            <w:rPr>
              <w:rFonts w:cstheme="minorHAnsi"/>
              <w:b/>
              <w:i/>
              <w:sz w:val="24"/>
              <w:szCs w:val="24"/>
            </w:rPr>
          </w:rPrChange>
        </w:rPr>
      </w:pPr>
      <w:r w:rsidRPr="00B5270F">
        <w:rPr>
          <w:rFonts w:ascii="Times New Roman" w:hAnsi="Times New Roman" w:cs="Times New Roman"/>
          <w:b/>
          <w:i/>
          <w:color w:val="000000" w:themeColor="text1"/>
          <w:sz w:val="28"/>
          <w:szCs w:val="28"/>
          <w:rPrChange w:id="2778" w:author="N PRASAD" w:date="2016-07-01T12:13:00Z">
            <w:rPr>
              <w:rFonts w:cstheme="minorHAnsi"/>
              <w:b/>
              <w:bCs/>
              <w:i/>
              <w:sz w:val="24"/>
              <w:szCs w:val="24"/>
            </w:rPr>
          </w:rPrChange>
        </w:rPr>
        <w:t>Declaration of array</w:t>
      </w:r>
    </w:p>
    <w:p w:rsidR="00F2530F" w:rsidRPr="00B5270F" w:rsidRDefault="00572FDB" w:rsidP="00A06CCF">
      <w:pPr>
        <w:pStyle w:val="ListParagraph"/>
        <w:numPr>
          <w:ilvl w:val="0"/>
          <w:numId w:val="31"/>
        </w:numPr>
        <w:rPr>
          <w:rFonts w:ascii="Times New Roman" w:hAnsi="Times New Roman" w:cs="Times New Roman"/>
          <w:color w:val="000000" w:themeColor="text1"/>
          <w:sz w:val="28"/>
          <w:szCs w:val="28"/>
          <w:rPrChange w:id="277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80" w:author="N PRASAD" w:date="2016-07-01T12:13:00Z">
            <w:rPr>
              <w:rFonts w:cstheme="minorHAnsi"/>
              <w:b/>
              <w:bCs/>
              <w:sz w:val="24"/>
              <w:szCs w:val="24"/>
            </w:rPr>
          </w:rPrChange>
        </w:rPr>
        <w:t>Int  a[]=new int[5]</w:t>
      </w:r>
    </w:p>
    <w:p w:rsidR="00F2530F" w:rsidRPr="00B5270F" w:rsidRDefault="00572FDB" w:rsidP="00A06CCF">
      <w:pPr>
        <w:pStyle w:val="ListParagraph"/>
        <w:numPr>
          <w:ilvl w:val="0"/>
          <w:numId w:val="31"/>
        </w:numPr>
        <w:rPr>
          <w:rFonts w:ascii="Times New Roman" w:hAnsi="Times New Roman" w:cs="Times New Roman"/>
          <w:color w:val="000000" w:themeColor="text1"/>
          <w:sz w:val="28"/>
          <w:szCs w:val="28"/>
          <w:rPrChange w:id="278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82" w:author="N PRASAD" w:date="2016-07-01T12:13:00Z">
            <w:rPr>
              <w:rFonts w:cstheme="minorHAnsi"/>
              <w:b/>
              <w:bCs/>
              <w:sz w:val="24"/>
              <w:szCs w:val="24"/>
            </w:rPr>
          </w:rPrChange>
        </w:rPr>
        <w:t>Int  b[]={22,55,66};</w:t>
      </w:r>
    </w:p>
    <w:p w:rsidR="00F2530F" w:rsidRPr="00B5270F" w:rsidRDefault="00572FDB" w:rsidP="00A06CCF">
      <w:pPr>
        <w:pStyle w:val="ListParagraph"/>
        <w:numPr>
          <w:ilvl w:val="0"/>
          <w:numId w:val="31"/>
        </w:numPr>
        <w:rPr>
          <w:rFonts w:ascii="Times New Roman" w:hAnsi="Times New Roman" w:cs="Times New Roman"/>
          <w:color w:val="000000" w:themeColor="text1"/>
          <w:sz w:val="28"/>
          <w:szCs w:val="28"/>
          <w:rPrChange w:id="278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84" w:author="N PRASAD" w:date="2016-07-01T12:13:00Z">
            <w:rPr>
              <w:rFonts w:cstheme="minorHAnsi"/>
              <w:b/>
              <w:bCs/>
              <w:sz w:val="24"/>
              <w:szCs w:val="24"/>
            </w:rPr>
          </w:rPrChange>
        </w:rPr>
        <w:t>Int[]  c=new int[7];</w:t>
      </w:r>
    </w:p>
    <w:p w:rsidR="00F2530F" w:rsidRPr="00B5270F" w:rsidRDefault="00572FDB" w:rsidP="00A06CCF">
      <w:pPr>
        <w:pStyle w:val="ListParagraph"/>
        <w:numPr>
          <w:ilvl w:val="0"/>
          <w:numId w:val="31"/>
        </w:numPr>
        <w:rPr>
          <w:rFonts w:ascii="Times New Roman" w:hAnsi="Times New Roman" w:cs="Times New Roman"/>
          <w:color w:val="000000" w:themeColor="text1"/>
          <w:sz w:val="28"/>
          <w:szCs w:val="28"/>
          <w:rPrChange w:id="278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86" w:author="N PRASAD" w:date="2016-07-01T12:13:00Z">
            <w:rPr>
              <w:rFonts w:cstheme="minorHAnsi"/>
              <w:b/>
              <w:bCs/>
              <w:sz w:val="24"/>
              <w:szCs w:val="24"/>
            </w:rPr>
          </w:rPrChange>
        </w:rPr>
        <w:t>Int[]  d={11,22,33};</w:t>
      </w:r>
    </w:p>
    <w:p w:rsidR="00C20117" w:rsidRPr="00B5270F" w:rsidRDefault="00572FDB" w:rsidP="00A06CCF">
      <w:pPr>
        <w:pStyle w:val="ListParagraph"/>
        <w:numPr>
          <w:ilvl w:val="0"/>
          <w:numId w:val="31"/>
        </w:numPr>
        <w:rPr>
          <w:rFonts w:ascii="Times New Roman" w:hAnsi="Times New Roman" w:cs="Times New Roman"/>
          <w:color w:val="000000" w:themeColor="text1"/>
          <w:sz w:val="28"/>
          <w:szCs w:val="28"/>
          <w:rPrChange w:id="278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88" w:author="N PRASAD" w:date="2016-07-01T12:13:00Z">
            <w:rPr>
              <w:rFonts w:cstheme="minorHAnsi"/>
              <w:b/>
              <w:bCs/>
              <w:sz w:val="24"/>
              <w:szCs w:val="24"/>
            </w:rPr>
          </w:rPrChange>
        </w:rPr>
        <w:t>Arrays can be multiple dimentional.</w:t>
      </w:r>
    </w:p>
    <w:p w:rsidR="00C20117" w:rsidRPr="00B5270F" w:rsidRDefault="00572FDB" w:rsidP="00A06CCF">
      <w:pPr>
        <w:pStyle w:val="ListParagraph"/>
        <w:numPr>
          <w:ilvl w:val="0"/>
          <w:numId w:val="31"/>
        </w:numPr>
        <w:rPr>
          <w:rFonts w:ascii="Times New Roman" w:hAnsi="Times New Roman" w:cs="Times New Roman"/>
          <w:color w:val="000000" w:themeColor="text1"/>
          <w:sz w:val="28"/>
          <w:szCs w:val="28"/>
          <w:rPrChange w:id="2789"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2790" w:author="N PRASAD" w:date="2016-07-01T12:13:00Z">
            <w:rPr>
              <w:rFonts w:cstheme="minorHAnsi"/>
              <w:b/>
              <w:bCs/>
              <w:sz w:val="24"/>
              <w:szCs w:val="24"/>
            </w:rPr>
          </w:rPrChange>
        </w:rPr>
        <w:t>Ex:</w:t>
      </w:r>
      <w:r w:rsidRPr="00B5270F">
        <w:rPr>
          <w:rFonts w:ascii="Times New Roman" w:hAnsi="Times New Roman" w:cs="Times New Roman"/>
          <w:color w:val="000000" w:themeColor="text1"/>
          <w:sz w:val="28"/>
          <w:szCs w:val="28"/>
          <w:rPrChange w:id="2791" w:author="N PRASAD" w:date="2016-07-01T12:13:00Z">
            <w:rPr>
              <w:rFonts w:cstheme="minorHAnsi"/>
              <w:b/>
              <w:bCs/>
              <w:sz w:val="24"/>
              <w:szCs w:val="24"/>
            </w:rPr>
          </w:rPrChange>
        </w:rPr>
        <w:t>int data[][]=new int[2][3];</w:t>
      </w:r>
    </w:p>
    <w:p w:rsidR="00F2530F" w:rsidRPr="00B5270F" w:rsidRDefault="00572FDB" w:rsidP="00EF6DD1">
      <w:pPr>
        <w:pStyle w:val="ListParagraph"/>
        <w:numPr>
          <w:ilvl w:val="0"/>
          <w:numId w:val="18"/>
        </w:numPr>
        <w:rPr>
          <w:rFonts w:ascii="Times New Roman" w:hAnsi="Times New Roman" w:cs="Times New Roman"/>
          <w:color w:val="000000" w:themeColor="text1"/>
          <w:sz w:val="28"/>
          <w:szCs w:val="28"/>
          <w:rPrChange w:id="279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93" w:author="N PRASAD" w:date="2016-07-01T12:13:00Z">
            <w:rPr>
              <w:rFonts w:cstheme="minorHAnsi"/>
              <w:b/>
              <w:bCs/>
              <w:sz w:val="24"/>
              <w:szCs w:val="24"/>
            </w:rPr>
          </w:rPrChange>
        </w:rPr>
        <w:t>Arrays can  not grow at runtime, size can be declared at initialization. you can  provide only similar data type .</w:t>
      </w:r>
    </w:p>
    <w:p w:rsidR="00CC53D0" w:rsidRPr="00B5270F" w:rsidRDefault="00572FDB" w:rsidP="00EF6DD1">
      <w:pPr>
        <w:pStyle w:val="ListParagraph"/>
        <w:numPr>
          <w:ilvl w:val="0"/>
          <w:numId w:val="18"/>
        </w:numPr>
        <w:rPr>
          <w:rFonts w:ascii="Times New Roman" w:hAnsi="Times New Roman" w:cs="Times New Roman"/>
          <w:color w:val="000000" w:themeColor="text1"/>
          <w:sz w:val="28"/>
          <w:szCs w:val="28"/>
          <w:rPrChange w:id="279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95" w:author="N PRASAD" w:date="2016-07-01T12:13:00Z">
            <w:rPr>
              <w:rFonts w:cstheme="minorHAnsi"/>
              <w:b/>
              <w:bCs/>
              <w:sz w:val="24"/>
              <w:szCs w:val="24"/>
            </w:rPr>
          </w:rPrChange>
        </w:rPr>
        <w:t>Arrays supports only homogeneous data elements.</w:t>
      </w:r>
    </w:p>
    <w:p w:rsidR="00CC53D0" w:rsidRPr="00B5270F" w:rsidRDefault="00CC53D0" w:rsidP="007B0984">
      <w:pPr>
        <w:pStyle w:val="ListParagraph"/>
        <w:rPr>
          <w:rFonts w:ascii="Times New Roman" w:hAnsi="Times New Roman" w:cs="Times New Roman"/>
          <w:color w:val="000000" w:themeColor="text1"/>
          <w:sz w:val="28"/>
          <w:szCs w:val="28"/>
          <w:rPrChange w:id="2796" w:author="N PRASAD" w:date="2016-07-01T12:13:00Z">
            <w:rPr>
              <w:rFonts w:cstheme="minorHAnsi"/>
              <w:sz w:val="24"/>
              <w:szCs w:val="24"/>
            </w:rPr>
          </w:rPrChange>
        </w:rPr>
      </w:pPr>
    </w:p>
    <w:p w:rsidR="00F2530F" w:rsidRPr="00B5270F" w:rsidRDefault="00572FDB" w:rsidP="0094756A">
      <w:pPr>
        <w:pStyle w:val="ListParagraph"/>
        <w:ind w:left="0"/>
        <w:rPr>
          <w:rFonts w:ascii="Times New Roman" w:hAnsi="Times New Roman" w:cs="Times New Roman"/>
          <w:color w:val="000000" w:themeColor="text1"/>
          <w:sz w:val="28"/>
          <w:szCs w:val="28"/>
          <w:rPrChange w:id="279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798" w:author="N PRASAD" w:date="2016-07-01T12:13:00Z">
            <w:rPr>
              <w:rFonts w:cstheme="minorHAnsi"/>
              <w:b/>
              <w:bCs/>
              <w:sz w:val="24"/>
              <w:szCs w:val="24"/>
            </w:rPr>
          </w:rPrChange>
        </w:rPr>
        <w:t>To overcome above problems introduced collections</w:t>
      </w:r>
    </w:p>
    <w:p w:rsidR="00BE07C2" w:rsidRPr="00B5270F" w:rsidRDefault="00BE07C2" w:rsidP="0094756A">
      <w:pPr>
        <w:pStyle w:val="ListParagraph"/>
        <w:ind w:left="0"/>
        <w:rPr>
          <w:rFonts w:ascii="Times New Roman" w:hAnsi="Times New Roman" w:cs="Times New Roman"/>
          <w:color w:val="000000" w:themeColor="text1"/>
          <w:sz w:val="28"/>
          <w:szCs w:val="28"/>
          <w:rPrChange w:id="2799" w:author="N PRASAD" w:date="2016-07-01T12:13:00Z">
            <w:rPr>
              <w:rFonts w:cstheme="minorHAnsi"/>
              <w:sz w:val="24"/>
              <w:szCs w:val="24"/>
            </w:rPr>
          </w:rPrChange>
        </w:rPr>
      </w:pPr>
    </w:p>
    <w:p w:rsidR="002A64EA" w:rsidRPr="00B5270F" w:rsidRDefault="00572FDB" w:rsidP="0094756A">
      <w:pPr>
        <w:pStyle w:val="ListParagraph"/>
        <w:ind w:left="0"/>
        <w:rPr>
          <w:rFonts w:ascii="Times New Roman" w:hAnsi="Times New Roman" w:cs="Times New Roman"/>
          <w:b/>
          <w:color w:val="000000" w:themeColor="text1"/>
          <w:sz w:val="28"/>
          <w:szCs w:val="28"/>
          <w:u w:val="single"/>
          <w:rPrChange w:id="2800"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801" w:author="N PRASAD" w:date="2016-07-01T12:13:00Z">
            <w:rPr>
              <w:rFonts w:cstheme="minorHAnsi"/>
              <w:b/>
              <w:bCs/>
              <w:sz w:val="24"/>
              <w:szCs w:val="24"/>
              <w:u w:val="single"/>
            </w:rPr>
          </w:rPrChange>
        </w:rPr>
        <w:t>Collections:</w:t>
      </w:r>
    </w:p>
    <w:p w:rsidR="002A64EA" w:rsidRPr="00B5270F" w:rsidRDefault="00572FDB" w:rsidP="00A06CCF">
      <w:pPr>
        <w:pStyle w:val="ListParagraph"/>
        <w:numPr>
          <w:ilvl w:val="0"/>
          <w:numId w:val="32"/>
        </w:numPr>
        <w:rPr>
          <w:rFonts w:ascii="Times New Roman" w:hAnsi="Times New Roman" w:cs="Times New Roman"/>
          <w:color w:val="000000" w:themeColor="text1"/>
          <w:sz w:val="28"/>
          <w:szCs w:val="28"/>
          <w:rPrChange w:id="280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03" w:author="N PRASAD" w:date="2016-07-01T12:13:00Z">
            <w:rPr>
              <w:rFonts w:cstheme="minorHAnsi"/>
              <w:b/>
              <w:bCs/>
              <w:sz w:val="24"/>
              <w:szCs w:val="24"/>
            </w:rPr>
          </w:rPrChange>
        </w:rPr>
        <w:t>Collections are growable array</w:t>
      </w:r>
    </w:p>
    <w:p w:rsidR="00DF5A5F" w:rsidRPr="00B5270F" w:rsidRDefault="00572FDB" w:rsidP="00A06CCF">
      <w:pPr>
        <w:pStyle w:val="ListParagraph"/>
        <w:numPr>
          <w:ilvl w:val="0"/>
          <w:numId w:val="32"/>
        </w:numPr>
        <w:rPr>
          <w:rFonts w:ascii="Times New Roman" w:hAnsi="Times New Roman" w:cs="Times New Roman"/>
          <w:color w:val="000000" w:themeColor="text1"/>
          <w:sz w:val="28"/>
          <w:szCs w:val="28"/>
          <w:rPrChange w:id="280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05" w:author="N PRASAD" w:date="2016-07-01T12:13:00Z">
            <w:rPr>
              <w:rFonts w:cstheme="minorHAnsi"/>
              <w:b/>
              <w:bCs/>
              <w:sz w:val="24"/>
              <w:szCs w:val="24"/>
            </w:rPr>
          </w:rPrChange>
        </w:rPr>
        <w:t>All collections uses internally uses object array(object[])</w:t>
      </w:r>
    </w:p>
    <w:p w:rsidR="000256CD" w:rsidRPr="00B5270F" w:rsidRDefault="00572FDB" w:rsidP="00A06CCF">
      <w:pPr>
        <w:pStyle w:val="ListParagraph"/>
        <w:numPr>
          <w:ilvl w:val="0"/>
          <w:numId w:val="32"/>
        </w:numPr>
        <w:rPr>
          <w:rFonts w:ascii="Times New Roman" w:hAnsi="Times New Roman" w:cs="Times New Roman"/>
          <w:color w:val="000000" w:themeColor="text1"/>
          <w:sz w:val="28"/>
          <w:szCs w:val="28"/>
          <w:rPrChange w:id="280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07" w:author="N PRASAD" w:date="2016-07-01T12:13:00Z">
            <w:rPr>
              <w:rFonts w:cstheme="minorHAnsi"/>
              <w:b/>
              <w:bCs/>
              <w:sz w:val="24"/>
              <w:szCs w:val="24"/>
            </w:rPr>
          </w:rPrChange>
        </w:rPr>
        <w:lastRenderedPageBreak/>
        <w:t>Collections can hold both Homogeneous &amp; Heterogeneous objects.</w:t>
      </w:r>
    </w:p>
    <w:p w:rsidR="00DF5A5F" w:rsidRPr="00B5270F" w:rsidRDefault="00DF5A5F" w:rsidP="00DF5A5F">
      <w:pPr>
        <w:pStyle w:val="ListParagraph"/>
        <w:rPr>
          <w:rFonts w:ascii="Times New Roman" w:hAnsi="Times New Roman" w:cs="Times New Roman"/>
          <w:color w:val="000000" w:themeColor="text1"/>
          <w:sz w:val="28"/>
          <w:szCs w:val="28"/>
          <w:rPrChange w:id="2808" w:author="N PRASAD" w:date="2016-07-01T12:13:00Z">
            <w:rPr>
              <w:rFonts w:cstheme="minorHAnsi"/>
              <w:sz w:val="24"/>
              <w:szCs w:val="24"/>
            </w:rPr>
          </w:rPrChange>
        </w:rPr>
      </w:pPr>
    </w:p>
    <w:p w:rsidR="00FE4B1D" w:rsidRPr="00B5270F" w:rsidRDefault="00572FDB" w:rsidP="00250DBF">
      <w:pPr>
        <w:pStyle w:val="ListParagraph"/>
        <w:spacing w:after="240"/>
        <w:ind w:left="0"/>
        <w:rPr>
          <w:rFonts w:ascii="Times New Roman" w:hAnsi="Times New Roman" w:cs="Times New Roman"/>
          <w:b/>
          <w:color w:val="000000" w:themeColor="text1"/>
          <w:sz w:val="28"/>
          <w:szCs w:val="28"/>
          <w:u w:val="single"/>
          <w:rPrChange w:id="2809"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810" w:author="N PRASAD" w:date="2016-07-01T12:13:00Z">
            <w:rPr>
              <w:rFonts w:cstheme="minorHAnsi"/>
              <w:b/>
              <w:bCs/>
              <w:sz w:val="24"/>
              <w:szCs w:val="24"/>
              <w:u w:val="single"/>
            </w:rPr>
          </w:rPrChange>
        </w:rPr>
        <w:t>Collection vs Collections:</w:t>
      </w:r>
    </w:p>
    <w:p w:rsidR="00FE4B1D" w:rsidRPr="00B5270F" w:rsidRDefault="00572FDB" w:rsidP="00A06CCF">
      <w:pPr>
        <w:pStyle w:val="ListParagraph"/>
        <w:numPr>
          <w:ilvl w:val="0"/>
          <w:numId w:val="41"/>
        </w:numPr>
        <w:spacing w:after="240"/>
        <w:rPr>
          <w:rFonts w:ascii="Times New Roman" w:hAnsi="Times New Roman" w:cs="Times New Roman"/>
          <w:color w:val="000000" w:themeColor="text1"/>
          <w:sz w:val="28"/>
          <w:szCs w:val="28"/>
          <w:rPrChange w:id="281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12" w:author="N PRASAD" w:date="2016-07-01T12:13:00Z">
            <w:rPr>
              <w:rFonts w:cstheme="minorHAnsi"/>
              <w:b/>
              <w:bCs/>
              <w:sz w:val="24"/>
              <w:szCs w:val="24"/>
            </w:rPr>
          </w:rPrChange>
        </w:rPr>
        <w:t xml:space="preserve">Collection is an interface,can be used to represent a group of individual object as a single entity </w:t>
      </w:r>
    </w:p>
    <w:p w:rsidR="002F17B4" w:rsidRPr="00B5270F" w:rsidRDefault="00572FDB" w:rsidP="00A06CCF">
      <w:pPr>
        <w:pStyle w:val="ListParagraph"/>
        <w:numPr>
          <w:ilvl w:val="0"/>
          <w:numId w:val="41"/>
        </w:numPr>
        <w:spacing w:after="240"/>
        <w:rPr>
          <w:rFonts w:ascii="Times New Roman" w:hAnsi="Times New Roman" w:cs="Times New Roman"/>
          <w:color w:val="000000" w:themeColor="text1"/>
          <w:sz w:val="28"/>
          <w:szCs w:val="28"/>
          <w:rPrChange w:id="281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14" w:author="N PRASAD" w:date="2016-07-01T12:13:00Z">
            <w:rPr>
              <w:rFonts w:cstheme="minorHAnsi"/>
              <w:b/>
              <w:bCs/>
              <w:sz w:val="24"/>
              <w:szCs w:val="24"/>
            </w:rPr>
          </w:rPrChange>
        </w:rPr>
        <w:t>Collections is an utility class present in java.util package to define several utility methods for  collections</w:t>
      </w:r>
    </w:p>
    <w:p w:rsidR="00FE4B1D" w:rsidRPr="00B5270F" w:rsidRDefault="00FE4B1D" w:rsidP="00FE4B1D">
      <w:pPr>
        <w:pStyle w:val="ListParagraph"/>
        <w:spacing w:after="240"/>
        <w:rPr>
          <w:rFonts w:ascii="Times New Roman" w:hAnsi="Times New Roman" w:cs="Times New Roman"/>
          <w:b/>
          <w:color w:val="000000" w:themeColor="text1"/>
          <w:sz w:val="28"/>
          <w:szCs w:val="28"/>
          <w:u w:val="single"/>
          <w:rPrChange w:id="2815" w:author="N PRASAD" w:date="2016-07-01T12:13:00Z">
            <w:rPr>
              <w:rFonts w:cstheme="minorHAnsi"/>
              <w:b/>
              <w:sz w:val="24"/>
              <w:szCs w:val="24"/>
              <w:u w:val="single"/>
            </w:rPr>
          </w:rPrChange>
        </w:rPr>
      </w:pPr>
    </w:p>
    <w:p w:rsidR="00955DF7" w:rsidRPr="00B5270F" w:rsidRDefault="00572FDB" w:rsidP="00250DBF">
      <w:pPr>
        <w:pStyle w:val="ListParagraph"/>
        <w:spacing w:after="240"/>
        <w:ind w:left="0"/>
        <w:rPr>
          <w:rFonts w:ascii="Times New Roman" w:hAnsi="Times New Roman" w:cs="Times New Roman"/>
          <w:b/>
          <w:color w:val="000000" w:themeColor="text1"/>
          <w:sz w:val="28"/>
          <w:szCs w:val="28"/>
          <w:u w:val="single"/>
          <w:rPrChange w:id="2816"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817" w:author="N PRASAD" w:date="2016-07-01T12:13:00Z">
            <w:rPr>
              <w:rFonts w:cstheme="minorHAnsi"/>
              <w:b/>
              <w:bCs/>
              <w:sz w:val="24"/>
              <w:szCs w:val="24"/>
              <w:u w:val="single"/>
            </w:rPr>
          </w:rPrChange>
        </w:rPr>
        <w:t>Collection Framework:</w:t>
      </w:r>
    </w:p>
    <w:p w:rsidR="00955DF7" w:rsidRPr="00B5270F" w:rsidRDefault="00572FDB" w:rsidP="00A06CCF">
      <w:pPr>
        <w:pStyle w:val="ListParagraph"/>
        <w:numPr>
          <w:ilvl w:val="0"/>
          <w:numId w:val="40"/>
        </w:numPr>
        <w:rPr>
          <w:rFonts w:ascii="Times New Roman" w:hAnsi="Times New Roman" w:cs="Times New Roman"/>
          <w:color w:val="000000" w:themeColor="text1"/>
          <w:sz w:val="28"/>
          <w:szCs w:val="28"/>
          <w:rPrChange w:id="281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19" w:author="N PRASAD" w:date="2016-07-01T12:13:00Z">
            <w:rPr>
              <w:rFonts w:cstheme="minorHAnsi"/>
              <w:b/>
              <w:bCs/>
              <w:sz w:val="24"/>
              <w:szCs w:val="24"/>
            </w:rPr>
          </w:rPrChange>
        </w:rPr>
        <w:t>It defines several classes &amp; interfaces ,which can be used to represent a group of objects as a single entity.</w:t>
      </w:r>
    </w:p>
    <w:p w:rsidR="0067331D" w:rsidRPr="00B5270F" w:rsidRDefault="00572FDB" w:rsidP="0094756A">
      <w:pPr>
        <w:pStyle w:val="ListParagraph"/>
        <w:ind w:left="0"/>
        <w:rPr>
          <w:rFonts w:ascii="Times New Roman" w:hAnsi="Times New Roman" w:cs="Times New Roman"/>
          <w:b/>
          <w:color w:val="000000" w:themeColor="text1"/>
          <w:sz w:val="28"/>
          <w:szCs w:val="28"/>
          <w:u w:val="single"/>
          <w:rPrChange w:id="2820"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821" w:author="N PRASAD" w:date="2016-07-01T12:13:00Z">
            <w:rPr>
              <w:rFonts w:cstheme="minorHAnsi"/>
              <w:b/>
              <w:bCs/>
              <w:sz w:val="24"/>
              <w:szCs w:val="24"/>
              <w:u w:val="single"/>
            </w:rPr>
          </w:rPrChange>
        </w:rPr>
        <w:t>List:</w:t>
      </w:r>
    </w:p>
    <w:p w:rsidR="00C22D4A" w:rsidRPr="00B5270F" w:rsidRDefault="00572FDB" w:rsidP="00A06CCF">
      <w:pPr>
        <w:pStyle w:val="ListParagraph"/>
        <w:numPr>
          <w:ilvl w:val="0"/>
          <w:numId w:val="40"/>
        </w:numPr>
        <w:rPr>
          <w:rFonts w:ascii="Times New Roman" w:hAnsi="Times New Roman" w:cs="Times New Roman"/>
          <w:b/>
          <w:color w:val="000000" w:themeColor="text1"/>
          <w:sz w:val="28"/>
          <w:szCs w:val="28"/>
          <w:u w:val="single"/>
          <w:rPrChange w:id="2822" w:author="N PRASAD" w:date="2016-07-01T12:13:00Z">
            <w:rPr>
              <w:rFonts w:cstheme="minorHAnsi"/>
              <w:b/>
              <w:sz w:val="24"/>
              <w:szCs w:val="24"/>
              <w:u w:val="single"/>
            </w:rPr>
          </w:rPrChange>
        </w:rPr>
      </w:pPr>
      <w:r w:rsidRPr="00B5270F">
        <w:rPr>
          <w:rFonts w:ascii="Times New Roman" w:hAnsi="Times New Roman" w:cs="Times New Roman"/>
          <w:color w:val="000000" w:themeColor="text1"/>
          <w:sz w:val="28"/>
          <w:szCs w:val="28"/>
          <w:rPrChange w:id="2823" w:author="N PRASAD" w:date="2016-07-01T12:13:00Z">
            <w:rPr>
              <w:rFonts w:cstheme="minorHAnsi"/>
              <w:b/>
              <w:bCs/>
              <w:sz w:val="24"/>
              <w:szCs w:val="24"/>
            </w:rPr>
          </w:rPrChange>
        </w:rPr>
        <w:t>If we want to represent a group of individual objects where insertion order is preserved &amp; duplicates are allowed.Then we should go for List</w:t>
      </w:r>
    </w:p>
    <w:p w:rsidR="00511293" w:rsidRPr="00B5270F" w:rsidRDefault="00572FDB" w:rsidP="00A06CCF">
      <w:pPr>
        <w:pStyle w:val="ListParagraph"/>
        <w:numPr>
          <w:ilvl w:val="0"/>
          <w:numId w:val="40"/>
        </w:numPr>
        <w:rPr>
          <w:rFonts w:ascii="Times New Roman" w:hAnsi="Times New Roman" w:cs="Times New Roman"/>
          <w:b/>
          <w:color w:val="000000" w:themeColor="text1"/>
          <w:sz w:val="28"/>
          <w:szCs w:val="28"/>
          <w:u w:val="single"/>
          <w:rPrChange w:id="2824" w:author="N PRASAD" w:date="2016-07-01T12:13:00Z">
            <w:rPr>
              <w:rFonts w:cstheme="minorHAnsi"/>
              <w:b/>
              <w:sz w:val="24"/>
              <w:szCs w:val="24"/>
              <w:u w:val="single"/>
            </w:rPr>
          </w:rPrChange>
        </w:rPr>
      </w:pPr>
      <w:r w:rsidRPr="00B5270F">
        <w:rPr>
          <w:rFonts w:ascii="Times New Roman" w:hAnsi="Times New Roman" w:cs="Times New Roman"/>
          <w:color w:val="000000" w:themeColor="text1"/>
          <w:sz w:val="28"/>
          <w:szCs w:val="28"/>
          <w:rPrChange w:id="2825" w:author="N PRASAD" w:date="2016-07-01T12:13:00Z">
            <w:rPr>
              <w:rFonts w:cstheme="minorHAnsi"/>
              <w:b/>
              <w:bCs/>
              <w:sz w:val="24"/>
              <w:szCs w:val="24"/>
            </w:rPr>
          </w:rPrChange>
        </w:rPr>
        <w:t>We can differentiate duplicate objects by using index.</w:t>
      </w:r>
    </w:p>
    <w:p w:rsidR="002A64EA" w:rsidRPr="00B5270F" w:rsidRDefault="00572FDB" w:rsidP="0094756A">
      <w:pPr>
        <w:pStyle w:val="ListParagraph"/>
        <w:ind w:left="0"/>
        <w:rPr>
          <w:rFonts w:ascii="Times New Roman" w:hAnsi="Times New Roman" w:cs="Times New Roman"/>
          <w:color w:val="000000" w:themeColor="text1"/>
          <w:sz w:val="28"/>
          <w:szCs w:val="28"/>
          <w:rPrChange w:id="2826"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u w:val="single"/>
          <w:rPrChange w:id="2827" w:author="N PRASAD" w:date="2016-07-01T12:13:00Z">
            <w:rPr>
              <w:rFonts w:cstheme="minorHAnsi"/>
              <w:b/>
              <w:bCs/>
              <w:sz w:val="24"/>
              <w:szCs w:val="24"/>
              <w:u w:val="single"/>
            </w:rPr>
          </w:rPrChange>
        </w:rPr>
        <w:t>ArrayList:</w:t>
      </w:r>
    </w:p>
    <w:p w:rsidR="00D43304" w:rsidRPr="00B5270F" w:rsidRDefault="00572FDB" w:rsidP="00A06CCF">
      <w:pPr>
        <w:pStyle w:val="ListParagraph"/>
        <w:numPr>
          <w:ilvl w:val="0"/>
          <w:numId w:val="33"/>
        </w:numPr>
        <w:rPr>
          <w:rFonts w:ascii="Times New Roman" w:hAnsi="Times New Roman" w:cs="Times New Roman"/>
          <w:color w:val="000000" w:themeColor="text1"/>
          <w:sz w:val="28"/>
          <w:szCs w:val="28"/>
          <w:rPrChange w:id="282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29" w:author="N PRASAD" w:date="2016-07-01T12:13:00Z">
            <w:rPr>
              <w:rFonts w:cstheme="minorHAnsi"/>
              <w:b/>
              <w:bCs/>
              <w:sz w:val="24"/>
              <w:szCs w:val="24"/>
            </w:rPr>
          </w:rPrChange>
        </w:rPr>
        <w:t>The speciality of array List is very fast where we are retrieving data.</w:t>
      </w:r>
    </w:p>
    <w:p w:rsidR="00D43304" w:rsidRPr="00B5270F" w:rsidRDefault="00572FDB" w:rsidP="00A06CCF">
      <w:pPr>
        <w:pStyle w:val="ListParagraph"/>
        <w:numPr>
          <w:ilvl w:val="0"/>
          <w:numId w:val="33"/>
        </w:numPr>
        <w:rPr>
          <w:rFonts w:ascii="Times New Roman" w:hAnsi="Times New Roman" w:cs="Times New Roman"/>
          <w:color w:val="000000" w:themeColor="text1"/>
          <w:sz w:val="28"/>
          <w:szCs w:val="28"/>
          <w:rPrChange w:id="283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31" w:author="N PRASAD" w:date="2016-07-01T12:13:00Z">
            <w:rPr>
              <w:rFonts w:cstheme="minorHAnsi"/>
              <w:b/>
              <w:bCs/>
              <w:sz w:val="24"/>
              <w:szCs w:val="24"/>
            </w:rPr>
          </w:rPrChange>
        </w:rPr>
        <w:t>If we want delete, insert multiple times it is very slow. Becoz  it require several shift operations</w:t>
      </w:r>
    </w:p>
    <w:p w:rsidR="00982492" w:rsidRPr="00B5270F" w:rsidRDefault="00572FDB" w:rsidP="00A06CCF">
      <w:pPr>
        <w:pStyle w:val="ListParagraph"/>
        <w:numPr>
          <w:ilvl w:val="0"/>
          <w:numId w:val="33"/>
        </w:numPr>
        <w:rPr>
          <w:rFonts w:ascii="Times New Roman" w:hAnsi="Times New Roman" w:cs="Times New Roman"/>
          <w:color w:val="000000" w:themeColor="text1"/>
          <w:sz w:val="28"/>
          <w:szCs w:val="28"/>
          <w:rPrChange w:id="283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33" w:author="N PRASAD" w:date="2016-07-01T12:13:00Z">
            <w:rPr>
              <w:rFonts w:cstheme="minorHAnsi"/>
              <w:b/>
              <w:bCs/>
              <w:sz w:val="24"/>
              <w:szCs w:val="24"/>
            </w:rPr>
          </w:rPrChange>
        </w:rPr>
        <w:t>Array List  is Asynchronous that is the reason multiple threads can access your array list.</w:t>
      </w:r>
    </w:p>
    <w:p w:rsidR="00B717AF" w:rsidRPr="00B5270F" w:rsidRDefault="00572FDB" w:rsidP="00A06CCF">
      <w:pPr>
        <w:pStyle w:val="ListParagraph"/>
        <w:numPr>
          <w:ilvl w:val="0"/>
          <w:numId w:val="33"/>
        </w:numPr>
        <w:rPr>
          <w:rFonts w:ascii="Times New Roman" w:hAnsi="Times New Roman" w:cs="Times New Roman"/>
          <w:color w:val="000000" w:themeColor="text1"/>
          <w:sz w:val="28"/>
          <w:szCs w:val="28"/>
          <w:rPrChange w:id="283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35" w:author="N PRASAD" w:date="2016-07-01T12:13:00Z">
            <w:rPr>
              <w:rFonts w:cstheme="minorHAnsi"/>
              <w:b/>
              <w:bCs/>
              <w:sz w:val="24"/>
              <w:szCs w:val="24"/>
            </w:rPr>
          </w:rPrChange>
        </w:rPr>
        <w:t>ArrayList &amp; vector classes implements Random Access interface, so that any random element we can access with same speed. Hence, if our frequent operation is retrieval operation then best suitable data structure is Array list</w:t>
      </w:r>
    </w:p>
    <w:p w:rsidR="00FA07FB" w:rsidRPr="00B5270F" w:rsidRDefault="00FA07FB" w:rsidP="009660F6">
      <w:pPr>
        <w:pStyle w:val="ListParagraph"/>
        <w:tabs>
          <w:tab w:val="left" w:pos="0"/>
        </w:tabs>
        <w:ind w:left="-90"/>
        <w:rPr>
          <w:rFonts w:ascii="Times New Roman" w:hAnsi="Times New Roman" w:cs="Times New Roman"/>
          <w:b/>
          <w:color w:val="000000" w:themeColor="text1"/>
          <w:sz w:val="28"/>
          <w:szCs w:val="28"/>
          <w:u w:val="single"/>
          <w:rPrChange w:id="2836" w:author="N PRASAD" w:date="2016-07-01T12:13:00Z">
            <w:rPr>
              <w:rFonts w:cstheme="minorHAnsi"/>
              <w:b/>
              <w:sz w:val="24"/>
              <w:szCs w:val="24"/>
              <w:u w:val="single"/>
            </w:rPr>
          </w:rPrChange>
        </w:rPr>
      </w:pPr>
    </w:p>
    <w:p w:rsidR="00FA07FB" w:rsidRPr="00B5270F" w:rsidRDefault="00FA07FB" w:rsidP="009660F6">
      <w:pPr>
        <w:pStyle w:val="ListParagraph"/>
        <w:tabs>
          <w:tab w:val="left" w:pos="0"/>
        </w:tabs>
        <w:ind w:left="-90"/>
        <w:rPr>
          <w:rFonts w:ascii="Times New Roman" w:hAnsi="Times New Roman" w:cs="Times New Roman"/>
          <w:b/>
          <w:color w:val="000000" w:themeColor="text1"/>
          <w:sz w:val="28"/>
          <w:szCs w:val="28"/>
          <w:u w:val="single"/>
          <w:rPrChange w:id="2837" w:author="N PRASAD" w:date="2016-07-01T12:13:00Z">
            <w:rPr>
              <w:rFonts w:cstheme="minorHAnsi"/>
              <w:b/>
              <w:sz w:val="24"/>
              <w:szCs w:val="24"/>
              <w:u w:val="single"/>
            </w:rPr>
          </w:rPrChange>
        </w:rPr>
      </w:pPr>
    </w:p>
    <w:p w:rsidR="00D43304"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2838"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u w:val="single"/>
          <w:rPrChange w:id="2839" w:author="N PRASAD" w:date="2016-07-01T12:13:00Z">
            <w:rPr>
              <w:rFonts w:cstheme="minorHAnsi"/>
              <w:b/>
              <w:bCs/>
              <w:sz w:val="24"/>
              <w:szCs w:val="24"/>
              <w:u w:val="single"/>
            </w:rPr>
          </w:rPrChange>
        </w:rPr>
        <w:t xml:space="preserve"> Vector:</w:t>
      </w:r>
    </w:p>
    <w:p w:rsidR="00D43304" w:rsidRPr="00B5270F" w:rsidRDefault="00572FDB" w:rsidP="00A06CCF">
      <w:pPr>
        <w:pStyle w:val="ListParagraph"/>
        <w:numPr>
          <w:ilvl w:val="0"/>
          <w:numId w:val="34"/>
        </w:numPr>
        <w:tabs>
          <w:tab w:val="left" w:pos="0"/>
        </w:tabs>
        <w:rPr>
          <w:rFonts w:ascii="Times New Roman" w:hAnsi="Times New Roman" w:cs="Times New Roman"/>
          <w:color w:val="000000" w:themeColor="text1"/>
          <w:sz w:val="28"/>
          <w:szCs w:val="28"/>
          <w:rPrChange w:id="284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41" w:author="N PRASAD" w:date="2016-07-01T12:13:00Z">
            <w:rPr>
              <w:rFonts w:cstheme="minorHAnsi"/>
              <w:b/>
              <w:bCs/>
              <w:sz w:val="24"/>
              <w:szCs w:val="24"/>
            </w:rPr>
          </w:rPrChange>
        </w:rPr>
        <w:t>Vector has all qualities of arraylist but it is synchronized ,that is the reason multiple threads can not access at given point of time.</w:t>
      </w:r>
    </w:p>
    <w:p w:rsidR="00734778" w:rsidRPr="00B5270F" w:rsidRDefault="00572FDB" w:rsidP="00A06CCF">
      <w:pPr>
        <w:pStyle w:val="ListParagraph"/>
        <w:numPr>
          <w:ilvl w:val="0"/>
          <w:numId w:val="34"/>
        </w:numPr>
        <w:tabs>
          <w:tab w:val="left" w:pos="0"/>
        </w:tabs>
        <w:rPr>
          <w:rFonts w:ascii="Times New Roman" w:hAnsi="Times New Roman" w:cs="Times New Roman"/>
          <w:color w:val="000000" w:themeColor="text1"/>
          <w:sz w:val="28"/>
          <w:szCs w:val="28"/>
          <w:rPrChange w:id="284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43" w:author="N PRASAD" w:date="2016-07-01T12:13:00Z">
            <w:rPr>
              <w:rFonts w:cstheme="minorHAnsi"/>
              <w:b/>
              <w:bCs/>
              <w:sz w:val="24"/>
              <w:szCs w:val="24"/>
            </w:rPr>
          </w:rPrChange>
        </w:rPr>
        <w:t>Insertion order is preserved</w:t>
      </w:r>
    </w:p>
    <w:p w:rsidR="00725A22" w:rsidRPr="00B5270F" w:rsidRDefault="00572FDB" w:rsidP="00A06CCF">
      <w:pPr>
        <w:pStyle w:val="ListParagraph"/>
        <w:numPr>
          <w:ilvl w:val="0"/>
          <w:numId w:val="34"/>
        </w:numPr>
        <w:tabs>
          <w:tab w:val="left" w:pos="0"/>
        </w:tabs>
        <w:rPr>
          <w:rFonts w:ascii="Times New Roman" w:hAnsi="Times New Roman" w:cs="Times New Roman"/>
          <w:color w:val="000000" w:themeColor="text1"/>
          <w:sz w:val="28"/>
          <w:szCs w:val="28"/>
          <w:rPrChange w:id="284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45" w:author="N PRASAD" w:date="2016-07-01T12:13:00Z">
            <w:rPr>
              <w:rFonts w:cstheme="minorHAnsi"/>
              <w:b/>
              <w:bCs/>
              <w:sz w:val="24"/>
              <w:szCs w:val="24"/>
            </w:rPr>
          </w:rPrChange>
        </w:rPr>
        <w:t>Duplicate objects are allowed</w:t>
      </w:r>
    </w:p>
    <w:p w:rsidR="00725A22" w:rsidRPr="00B5270F" w:rsidRDefault="00572FDB" w:rsidP="00A06CCF">
      <w:pPr>
        <w:pStyle w:val="ListParagraph"/>
        <w:numPr>
          <w:ilvl w:val="0"/>
          <w:numId w:val="34"/>
        </w:numPr>
        <w:tabs>
          <w:tab w:val="left" w:pos="0"/>
        </w:tabs>
        <w:rPr>
          <w:rFonts w:ascii="Times New Roman" w:hAnsi="Times New Roman" w:cs="Times New Roman"/>
          <w:color w:val="000000" w:themeColor="text1"/>
          <w:sz w:val="28"/>
          <w:szCs w:val="28"/>
          <w:rPrChange w:id="284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47" w:author="N PRASAD" w:date="2016-07-01T12:13:00Z">
            <w:rPr>
              <w:rFonts w:cstheme="minorHAnsi"/>
              <w:b/>
              <w:bCs/>
              <w:sz w:val="24"/>
              <w:szCs w:val="24"/>
            </w:rPr>
          </w:rPrChange>
        </w:rPr>
        <w:t>Heterogeneous objects are allowed</w:t>
      </w:r>
    </w:p>
    <w:p w:rsidR="00784160" w:rsidRPr="00B5270F" w:rsidRDefault="00572FDB" w:rsidP="009660F6">
      <w:pPr>
        <w:pStyle w:val="ListParagraph"/>
        <w:tabs>
          <w:tab w:val="left" w:pos="0"/>
        </w:tabs>
        <w:ind w:left="-90"/>
        <w:rPr>
          <w:rFonts w:ascii="Times New Roman" w:hAnsi="Times New Roman" w:cs="Times New Roman"/>
          <w:b/>
          <w:color w:val="000000" w:themeColor="text1"/>
          <w:sz w:val="28"/>
          <w:szCs w:val="28"/>
          <w:u w:val="single"/>
          <w:rPrChange w:id="2848"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849" w:author="N PRASAD" w:date="2016-07-01T12:13:00Z">
            <w:rPr>
              <w:rFonts w:cstheme="minorHAnsi"/>
              <w:b/>
              <w:bCs/>
              <w:sz w:val="24"/>
              <w:szCs w:val="24"/>
              <w:u w:val="single"/>
            </w:rPr>
          </w:rPrChange>
        </w:rPr>
        <w:t>Linked List:</w:t>
      </w:r>
    </w:p>
    <w:p w:rsidR="00060679" w:rsidRPr="00B5270F" w:rsidRDefault="00572FDB" w:rsidP="00A06CCF">
      <w:pPr>
        <w:pStyle w:val="ListParagraph"/>
        <w:numPr>
          <w:ilvl w:val="0"/>
          <w:numId w:val="34"/>
        </w:numPr>
        <w:tabs>
          <w:tab w:val="left" w:pos="0"/>
        </w:tabs>
        <w:rPr>
          <w:rFonts w:ascii="Times New Roman" w:hAnsi="Times New Roman" w:cs="Times New Roman"/>
          <w:b/>
          <w:color w:val="000000" w:themeColor="text1"/>
          <w:sz w:val="28"/>
          <w:szCs w:val="28"/>
          <w:u w:val="single"/>
          <w:rPrChange w:id="2850" w:author="N PRASAD" w:date="2016-07-01T12:13:00Z">
            <w:rPr>
              <w:rFonts w:cstheme="minorHAnsi"/>
              <w:b/>
              <w:sz w:val="24"/>
              <w:szCs w:val="24"/>
              <w:u w:val="single"/>
            </w:rPr>
          </w:rPrChange>
        </w:rPr>
      </w:pPr>
      <w:r w:rsidRPr="00B5270F">
        <w:rPr>
          <w:rFonts w:ascii="Times New Roman" w:hAnsi="Times New Roman" w:cs="Times New Roman"/>
          <w:color w:val="000000" w:themeColor="text1"/>
          <w:sz w:val="28"/>
          <w:szCs w:val="28"/>
          <w:rPrChange w:id="2851" w:author="N PRASAD" w:date="2016-07-01T12:13:00Z">
            <w:rPr>
              <w:rFonts w:cstheme="minorHAnsi"/>
              <w:b/>
              <w:bCs/>
              <w:sz w:val="24"/>
              <w:szCs w:val="24"/>
            </w:rPr>
          </w:rPrChange>
        </w:rPr>
        <w:t xml:space="preserve">Linked List is Asynchronous </w:t>
      </w:r>
    </w:p>
    <w:p w:rsidR="00400C03" w:rsidRPr="00B5270F" w:rsidRDefault="00572FDB" w:rsidP="00A06CCF">
      <w:pPr>
        <w:pStyle w:val="ListParagraph"/>
        <w:numPr>
          <w:ilvl w:val="0"/>
          <w:numId w:val="34"/>
        </w:numPr>
        <w:tabs>
          <w:tab w:val="left" w:pos="0"/>
        </w:tabs>
        <w:rPr>
          <w:rFonts w:ascii="Times New Roman" w:hAnsi="Times New Roman" w:cs="Times New Roman"/>
          <w:b/>
          <w:color w:val="000000" w:themeColor="text1"/>
          <w:sz w:val="28"/>
          <w:szCs w:val="28"/>
          <w:u w:val="single"/>
          <w:rPrChange w:id="2852" w:author="N PRASAD" w:date="2016-07-01T12:13:00Z">
            <w:rPr>
              <w:rFonts w:cstheme="minorHAnsi"/>
              <w:b/>
              <w:sz w:val="24"/>
              <w:szCs w:val="24"/>
              <w:u w:val="single"/>
            </w:rPr>
          </w:rPrChange>
        </w:rPr>
      </w:pPr>
      <w:r w:rsidRPr="00B5270F">
        <w:rPr>
          <w:rFonts w:ascii="Times New Roman" w:hAnsi="Times New Roman" w:cs="Times New Roman"/>
          <w:color w:val="000000" w:themeColor="text1"/>
          <w:sz w:val="28"/>
          <w:szCs w:val="28"/>
          <w:rPrChange w:id="2853" w:author="N PRASAD" w:date="2016-07-01T12:13:00Z">
            <w:rPr>
              <w:rFonts w:cstheme="minorHAnsi"/>
              <w:b/>
              <w:bCs/>
              <w:sz w:val="24"/>
              <w:szCs w:val="24"/>
            </w:rPr>
          </w:rPrChange>
        </w:rPr>
        <w:t>Linked List is faster than array List in case of deleting &amp; inserting.</w:t>
      </w:r>
    </w:p>
    <w:p w:rsidR="00400C03" w:rsidRPr="00B5270F" w:rsidRDefault="00572FDB" w:rsidP="00A06CCF">
      <w:pPr>
        <w:pStyle w:val="ListParagraph"/>
        <w:numPr>
          <w:ilvl w:val="0"/>
          <w:numId w:val="34"/>
        </w:numPr>
        <w:tabs>
          <w:tab w:val="left" w:pos="0"/>
        </w:tabs>
        <w:rPr>
          <w:rFonts w:ascii="Times New Roman" w:hAnsi="Times New Roman" w:cs="Times New Roman"/>
          <w:b/>
          <w:color w:val="000000" w:themeColor="text1"/>
          <w:sz w:val="28"/>
          <w:szCs w:val="28"/>
          <w:u w:val="single"/>
          <w:rPrChange w:id="2854" w:author="N PRASAD" w:date="2016-07-01T12:13:00Z">
            <w:rPr>
              <w:rFonts w:cstheme="minorHAnsi"/>
              <w:b/>
              <w:sz w:val="24"/>
              <w:szCs w:val="24"/>
              <w:u w:val="single"/>
            </w:rPr>
          </w:rPrChange>
        </w:rPr>
      </w:pPr>
      <w:r w:rsidRPr="00B5270F">
        <w:rPr>
          <w:rFonts w:ascii="Times New Roman" w:hAnsi="Times New Roman" w:cs="Times New Roman"/>
          <w:color w:val="000000" w:themeColor="text1"/>
          <w:sz w:val="28"/>
          <w:szCs w:val="28"/>
          <w:rPrChange w:id="2855" w:author="N PRASAD" w:date="2016-07-01T12:13:00Z">
            <w:rPr>
              <w:rFonts w:cstheme="minorHAnsi"/>
              <w:b/>
              <w:bCs/>
              <w:sz w:val="24"/>
              <w:szCs w:val="24"/>
            </w:rPr>
          </w:rPrChange>
        </w:rPr>
        <w:lastRenderedPageBreak/>
        <w:t>It is slower than array List in case of retrieving object</w:t>
      </w:r>
    </w:p>
    <w:p w:rsidR="0006598C" w:rsidRPr="00B5270F" w:rsidRDefault="00572FDB" w:rsidP="00A06CCF">
      <w:pPr>
        <w:pStyle w:val="ListParagraph"/>
        <w:numPr>
          <w:ilvl w:val="0"/>
          <w:numId w:val="34"/>
        </w:numPr>
        <w:tabs>
          <w:tab w:val="left" w:pos="0"/>
        </w:tabs>
        <w:rPr>
          <w:rFonts w:ascii="Times New Roman" w:hAnsi="Times New Roman" w:cs="Times New Roman"/>
          <w:b/>
          <w:color w:val="000000" w:themeColor="text1"/>
          <w:sz w:val="28"/>
          <w:szCs w:val="28"/>
          <w:u w:val="single"/>
          <w:rPrChange w:id="2856" w:author="N PRASAD" w:date="2016-07-01T12:13:00Z">
            <w:rPr>
              <w:rFonts w:cstheme="minorHAnsi"/>
              <w:b/>
              <w:sz w:val="24"/>
              <w:szCs w:val="24"/>
              <w:u w:val="single"/>
            </w:rPr>
          </w:rPrChange>
        </w:rPr>
      </w:pPr>
      <w:r w:rsidRPr="00B5270F">
        <w:rPr>
          <w:rFonts w:ascii="Times New Roman" w:hAnsi="Times New Roman" w:cs="Times New Roman"/>
          <w:color w:val="000000" w:themeColor="text1"/>
          <w:sz w:val="28"/>
          <w:szCs w:val="28"/>
          <w:rPrChange w:id="2857" w:author="N PRASAD" w:date="2016-07-01T12:13:00Z">
            <w:rPr>
              <w:rFonts w:cstheme="minorHAnsi"/>
              <w:b/>
              <w:bCs/>
              <w:sz w:val="24"/>
              <w:szCs w:val="24"/>
            </w:rPr>
          </w:rPrChange>
        </w:rPr>
        <w:t>Null insertion is possible</w:t>
      </w:r>
    </w:p>
    <w:p w:rsidR="00792DA2" w:rsidRPr="00B5270F" w:rsidRDefault="00572FDB" w:rsidP="00A06CCF">
      <w:pPr>
        <w:pStyle w:val="ListParagraph"/>
        <w:numPr>
          <w:ilvl w:val="0"/>
          <w:numId w:val="34"/>
        </w:numPr>
        <w:tabs>
          <w:tab w:val="left" w:pos="0"/>
        </w:tabs>
        <w:rPr>
          <w:rFonts w:ascii="Times New Roman" w:hAnsi="Times New Roman" w:cs="Times New Roman"/>
          <w:color w:val="000000" w:themeColor="text1"/>
          <w:sz w:val="28"/>
          <w:szCs w:val="28"/>
          <w:rPrChange w:id="285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59" w:author="N PRASAD" w:date="2016-07-01T12:13:00Z">
            <w:rPr>
              <w:rFonts w:cstheme="minorHAnsi"/>
              <w:b/>
              <w:bCs/>
              <w:sz w:val="24"/>
              <w:szCs w:val="24"/>
            </w:rPr>
          </w:rPrChange>
        </w:rPr>
        <w:t>Insertion order is preserved</w:t>
      </w:r>
    </w:p>
    <w:p w:rsidR="00792DA2" w:rsidRPr="00B5270F" w:rsidRDefault="00572FDB" w:rsidP="00A06CCF">
      <w:pPr>
        <w:pStyle w:val="ListParagraph"/>
        <w:numPr>
          <w:ilvl w:val="0"/>
          <w:numId w:val="34"/>
        </w:numPr>
        <w:tabs>
          <w:tab w:val="left" w:pos="0"/>
        </w:tabs>
        <w:rPr>
          <w:rFonts w:ascii="Times New Roman" w:hAnsi="Times New Roman" w:cs="Times New Roman"/>
          <w:color w:val="000000" w:themeColor="text1"/>
          <w:sz w:val="28"/>
          <w:szCs w:val="28"/>
          <w:rPrChange w:id="286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61" w:author="N PRASAD" w:date="2016-07-01T12:13:00Z">
            <w:rPr>
              <w:rFonts w:cstheme="minorHAnsi"/>
              <w:b/>
              <w:bCs/>
              <w:sz w:val="24"/>
              <w:szCs w:val="24"/>
            </w:rPr>
          </w:rPrChange>
        </w:rPr>
        <w:t>Duplicate objects are allowed</w:t>
      </w:r>
    </w:p>
    <w:p w:rsidR="00792DA2" w:rsidRPr="00B5270F" w:rsidRDefault="00572FDB" w:rsidP="00A06CCF">
      <w:pPr>
        <w:pStyle w:val="ListParagraph"/>
        <w:numPr>
          <w:ilvl w:val="0"/>
          <w:numId w:val="34"/>
        </w:numPr>
        <w:tabs>
          <w:tab w:val="left" w:pos="0"/>
        </w:tabs>
        <w:rPr>
          <w:rFonts w:ascii="Times New Roman" w:hAnsi="Times New Roman" w:cs="Times New Roman"/>
          <w:color w:val="000000" w:themeColor="text1"/>
          <w:sz w:val="28"/>
          <w:szCs w:val="28"/>
          <w:rPrChange w:id="286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863" w:author="N PRASAD" w:date="2016-07-01T12:13:00Z">
            <w:rPr>
              <w:rFonts w:cstheme="minorHAnsi"/>
              <w:b/>
              <w:bCs/>
              <w:sz w:val="24"/>
              <w:szCs w:val="24"/>
            </w:rPr>
          </w:rPrChange>
        </w:rPr>
        <w:t>Heterogeneous objects are allowed</w:t>
      </w:r>
    </w:p>
    <w:p w:rsidR="004B2D60" w:rsidRPr="00B5270F" w:rsidRDefault="00572FDB" w:rsidP="004B2D60">
      <w:pPr>
        <w:ind w:left="720"/>
        <w:rPr>
          <w:rFonts w:ascii="Times New Roman" w:hAnsi="Times New Roman" w:cs="Times New Roman"/>
          <w:b/>
          <w:color w:val="000000" w:themeColor="text1"/>
          <w:sz w:val="28"/>
          <w:szCs w:val="28"/>
          <w:u w:val="single"/>
          <w:rPrChange w:id="2864" w:author="N PRASAD" w:date="2016-07-01T12:13:00Z">
            <w:rPr>
              <w:b/>
              <w:sz w:val="24"/>
              <w:szCs w:val="24"/>
              <w:u w:val="single"/>
            </w:rPr>
          </w:rPrChange>
        </w:rPr>
      </w:pPr>
      <w:r w:rsidRPr="00B5270F">
        <w:rPr>
          <w:rFonts w:ascii="Times New Roman" w:hAnsi="Times New Roman" w:cs="Times New Roman"/>
          <w:b/>
          <w:color w:val="000000" w:themeColor="text1"/>
          <w:sz w:val="28"/>
          <w:szCs w:val="28"/>
          <w:u w:val="single"/>
          <w:rPrChange w:id="2865" w:author="N PRASAD" w:date="2016-07-01T12:13:00Z">
            <w:rPr>
              <w:b/>
              <w:bCs/>
              <w:sz w:val="24"/>
              <w:szCs w:val="24"/>
              <w:u w:val="single"/>
            </w:rPr>
          </w:rPrChange>
        </w:rPr>
        <w:t>Set</w:t>
      </w:r>
      <w:r w:rsidRPr="00B5270F">
        <w:rPr>
          <w:rFonts w:ascii="Times New Roman" w:hAnsi="Times New Roman" w:cs="Times New Roman"/>
          <w:b/>
          <w:color w:val="000000" w:themeColor="text1"/>
          <w:sz w:val="28"/>
          <w:szCs w:val="28"/>
          <w:rPrChange w:id="2866" w:author="N PRASAD" w:date="2016-07-01T12:13:00Z">
            <w:rPr>
              <w:b/>
              <w:bCs/>
              <w:sz w:val="24"/>
              <w:szCs w:val="24"/>
            </w:rPr>
          </w:rPrChange>
        </w:rPr>
        <w:tab/>
      </w:r>
      <w:r w:rsidRPr="00B5270F">
        <w:rPr>
          <w:rFonts w:ascii="Times New Roman" w:hAnsi="Times New Roman" w:cs="Times New Roman"/>
          <w:b/>
          <w:color w:val="000000" w:themeColor="text1"/>
          <w:sz w:val="28"/>
          <w:szCs w:val="28"/>
          <w:rPrChange w:id="2867" w:author="N PRASAD" w:date="2016-07-01T12:13:00Z">
            <w:rPr>
              <w:b/>
              <w:bCs/>
              <w:sz w:val="24"/>
              <w:szCs w:val="24"/>
            </w:rPr>
          </w:rPrChange>
        </w:rPr>
        <w:tab/>
      </w:r>
      <w:r w:rsidRPr="00B5270F">
        <w:rPr>
          <w:rFonts w:ascii="Times New Roman" w:hAnsi="Times New Roman" w:cs="Times New Roman"/>
          <w:b/>
          <w:color w:val="000000" w:themeColor="text1"/>
          <w:sz w:val="28"/>
          <w:szCs w:val="28"/>
          <w:rPrChange w:id="2868" w:author="N PRASAD" w:date="2016-07-01T12:13:00Z">
            <w:rPr>
              <w:b/>
              <w:bCs/>
              <w:sz w:val="24"/>
              <w:szCs w:val="24"/>
            </w:rPr>
          </w:rPrChange>
        </w:rPr>
        <w:tab/>
      </w:r>
      <w:r w:rsidRPr="00B5270F">
        <w:rPr>
          <w:rFonts w:ascii="Times New Roman" w:hAnsi="Times New Roman" w:cs="Times New Roman"/>
          <w:b/>
          <w:color w:val="000000" w:themeColor="text1"/>
          <w:sz w:val="28"/>
          <w:szCs w:val="28"/>
          <w:rPrChange w:id="2869" w:author="N PRASAD" w:date="2016-07-01T12:13:00Z">
            <w:rPr>
              <w:b/>
              <w:bCs/>
              <w:sz w:val="24"/>
              <w:szCs w:val="24"/>
            </w:rPr>
          </w:rPrChange>
        </w:rPr>
        <w:tab/>
      </w:r>
      <w:r w:rsidRPr="00B5270F">
        <w:rPr>
          <w:rFonts w:ascii="Times New Roman" w:hAnsi="Times New Roman" w:cs="Times New Roman"/>
          <w:b/>
          <w:color w:val="000000" w:themeColor="text1"/>
          <w:sz w:val="28"/>
          <w:szCs w:val="28"/>
          <w:rPrChange w:id="2870" w:author="N PRASAD" w:date="2016-07-01T12:13:00Z">
            <w:rPr>
              <w:b/>
              <w:bCs/>
              <w:sz w:val="24"/>
              <w:szCs w:val="24"/>
            </w:rPr>
          </w:rPrChange>
        </w:rPr>
        <w:tab/>
      </w:r>
      <w:r w:rsidRPr="00B5270F">
        <w:rPr>
          <w:rFonts w:ascii="Times New Roman" w:hAnsi="Times New Roman" w:cs="Times New Roman"/>
          <w:b/>
          <w:color w:val="000000" w:themeColor="text1"/>
          <w:sz w:val="28"/>
          <w:szCs w:val="28"/>
          <w:rPrChange w:id="2871" w:author="N PRASAD" w:date="2016-07-01T12:13:00Z">
            <w:rPr>
              <w:b/>
              <w:bCs/>
              <w:sz w:val="24"/>
              <w:szCs w:val="24"/>
            </w:rPr>
          </w:rPrChange>
        </w:rPr>
        <w:tab/>
      </w:r>
      <w:r w:rsidRPr="00B5270F">
        <w:rPr>
          <w:rFonts w:ascii="Times New Roman" w:hAnsi="Times New Roman" w:cs="Times New Roman"/>
          <w:b/>
          <w:color w:val="000000" w:themeColor="text1"/>
          <w:sz w:val="28"/>
          <w:szCs w:val="28"/>
          <w:rPrChange w:id="2872" w:author="N PRASAD" w:date="2016-07-01T12:13:00Z">
            <w:rPr>
              <w:b/>
              <w:bCs/>
              <w:sz w:val="24"/>
              <w:szCs w:val="24"/>
            </w:rPr>
          </w:rPrChange>
        </w:rPr>
        <w:tab/>
      </w:r>
      <w:r w:rsidRPr="00B5270F">
        <w:rPr>
          <w:rFonts w:ascii="Times New Roman" w:hAnsi="Times New Roman" w:cs="Times New Roman"/>
          <w:b/>
          <w:color w:val="000000" w:themeColor="text1"/>
          <w:sz w:val="28"/>
          <w:szCs w:val="28"/>
          <w:rPrChange w:id="2873" w:author="N PRASAD" w:date="2016-07-01T12:13:00Z">
            <w:rPr>
              <w:b/>
              <w:bCs/>
              <w:sz w:val="24"/>
              <w:szCs w:val="24"/>
            </w:rPr>
          </w:rPrChange>
        </w:rPr>
        <w:tab/>
      </w:r>
      <w:r w:rsidRPr="00B5270F">
        <w:rPr>
          <w:rFonts w:ascii="Times New Roman" w:hAnsi="Times New Roman" w:cs="Times New Roman"/>
          <w:b/>
          <w:color w:val="000000" w:themeColor="text1"/>
          <w:sz w:val="28"/>
          <w:szCs w:val="28"/>
          <w:u w:val="single"/>
          <w:rPrChange w:id="2874" w:author="N PRASAD" w:date="2016-07-01T12:13:00Z">
            <w:rPr>
              <w:b/>
              <w:bCs/>
              <w:sz w:val="24"/>
              <w:szCs w:val="24"/>
              <w:u w:val="single"/>
            </w:rPr>
          </w:rPrChange>
        </w:rPr>
        <w:t>List</w:t>
      </w:r>
    </w:p>
    <w:p w:rsidR="004B2D60" w:rsidRPr="00B5270F" w:rsidRDefault="00572FDB" w:rsidP="00175F25">
      <w:pPr>
        <w:ind w:firstLine="360"/>
        <w:rPr>
          <w:rFonts w:ascii="Times New Roman" w:hAnsi="Times New Roman" w:cs="Times New Roman"/>
          <w:b/>
          <w:color w:val="000000" w:themeColor="text1"/>
          <w:sz w:val="28"/>
          <w:szCs w:val="28"/>
          <w:rPrChange w:id="2875" w:author="N PRASAD" w:date="2016-07-01T12:13:00Z">
            <w:rPr>
              <w:b/>
              <w:sz w:val="24"/>
              <w:szCs w:val="24"/>
            </w:rPr>
          </w:rPrChange>
        </w:rPr>
      </w:pPr>
      <w:r w:rsidRPr="00B5270F">
        <w:rPr>
          <w:rFonts w:ascii="Times New Roman" w:hAnsi="Times New Roman" w:cs="Times New Roman"/>
          <w:color w:val="000000" w:themeColor="text1"/>
          <w:sz w:val="28"/>
          <w:szCs w:val="28"/>
          <w:rPrChange w:id="2876" w:author="N PRASAD" w:date="2016-07-01T12:13:00Z">
            <w:rPr>
              <w:b/>
              <w:bCs/>
              <w:sz w:val="24"/>
              <w:szCs w:val="24"/>
            </w:rPr>
          </w:rPrChange>
        </w:rPr>
        <w:t>1.It has unique nature</w:t>
      </w:r>
      <w:r w:rsidRPr="00B5270F">
        <w:rPr>
          <w:rFonts w:ascii="Times New Roman" w:hAnsi="Times New Roman" w:cs="Times New Roman"/>
          <w:color w:val="000000" w:themeColor="text1"/>
          <w:sz w:val="28"/>
          <w:szCs w:val="28"/>
          <w:rPrChange w:id="2877" w:author="N PRASAD" w:date="2016-07-01T12:13:00Z">
            <w:rPr>
              <w:b/>
              <w:bCs/>
              <w:sz w:val="24"/>
              <w:szCs w:val="24"/>
            </w:rPr>
          </w:rPrChange>
        </w:rPr>
        <w:tab/>
      </w:r>
      <w:r w:rsidRPr="00B5270F">
        <w:rPr>
          <w:rFonts w:ascii="Times New Roman" w:hAnsi="Times New Roman" w:cs="Times New Roman"/>
          <w:color w:val="000000" w:themeColor="text1"/>
          <w:sz w:val="28"/>
          <w:szCs w:val="28"/>
          <w:rPrChange w:id="2878" w:author="N PRASAD" w:date="2016-07-01T12:13:00Z">
            <w:rPr>
              <w:b/>
              <w:bCs/>
              <w:sz w:val="24"/>
              <w:szCs w:val="24"/>
            </w:rPr>
          </w:rPrChange>
        </w:rPr>
        <w:tab/>
      </w:r>
      <w:r w:rsidRPr="00B5270F">
        <w:rPr>
          <w:rFonts w:ascii="Times New Roman" w:hAnsi="Times New Roman" w:cs="Times New Roman"/>
          <w:color w:val="000000" w:themeColor="text1"/>
          <w:sz w:val="28"/>
          <w:szCs w:val="28"/>
          <w:rPrChange w:id="2879" w:author="N PRASAD" w:date="2016-07-01T12:13:00Z">
            <w:rPr>
              <w:b/>
              <w:bCs/>
              <w:sz w:val="24"/>
              <w:szCs w:val="24"/>
            </w:rPr>
          </w:rPrChange>
        </w:rPr>
        <w:tab/>
      </w:r>
      <w:r w:rsidRPr="00B5270F">
        <w:rPr>
          <w:rFonts w:ascii="Times New Roman" w:hAnsi="Times New Roman" w:cs="Times New Roman"/>
          <w:color w:val="000000" w:themeColor="text1"/>
          <w:sz w:val="28"/>
          <w:szCs w:val="28"/>
          <w:rPrChange w:id="2880" w:author="N PRASAD" w:date="2016-07-01T12:13:00Z">
            <w:rPr>
              <w:b/>
              <w:bCs/>
              <w:sz w:val="24"/>
              <w:szCs w:val="24"/>
            </w:rPr>
          </w:rPrChange>
        </w:rPr>
        <w:tab/>
      </w:r>
      <w:r w:rsidRPr="00B5270F">
        <w:rPr>
          <w:rFonts w:ascii="Times New Roman" w:hAnsi="Times New Roman" w:cs="Times New Roman"/>
          <w:color w:val="000000" w:themeColor="text1"/>
          <w:sz w:val="28"/>
          <w:szCs w:val="28"/>
          <w:rPrChange w:id="2881" w:author="N PRASAD" w:date="2016-07-01T12:13:00Z">
            <w:rPr>
              <w:b/>
              <w:bCs/>
              <w:sz w:val="24"/>
              <w:szCs w:val="24"/>
            </w:rPr>
          </w:rPrChange>
        </w:rPr>
        <w:tab/>
        <w:t>-Don’t have unique nature</w:t>
      </w:r>
    </w:p>
    <w:p w:rsidR="004B2D60" w:rsidRPr="00B5270F" w:rsidRDefault="00572FDB" w:rsidP="00CA2A5A">
      <w:pPr>
        <w:ind w:firstLine="360"/>
        <w:rPr>
          <w:rFonts w:ascii="Times New Roman" w:hAnsi="Times New Roman" w:cs="Times New Roman"/>
          <w:color w:val="000000" w:themeColor="text1"/>
          <w:sz w:val="28"/>
          <w:szCs w:val="28"/>
          <w:rPrChange w:id="2882" w:author="N PRASAD" w:date="2016-07-01T12:13:00Z">
            <w:rPr>
              <w:sz w:val="24"/>
              <w:szCs w:val="24"/>
            </w:rPr>
          </w:rPrChange>
        </w:rPr>
      </w:pPr>
      <w:r w:rsidRPr="00B5270F">
        <w:rPr>
          <w:rFonts w:ascii="Times New Roman" w:hAnsi="Times New Roman" w:cs="Times New Roman"/>
          <w:color w:val="000000" w:themeColor="text1"/>
          <w:sz w:val="28"/>
          <w:szCs w:val="28"/>
          <w:rPrChange w:id="2883" w:author="N PRASAD" w:date="2016-07-01T12:13:00Z">
            <w:rPr>
              <w:b/>
              <w:bCs/>
              <w:sz w:val="24"/>
              <w:szCs w:val="24"/>
            </w:rPr>
          </w:rPrChange>
        </w:rPr>
        <w:t>2.insertion order is not preserved</w:t>
      </w:r>
      <w:r w:rsidRPr="00B5270F">
        <w:rPr>
          <w:rFonts w:ascii="Times New Roman" w:hAnsi="Times New Roman" w:cs="Times New Roman"/>
          <w:color w:val="000000" w:themeColor="text1"/>
          <w:sz w:val="28"/>
          <w:szCs w:val="28"/>
          <w:rPrChange w:id="2884" w:author="N PRASAD" w:date="2016-07-01T12:13:00Z">
            <w:rPr>
              <w:b/>
              <w:bCs/>
              <w:sz w:val="24"/>
              <w:szCs w:val="24"/>
            </w:rPr>
          </w:rPrChange>
        </w:rPr>
        <w:tab/>
      </w:r>
      <w:r w:rsidRPr="00B5270F">
        <w:rPr>
          <w:rFonts w:ascii="Times New Roman" w:hAnsi="Times New Roman" w:cs="Times New Roman"/>
          <w:color w:val="000000" w:themeColor="text1"/>
          <w:sz w:val="28"/>
          <w:szCs w:val="28"/>
          <w:rPrChange w:id="2885" w:author="N PRASAD" w:date="2016-07-01T12:13:00Z">
            <w:rPr>
              <w:b/>
              <w:bCs/>
              <w:sz w:val="24"/>
              <w:szCs w:val="24"/>
            </w:rPr>
          </w:rPrChange>
        </w:rPr>
        <w:tab/>
      </w:r>
      <w:r w:rsidRPr="00B5270F">
        <w:rPr>
          <w:rFonts w:ascii="Times New Roman" w:hAnsi="Times New Roman" w:cs="Times New Roman"/>
          <w:color w:val="000000" w:themeColor="text1"/>
          <w:sz w:val="28"/>
          <w:szCs w:val="28"/>
          <w:rPrChange w:id="2886" w:author="N PRASAD" w:date="2016-07-01T12:13:00Z">
            <w:rPr>
              <w:b/>
              <w:bCs/>
              <w:sz w:val="24"/>
              <w:szCs w:val="24"/>
            </w:rPr>
          </w:rPrChange>
        </w:rPr>
        <w:tab/>
        <w:t>-List has insertion order</w:t>
      </w:r>
    </w:p>
    <w:p w:rsidR="005064C4" w:rsidRPr="00B5270F" w:rsidRDefault="00572FDB" w:rsidP="005064C4">
      <w:pPr>
        <w:rPr>
          <w:rFonts w:ascii="Times New Roman" w:hAnsi="Times New Roman" w:cs="Times New Roman"/>
          <w:color w:val="000000" w:themeColor="text1"/>
          <w:sz w:val="28"/>
          <w:szCs w:val="28"/>
          <w:rPrChange w:id="2887" w:author="N PRASAD" w:date="2016-07-01T12:13:00Z">
            <w:rPr>
              <w:sz w:val="24"/>
              <w:szCs w:val="24"/>
            </w:rPr>
          </w:rPrChange>
        </w:rPr>
      </w:pPr>
      <w:r w:rsidRPr="00B5270F">
        <w:rPr>
          <w:rFonts w:ascii="Times New Roman" w:hAnsi="Times New Roman" w:cs="Times New Roman"/>
          <w:b/>
          <w:color w:val="000000" w:themeColor="text1"/>
          <w:sz w:val="28"/>
          <w:szCs w:val="28"/>
          <w:rPrChange w:id="2888" w:author="N PRASAD" w:date="2016-07-01T12:13:00Z">
            <w:rPr>
              <w:b/>
              <w:bCs/>
              <w:sz w:val="24"/>
              <w:szCs w:val="24"/>
            </w:rPr>
          </w:rPrChange>
        </w:rPr>
        <w:t xml:space="preserve">       3.</w:t>
      </w:r>
      <w:r w:rsidRPr="00B5270F">
        <w:rPr>
          <w:rFonts w:ascii="Times New Roman" w:hAnsi="Times New Roman" w:cs="Times New Roman"/>
          <w:color w:val="000000" w:themeColor="text1"/>
          <w:sz w:val="28"/>
          <w:szCs w:val="28"/>
          <w:rPrChange w:id="2889" w:author="N PRASAD" w:date="2016-07-01T12:13:00Z">
            <w:rPr>
              <w:b/>
              <w:bCs/>
              <w:sz w:val="24"/>
              <w:szCs w:val="24"/>
            </w:rPr>
          </w:rPrChange>
        </w:rPr>
        <w:t>duplicate objects are not allowed</w:t>
      </w:r>
      <w:r w:rsidRPr="00B5270F">
        <w:rPr>
          <w:rFonts w:ascii="Times New Roman" w:hAnsi="Times New Roman" w:cs="Times New Roman"/>
          <w:color w:val="000000" w:themeColor="text1"/>
          <w:sz w:val="28"/>
          <w:szCs w:val="28"/>
          <w:rPrChange w:id="2890" w:author="N PRASAD" w:date="2016-07-01T12:13:00Z">
            <w:rPr>
              <w:b/>
              <w:bCs/>
              <w:sz w:val="24"/>
              <w:szCs w:val="24"/>
            </w:rPr>
          </w:rPrChange>
        </w:rPr>
        <w:tab/>
      </w:r>
      <w:r w:rsidRPr="00B5270F">
        <w:rPr>
          <w:rFonts w:ascii="Times New Roman" w:hAnsi="Times New Roman" w:cs="Times New Roman"/>
          <w:color w:val="000000" w:themeColor="text1"/>
          <w:sz w:val="28"/>
          <w:szCs w:val="28"/>
          <w:rPrChange w:id="2891" w:author="N PRASAD" w:date="2016-07-01T12:13:00Z">
            <w:rPr>
              <w:b/>
              <w:bCs/>
              <w:sz w:val="24"/>
              <w:szCs w:val="24"/>
            </w:rPr>
          </w:rPrChange>
        </w:rPr>
        <w:tab/>
      </w:r>
      <w:r w:rsidRPr="00B5270F">
        <w:rPr>
          <w:rFonts w:ascii="Times New Roman" w:hAnsi="Times New Roman" w:cs="Times New Roman"/>
          <w:color w:val="000000" w:themeColor="text1"/>
          <w:sz w:val="28"/>
          <w:szCs w:val="28"/>
          <w:rPrChange w:id="2892" w:author="N PRASAD" w:date="2016-07-01T12:13:00Z">
            <w:rPr>
              <w:b/>
              <w:bCs/>
              <w:sz w:val="24"/>
              <w:szCs w:val="24"/>
            </w:rPr>
          </w:rPrChange>
        </w:rPr>
        <w:tab/>
        <w:t>-allowed</w:t>
      </w:r>
    </w:p>
    <w:p w:rsidR="00CA2A5A" w:rsidRPr="00B5270F" w:rsidRDefault="00572FDB" w:rsidP="005064C4">
      <w:pPr>
        <w:rPr>
          <w:rFonts w:ascii="Times New Roman" w:hAnsi="Times New Roman" w:cs="Times New Roman"/>
          <w:color w:val="000000" w:themeColor="text1"/>
          <w:sz w:val="28"/>
          <w:szCs w:val="28"/>
          <w:rPrChange w:id="2893" w:author="N PRASAD" w:date="2016-07-01T12:13:00Z">
            <w:rPr>
              <w:sz w:val="24"/>
              <w:szCs w:val="24"/>
            </w:rPr>
          </w:rPrChange>
        </w:rPr>
      </w:pPr>
      <w:r w:rsidRPr="00B5270F">
        <w:rPr>
          <w:rFonts w:ascii="Times New Roman" w:hAnsi="Times New Roman" w:cs="Times New Roman"/>
          <w:color w:val="000000" w:themeColor="text1"/>
          <w:sz w:val="28"/>
          <w:szCs w:val="28"/>
          <w:rPrChange w:id="2894" w:author="N PRASAD" w:date="2016-07-01T12:13:00Z">
            <w:rPr>
              <w:b/>
              <w:bCs/>
              <w:sz w:val="24"/>
              <w:szCs w:val="24"/>
            </w:rPr>
          </w:rPrChange>
        </w:rPr>
        <w:t xml:space="preserve">       4.It doesn’t contain any method only we have </w:t>
      </w:r>
      <w:r w:rsidRPr="00B5270F">
        <w:rPr>
          <w:rFonts w:ascii="Times New Roman" w:hAnsi="Times New Roman" w:cs="Times New Roman"/>
          <w:color w:val="000000" w:themeColor="text1"/>
          <w:sz w:val="28"/>
          <w:szCs w:val="28"/>
          <w:rPrChange w:id="2895" w:author="N PRASAD" w:date="2016-07-01T12:13:00Z">
            <w:rPr>
              <w:b/>
              <w:bCs/>
              <w:sz w:val="24"/>
              <w:szCs w:val="24"/>
            </w:rPr>
          </w:rPrChange>
        </w:rPr>
        <w:tab/>
      </w:r>
      <w:r w:rsidRPr="00B5270F">
        <w:rPr>
          <w:rFonts w:ascii="Times New Roman" w:hAnsi="Times New Roman" w:cs="Times New Roman"/>
          <w:color w:val="000000" w:themeColor="text1"/>
          <w:sz w:val="28"/>
          <w:szCs w:val="28"/>
          <w:rPrChange w:id="2896" w:author="N PRASAD" w:date="2016-07-01T12:13:00Z">
            <w:rPr>
              <w:b/>
              <w:bCs/>
              <w:sz w:val="24"/>
              <w:szCs w:val="24"/>
            </w:rPr>
          </w:rPrChange>
        </w:rPr>
        <w:tab/>
        <w:t>-It has methods</w:t>
      </w:r>
    </w:p>
    <w:p w:rsidR="000F5AFD" w:rsidRPr="00B5270F" w:rsidRDefault="00572FDB" w:rsidP="005064C4">
      <w:pPr>
        <w:rPr>
          <w:rFonts w:ascii="Times New Roman" w:hAnsi="Times New Roman" w:cs="Times New Roman"/>
          <w:color w:val="000000" w:themeColor="text1"/>
          <w:sz w:val="28"/>
          <w:szCs w:val="28"/>
          <w:rPrChange w:id="2897" w:author="N PRASAD" w:date="2016-07-01T12:13:00Z">
            <w:rPr>
              <w:sz w:val="24"/>
              <w:szCs w:val="24"/>
            </w:rPr>
          </w:rPrChange>
        </w:rPr>
      </w:pPr>
      <w:r w:rsidRPr="00B5270F">
        <w:rPr>
          <w:rFonts w:ascii="Times New Roman" w:hAnsi="Times New Roman" w:cs="Times New Roman"/>
          <w:color w:val="000000" w:themeColor="text1"/>
          <w:sz w:val="28"/>
          <w:szCs w:val="28"/>
          <w:rPrChange w:id="2898" w:author="N PRASAD" w:date="2016-07-01T12:13:00Z">
            <w:rPr>
              <w:b/>
              <w:bCs/>
              <w:sz w:val="24"/>
              <w:szCs w:val="24"/>
            </w:rPr>
          </w:rPrChange>
        </w:rPr>
        <w:t xml:space="preserve">         To use collection interface method</w:t>
      </w:r>
    </w:p>
    <w:p w:rsidR="004B2D60" w:rsidRPr="00B5270F" w:rsidRDefault="004B2D60" w:rsidP="004B2D60">
      <w:pPr>
        <w:rPr>
          <w:rFonts w:ascii="Times New Roman" w:hAnsi="Times New Roman" w:cs="Times New Roman"/>
          <w:b/>
          <w:color w:val="000000" w:themeColor="text1"/>
          <w:sz w:val="28"/>
          <w:szCs w:val="28"/>
          <w:rPrChange w:id="2899" w:author="N PRASAD" w:date="2016-07-01T12:13:00Z">
            <w:rPr>
              <w:b/>
              <w:sz w:val="24"/>
              <w:szCs w:val="24"/>
            </w:rPr>
          </w:rPrChange>
        </w:rPr>
      </w:pPr>
    </w:p>
    <w:p w:rsidR="004B2D60" w:rsidRPr="00B5270F" w:rsidRDefault="00572FDB" w:rsidP="004B2D60">
      <w:pPr>
        <w:rPr>
          <w:rFonts w:ascii="Times New Roman" w:hAnsi="Times New Roman" w:cs="Times New Roman"/>
          <w:b/>
          <w:color w:val="000000" w:themeColor="text1"/>
          <w:sz w:val="28"/>
          <w:szCs w:val="28"/>
          <w:rPrChange w:id="2900" w:author="N PRASAD" w:date="2016-07-01T12:13:00Z">
            <w:rPr>
              <w:b/>
              <w:sz w:val="24"/>
              <w:szCs w:val="24"/>
            </w:rPr>
          </w:rPrChange>
        </w:rPr>
      </w:pPr>
      <w:r w:rsidRPr="00B5270F">
        <w:rPr>
          <w:rFonts w:ascii="Times New Roman" w:hAnsi="Times New Roman" w:cs="Times New Roman"/>
          <w:b/>
          <w:color w:val="000000" w:themeColor="text1"/>
          <w:sz w:val="28"/>
          <w:szCs w:val="28"/>
          <w:rPrChange w:id="2901" w:author="N PRASAD" w:date="2016-07-01T12:13:00Z">
            <w:rPr>
              <w:b/>
              <w:bCs/>
              <w:sz w:val="24"/>
              <w:szCs w:val="24"/>
            </w:rPr>
          </w:rPrChange>
        </w:rPr>
        <w:tab/>
        <w:t>Arraylist</w:t>
      </w:r>
      <w:r w:rsidRPr="00B5270F">
        <w:rPr>
          <w:rFonts w:ascii="Times New Roman" w:hAnsi="Times New Roman" w:cs="Times New Roman"/>
          <w:b/>
          <w:color w:val="000000" w:themeColor="text1"/>
          <w:sz w:val="28"/>
          <w:szCs w:val="28"/>
          <w:rPrChange w:id="2902" w:author="N PRASAD" w:date="2016-07-01T12:13:00Z">
            <w:rPr>
              <w:b/>
              <w:bCs/>
              <w:sz w:val="24"/>
              <w:szCs w:val="24"/>
            </w:rPr>
          </w:rPrChange>
        </w:rPr>
        <w:tab/>
      </w:r>
      <w:r w:rsidRPr="00B5270F">
        <w:rPr>
          <w:rFonts w:ascii="Times New Roman" w:hAnsi="Times New Roman" w:cs="Times New Roman"/>
          <w:b/>
          <w:color w:val="000000" w:themeColor="text1"/>
          <w:sz w:val="28"/>
          <w:szCs w:val="28"/>
          <w:rPrChange w:id="2903" w:author="N PRASAD" w:date="2016-07-01T12:13:00Z">
            <w:rPr>
              <w:b/>
              <w:bCs/>
              <w:sz w:val="24"/>
              <w:szCs w:val="24"/>
            </w:rPr>
          </w:rPrChange>
        </w:rPr>
        <w:tab/>
      </w:r>
      <w:r w:rsidRPr="00B5270F">
        <w:rPr>
          <w:rFonts w:ascii="Times New Roman" w:hAnsi="Times New Roman" w:cs="Times New Roman"/>
          <w:b/>
          <w:color w:val="000000" w:themeColor="text1"/>
          <w:sz w:val="28"/>
          <w:szCs w:val="28"/>
          <w:rPrChange w:id="2904" w:author="N PRASAD" w:date="2016-07-01T12:13:00Z">
            <w:rPr>
              <w:b/>
              <w:bCs/>
              <w:sz w:val="24"/>
              <w:szCs w:val="24"/>
            </w:rPr>
          </w:rPrChange>
        </w:rPr>
        <w:tab/>
      </w:r>
      <w:r w:rsidRPr="00B5270F">
        <w:rPr>
          <w:rFonts w:ascii="Times New Roman" w:hAnsi="Times New Roman" w:cs="Times New Roman"/>
          <w:b/>
          <w:color w:val="000000" w:themeColor="text1"/>
          <w:sz w:val="28"/>
          <w:szCs w:val="28"/>
          <w:rPrChange w:id="2905" w:author="N PRASAD" w:date="2016-07-01T12:13:00Z">
            <w:rPr>
              <w:b/>
              <w:bCs/>
              <w:sz w:val="24"/>
              <w:szCs w:val="24"/>
            </w:rPr>
          </w:rPrChange>
        </w:rPr>
        <w:tab/>
      </w:r>
      <w:r w:rsidRPr="00B5270F">
        <w:rPr>
          <w:rFonts w:ascii="Times New Roman" w:hAnsi="Times New Roman" w:cs="Times New Roman"/>
          <w:b/>
          <w:color w:val="000000" w:themeColor="text1"/>
          <w:sz w:val="28"/>
          <w:szCs w:val="28"/>
          <w:rPrChange w:id="2906" w:author="N PRASAD" w:date="2016-07-01T12:13:00Z">
            <w:rPr>
              <w:b/>
              <w:bCs/>
              <w:sz w:val="24"/>
              <w:szCs w:val="24"/>
            </w:rPr>
          </w:rPrChange>
        </w:rPr>
        <w:tab/>
      </w:r>
      <w:r w:rsidRPr="00B5270F">
        <w:rPr>
          <w:rFonts w:ascii="Times New Roman" w:hAnsi="Times New Roman" w:cs="Times New Roman"/>
          <w:b/>
          <w:color w:val="000000" w:themeColor="text1"/>
          <w:sz w:val="28"/>
          <w:szCs w:val="28"/>
          <w:rPrChange w:id="2907" w:author="N PRASAD" w:date="2016-07-01T12:13:00Z">
            <w:rPr>
              <w:b/>
              <w:bCs/>
              <w:sz w:val="24"/>
              <w:szCs w:val="24"/>
            </w:rPr>
          </w:rPrChange>
        </w:rPr>
        <w:tab/>
      </w:r>
      <w:r w:rsidRPr="00B5270F">
        <w:rPr>
          <w:rFonts w:ascii="Times New Roman" w:hAnsi="Times New Roman" w:cs="Times New Roman"/>
          <w:b/>
          <w:color w:val="000000" w:themeColor="text1"/>
          <w:sz w:val="28"/>
          <w:szCs w:val="28"/>
          <w:rPrChange w:id="2908" w:author="N PRASAD" w:date="2016-07-01T12:13:00Z">
            <w:rPr>
              <w:b/>
              <w:bCs/>
              <w:sz w:val="24"/>
              <w:szCs w:val="24"/>
            </w:rPr>
          </w:rPrChange>
        </w:rPr>
        <w:tab/>
        <w:t>Vector</w:t>
      </w:r>
    </w:p>
    <w:p w:rsidR="004B2D60" w:rsidRPr="00B5270F" w:rsidRDefault="00572FDB" w:rsidP="00A06CCF">
      <w:pPr>
        <w:pStyle w:val="ListParagraph"/>
        <w:numPr>
          <w:ilvl w:val="0"/>
          <w:numId w:val="42"/>
        </w:numPr>
        <w:rPr>
          <w:rFonts w:ascii="Times New Roman" w:hAnsi="Times New Roman" w:cs="Times New Roman"/>
          <w:color w:val="000000" w:themeColor="text1"/>
          <w:sz w:val="28"/>
          <w:szCs w:val="28"/>
          <w:rPrChange w:id="2909" w:author="N PRASAD" w:date="2016-07-01T12:13:00Z">
            <w:rPr>
              <w:sz w:val="24"/>
              <w:szCs w:val="24"/>
            </w:rPr>
          </w:rPrChange>
        </w:rPr>
      </w:pPr>
      <w:r w:rsidRPr="00B5270F">
        <w:rPr>
          <w:rFonts w:ascii="Times New Roman" w:hAnsi="Times New Roman" w:cs="Times New Roman"/>
          <w:color w:val="000000" w:themeColor="text1"/>
          <w:sz w:val="28"/>
          <w:szCs w:val="28"/>
          <w:rPrChange w:id="2910" w:author="N PRASAD" w:date="2016-07-01T12:13:00Z">
            <w:rPr>
              <w:b/>
              <w:bCs/>
              <w:sz w:val="24"/>
              <w:szCs w:val="24"/>
            </w:rPr>
          </w:rPrChange>
        </w:rPr>
        <w:t>No method synchronized</w:t>
      </w:r>
      <w:r w:rsidRPr="00B5270F">
        <w:rPr>
          <w:rFonts w:ascii="Times New Roman" w:hAnsi="Times New Roman" w:cs="Times New Roman"/>
          <w:color w:val="000000" w:themeColor="text1"/>
          <w:sz w:val="28"/>
          <w:szCs w:val="28"/>
          <w:rPrChange w:id="2911" w:author="N PRASAD" w:date="2016-07-01T12:13:00Z">
            <w:rPr>
              <w:b/>
              <w:bCs/>
              <w:sz w:val="24"/>
              <w:szCs w:val="24"/>
            </w:rPr>
          </w:rPrChange>
        </w:rPr>
        <w:tab/>
      </w:r>
      <w:r w:rsidRPr="00B5270F">
        <w:rPr>
          <w:rFonts w:ascii="Times New Roman" w:hAnsi="Times New Roman" w:cs="Times New Roman"/>
          <w:color w:val="000000" w:themeColor="text1"/>
          <w:sz w:val="28"/>
          <w:szCs w:val="28"/>
          <w:rPrChange w:id="2912" w:author="N PRASAD" w:date="2016-07-01T12:13:00Z">
            <w:rPr>
              <w:b/>
              <w:bCs/>
              <w:sz w:val="24"/>
              <w:szCs w:val="24"/>
            </w:rPr>
          </w:rPrChange>
        </w:rPr>
        <w:tab/>
      </w:r>
      <w:r w:rsidRPr="00B5270F">
        <w:rPr>
          <w:rFonts w:ascii="Times New Roman" w:hAnsi="Times New Roman" w:cs="Times New Roman"/>
          <w:color w:val="000000" w:themeColor="text1"/>
          <w:sz w:val="28"/>
          <w:szCs w:val="28"/>
          <w:rPrChange w:id="2913" w:author="N PRASAD" w:date="2016-07-01T12:13:00Z">
            <w:rPr>
              <w:b/>
              <w:bCs/>
              <w:sz w:val="24"/>
              <w:szCs w:val="24"/>
            </w:rPr>
          </w:rPrChange>
        </w:rPr>
        <w:tab/>
        <w:t>-every method synchronized</w:t>
      </w:r>
    </w:p>
    <w:p w:rsidR="004B2D60" w:rsidRPr="00B5270F" w:rsidRDefault="00572FDB" w:rsidP="00A06CCF">
      <w:pPr>
        <w:pStyle w:val="ListParagraph"/>
        <w:numPr>
          <w:ilvl w:val="0"/>
          <w:numId w:val="42"/>
        </w:numPr>
        <w:rPr>
          <w:rFonts w:ascii="Times New Roman" w:hAnsi="Times New Roman" w:cs="Times New Roman"/>
          <w:color w:val="000000" w:themeColor="text1"/>
          <w:sz w:val="28"/>
          <w:szCs w:val="28"/>
          <w:rPrChange w:id="2914" w:author="N PRASAD" w:date="2016-07-01T12:13:00Z">
            <w:rPr>
              <w:sz w:val="24"/>
              <w:szCs w:val="24"/>
            </w:rPr>
          </w:rPrChange>
        </w:rPr>
      </w:pPr>
      <w:r w:rsidRPr="00B5270F">
        <w:rPr>
          <w:rFonts w:ascii="Times New Roman" w:hAnsi="Times New Roman" w:cs="Times New Roman"/>
          <w:color w:val="000000" w:themeColor="text1"/>
          <w:sz w:val="28"/>
          <w:szCs w:val="28"/>
          <w:rPrChange w:id="2915" w:author="N PRASAD" w:date="2016-07-01T12:13:00Z">
            <w:rPr>
              <w:b/>
              <w:bCs/>
              <w:sz w:val="24"/>
              <w:szCs w:val="24"/>
            </w:rPr>
          </w:rPrChange>
        </w:rPr>
        <w:t xml:space="preserve">Mutliple threads can access arraylist </w:t>
      </w:r>
      <w:r w:rsidRPr="00B5270F">
        <w:rPr>
          <w:rFonts w:ascii="Times New Roman" w:hAnsi="Times New Roman" w:cs="Times New Roman"/>
          <w:color w:val="000000" w:themeColor="text1"/>
          <w:sz w:val="28"/>
          <w:szCs w:val="28"/>
          <w:rPrChange w:id="2916" w:author="N PRASAD" w:date="2016-07-01T12:13:00Z">
            <w:rPr>
              <w:b/>
              <w:bCs/>
              <w:sz w:val="24"/>
              <w:szCs w:val="24"/>
            </w:rPr>
          </w:rPrChange>
        </w:rPr>
        <w:tab/>
      </w:r>
      <w:r w:rsidRPr="00B5270F">
        <w:rPr>
          <w:rFonts w:ascii="Times New Roman" w:hAnsi="Times New Roman" w:cs="Times New Roman"/>
          <w:color w:val="000000" w:themeColor="text1"/>
          <w:sz w:val="28"/>
          <w:szCs w:val="28"/>
          <w:rPrChange w:id="2917" w:author="N PRASAD" w:date="2016-07-01T12:13:00Z">
            <w:rPr>
              <w:b/>
              <w:bCs/>
              <w:sz w:val="24"/>
              <w:szCs w:val="24"/>
            </w:rPr>
          </w:rPrChange>
        </w:rPr>
        <w:tab/>
        <w:t>-at any point only one thread is allowed</w:t>
      </w:r>
    </w:p>
    <w:p w:rsidR="004B2D60" w:rsidRPr="00B5270F" w:rsidRDefault="00572FDB" w:rsidP="004B2D60">
      <w:pPr>
        <w:pStyle w:val="ListParagraph"/>
        <w:rPr>
          <w:rFonts w:ascii="Times New Roman" w:hAnsi="Times New Roman" w:cs="Times New Roman"/>
          <w:color w:val="000000" w:themeColor="text1"/>
          <w:sz w:val="28"/>
          <w:szCs w:val="28"/>
          <w:rPrChange w:id="2918" w:author="N PRASAD" w:date="2016-07-01T12:13:00Z">
            <w:rPr>
              <w:sz w:val="24"/>
              <w:szCs w:val="24"/>
            </w:rPr>
          </w:rPrChange>
        </w:rPr>
      </w:pPr>
      <w:r w:rsidRPr="00B5270F">
        <w:rPr>
          <w:rFonts w:ascii="Times New Roman" w:hAnsi="Times New Roman" w:cs="Times New Roman"/>
          <w:color w:val="000000" w:themeColor="text1"/>
          <w:sz w:val="28"/>
          <w:szCs w:val="28"/>
          <w:rPrChange w:id="2919" w:author="N PRASAD" w:date="2016-07-01T12:13:00Z">
            <w:rPr>
              <w:b/>
              <w:bCs/>
              <w:sz w:val="24"/>
              <w:szCs w:val="24"/>
            </w:rPr>
          </w:rPrChange>
        </w:rPr>
        <w:t>Simultaneously</w:t>
      </w:r>
    </w:p>
    <w:p w:rsidR="004B2D60" w:rsidRPr="00B5270F" w:rsidRDefault="00572FDB" w:rsidP="00A06CCF">
      <w:pPr>
        <w:pStyle w:val="ListParagraph"/>
        <w:numPr>
          <w:ilvl w:val="0"/>
          <w:numId w:val="43"/>
        </w:numPr>
        <w:rPr>
          <w:rFonts w:ascii="Times New Roman" w:hAnsi="Times New Roman" w:cs="Times New Roman"/>
          <w:color w:val="000000" w:themeColor="text1"/>
          <w:sz w:val="28"/>
          <w:szCs w:val="28"/>
          <w:rPrChange w:id="2920" w:author="N PRASAD" w:date="2016-07-01T12:13:00Z">
            <w:rPr>
              <w:sz w:val="24"/>
              <w:szCs w:val="24"/>
            </w:rPr>
          </w:rPrChange>
        </w:rPr>
      </w:pPr>
      <w:r w:rsidRPr="00B5270F">
        <w:rPr>
          <w:rFonts w:ascii="Times New Roman" w:hAnsi="Times New Roman" w:cs="Times New Roman"/>
          <w:color w:val="000000" w:themeColor="text1"/>
          <w:sz w:val="28"/>
          <w:szCs w:val="28"/>
          <w:rPrChange w:id="2921" w:author="N PRASAD" w:date="2016-07-01T12:13:00Z">
            <w:rPr>
              <w:b/>
              <w:bCs/>
              <w:sz w:val="24"/>
              <w:szCs w:val="24"/>
            </w:rPr>
          </w:rPrChange>
        </w:rPr>
        <w:t xml:space="preserve">Threads not required to wait &amp; performance    -  It increasing waiting time of threads </w:t>
      </w:r>
    </w:p>
    <w:p w:rsidR="004B2D60" w:rsidRPr="00B5270F" w:rsidRDefault="00572FDB" w:rsidP="00B2149F">
      <w:pPr>
        <w:pStyle w:val="ListParagraph"/>
        <w:ind w:left="1440" w:hanging="720"/>
        <w:rPr>
          <w:rFonts w:ascii="Times New Roman" w:hAnsi="Times New Roman" w:cs="Times New Roman"/>
          <w:color w:val="000000" w:themeColor="text1"/>
          <w:sz w:val="28"/>
          <w:szCs w:val="28"/>
          <w:rPrChange w:id="2922" w:author="N PRASAD" w:date="2016-07-01T12:13:00Z">
            <w:rPr>
              <w:sz w:val="24"/>
              <w:szCs w:val="24"/>
            </w:rPr>
          </w:rPrChange>
        </w:rPr>
      </w:pPr>
      <w:r w:rsidRPr="00B5270F">
        <w:rPr>
          <w:rFonts w:ascii="Times New Roman" w:hAnsi="Times New Roman" w:cs="Times New Roman"/>
          <w:color w:val="000000" w:themeColor="text1"/>
          <w:sz w:val="28"/>
          <w:szCs w:val="28"/>
          <w:rPrChange w:id="2923" w:author="N PRASAD" w:date="2016-07-01T12:13:00Z">
            <w:rPr>
              <w:b/>
              <w:bCs/>
              <w:sz w:val="24"/>
              <w:szCs w:val="24"/>
            </w:rPr>
          </w:rPrChange>
        </w:rPr>
        <w:t>Is high</w:t>
      </w:r>
      <w:r w:rsidRPr="00B5270F">
        <w:rPr>
          <w:rFonts w:ascii="Times New Roman" w:hAnsi="Times New Roman" w:cs="Times New Roman"/>
          <w:color w:val="000000" w:themeColor="text1"/>
          <w:sz w:val="28"/>
          <w:szCs w:val="28"/>
          <w:rPrChange w:id="2924" w:author="N PRASAD" w:date="2016-07-01T12:13:00Z">
            <w:rPr>
              <w:b/>
              <w:bCs/>
              <w:sz w:val="24"/>
              <w:szCs w:val="24"/>
            </w:rPr>
          </w:rPrChange>
        </w:rPr>
        <w:tab/>
        <w:t>.1.2</w:t>
      </w:r>
      <w:r w:rsidRPr="00B5270F">
        <w:rPr>
          <w:rFonts w:ascii="Times New Roman" w:hAnsi="Times New Roman" w:cs="Times New Roman"/>
          <w:color w:val="000000" w:themeColor="text1"/>
          <w:sz w:val="28"/>
          <w:szCs w:val="28"/>
          <w:rPrChange w:id="2925" w:author="N PRASAD" w:date="2016-07-01T12:13:00Z">
            <w:rPr>
              <w:b/>
              <w:bCs/>
              <w:sz w:val="24"/>
              <w:szCs w:val="24"/>
            </w:rPr>
          </w:rPrChange>
        </w:rPr>
        <w:tab/>
      </w:r>
      <w:r w:rsidRPr="00B5270F">
        <w:rPr>
          <w:rFonts w:ascii="Times New Roman" w:hAnsi="Times New Roman" w:cs="Times New Roman"/>
          <w:color w:val="000000" w:themeColor="text1"/>
          <w:sz w:val="28"/>
          <w:szCs w:val="28"/>
          <w:rPrChange w:id="2926" w:author="N PRASAD" w:date="2016-07-01T12:13:00Z">
            <w:rPr>
              <w:b/>
              <w:bCs/>
              <w:sz w:val="24"/>
              <w:szCs w:val="24"/>
            </w:rPr>
          </w:rPrChange>
        </w:rPr>
        <w:tab/>
      </w:r>
      <w:r w:rsidRPr="00B5270F">
        <w:rPr>
          <w:rFonts w:ascii="Times New Roman" w:hAnsi="Times New Roman" w:cs="Times New Roman"/>
          <w:color w:val="000000" w:themeColor="text1"/>
          <w:sz w:val="28"/>
          <w:szCs w:val="28"/>
          <w:rPrChange w:id="2927" w:author="N PRASAD" w:date="2016-07-01T12:13:00Z">
            <w:rPr>
              <w:b/>
              <w:bCs/>
              <w:sz w:val="24"/>
              <w:szCs w:val="24"/>
            </w:rPr>
          </w:rPrChange>
        </w:rPr>
        <w:tab/>
      </w:r>
      <w:r w:rsidRPr="00B5270F">
        <w:rPr>
          <w:rFonts w:ascii="Times New Roman" w:hAnsi="Times New Roman" w:cs="Times New Roman"/>
          <w:color w:val="000000" w:themeColor="text1"/>
          <w:sz w:val="28"/>
          <w:szCs w:val="28"/>
          <w:rPrChange w:id="2928" w:author="N PRASAD" w:date="2016-07-01T12:13:00Z">
            <w:rPr>
              <w:b/>
              <w:bCs/>
              <w:sz w:val="24"/>
              <w:szCs w:val="24"/>
            </w:rPr>
          </w:rPrChange>
        </w:rPr>
        <w:tab/>
      </w:r>
      <w:r w:rsidRPr="00B5270F">
        <w:rPr>
          <w:rFonts w:ascii="Times New Roman" w:hAnsi="Times New Roman" w:cs="Times New Roman"/>
          <w:color w:val="000000" w:themeColor="text1"/>
          <w:sz w:val="28"/>
          <w:szCs w:val="28"/>
          <w:rPrChange w:id="2929" w:author="N PRASAD" w:date="2016-07-01T12:13:00Z">
            <w:rPr>
              <w:b/>
              <w:bCs/>
              <w:sz w:val="24"/>
              <w:szCs w:val="24"/>
            </w:rPr>
          </w:rPrChange>
        </w:rPr>
        <w:tab/>
        <w:t xml:space="preserve">&amp; hence performance   low.1.0.object </w:t>
      </w:r>
    </w:p>
    <w:p w:rsidR="004B2D60" w:rsidRPr="00B5270F" w:rsidRDefault="00572FDB" w:rsidP="004B2D60">
      <w:pPr>
        <w:pStyle w:val="ListParagraph"/>
        <w:tabs>
          <w:tab w:val="left" w:pos="0"/>
        </w:tabs>
        <w:ind w:left="630"/>
        <w:rPr>
          <w:rFonts w:ascii="Times New Roman" w:hAnsi="Times New Roman" w:cs="Times New Roman"/>
          <w:color w:val="000000" w:themeColor="text1"/>
          <w:sz w:val="28"/>
          <w:szCs w:val="28"/>
          <w:rPrChange w:id="293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31"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932"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933"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934"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935"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936" w:author="N PRASAD" w:date="2016-07-01T12:13:00Z">
            <w:rPr>
              <w:rFonts w:cstheme="minorHAnsi"/>
              <w:b/>
              <w:bCs/>
              <w:sz w:val="24"/>
              <w:szCs w:val="24"/>
            </w:rPr>
          </w:rPrChange>
        </w:rPr>
        <w:tab/>
      </w:r>
      <w:r w:rsidRPr="00B5270F">
        <w:rPr>
          <w:rFonts w:ascii="Times New Roman" w:hAnsi="Times New Roman" w:cs="Times New Roman"/>
          <w:color w:val="000000" w:themeColor="text1"/>
          <w:sz w:val="28"/>
          <w:szCs w:val="28"/>
          <w:rPrChange w:id="2937" w:author="N PRASAD" w:date="2016-07-01T12:13:00Z">
            <w:rPr>
              <w:rFonts w:cstheme="minorHAnsi"/>
              <w:b/>
              <w:bCs/>
              <w:sz w:val="24"/>
              <w:szCs w:val="24"/>
            </w:rPr>
          </w:rPrChange>
        </w:rPr>
        <w:tab/>
        <w:t>is thread safe</w:t>
      </w:r>
    </w:p>
    <w:p w:rsidR="0067331D" w:rsidRPr="00B5270F" w:rsidRDefault="00572FDB" w:rsidP="009660F6">
      <w:pPr>
        <w:pStyle w:val="ListParagraph"/>
        <w:tabs>
          <w:tab w:val="left" w:pos="0"/>
        </w:tabs>
        <w:ind w:left="-90"/>
        <w:rPr>
          <w:rFonts w:ascii="Times New Roman" w:hAnsi="Times New Roman" w:cs="Times New Roman"/>
          <w:b/>
          <w:color w:val="000000" w:themeColor="text1"/>
          <w:sz w:val="28"/>
          <w:szCs w:val="28"/>
          <w:u w:val="single"/>
          <w:rPrChange w:id="2938"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939" w:author="N PRASAD" w:date="2016-07-01T12:13:00Z">
            <w:rPr>
              <w:rFonts w:cstheme="minorHAnsi"/>
              <w:b/>
              <w:bCs/>
              <w:sz w:val="24"/>
              <w:szCs w:val="24"/>
              <w:u w:val="single"/>
            </w:rPr>
          </w:rPrChange>
        </w:rPr>
        <w:t>Set:</w:t>
      </w:r>
    </w:p>
    <w:p w:rsidR="006C46DD" w:rsidRPr="00B5270F" w:rsidRDefault="00572FDB" w:rsidP="00A06CCF">
      <w:pPr>
        <w:pStyle w:val="ListParagraph"/>
        <w:numPr>
          <w:ilvl w:val="0"/>
          <w:numId w:val="39"/>
        </w:numPr>
        <w:tabs>
          <w:tab w:val="left" w:pos="0"/>
        </w:tabs>
        <w:rPr>
          <w:rFonts w:ascii="Times New Roman" w:hAnsi="Times New Roman" w:cs="Times New Roman"/>
          <w:color w:val="000000" w:themeColor="text1"/>
          <w:sz w:val="28"/>
          <w:szCs w:val="28"/>
          <w:rPrChange w:id="294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41" w:author="N PRASAD" w:date="2016-07-01T12:13:00Z">
            <w:rPr>
              <w:rFonts w:cstheme="minorHAnsi"/>
              <w:b/>
              <w:bCs/>
              <w:sz w:val="24"/>
              <w:szCs w:val="24"/>
            </w:rPr>
          </w:rPrChange>
        </w:rPr>
        <w:t>If we want to represent a group of objects where duplicates are not allowed &amp; insertion order is not preserved. then we should go for set</w:t>
      </w:r>
    </w:p>
    <w:p w:rsidR="005E4B54" w:rsidRPr="00B5270F" w:rsidRDefault="00572FDB" w:rsidP="00A06CCF">
      <w:pPr>
        <w:pStyle w:val="ListParagraph"/>
        <w:numPr>
          <w:ilvl w:val="0"/>
          <w:numId w:val="39"/>
        </w:numPr>
        <w:tabs>
          <w:tab w:val="left" w:pos="0"/>
        </w:tabs>
        <w:rPr>
          <w:rFonts w:ascii="Times New Roman" w:hAnsi="Times New Roman" w:cs="Times New Roman"/>
          <w:color w:val="000000" w:themeColor="text1"/>
          <w:sz w:val="28"/>
          <w:szCs w:val="28"/>
          <w:rPrChange w:id="294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43" w:author="N PRASAD" w:date="2016-07-01T12:13:00Z">
            <w:rPr>
              <w:rFonts w:cstheme="minorHAnsi"/>
              <w:b/>
              <w:bCs/>
              <w:sz w:val="24"/>
              <w:szCs w:val="24"/>
            </w:rPr>
          </w:rPrChange>
        </w:rPr>
        <w:t>Set interface doesn’t contain any method we have to use only collection interface method.</w:t>
      </w:r>
    </w:p>
    <w:p w:rsidR="00400C03"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2944"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u w:val="single"/>
          <w:rPrChange w:id="2945" w:author="N PRASAD" w:date="2016-07-01T12:13:00Z">
            <w:rPr>
              <w:rFonts w:cstheme="minorHAnsi"/>
              <w:b/>
              <w:bCs/>
              <w:sz w:val="24"/>
              <w:szCs w:val="24"/>
              <w:u w:val="single"/>
            </w:rPr>
          </w:rPrChange>
        </w:rPr>
        <w:t>Hash Set</w:t>
      </w:r>
      <w:r w:rsidRPr="00B5270F">
        <w:rPr>
          <w:rFonts w:ascii="Times New Roman" w:hAnsi="Times New Roman" w:cs="Times New Roman"/>
          <w:b/>
          <w:color w:val="000000" w:themeColor="text1"/>
          <w:sz w:val="28"/>
          <w:szCs w:val="28"/>
          <w:rPrChange w:id="2946" w:author="N PRASAD" w:date="2016-07-01T12:13:00Z">
            <w:rPr>
              <w:rFonts w:cstheme="minorHAnsi"/>
              <w:b/>
              <w:bCs/>
              <w:sz w:val="24"/>
              <w:szCs w:val="24"/>
            </w:rPr>
          </w:rPrChange>
        </w:rPr>
        <w:t>:</w:t>
      </w:r>
    </w:p>
    <w:p w:rsidR="00400C03"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4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48" w:author="N PRASAD" w:date="2016-07-01T12:13:00Z">
            <w:rPr>
              <w:rFonts w:cstheme="minorHAnsi"/>
              <w:b/>
              <w:bCs/>
              <w:sz w:val="24"/>
              <w:szCs w:val="24"/>
            </w:rPr>
          </w:rPrChange>
        </w:rPr>
        <w:t xml:space="preserve">Hash Set maintains unique key object </w:t>
      </w:r>
    </w:p>
    <w:p w:rsidR="00DD5774"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4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50" w:author="N PRASAD" w:date="2016-07-01T12:13:00Z">
            <w:rPr>
              <w:rFonts w:cstheme="minorHAnsi"/>
              <w:b/>
              <w:bCs/>
              <w:sz w:val="24"/>
              <w:szCs w:val="24"/>
            </w:rPr>
          </w:rPrChange>
        </w:rPr>
        <w:t>HashSet doesn’t have any order</w:t>
      </w:r>
    </w:p>
    <w:p w:rsidR="006A12DD"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5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52" w:author="N PRASAD" w:date="2016-07-01T12:13:00Z">
            <w:rPr>
              <w:rFonts w:cstheme="minorHAnsi"/>
              <w:b/>
              <w:bCs/>
              <w:sz w:val="24"/>
              <w:szCs w:val="24"/>
            </w:rPr>
          </w:rPrChange>
        </w:rPr>
        <w:t>To get data from HashSet by using iterator,enumeration</w:t>
      </w:r>
    </w:p>
    <w:p w:rsidR="00040B69"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5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54" w:author="N PRASAD" w:date="2016-07-01T12:13:00Z">
            <w:rPr>
              <w:rFonts w:cstheme="minorHAnsi"/>
              <w:b/>
              <w:bCs/>
              <w:sz w:val="24"/>
              <w:szCs w:val="24"/>
            </w:rPr>
          </w:rPrChange>
        </w:rPr>
        <w:t>The underlying data structure is hash table</w:t>
      </w:r>
    </w:p>
    <w:p w:rsidR="00DB209A"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5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56" w:author="N PRASAD" w:date="2016-07-01T12:13:00Z">
            <w:rPr>
              <w:rFonts w:cstheme="minorHAnsi"/>
              <w:b/>
              <w:bCs/>
              <w:sz w:val="24"/>
              <w:szCs w:val="24"/>
            </w:rPr>
          </w:rPrChange>
        </w:rPr>
        <w:t>Duplicate objects are not allowed</w:t>
      </w:r>
    </w:p>
    <w:p w:rsidR="00CE1613"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5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58" w:author="N PRASAD" w:date="2016-07-01T12:13:00Z">
            <w:rPr>
              <w:rFonts w:cstheme="minorHAnsi"/>
              <w:b/>
              <w:bCs/>
              <w:sz w:val="24"/>
              <w:szCs w:val="24"/>
            </w:rPr>
          </w:rPrChange>
        </w:rPr>
        <w:t>Heterogeneous objects are allowed</w:t>
      </w:r>
    </w:p>
    <w:p w:rsidR="00051333"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5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60" w:author="N PRASAD" w:date="2016-07-01T12:13:00Z">
            <w:rPr>
              <w:rFonts w:cstheme="minorHAnsi"/>
              <w:b/>
              <w:bCs/>
              <w:sz w:val="24"/>
              <w:szCs w:val="24"/>
            </w:rPr>
          </w:rPrChange>
        </w:rPr>
        <w:t>Null insertion is possible(only once)becoz duplicates are not allowed.</w:t>
      </w:r>
    </w:p>
    <w:p w:rsidR="00DB209A"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6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62" w:author="N PRASAD" w:date="2016-07-01T12:13:00Z">
            <w:rPr>
              <w:rFonts w:cstheme="minorHAnsi"/>
              <w:b/>
              <w:bCs/>
              <w:sz w:val="24"/>
              <w:szCs w:val="24"/>
            </w:rPr>
          </w:rPrChange>
        </w:rPr>
        <w:lastRenderedPageBreak/>
        <w:t>If we are trying to add duplicate objects ,we won’t to get any c.e or r.error add() simply returns false.</w:t>
      </w:r>
    </w:p>
    <w:p w:rsidR="0003285C" w:rsidRPr="00B5270F" w:rsidRDefault="00572FDB" w:rsidP="00A06CCF">
      <w:pPr>
        <w:pStyle w:val="ListParagraph"/>
        <w:numPr>
          <w:ilvl w:val="0"/>
          <w:numId w:val="35"/>
        </w:numPr>
        <w:tabs>
          <w:tab w:val="left" w:pos="0"/>
        </w:tabs>
        <w:rPr>
          <w:rFonts w:ascii="Times New Roman" w:hAnsi="Times New Roman" w:cs="Times New Roman"/>
          <w:color w:val="000000" w:themeColor="text1"/>
          <w:sz w:val="28"/>
          <w:szCs w:val="28"/>
          <w:rPrChange w:id="296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64" w:author="N PRASAD" w:date="2016-07-01T12:13:00Z">
            <w:rPr>
              <w:rFonts w:cstheme="minorHAnsi"/>
              <w:b/>
              <w:bCs/>
              <w:sz w:val="24"/>
              <w:szCs w:val="24"/>
            </w:rPr>
          </w:rPrChange>
        </w:rPr>
        <w:t>Insertion order is not preserved &amp; all objects are inserted according to hashcode of the objects.</w:t>
      </w:r>
    </w:p>
    <w:p w:rsidR="00B258D5" w:rsidRPr="00B5270F" w:rsidRDefault="00B258D5" w:rsidP="009660F6">
      <w:pPr>
        <w:pStyle w:val="ListParagraph"/>
        <w:tabs>
          <w:tab w:val="left" w:pos="0"/>
        </w:tabs>
        <w:ind w:left="-90"/>
        <w:rPr>
          <w:rFonts w:ascii="Times New Roman" w:hAnsi="Times New Roman" w:cs="Times New Roman"/>
          <w:b/>
          <w:color w:val="000000" w:themeColor="text1"/>
          <w:sz w:val="28"/>
          <w:szCs w:val="28"/>
          <w:rPrChange w:id="2965" w:author="N PRASAD" w:date="2016-07-01T12:13:00Z">
            <w:rPr>
              <w:rFonts w:cstheme="minorHAnsi"/>
              <w:b/>
              <w:sz w:val="24"/>
              <w:szCs w:val="24"/>
            </w:rPr>
          </w:rPrChange>
        </w:rPr>
      </w:pPr>
    </w:p>
    <w:p w:rsidR="00B258D5" w:rsidRPr="00B5270F" w:rsidRDefault="00572FDB" w:rsidP="009660F6">
      <w:pPr>
        <w:pStyle w:val="ListParagraph"/>
        <w:tabs>
          <w:tab w:val="left" w:pos="0"/>
        </w:tabs>
        <w:ind w:left="-90"/>
        <w:rPr>
          <w:rFonts w:ascii="Times New Roman" w:hAnsi="Times New Roman" w:cs="Times New Roman"/>
          <w:b/>
          <w:color w:val="000000" w:themeColor="text1"/>
          <w:sz w:val="28"/>
          <w:szCs w:val="28"/>
          <w:u w:val="single"/>
          <w:rPrChange w:id="2966" w:author="N PRASAD" w:date="2016-07-01T12:13:00Z">
            <w:rPr>
              <w:rFonts w:cstheme="minorHAnsi"/>
              <w:b/>
              <w:sz w:val="24"/>
              <w:szCs w:val="24"/>
              <w:u w:val="single"/>
            </w:rPr>
          </w:rPrChange>
        </w:rPr>
      </w:pPr>
      <w:r w:rsidRPr="00B5270F">
        <w:rPr>
          <w:rFonts w:ascii="Times New Roman" w:hAnsi="Times New Roman" w:cs="Times New Roman"/>
          <w:b/>
          <w:color w:val="000000" w:themeColor="text1"/>
          <w:sz w:val="28"/>
          <w:szCs w:val="28"/>
          <w:u w:val="single"/>
          <w:rPrChange w:id="2967" w:author="N PRASAD" w:date="2016-07-01T12:13:00Z">
            <w:rPr>
              <w:rFonts w:cstheme="minorHAnsi"/>
              <w:b/>
              <w:bCs/>
              <w:sz w:val="24"/>
              <w:szCs w:val="24"/>
              <w:u w:val="single"/>
            </w:rPr>
          </w:rPrChange>
        </w:rPr>
        <w:t>TreeSet:</w:t>
      </w:r>
    </w:p>
    <w:p w:rsidR="00B258D5" w:rsidRPr="00B5270F" w:rsidRDefault="00572FDB" w:rsidP="00A06CCF">
      <w:pPr>
        <w:pStyle w:val="ListParagraph"/>
        <w:numPr>
          <w:ilvl w:val="0"/>
          <w:numId w:val="36"/>
        </w:numPr>
        <w:tabs>
          <w:tab w:val="left" w:pos="0"/>
        </w:tabs>
        <w:rPr>
          <w:rFonts w:ascii="Times New Roman" w:hAnsi="Times New Roman" w:cs="Times New Roman"/>
          <w:color w:val="000000" w:themeColor="text1"/>
          <w:sz w:val="28"/>
          <w:szCs w:val="28"/>
          <w:u w:val="single"/>
          <w:rPrChange w:id="2968" w:author="N PRASAD" w:date="2016-07-01T12:13:00Z">
            <w:rPr>
              <w:rFonts w:cstheme="minorHAnsi"/>
              <w:sz w:val="24"/>
              <w:szCs w:val="24"/>
              <w:u w:val="single"/>
            </w:rPr>
          </w:rPrChange>
        </w:rPr>
      </w:pPr>
      <w:r w:rsidRPr="00B5270F">
        <w:rPr>
          <w:rFonts w:ascii="Times New Roman" w:hAnsi="Times New Roman" w:cs="Times New Roman"/>
          <w:color w:val="000000" w:themeColor="text1"/>
          <w:sz w:val="28"/>
          <w:szCs w:val="28"/>
          <w:rPrChange w:id="2969" w:author="N PRASAD" w:date="2016-07-01T12:13:00Z">
            <w:rPr>
              <w:rFonts w:cstheme="minorHAnsi"/>
              <w:b/>
              <w:bCs/>
              <w:sz w:val="24"/>
              <w:szCs w:val="24"/>
            </w:rPr>
          </w:rPrChange>
        </w:rPr>
        <w:t>TreeSet same as Linked List but  it maintains sorting order</w:t>
      </w:r>
    </w:p>
    <w:p w:rsidR="00B4289E" w:rsidRPr="00B5270F" w:rsidRDefault="00572FDB" w:rsidP="00A06CCF">
      <w:pPr>
        <w:pStyle w:val="ListParagraph"/>
        <w:numPr>
          <w:ilvl w:val="0"/>
          <w:numId w:val="36"/>
        </w:numPr>
        <w:tabs>
          <w:tab w:val="left" w:pos="0"/>
        </w:tabs>
        <w:rPr>
          <w:rFonts w:ascii="Times New Roman" w:hAnsi="Times New Roman" w:cs="Times New Roman"/>
          <w:color w:val="000000" w:themeColor="text1"/>
          <w:sz w:val="28"/>
          <w:szCs w:val="28"/>
          <w:u w:val="single"/>
          <w:rPrChange w:id="2970" w:author="N PRASAD" w:date="2016-07-01T12:13:00Z">
            <w:rPr>
              <w:rFonts w:cstheme="minorHAnsi"/>
              <w:sz w:val="24"/>
              <w:szCs w:val="24"/>
              <w:u w:val="single"/>
            </w:rPr>
          </w:rPrChange>
        </w:rPr>
      </w:pPr>
      <w:r w:rsidRPr="00B5270F">
        <w:rPr>
          <w:rFonts w:ascii="Times New Roman" w:hAnsi="Times New Roman" w:cs="Times New Roman"/>
          <w:color w:val="000000" w:themeColor="text1"/>
          <w:sz w:val="28"/>
          <w:szCs w:val="28"/>
          <w:rPrChange w:id="2971" w:author="N PRASAD" w:date="2016-07-01T12:13:00Z">
            <w:rPr>
              <w:rFonts w:cstheme="minorHAnsi"/>
              <w:b/>
              <w:bCs/>
              <w:sz w:val="24"/>
              <w:szCs w:val="24"/>
            </w:rPr>
          </w:rPrChange>
        </w:rPr>
        <w:t xml:space="preserve">It eleminates duplicateion </w:t>
      </w:r>
    </w:p>
    <w:p w:rsidR="00B4289E" w:rsidRPr="00B5270F" w:rsidRDefault="00572FDB" w:rsidP="00A06CCF">
      <w:pPr>
        <w:pStyle w:val="ListParagraph"/>
        <w:numPr>
          <w:ilvl w:val="0"/>
          <w:numId w:val="36"/>
        </w:numPr>
        <w:tabs>
          <w:tab w:val="left" w:pos="0"/>
        </w:tabs>
        <w:rPr>
          <w:rFonts w:ascii="Times New Roman" w:hAnsi="Times New Roman" w:cs="Times New Roman"/>
          <w:color w:val="000000" w:themeColor="text1"/>
          <w:sz w:val="28"/>
          <w:szCs w:val="28"/>
          <w:u w:val="single"/>
          <w:rPrChange w:id="2972" w:author="N PRASAD" w:date="2016-07-01T12:13:00Z">
            <w:rPr>
              <w:rFonts w:cstheme="minorHAnsi"/>
              <w:sz w:val="24"/>
              <w:szCs w:val="24"/>
              <w:u w:val="single"/>
            </w:rPr>
          </w:rPrChange>
        </w:rPr>
      </w:pPr>
      <w:r w:rsidRPr="00B5270F">
        <w:rPr>
          <w:rFonts w:ascii="Times New Roman" w:hAnsi="Times New Roman" w:cs="Times New Roman"/>
          <w:color w:val="000000" w:themeColor="text1"/>
          <w:sz w:val="28"/>
          <w:szCs w:val="28"/>
          <w:rPrChange w:id="2973" w:author="N PRASAD" w:date="2016-07-01T12:13:00Z">
            <w:rPr>
              <w:rFonts w:cstheme="minorHAnsi"/>
              <w:b/>
              <w:bCs/>
              <w:sz w:val="24"/>
              <w:szCs w:val="24"/>
            </w:rPr>
          </w:rPrChange>
        </w:rPr>
        <w:t>Insert order is not preserved .becoz objects will be inserted according to some sorting order</w:t>
      </w:r>
    </w:p>
    <w:p w:rsidR="00B4289E" w:rsidRPr="00B5270F" w:rsidRDefault="00572FDB" w:rsidP="00A06CCF">
      <w:pPr>
        <w:pStyle w:val="ListParagraph"/>
        <w:numPr>
          <w:ilvl w:val="0"/>
          <w:numId w:val="36"/>
        </w:numPr>
        <w:tabs>
          <w:tab w:val="left" w:pos="0"/>
        </w:tabs>
        <w:rPr>
          <w:rFonts w:ascii="Times New Roman" w:hAnsi="Times New Roman" w:cs="Times New Roman"/>
          <w:color w:val="000000" w:themeColor="text1"/>
          <w:sz w:val="28"/>
          <w:szCs w:val="28"/>
          <w:u w:val="single"/>
          <w:rPrChange w:id="2974" w:author="N PRASAD" w:date="2016-07-01T12:13:00Z">
            <w:rPr>
              <w:rFonts w:cstheme="minorHAnsi"/>
              <w:sz w:val="24"/>
              <w:szCs w:val="24"/>
              <w:u w:val="single"/>
            </w:rPr>
          </w:rPrChange>
        </w:rPr>
      </w:pPr>
      <w:r w:rsidRPr="00B5270F">
        <w:rPr>
          <w:rFonts w:ascii="Times New Roman" w:hAnsi="Times New Roman" w:cs="Times New Roman"/>
          <w:color w:val="000000" w:themeColor="text1"/>
          <w:sz w:val="28"/>
          <w:szCs w:val="28"/>
          <w:rPrChange w:id="2975" w:author="N PRASAD" w:date="2016-07-01T12:13:00Z">
            <w:rPr>
              <w:rFonts w:cstheme="minorHAnsi"/>
              <w:b/>
              <w:bCs/>
              <w:sz w:val="24"/>
              <w:szCs w:val="24"/>
            </w:rPr>
          </w:rPrChange>
        </w:rPr>
        <w:t>Heterogeneous objects are not allowed. otherwise we will get “classCastException”</w:t>
      </w:r>
    </w:p>
    <w:p w:rsidR="00B4289E" w:rsidRPr="00B5270F" w:rsidRDefault="00572FDB" w:rsidP="00B4289E">
      <w:pPr>
        <w:pStyle w:val="ListParagraph"/>
        <w:tabs>
          <w:tab w:val="left" w:pos="0"/>
        </w:tabs>
        <w:ind w:left="630"/>
        <w:rPr>
          <w:rFonts w:ascii="Times New Roman" w:hAnsi="Times New Roman" w:cs="Times New Roman"/>
          <w:color w:val="000000" w:themeColor="text1"/>
          <w:sz w:val="28"/>
          <w:szCs w:val="28"/>
          <w:rPrChange w:id="297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77" w:author="N PRASAD" w:date="2016-07-01T12:13:00Z">
            <w:rPr>
              <w:rFonts w:cstheme="minorHAnsi"/>
              <w:b/>
              <w:bCs/>
              <w:sz w:val="24"/>
              <w:szCs w:val="24"/>
            </w:rPr>
          </w:rPrChange>
        </w:rPr>
        <w:t>&amp; null insertion is not possible</w:t>
      </w:r>
    </w:p>
    <w:p w:rsidR="004619AA" w:rsidRPr="00B5270F" w:rsidRDefault="00572FDB" w:rsidP="004619AA">
      <w:pPr>
        <w:tabs>
          <w:tab w:val="left" w:pos="0"/>
        </w:tabs>
        <w:rPr>
          <w:rFonts w:ascii="Times New Roman" w:hAnsi="Times New Roman" w:cs="Times New Roman"/>
          <w:b/>
          <w:i/>
          <w:color w:val="000000" w:themeColor="text1"/>
          <w:sz w:val="28"/>
          <w:szCs w:val="28"/>
          <w:rPrChange w:id="2978" w:author="N PRASAD" w:date="2016-07-01T12:13:00Z">
            <w:rPr>
              <w:rFonts w:cstheme="minorHAnsi"/>
              <w:b/>
              <w:i/>
              <w:sz w:val="24"/>
              <w:szCs w:val="24"/>
            </w:rPr>
          </w:rPrChange>
        </w:rPr>
      </w:pPr>
      <w:r w:rsidRPr="00B5270F">
        <w:rPr>
          <w:rFonts w:ascii="Times New Roman" w:hAnsi="Times New Roman" w:cs="Times New Roman"/>
          <w:b/>
          <w:i/>
          <w:color w:val="000000" w:themeColor="text1"/>
          <w:sz w:val="28"/>
          <w:szCs w:val="28"/>
          <w:rPrChange w:id="2979" w:author="N PRASAD" w:date="2016-07-01T12:13:00Z">
            <w:rPr>
              <w:rFonts w:cstheme="minorHAnsi"/>
              <w:b/>
              <w:bCs/>
              <w:i/>
              <w:sz w:val="24"/>
              <w:szCs w:val="24"/>
            </w:rPr>
          </w:rPrChange>
        </w:rPr>
        <w:t>Null acceptance:</w:t>
      </w:r>
    </w:p>
    <w:p w:rsidR="006E7FFC" w:rsidRPr="00B5270F" w:rsidRDefault="00572FDB" w:rsidP="00A06CCF">
      <w:pPr>
        <w:pStyle w:val="ListParagraph"/>
        <w:numPr>
          <w:ilvl w:val="0"/>
          <w:numId w:val="75"/>
        </w:numPr>
        <w:tabs>
          <w:tab w:val="left" w:pos="0"/>
        </w:tabs>
        <w:rPr>
          <w:rFonts w:ascii="Times New Roman" w:hAnsi="Times New Roman" w:cs="Times New Roman"/>
          <w:b/>
          <w:i/>
          <w:color w:val="000000" w:themeColor="text1"/>
          <w:sz w:val="28"/>
          <w:szCs w:val="28"/>
          <w:rPrChange w:id="2980" w:author="N PRASAD" w:date="2016-07-01T12:13:00Z">
            <w:rPr>
              <w:rFonts w:cstheme="minorHAnsi"/>
              <w:b/>
              <w:i/>
              <w:sz w:val="24"/>
              <w:szCs w:val="24"/>
            </w:rPr>
          </w:rPrChange>
        </w:rPr>
      </w:pPr>
      <w:r w:rsidRPr="00B5270F">
        <w:rPr>
          <w:rFonts w:ascii="Times New Roman" w:hAnsi="Times New Roman" w:cs="Times New Roman"/>
          <w:color w:val="000000" w:themeColor="text1"/>
          <w:sz w:val="28"/>
          <w:szCs w:val="28"/>
          <w:rPrChange w:id="2981" w:author="N PRASAD" w:date="2016-07-01T12:13:00Z">
            <w:rPr>
              <w:rFonts w:cstheme="minorHAnsi"/>
              <w:b/>
              <w:bCs/>
              <w:sz w:val="24"/>
              <w:szCs w:val="24"/>
            </w:rPr>
          </w:rPrChange>
        </w:rPr>
        <w:t>For the non-empty treeset, if we are trying to insert null we will get nullpointerException</w:t>
      </w:r>
    </w:p>
    <w:p w:rsidR="006E7FFC" w:rsidRPr="00B5270F" w:rsidRDefault="00572FDB" w:rsidP="00A06CCF">
      <w:pPr>
        <w:pStyle w:val="ListParagraph"/>
        <w:numPr>
          <w:ilvl w:val="0"/>
          <w:numId w:val="75"/>
        </w:numPr>
        <w:tabs>
          <w:tab w:val="left" w:pos="0"/>
        </w:tabs>
        <w:rPr>
          <w:rFonts w:ascii="Times New Roman" w:hAnsi="Times New Roman" w:cs="Times New Roman"/>
          <w:b/>
          <w:i/>
          <w:color w:val="000000" w:themeColor="text1"/>
          <w:sz w:val="28"/>
          <w:szCs w:val="28"/>
          <w:rPrChange w:id="2982" w:author="N PRASAD" w:date="2016-07-01T12:13:00Z">
            <w:rPr>
              <w:rFonts w:cstheme="minorHAnsi"/>
              <w:b/>
              <w:i/>
              <w:sz w:val="24"/>
              <w:szCs w:val="24"/>
            </w:rPr>
          </w:rPrChange>
        </w:rPr>
      </w:pPr>
      <w:r w:rsidRPr="00B5270F">
        <w:rPr>
          <w:rFonts w:ascii="Times New Roman" w:hAnsi="Times New Roman" w:cs="Times New Roman"/>
          <w:color w:val="000000" w:themeColor="text1"/>
          <w:sz w:val="28"/>
          <w:szCs w:val="28"/>
          <w:rPrChange w:id="2983" w:author="N PRASAD" w:date="2016-07-01T12:13:00Z">
            <w:rPr>
              <w:rFonts w:cstheme="minorHAnsi"/>
              <w:b/>
              <w:bCs/>
              <w:sz w:val="24"/>
              <w:szCs w:val="24"/>
            </w:rPr>
          </w:rPrChange>
        </w:rPr>
        <w:t>For the empty treeset add the first element null insertion is always possible.</w:t>
      </w:r>
    </w:p>
    <w:p w:rsidR="006E791B" w:rsidRPr="00B5270F" w:rsidRDefault="00572FDB" w:rsidP="00A06CCF">
      <w:pPr>
        <w:pStyle w:val="ListParagraph"/>
        <w:numPr>
          <w:ilvl w:val="0"/>
          <w:numId w:val="75"/>
        </w:numPr>
        <w:tabs>
          <w:tab w:val="left" w:pos="0"/>
        </w:tabs>
        <w:rPr>
          <w:rFonts w:ascii="Times New Roman" w:hAnsi="Times New Roman" w:cs="Times New Roman"/>
          <w:b/>
          <w:i/>
          <w:color w:val="000000" w:themeColor="text1"/>
          <w:sz w:val="28"/>
          <w:szCs w:val="28"/>
          <w:rPrChange w:id="2984" w:author="N PRASAD" w:date="2016-07-01T12:13:00Z">
            <w:rPr>
              <w:rFonts w:cstheme="minorHAnsi"/>
              <w:b/>
              <w:i/>
              <w:sz w:val="24"/>
              <w:szCs w:val="24"/>
            </w:rPr>
          </w:rPrChange>
        </w:rPr>
      </w:pPr>
      <w:r w:rsidRPr="00B5270F">
        <w:rPr>
          <w:rFonts w:ascii="Times New Roman" w:hAnsi="Times New Roman" w:cs="Times New Roman"/>
          <w:color w:val="000000" w:themeColor="text1"/>
          <w:sz w:val="28"/>
          <w:szCs w:val="28"/>
          <w:rPrChange w:id="2985" w:author="N PRASAD" w:date="2016-07-01T12:13:00Z">
            <w:rPr>
              <w:rFonts w:cstheme="minorHAnsi"/>
              <w:b/>
              <w:bCs/>
              <w:sz w:val="24"/>
              <w:szCs w:val="24"/>
            </w:rPr>
          </w:rPrChange>
        </w:rPr>
        <w:t>But after inserting that null,iff we are trying to insert any other,we will get nullpointerexception.</w:t>
      </w:r>
    </w:p>
    <w:p w:rsidR="00D807D7" w:rsidRPr="00B5270F" w:rsidRDefault="00572FDB" w:rsidP="00A06CCF">
      <w:pPr>
        <w:pStyle w:val="ListParagraph"/>
        <w:numPr>
          <w:ilvl w:val="0"/>
          <w:numId w:val="76"/>
        </w:numPr>
        <w:tabs>
          <w:tab w:val="left" w:pos="0"/>
        </w:tabs>
        <w:rPr>
          <w:rFonts w:ascii="Times New Roman" w:hAnsi="Times New Roman" w:cs="Times New Roman"/>
          <w:color w:val="000000" w:themeColor="text1"/>
          <w:sz w:val="28"/>
          <w:szCs w:val="28"/>
          <w:rPrChange w:id="298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87" w:author="N PRASAD" w:date="2016-07-01T12:13:00Z">
            <w:rPr>
              <w:rFonts w:cstheme="minorHAnsi"/>
              <w:b/>
              <w:bCs/>
              <w:sz w:val="24"/>
              <w:szCs w:val="24"/>
            </w:rPr>
          </w:rPrChange>
        </w:rPr>
        <w:t>If we are depending on default sorting order compulsory objects should be homogeneous &amp; comparable otherwise we will get classcastexception</w:t>
      </w:r>
    </w:p>
    <w:p w:rsidR="00147473" w:rsidRPr="00B5270F" w:rsidRDefault="00572FDB" w:rsidP="00A06CCF">
      <w:pPr>
        <w:pStyle w:val="ListParagraph"/>
        <w:numPr>
          <w:ilvl w:val="0"/>
          <w:numId w:val="76"/>
        </w:numPr>
        <w:tabs>
          <w:tab w:val="left" w:pos="0"/>
        </w:tabs>
        <w:rPr>
          <w:rFonts w:ascii="Times New Roman" w:hAnsi="Times New Roman" w:cs="Times New Roman"/>
          <w:color w:val="000000" w:themeColor="text1"/>
          <w:sz w:val="28"/>
          <w:szCs w:val="28"/>
          <w:rPrChange w:id="298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89" w:author="N PRASAD" w:date="2016-07-01T12:13:00Z">
            <w:rPr>
              <w:rFonts w:cstheme="minorHAnsi"/>
              <w:b/>
              <w:bCs/>
              <w:sz w:val="24"/>
              <w:szCs w:val="24"/>
            </w:rPr>
          </w:rPrChange>
        </w:rPr>
        <w:t>An object said to be comparable iff the corresponding class implements comparable interface.</w:t>
      </w:r>
    </w:p>
    <w:p w:rsidR="00522EF3" w:rsidRPr="00B5270F" w:rsidRDefault="00572FDB" w:rsidP="00A06CCF">
      <w:pPr>
        <w:pStyle w:val="ListParagraph"/>
        <w:numPr>
          <w:ilvl w:val="0"/>
          <w:numId w:val="76"/>
        </w:numPr>
        <w:tabs>
          <w:tab w:val="left" w:pos="0"/>
        </w:tabs>
        <w:rPr>
          <w:rFonts w:ascii="Times New Roman" w:hAnsi="Times New Roman" w:cs="Times New Roman"/>
          <w:color w:val="000000" w:themeColor="text1"/>
          <w:sz w:val="28"/>
          <w:szCs w:val="28"/>
          <w:rPrChange w:id="299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2991" w:author="N PRASAD" w:date="2016-07-01T12:13:00Z">
            <w:rPr>
              <w:rFonts w:cstheme="minorHAnsi"/>
              <w:b/>
              <w:bCs/>
              <w:sz w:val="24"/>
              <w:szCs w:val="24"/>
            </w:rPr>
          </w:rPrChange>
        </w:rPr>
        <w:t>String class &amp; all wrapper classes already implements comparable interface where as Stringbuffer doesn’t implement comparable interface .</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2992"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2993" w:author="N PRASAD" w:date="2016-07-01T12:13:00Z">
            <w:rPr>
              <w:rFonts w:ascii="Courier New" w:hAnsi="Courier New" w:cs="Courier New"/>
              <w:b/>
              <w:bCs/>
              <w:color w:val="7F0055"/>
              <w:sz w:val="20"/>
              <w:szCs w:val="20"/>
            </w:rPr>
          </w:rPrChange>
        </w:rPr>
        <w:t>publicclass</w:t>
      </w:r>
      <w:r w:rsidRPr="00B5270F">
        <w:rPr>
          <w:rFonts w:ascii="Times New Roman" w:hAnsi="Times New Roman" w:cs="Times New Roman"/>
          <w:color w:val="000000" w:themeColor="text1"/>
          <w:sz w:val="28"/>
          <w:szCs w:val="28"/>
          <w:rPrChange w:id="2994" w:author="N PRASAD" w:date="2016-07-01T12:13:00Z">
            <w:rPr>
              <w:rFonts w:ascii="Courier New" w:hAnsi="Courier New" w:cs="Courier New"/>
              <w:b/>
              <w:bCs/>
              <w:color w:val="000000"/>
              <w:sz w:val="20"/>
              <w:szCs w:val="20"/>
            </w:rPr>
          </w:rPrChange>
        </w:rPr>
        <w:t xml:space="preserve"> Treeset1 {</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299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2996" w:author="N PRASAD" w:date="2016-07-01T12:13:00Z">
            <w:rPr>
              <w:rFonts w:ascii="Courier New" w:hAnsi="Courier New" w:cs="Courier New"/>
              <w:b/>
              <w:bCs/>
              <w:color w:val="000000"/>
              <w:sz w:val="20"/>
              <w:szCs w:val="20"/>
            </w:rPr>
          </w:rPrChange>
        </w:rPr>
        <w:tab/>
      </w:r>
      <w:r w:rsidRPr="00B5270F">
        <w:rPr>
          <w:rFonts w:ascii="Times New Roman" w:hAnsi="Times New Roman" w:cs="Times New Roman"/>
          <w:b/>
          <w:bCs/>
          <w:color w:val="000000" w:themeColor="text1"/>
          <w:sz w:val="28"/>
          <w:szCs w:val="28"/>
          <w:rPrChange w:id="2997"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2998" w:author="N PRASAD" w:date="2016-07-01T12:13:00Z">
            <w:rPr>
              <w:rFonts w:ascii="Courier New" w:hAnsi="Courier New" w:cs="Courier New"/>
              <w:b/>
              <w:bCs/>
              <w:color w:val="000000"/>
              <w:sz w:val="20"/>
              <w:szCs w:val="20"/>
            </w:rPr>
          </w:rPrChange>
        </w:rPr>
        <w:t xml:space="preserve"> main(String[] args) {</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299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00" w:author="N PRASAD" w:date="2016-07-01T12:13:00Z">
            <w:rPr>
              <w:rFonts w:ascii="Courier New" w:hAnsi="Courier New" w:cs="Courier New"/>
              <w:b/>
              <w:bCs/>
              <w:color w:val="000000"/>
              <w:sz w:val="20"/>
              <w:szCs w:val="20"/>
            </w:rPr>
          </w:rPrChange>
        </w:rPr>
        <w:tab/>
      </w:r>
      <w:r w:rsidRPr="00B5270F">
        <w:rPr>
          <w:rFonts w:ascii="Times New Roman" w:hAnsi="Times New Roman" w:cs="Times New Roman"/>
          <w:color w:val="000000" w:themeColor="text1"/>
          <w:sz w:val="28"/>
          <w:szCs w:val="28"/>
          <w:rPrChange w:id="3001" w:author="N PRASAD" w:date="2016-07-01T12:13:00Z">
            <w:rPr>
              <w:rFonts w:ascii="Courier New" w:hAnsi="Courier New" w:cs="Courier New"/>
              <w:b/>
              <w:bCs/>
              <w:color w:val="000000"/>
              <w:sz w:val="20"/>
              <w:szCs w:val="20"/>
            </w:rPr>
          </w:rPrChange>
        </w:rPr>
        <w:tab/>
      </w:r>
      <w:r w:rsidRPr="00B5270F">
        <w:rPr>
          <w:rFonts w:ascii="Times New Roman" w:hAnsi="Times New Roman" w:cs="Times New Roman"/>
          <w:color w:val="000000" w:themeColor="text1"/>
          <w:sz w:val="28"/>
          <w:szCs w:val="28"/>
          <w:u w:val="single"/>
          <w:rPrChange w:id="3002" w:author="N PRASAD" w:date="2016-07-01T12:13:00Z">
            <w:rPr>
              <w:rFonts w:ascii="Courier New" w:hAnsi="Courier New" w:cs="Courier New"/>
              <w:b/>
              <w:bCs/>
              <w:color w:val="000000"/>
              <w:sz w:val="20"/>
              <w:szCs w:val="20"/>
              <w:u w:val="single"/>
            </w:rPr>
          </w:rPrChange>
        </w:rPr>
        <w:t>TreeSet</w:t>
      </w:r>
      <w:r w:rsidRPr="00B5270F">
        <w:rPr>
          <w:rFonts w:ascii="Times New Roman" w:hAnsi="Times New Roman" w:cs="Times New Roman"/>
          <w:color w:val="000000" w:themeColor="text1"/>
          <w:sz w:val="28"/>
          <w:szCs w:val="28"/>
          <w:rPrChange w:id="3003" w:author="N PRASAD" w:date="2016-07-01T12:13:00Z">
            <w:rPr>
              <w:rFonts w:ascii="Courier New" w:hAnsi="Courier New" w:cs="Courier New"/>
              <w:b/>
              <w:bCs/>
              <w:color w:val="000000"/>
              <w:sz w:val="20"/>
              <w:szCs w:val="20"/>
            </w:rPr>
          </w:rPrChange>
        </w:rPr>
        <w:t xml:space="preserve"> t=</w:t>
      </w:r>
      <w:r w:rsidRPr="00B5270F">
        <w:rPr>
          <w:rFonts w:ascii="Times New Roman" w:hAnsi="Times New Roman" w:cs="Times New Roman"/>
          <w:b/>
          <w:bCs/>
          <w:color w:val="000000" w:themeColor="text1"/>
          <w:sz w:val="28"/>
          <w:szCs w:val="28"/>
          <w:rPrChange w:id="3004"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u w:val="single"/>
          <w:rPrChange w:id="3005" w:author="N PRASAD" w:date="2016-07-01T12:13:00Z">
            <w:rPr>
              <w:rFonts w:ascii="Courier New" w:hAnsi="Courier New" w:cs="Courier New"/>
              <w:b/>
              <w:bCs/>
              <w:color w:val="000000"/>
              <w:sz w:val="20"/>
              <w:szCs w:val="20"/>
              <w:u w:val="single"/>
            </w:rPr>
          </w:rPrChange>
        </w:rPr>
        <w:t>TreeSet</w:t>
      </w:r>
      <w:r w:rsidRPr="00B5270F">
        <w:rPr>
          <w:rFonts w:ascii="Times New Roman" w:hAnsi="Times New Roman" w:cs="Times New Roman"/>
          <w:color w:val="000000" w:themeColor="text1"/>
          <w:sz w:val="28"/>
          <w:szCs w:val="28"/>
          <w:rPrChange w:id="3006" w:author="N PRASAD" w:date="2016-07-01T12:13:00Z">
            <w:rPr>
              <w:rFonts w:ascii="Courier New" w:hAnsi="Courier New" w:cs="Courier New"/>
              <w:b/>
              <w:bCs/>
              <w:color w:val="000000"/>
              <w:sz w:val="20"/>
              <w:szCs w:val="20"/>
            </w:rPr>
          </w:rPrChange>
        </w:rPr>
        <w:t>();</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0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08" w:author="N PRASAD" w:date="2016-07-01T12:13:00Z">
            <w:rPr>
              <w:rFonts w:ascii="Courier New" w:hAnsi="Courier New" w:cs="Courier New"/>
              <w:b/>
              <w:bCs/>
              <w:color w:val="000000"/>
              <w:sz w:val="20"/>
              <w:szCs w:val="20"/>
            </w:rPr>
          </w:rPrChange>
        </w:rPr>
        <w:tab/>
        <w:t>/*</w:t>
      </w:r>
      <w:r w:rsidRPr="00B5270F">
        <w:rPr>
          <w:rFonts w:ascii="Times New Roman" w:hAnsi="Times New Roman" w:cs="Times New Roman"/>
          <w:color w:val="000000" w:themeColor="text1"/>
          <w:sz w:val="28"/>
          <w:szCs w:val="28"/>
          <w:rPrChange w:id="3009" w:author="N PRASAD" w:date="2016-07-01T12:13:00Z">
            <w:rPr>
              <w:rFonts w:ascii="Courier New" w:hAnsi="Courier New" w:cs="Courier New"/>
              <w:b/>
              <w:bCs/>
              <w:color w:val="3F7F5F"/>
              <w:sz w:val="20"/>
              <w:szCs w:val="20"/>
            </w:rPr>
          </w:rPrChange>
        </w:rPr>
        <w:tab/>
        <w:t>t.add(new StringBuffer("d"));</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1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11" w:author="N PRASAD" w:date="2016-07-01T12:13:00Z">
            <w:rPr>
              <w:rFonts w:ascii="Courier New" w:hAnsi="Courier New" w:cs="Courier New"/>
              <w:b/>
              <w:bCs/>
              <w:color w:val="3F7F5F"/>
              <w:sz w:val="20"/>
              <w:szCs w:val="20"/>
            </w:rPr>
          </w:rPrChange>
        </w:rPr>
        <w:tab/>
      </w:r>
      <w:r w:rsidRPr="00B5270F">
        <w:rPr>
          <w:rFonts w:ascii="Times New Roman" w:hAnsi="Times New Roman" w:cs="Times New Roman"/>
          <w:color w:val="000000" w:themeColor="text1"/>
          <w:sz w:val="28"/>
          <w:szCs w:val="28"/>
          <w:rPrChange w:id="3012" w:author="N PRASAD" w:date="2016-07-01T12:13:00Z">
            <w:rPr>
              <w:rFonts w:ascii="Courier New" w:hAnsi="Courier New" w:cs="Courier New"/>
              <w:b/>
              <w:bCs/>
              <w:color w:val="3F7F5F"/>
              <w:sz w:val="20"/>
              <w:szCs w:val="20"/>
            </w:rPr>
          </w:rPrChange>
        </w:rPr>
        <w:tab/>
        <w:t>t.add(new StringBuffer("a"));</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1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14" w:author="N PRASAD" w:date="2016-07-01T12:13:00Z">
            <w:rPr>
              <w:rFonts w:ascii="Courier New" w:hAnsi="Courier New" w:cs="Courier New"/>
              <w:b/>
              <w:bCs/>
              <w:color w:val="3F7F5F"/>
              <w:sz w:val="20"/>
              <w:szCs w:val="20"/>
            </w:rPr>
          </w:rPrChange>
        </w:rPr>
        <w:tab/>
      </w:r>
      <w:r w:rsidRPr="00B5270F">
        <w:rPr>
          <w:rFonts w:ascii="Times New Roman" w:hAnsi="Times New Roman" w:cs="Times New Roman"/>
          <w:color w:val="000000" w:themeColor="text1"/>
          <w:sz w:val="28"/>
          <w:szCs w:val="28"/>
          <w:rPrChange w:id="3015" w:author="N PRASAD" w:date="2016-07-01T12:13:00Z">
            <w:rPr>
              <w:rFonts w:ascii="Courier New" w:hAnsi="Courier New" w:cs="Courier New"/>
              <w:b/>
              <w:bCs/>
              <w:color w:val="3F7F5F"/>
              <w:sz w:val="20"/>
              <w:szCs w:val="20"/>
            </w:rPr>
          </w:rPrChange>
        </w:rPr>
        <w:tab/>
        <w:t>t.add(new StringBuffer("g"));*/</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1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17" w:author="N PRASAD" w:date="2016-07-01T12:13:00Z">
            <w:rPr>
              <w:rFonts w:ascii="Courier New" w:hAnsi="Courier New" w:cs="Courier New"/>
              <w:b/>
              <w:bCs/>
              <w:color w:val="000000"/>
              <w:sz w:val="20"/>
              <w:szCs w:val="20"/>
            </w:rPr>
          </w:rPrChange>
        </w:rPr>
        <w:tab/>
        <w:t>/*</w:t>
      </w:r>
      <w:r w:rsidRPr="00B5270F">
        <w:rPr>
          <w:rFonts w:ascii="Times New Roman" w:hAnsi="Times New Roman" w:cs="Times New Roman"/>
          <w:color w:val="000000" w:themeColor="text1"/>
          <w:sz w:val="28"/>
          <w:szCs w:val="28"/>
          <w:rPrChange w:id="3018" w:author="N PRASAD" w:date="2016-07-01T12:13:00Z">
            <w:rPr>
              <w:rFonts w:ascii="Courier New" w:hAnsi="Courier New" w:cs="Courier New"/>
              <w:b/>
              <w:bCs/>
              <w:color w:val="3F7F5F"/>
              <w:sz w:val="20"/>
              <w:szCs w:val="20"/>
            </w:rPr>
          </w:rPrChange>
        </w:rPr>
        <w:tab/>
        <w:t>t.add(new String("f"));</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1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20" w:author="N PRASAD" w:date="2016-07-01T12:13:00Z">
            <w:rPr>
              <w:rFonts w:ascii="Courier New" w:hAnsi="Courier New" w:cs="Courier New"/>
              <w:b/>
              <w:bCs/>
              <w:color w:val="3F7F5F"/>
              <w:sz w:val="20"/>
              <w:szCs w:val="20"/>
            </w:rPr>
          </w:rPrChange>
        </w:rPr>
        <w:tab/>
      </w:r>
      <w:r w:rsidRPr="00B5270F">
        <w:rPr>
          <w:rFonts w:ascii="Times New Roman" w:hAnsi="Times New Roman" w:cs="Times New Roman"/>
          <w:color w:val="000000" w:themeColor="text1"/>
          <w:sz w:val="28"/>
          <w:szCs w:val="28"/>
          <w:rPrChange w:id="3021" w:author="N PRASAD" w:date="2016-07-01T12:13:00Z">
            <w:rPr>
              <w:rFonts w:ascii="Courier New" w:hAnsi="Courier New" w:cs="Courier New"/>
              <w:b/>
              <w:bCs/>
              <w:color w:val="3F7F5F"/>
              <w:sz w:val="20"/>
              <w:szCs w:val="20"/>
            </w:rPr>
          </w:rPrChange>
        </w:rPr>
        <w:tab/>
        <w:t>t.add(new String("r"));</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2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23" w:author="N PRASAD" w:date="2016-07-01T12:13:00Z">
            <w:rPr>
              <w:rFonts w:ascii="Courier New" w:hAnsi="Courier New" w:cs="Courier New"/>
              <w:b/>
              <w:bCs/>
              <w:color w:val="3F7F5F"/>
              <w:sz w:val="20"/>
              <w:szCs w:val="20"/>
            </w:rPr>
          </w:rPrChange>
        </w:rPr>
        <w:tab/>
      </w:r>
      <w:r w:rsidRPr="00B5270F">
        <w:rPr>
          <w:rFonts w:ascii="Times New Roman" w:hAnsi="Times New Roman" w:cs="Times New Roman"/>
          <w:color w:val="000000" w:themeColor="text1"/>
          <w:sz w:val="28"/>
          <w:szCs w:val="28"/>
          <w:rPrChange w:id="3024" w:author="N PRASAD" w:date="2016-07-01T12:13:00Z">
            <w:rPr>
              <w:rFonts w:ascii="Courier New" w:hAnsi="Courier New" w:cs="Courier New"/>
              <w:b/>
              <w:bCs/>
              <w:color w:val="3F7F5F"/>
              <w:sz w:val="20"/>
              <w:szCs w:val="20"/>
            </w:rPr>
          </w:rPrChange>
        </w:rPr>
        <w:tab/>
        <w:t>t.add(new String("a"));*/</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2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26" w:author="N PRASAD" w:date="2016-07-01T12:13:00Z">
            <w:rPr>
              <w:rFonts w:ascii="Courier New" w:hAnsi="Courier New" w:cs="Courier New"/>
              <w:b/>
              <w:bCs/>
              <w:color w:val="000000"/>
              <w:sz w:val="20"/>
              <w:szCs w:val="20"/>
            </w:rPr>
          </w:rPrChange>
        </w:rPr>
        <w:tab/>
      </w:r>
      <w:r w:rsidRPr="00B5270F">
        <w:rPr>
          <w:rFonts w:ascii="Times New Roman" w:hAnsi="Times New Roman" w:cs="Times New Roman"/>
          <w:color w:val="000000" w:themeColor="text1"/>
          <w:sz w:val="28"/>
          <w:szCs w:val="28"/>
          <w:rPrChange w:id="3027" w:author="N PRASAD" w:date="2016-07-01T12:13:00Z">
            <w:rPr>
              <w:rFonts w:ascii="Courier New" w:hAnsi="Courier New" w:cs="Courier New"/>
              <w:b/>
              <w:bCs/>
              <w:color w:val="000000"/>
              <w:sz w:val="20"/>
              <w:szCs w:val="20"/>
            </w:rPr>
          </w:rPrChange>
        </w:rPr>
        <w:tab/>
      </w:r>
      <w:r w:rsidRPr="00B5270F">
        <w:rPr>
          <w:rFonts w:ascii="Times New Roman" w:hAnsi="Times New Roman" w:cs="Times New Roman"/>
          <w:color w:val="000000" w:themeColor="text1"/>
          <w:sz w:val="28"/>
          <w:szCs w:val="28"/>
          <w:u w:val="single"/>
          <w:rPrChange w:id="3028" w:author="N PRASAD" w:date="2016-07-01T12:13:00Z">
            <w:rPr>
              <w:rFonts w:ascii="Courier New" w:hAnsi="Courier New" w:cs="Courier New"/>
              <w:b/>
              <w:bCs/>
              <w:color w:val="000000"/>
              <w:sz w:val="20"/>
              <w:szCs w:val="20"/>
              <w:u w:val="single"/>
            </w:rPr>
          </w:rPrChange>
        </w:rPr>
        <w:t>t.add(</w:t>
      </w:r>
      <w:r w:rsidRPr="00B5270F">
        <w:rPr>
          <w:rFonts w:ascii="Times New Roman" w:hAnsi="Times New Roman" w:cs="Times New Roman"/>
          <w:b/>
          <w:bCs/>
          <w:color w:val="000000" w:themeColor="text1"/>
          <w:sz w:val="28"/>
          <w:szCs w:val="28"/>
          <w:u w:val="single"/>
          <w:rPrChange w:id="3029" w:author="N PRASAD" w:date="2016-07-01T12:13:00Z">
            <w:rPr>
              <w:rFonts w:ascii="Courier New" w:hAnsi="Courier New" w:cs="Courier New"/>
              <w:b/>
              <w:bCs/>
              <w:color w:val="7F0055"/>
              <w:sz w:val="20"/>
              <w:szCs w:val="20"/>
              <w:u w:val="single"/>
            </w:rPr>
          </w:rPrChange>
        </w:rPr>
        <w:t>new</w:t>
      </w:r>
      <w:r w:rsidRPr="00B5270F">
        <w:rPr>
          <w:rFonts w:ascii="Times New Roman" w:hAnsi="Times New Roman" w:cs="Times New Roman"/>
          <w:color w:val="000000" w:themeColor="text1"/>
          <w:sz w:val="28"/>
          <w:szCs w:val="28"/>
          <w:u w:val="single"/>
          <w:rPrChange w:id="3030" w:author="N PRASAD" w:date="2016-07-01T12:13:00Z">
            <w:rPr>
              <w:rFonts w:ascii="Courier New" w:hAnsi="Courier New" w:cs="Courier New"/>
              <w:b/>
              <w:bCs/>
              <w:color w:val="000000"/>
              <w:sz w:val="20"/>
              <w:szCs w:val="20"/>
              <w:u w:val="single"/>
            </w:rPr>
          </w:rPrChange>
        </w:rPr>
        <w:t xml:space="preserve"> Integer(2))</w:t>
      </w:r>
      <w:r w:rsidRPr="00B5270F">
        <w:rPr>
          <w:rFonts w:ascii="Times New Roman" w:hAnsi="Times New Roman" w:cs="Times New Roman"/>
          <w:color w:val="000000" w:themeColor="text1"/>
          <w:sz w:val="28"/>
          <w:szCs w:val="28"/>
          <w:rPrChange w:id="3031" w:author="N PRASAD" w:date="2016-07-01T12:13:00Z">
            <w:rPr>
              <w:rFonts w:ascii="Courier New" w:hAnsi="Courier New" w:cs="Courier New"/>
              <w:b/>
              <w:bCs/>
              <w:color w:val="000000"/>
              <w:sz w:val="20"/>
              <w:szCs w:val="20"/>
            </w:rPr>
          </w:rPrChange>
        </w:rPr>
        <w:t>;</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3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33" w:author="N PRASAD" w:date="2016-07-01T12:13:00Z">
            <w:rPr>
              <w:rFonts w:ascii="Courier New" w:hAnsi="Courier New" w:cs="Courier New"/>
              <w:b/>
              <w:bCs/>
              <w:color w:val="000000"/>
              <w:sz w:val="20"/>
              <w:szCs w:val="20"/>
            </w:rPr>
          </w:rPrChange>
        </w:rPr>
        <w:tab/>
      </w:r>
      <w:r w:rsidRPr="00B5270F">
        <w:rPr>
          <w:rFonts w:ascii="Times New Roman" w:hAnsi="Times New Roman" w:cs="Times New Roman"/>
          <w:color w:val="000000" w:themeColor="text1"/>
          <w:sz w:val="28"/>
          <w:szCs w:val="28"/>
          <w:rPrChange w:id="3034" w:author="N PRASAD" w:date="2016-07-01T12:13:00Z">
            <w:rPr>
              <w:rFonts w:ascii="Courier New" w:hAnsi="Courier New" w:cs="Courier New"/>
              <w:b/>
              <w:bCs/>
              <w:color w:val="000000"/>
              <w:sz w:val="20"/>
              <w:szCs w:val="20"/>
            </w:rPr>
          </w:rPrChange>
        </w:rPr>
        <w:tab/>
        <w:t>System.</w:t>
      </w:r>
      <w:r w:rsidRPr="00B5270F">
        <w:rPr>
          <w:rFonts w:ascii="Times New Roman" w:hAnsi="Times New Roman" w:cs="Times New Roman"/>
          <w:i/>
          <w:iCs/>
          <w:color w:val="000000" w:themeColor="text1"/>
          <w:sz w:val="28"/>
          <w:szCs w:val="28"/>
          <w:rPrChange w:id="3035" w:author="N PRASAD" w:date="2016-07-01T12:13:00Z">
            <w:rPr>
              <w:rFonts w:ascii="Courier New" w:hAnsi="Courier New" w:cs="Courier New"/>
              <w:b/>
              <w:bCs/>
              <w:i/>
              <w:iCs/>
              <w:color w:val="0000C0"/>
              <w:sz w:val="20"/>
              <w:szCs w:val="20"/>
            </w:rPr>
          </w:rPrChange>
        </w:rPr>
        <w:t>out</w:t>
      </w:r>
      <w:r w:rsidRPr="00B5270F">
        <w:rPr>
          <w:rFonts w:ascii="Times New Roman" w:hAnsi="Times New Roman" w:cs="Times New Roman"/>
          <w:color w:val="000000" w:themeColor="text1"/>
          <w:sz w:val="28"/>
          <w:szCs w:val="28"/>
          <w:rPrChange w:id="3036" w:author="N PRASAD" w:date="2016-07-01T12:13:00Z">
            <w:rPr>
              <w:rFonts w:ascii="Courier New" w:hAnsi="Courier New" w:cs="Courier New"/>
              <w:b/>
              <w:bCs/>
              <w:color w:val="000000"/>
              <w:sz w:val="20"/>
              <w:szCs w:val="20"/>
            </w:rPr>
          </w:rPrChange>
        </w:rPr>
        <w:t>.println(t);</w:t>
      </w:r>
    </w:p>
    <w:p w:rsidR="000810DF" w:rsidRPr="00B5270F" w:rsidRDefault="00572FDB" w:rsidP="000810DF">
      <w:pPr>
        <w:autoSpaceDE w:val="0"/>
        <w:autoSpaceDN w:val="0"/>
        <w:adjustRightInd w:val="0"/>
        <w:spacing w:line="240" w:lineRule="auto"/>
        <w:rPr>
          <w:rFonts w:ascii="Times New Roman" w:hAnsi="Times New Roman" w:cs="Times New Roman"/>
          <w:color w:val="000000" w:themeColor="text1"/>
          <w:sz w:val="28"/>
          <w:szCs w:val="28"/>
          <w:rPrChange w:id="303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3038" w:author="N PRASAD" w:date="2016-07-01T12:13:00Z">
            <w:rPr>
              <w:rFonts w:ascii="Courier New" w:hAnsi="Courier New" w:cs="Courier New"/>
              <w:b/>
              <w:bCs/>
              <w:color w:val="000000"/>
              <w:sz w:val="20"/>
              <w:szCs w:val="20"/>
            </w:rPr>
          </w:rPrChange>
        </w:rPr>
        <w:tab/>
        <w:t>}</w:t>
      </w:r>
    </w:p>
    <w:p w:rsidR="000810DF" w:rsidRPr="00B5270F" w:rsidRDefault="000810DF" w:rsidP="000810DF">
      <w:pPr>
        <w:autoSpaceDE w:val="0"/>
        <w:autoSpaceDN w:val="0"/>
        <w:adjustRightInd w:val="0"/>
        <w:spacing w:line="240" w:lineRule="auto"/>
        <w:rPr>
          <w:rFonts w:ascii="Times New Roman" w:hAnsi="Times New Roman" w:cs="Times New Roman"/>
          <w:color w:val="000000" w:themeColor="text1"/>
          <w:sz w:val="28"/>
          <w:szCs w:val="28"/>
          <w:rPrChange w:id="3039" w:author="N PRASAD" w:date="2016-07-01T12:13:00Z">
            <w:rPr>
              <w:rFonts w:ascii="Courier New" w:hAnsi="Courier New" w:cs="Courier New"/>
              <w:sz w:val="20"/>
              <w:szCs w:val="20"/>
            </w:rPr>
          </w:rPrChange>
        </w:rPr>
      </w:pPr>
    </w:p>
    <w:p w:rsidR="00480DC7" w:rsidRPr="00B5270F" w:rsidRDefault="00572FDB" w:rsidP="009D09C9">
      <w:pPr>
        <w:pStyle w:val="ListParagraph"/>
        <w:tabs>
          <w:tab w:val="left" w:pos="0"/>
        </w:tabs>
        <w:rPr>
          <w:rFonts w:ascii="Times New Roman" w:hAnsi="Times New Roman" w:cs="Times New Roman"/>
          <w:color w:val="000000" w:themeColor="text1"/>
          <w:sz w:val="28"/>
          <w:szCs w:val="28"/>
          <w:rPrChange w:id="3040" w:author="N PRASAD" w:date="2016-07-01T12:13:00Z">
            <w:rPr>
              <w:rFonts w:ascii="Courier New" w:hAnsi="Courier New" w:cs="Courier New"/>
              <w:color w:val="000000"/>
              <w:sz w:val="20"/>
              <w:szCs w:val="20"/>
            </w:rPr>
          </w:rPrChange>
        </w:rPr>
      </w:pPr>
      <w:r w:rsidRPr="00B5270F">
        <w:rPr>
          <w:rFonts w:ascii="Times New Roman" w:hAnsi="Times New Roman" w:cs="Times New Roman"/>
          <w:color w:val="000000" w:themeColor="text1"/>
          <w:sz w:val="28"/>
          <w:szCs w:val="28"/>
          <w:rPrChange w:id="3041" w:author="N PRASAD" w:date="2016-07-01T12:13:00Z">
            <w:rPr>
              <w:rFonts w:ascii="Courier New" w:hAnsi="Courier New" w:cs="Courier New"/>
              <w:b/>
              <w:bCs/>
              <w:color w:val="000000"/>
              <w:sz w:val="20"/>
              <w:szCs w:val="20"/>
            </w:rPr>
          </w:rPrChange>
        </w:rPr>
        <w:t>}</w:t>
      </w:r>
    </w:p>
    <w:p w:rsidR="00924F65" w:rsidRPr="00B5270F" w:rsidRDefault="00572FDB" w:rsidP="00A06CCF">
      <w:pPr>
        <w:pStyle w:val="ListParagraph"/>
        <w:numPr>
          <w:ilvl w:val="0"/>
          <w:numId w:val="77"/>
        </w:numPr>
        <w:tabs>
          <w:tab w:val="left" w:pos="0"/>
        </w:tabs>
        <w:rPr>
          <w:rFonts w:ascii="Times New Roman" w:hAnsi="Times New Roman" w:cs="Times New Roman"/>
          <w:color w:val="000000" w:themeColor="text1"/>
          <w:sz w:val="28"/>
          <w:szCs w:val="28"/>
          <w:rPrChange w:id="304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043" w:author="N PRASAD" w:date="2016-07-01T12:13:00Z">
            <w:rPr>
              <w:rFonts w:cstheme="minorHAnsi"/>
              <w:b/>
              <w:bCs/>
              <w:sz w:val="24"/>
              <w:szCs w:val="24"/>
            </w:rPr>
          </w:rPrChange>
        </w:rPr>
        <w:t>When we are depending on default natural sorting order internally jvm calls  compareTo()</w:t>
      </w:r>
    </w:p>
    <w:p w:rsidR="00BE1FDB" w:rsidRPr="00B5270F" w:rsidRDefault="00572FDB" w:rsidP="00A06CCF">
      <w:pPr>
        <w:pStyle w:val="ListParagraph"/>
        <w:numPr>
          <w:ilvl w:val="0"/>
          <w:numId w:val="77"/>
        </w:numPr>
        <w:tabs>
          <w:tab w:val="left" w:pos="0"/>
        </w:tabs>
        <w:rPr>
          <w:rFonts w:ascii="Times New Roman" w:hAnsi="Times New Roman" w:cs="Times New Roman"/>
          <w:color w:val="000000" w:themeColor="text1"/>
          <w:sz w:val="28"/>
          <w:szCs w:val="28"/>
          <w:rPrChange w:id="304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045" w:author="N PRASAD" w:date="2016-07-01T12:13:00Z">
            <w:rPr>
              <w:rFonts w:cstheme="minorHAnsi"/>
              <w:b/>
              <w:bCs/>
              <w:sz w:val="24"/>
              <w:szCs w:val="24"/>
            </w:rPr>
          </w:rPrChange>
        </w:rPr>
        <w:t>We can define our own customized sorting order by using comparator</w:t>
      </w:r>
    </w:p>
    <w:p w:rsidR="00D13BF8" w:rsidRPr="00B5270F" w:rsidRDefault="00572FDB" w:rsidP="00D13BF8">
      <w:pPr>
        <w:pStyle w:val="ListParagraph"/>
        <w:tabs>
          <w:tab w:val="left" w:pos="0"/>
        </w:tabs>
        <w:ind w:left="1324"/>
        <w:rPr>
          <w:rFonts w:ascii="Times New Roman" w:hAnsi="Times New Roman" w:cs="Times New Roman"/>
          <w:color w:val="000000" w:themeColor="text1"/>
          <w:sz w:val="28"/>
          <w:szCs w:val="28"/>
          <w:rPrChange w:id="304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047" w:author="N PRASAD" w:date="2016-07-01T12:13:00Z">
            <w:rPr>
              <w:rFonts w:cstheme="minorHAnsi"/>
              <w:b/>
              <w:bCs/>
              <w:sz w:val="24"/>
              <w:szCs w:val="24"/>
            </w:rPr>
          </w:rPrChange>
        </w:rPr>
        <w:t>Comparable ment for default natural sorting order</w:t>
      </w:r>
    </w:p>
    <w:p w:rsidR="00D13BF8" w:rsidRPr="00B5270F" w:rsidRDefault="00572FDB" w:rsidP="00D13BF8">
      <w:pPr>
        <w:pStyle w:val="ListParagraph"/>
        <w:tabs>
          <w:tab w:val="left" w:pos="0"/>
        </w:tabs>
        <w:ind w:left="1324"/>
        <w:rPr>
          <w:rFonts w:ascii="Times New Roman" w:hAnsi="Times New Roman" w:cs="Times New Roman"/>
          <w:color w:val="000000" w:themeColor="text1"/>
          <w:sz w:val="28"/>
          <w:szCs w:val="28"/>
          <w:rPrChange w:id="304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049" w:author="N PRASAD" w:date="2016-07-01T12:13:00Z">
            <w:rPr>
              <w:rFonts w:cstheme="minorHAnsi"/>
              <w:b/>
              <w:bCs/>
              <w:sz w:val="24"/>
              <w:szCs w:val="24"/>
            </w:rPr>
          </w:rPrChange>
        </w:rPr>
        <w:t>Comparator ment for customized soring order</w:t>
      </w:r>
    </w:p>
    <w:p w:rsidR="00B4289E" w:rsidRPr="00B5270F" w:rsidRDefault="00B4289E" w:rsidP="00B4289E">
      <w:pPr>
        <w:pStyle w:val="ListParagraph"/>
        <w:tabs>
          <w:tab w:val="left" w:pos="0"/>
        </w:tabs>
        <w:ind w:left="630"/>
        <w:rPr>
          <w:rFonts w:ascii="Times New Roman" w:hAnsi="Times New Roman" w:cs="Times New Roman"/>
          <w:color w:val="000000" w:themeColor="text1"/>
          <w:sz w:val="28"/>
          <w:szCs w:val="28"/>
          <w:u w:val="single"/>
          <w:rPrChange w:id="3050" w:author="N PRASAD" w:date="2016-07-01T12:13:00Z">
            <w:rPr>
              <w:rFonts w:cstheme="minorHAnsi"/>
              <w:sz w:val="24"/>
              <w:szCs w:val="24"/>
              <w:u w:val="single"/>
            </w:rPr>
          </w:rPrChange>
        </w:rPr>
      </w:pPr>
    </w:p>
    <w:p w:rsidR="000424CB"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051"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u w:val="single"/>
          <w:rPrChange w:id="3052" w:author="N PRASAD" w:date="2016-07-01T12:13:00Z">
            <w:rPr>
              <w:rFonts w:cstheme="minorHAnsi"/>
              <w:b/>
              <w:bCs/>
              <w:sz w:val="24"/>
              <w:szCs w:val="24"/>
              <w:u w:val="single"/>
            </w:rPr>
          </w:rPrChange>
        </w:rPr>
        <w:t>Linked Hash Set</w:t>
      </w:r>
      <w:r w:rsidRPr="00B5270F">
        <w:rPr>
          <w:rFonts w:ascii="Times New Roman" w:hAnsi="Times New Roman" w:cs="Times New Roman"/>
          <w:b/>
          <w:color w:val="000000" w:themeColor="text1"/>
          <w:sz w:val="28"/>
          <w:szCs w:val="28"/>
          <w:rPrChange w:id="3053" w:author="N PRASAD" w:date="2016-07-01T12:13:00Z">
            <w:rPr>
              <w:rFonts w:cstheme="minorHAnsi"/>
              <w:b/>
              <w:bCs/>
              <w:sz w:val="24"/>
              <w:szCs w:val="24"/>
            </w:rPr>
          </w:rPrChange>
        </w:rPr>
        <w:t>:</w:t>
      </w:r>
    </w:p>
    <w:p w:rsidR="000424CB" w:rsidRPr="00B5270F" w:rsidRDefault="00572FDB" w:rsidP="00A06CCF">
      <w:pPr>
        <w:pStyle w:val="ListParagraph"/>
        <w:numPr>
          <w:ilvl w:val="0"/>
          <w:numId w:val="37"/>
        </w:numPr>
        <w:tabs>
          <w:tab w:val="left" w:pos="0"/>
        </w:tabs>
        <w:rPr>
          <w:rFonts w:ascii="Times New Roman" w:hAnsi="Times New Roman" w:cs="Times New Roman"/>
          <w:b/>
          <w:color w:val="000000" w:themeColor="text1"/>
          <w:sz w:val="28"/>
          <w:szCs w:val="28"/>
          <w:rPrChange w:id="3054"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3055" w:author="N PRASAD" w:date="2016-07-01T12:13:00Z">
            <w:rPr>
              <w:rFonts w:cstheme="minorHAnsi"/>
              <w:b/>
              <w:bCs/>
              <w:sz w:val="24"/>
              <w:szCs w:val="24"/>
            </w:rPr>
          </w:rPrChange>
        </w:rPr>
        <w:t>LHSmaintains insertion order.</w:t>
      </w:r>
    </w:p>
    <w:p w:rsidR="00DF7E94" w:rsidRPr="00B5270F" w:rsidRDefault="00572FDB" w:rsidP="00A06CCF">
      <w:pPr>
        <w:pStyle w:val="ListParagraph"/>
        <w:numPr>
          <w:ilvl w:val="0"/>
          <w:numId w:val="37"/>
        </w:numPr>
        <w:tabs>
          <w:tab w:val="left" w:pos="0"/>
        </w:tabs>
        <w:rPr>
          <w:rFonts w:ascii="Times New Roman" w:hAnsi="Times New Roman" w:cs="Times New Roman"/>
          <w:color w:val="000000" w:themeColor="text1"/>
          <w:sz w:val="28"/>
          <w:szCs w:val="28"/>
          <w:rPrChange w:id="305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057" w:author="N PRASAD" w:date="2016-07-01T12:13:00Z">
            <w:rPr>
              <w:rFonts w:cstheme="minorHAnsi"/>
              <w:b/>
              <w:bCs/>
              <w:sz w:val="24"/>
              <w:szCs w:val="24"/>
            </w:rPr>
          </w:rPrChange>
        </w:rPr>
        <w:t>It is exactly same as hash set except the following differrences</w:t>
      </w:r>
    </w:p>
    <w:p w:rsidR="008C6DCB" w:rsidRPr="00B5270F" w:rsidRDefault="00572FDB" w:rsidP="008C6DCB">
      <w:pPr>
        <w:ind w:firstLine="720"/>
        <w:rPr>
          <w:rFonts w:ascii="Times New Roman" w:hAnsi="Times New Roman" w:cs="Times New Roman"/>
          <w:b/>
          <w:color w:val="000000" w:themeColor="text1"/>
          <w:sz w:val="28"/>
          <w:szCs w:val="28"/>
          <w:rPrChange w:id="3058" w:author="N PRASAD" w:date="2016-07-01T12:13:00Z">
            <w:rPr>
              <w:b/>
              <w:sz w:val="24"/>
              <w:szCs w:val="24"/>
            </w:rPr>
          </w:rPrChange>
        </w:rPr>
      </w:pPr>
      <w:r w:rsidRPr="00B5270F">
        <w:rPr>
          <w:rFonts w:ascii="Times New Roman" w:hAnsi="Times New Roman" w:cs="Times New Roman"/>
          <w:b/>
          <w:color w:val="000000" w:themeColor="text1"/>
          <w:sz w:val="28"/>
          <w:szCs w:val="28"/>
          <w:u w:val="single"/>
          <w:rPrChange w:id="3059" w:author="N PRASAD" w:date="2016-07-01T12:13:00Z">
            <w:rPr>
              <w:b/>
              <w:bCs/>
              <w:sz w:val="24"/>
              <w:szCs w:val="24"/>
              <w:u w:val="single"/>
            </w:rPr>
          </w:rPrChange>
        </w:rPr>
        <w:t xml:space="preserve">Hash Set </w:t>
      </w:r>
      <w:r w:rsidRPr="00B5270F">
        <w:rPr>
          <w:rFonts w:ascii="Times New Roman" w:hAnsi="Times New Roman" w:cs="Times New Roman"/>
          <w:b/>
          <w:color w:val="000000" w:themeColor="text1"/>
          <w:sz w:val="28"/>
          <w:szCs w:val="28"/>
          <w:rPrChange w:id="3060" w:author="N PRASAD" w:date="2016-07-01T12:13:00Z">
            <w:rPr>
              <w:b/>
              <w:bCs/>
              <w:sz w:val="24"/>
              <w:szCs w:val="24"/>
            </w:rPr>
          </w:rPrChange>
        </w:rPr>
        <w:tab/>
      </w:r>
      <w:r w:rsidRPr="00B5270F">
        <w:rPr>
          <w:rFonts w:ascii="Times New Roman" w:hAnsi="Times New Roman" w:cs="Times New Roman"/>
          <w:b/>
          <w:color w:val="000000" w:themeColor="text1"/>
          <w:sz w:val="28"/>
          <w:szCs w:val="28"/>
          <w:rPrChange w:id="3061" w:author="N PRASAD" w:date="2016-07-01T12:13:00Z">
            <w:rPr>
              <w:b/>
              <w:bCs/>
              <w:sz w:val="24"/>
              <w:szCs w:val="24"/>
            </w:rPr>
          </w:rPrChange>
        </w:rPr>
        <w:tab/>
      </w:r>
      <w:r w:rsidRPr="00B5270F">
        <w:rPr>
          <w:rFonts w:ascii="Times New Roman" w:hAnsi="Times New Roman" w:cs="Times New Roman"/>
          <w:b/>
          <w:color w:val="000000" w:themeColor="text1"/>
          <w:sz w:val="28"/>
          <w:szCs w:val="28"/>
          <w:rPrChange w:id="3062" w:author="N PRASAD" w:date="2016-07-01T12:13:00Z">
            <w:rPr>
              <w:b/>
              <w:bCs/>
              <w:sz w:val="24"/>
              <w:szCs w:val="24"/>
            </w:rPr>
          </w:rPrChange>
        </w:rPr>
        <w:tab/>
      </w:r>
      <w:r w:rsidRPr="00B5270F">
        <w:rPr>
          <w:rFonts w:ascii="Times New Roman" w:hAnsi="Times New Roman" w:cs="Times New Roman"/>
          <w:b/>
          <w:color w:val="000000" w:themeColor="text1"/>
          <w:sz w:val="28"/>
          <w:szCs w:val="28"/>
          <w:rPrChange w:id="3063" w:author="N PRASAD" w:date="2016-07-01T12:13:00Z">
            <w:rPr>
              <w:b/>
              <w:bCs/>
              <w:sz w:val="24"/>
              <w:szCs w:val="24"/>
            </w:rPr>
          </w:rPrChange>
        </w:rPr>
        <w:tab/>
      </w:r>
      <w:r w:rsidRPr="00B5270F">
        <w:rPr>
          <w:rFonts w:ascii="Times New Roman" w:hAnsi="Times New Roman" w:cs="Times New Roman"/>
          <w:b/>
          <w:color w:val="000000" w:themeColor="text1"/>
          <w:sz w:val="28"/>
          <w:szCs w:val="28"/>
          <w:rPrChange w:id="3064" w:author="N PRASAD" w:date="2016-07-01T12:13:00Z">
            <w:rPr>
              <w:b/>
              <w:bCs/>
              <w:sz w:val="24"/>
              <w:szCs w:val="24"/>
            </w:rPr>
          </w:rPrChange>
        </w:rPr>
        <w:tab/>
      </w:r>
      <w:r w:rsidRPr="00B5270F">
        <w:rPr>
          <w:rFonts w:ascii="Times New Roman" w:hAnsi="Times New Roman" w:cs="Times New Roman"/>
          <w:b/>
          <w:color w:val="000000" w:themeColor="text1"/>
          <w:sz w:val="28"/>
          <w:szCs w:val="28"/>
          <w:u w:val="single"/>
          <w:rPrChange w:id="3065" w:author="N PRASAD" w:date="2016-07-01T12:13:00Z">
            <w:rPr>
              <w:b/>
              <w:bCs/>
              <w:sz w:val="24"/>
              <w:szCs w:val="24"/>
              <w:u w:val="single"/>
            </w:rPr>
          </w:rPrChange>
        </w:rPr>
        <w:t xml:space="preserve">Linked Hash Set </w:t>
      </w:r>
    </w:p>
    <w:p w:rsidR="008C6DCB" w:rsidRPr="00B5270F" w:rsidRDefault="00572FDB" w:rsidP="00A06CCF">
      <w:pPr>
        <w:pStyle w:val="ListParagraph"/>
        <w:numPr>
          <w:ilvl w:val="0"/>
          <w:numId w:val="44"/>
        </w:numPr>
        <w:rPr>
          <w:rFonts w:ascii="Times New Roman" w:hAnsi="Times New Roman" w:cs="Times New Roman"/>
          <w:color w:val="000000" w:themeColor="text1"/>
          <w:sz w:val="28"/>
          <w:szCs w:val="28"/>
          <w:rPrChange w:id="3066" w:author="N PRASAD" w:date="2016-07-01T12:13:00Z">
            <w:rPr>
              <w:sz w:val="24"/>
              <w:szCs w:val="24"/>
            </w:rPr>
          </w:rPrChange>
        </w:rPr>
      </w:pPr>
      <w:r w:rsidRPr="00B5270F">
        <w:rPr>
          <w:rFonts w:ascii="Times New Roman" w:hAnsi="Times New Roman" w:cs="Times New Roman"/>
          <w:color w:val="000000" w:themeColor="text1"/>
          <w:sz w:val="28"/>
          <w:szCs w:val="28"/>
          <w:rPrChange w:id="3067" w:author="N PRASAD" w:date="2016-07-01T12:13:00Z">
            <w:rPr>
              <w:b/>
              <w:bCs/>
              <w:sz w:val="24"/>
              <w:szCs w:val="24"/>
            </w:rPr>
          </w:rPrChange>
        </w:rPr>
        <w:t>Insertion order is not preserved</w:t>
      </w:r>
      <w:r w:rsidRPr="00B5270F">
        <w:rPr>
          <w:rFonts w:ascii="Times New Roman" w:hAnsi="Times New Roman" w:cs="Times New Roman"/>
          <w:color w:val="000000" w:themeColor="text1"/>
          <w:sz w:val="28"/>
          <w:szCs w:val="28"/>
          <w:rPrChange w:id="3068" w:author="N PRASAD" w:date="2016-07-01T12:13:00Z">
            <w:rPr>
              <w:b/>
              <w:bCs/>
              <w:sz w:val="24"/>
              <w:szCs w:val="24"/>
            </w:rPr>
          </w:rPrChange>
        </w:rPr>
        <w:tab/>
      </w:r>
      <w:r w:rsidRPr="00B5270F">
        <w:rPr>
          <w:rFonts w:ascii="Times New Roman" w:hAnsi="Times New Roman" w:cs="Times New Roman"/>
          <w:color w:val="000000" w:themeColor="text1"/>
          <w:sz w:val="28"/>
          <w:szCs w:val="28"/>
          <w:rPrChange w:id="3069" w:author="N PRASAD" w:date="2016-07-01T12:13:00Z">
            <w:rPr>
              <w:b/>
              <w:bCs/>
              <w:sz w:val="24"/>
              <w:szCs w:val="24"/>
            </w:rPr>
          </w:rPrChange>
        </w:rPr>
        <w:tab/>
        <w:t>preserved</w:t>
      </w:r>
    </w:p>
    <w:p w:rsidR="008C6DCB" w:rsidRPr="00B5270F" w:rsidRDefault="00572FDB" w:rsidP="00A06CCF">
      <w:pPr>
        <w:pStyle w:val="ListParagraph"/>
        <w:numPr>
          <w:ilvl w:val="0"/>
          <w:numId w:val="44"/>
        </w:numPr>
        <w:rPr>
          <w:rFonts w:ascii="Times New Roman" w:hAnsi="Times New Roman" w:cs="Times New Roman"/>
          <w:color w:val="000000" w:themeColor="text1"/>
          <w:sz w:val="28"/>
          <w:szCs w:val="28"/>
          <w:rPrChange w:id="3070" w:author="N PRASAD" w:date="2016-07-01T12:13:00Z">
            <w:rPr>
              <w:sz w:val="24"/>
              <w:szCs w:val="24"/>
            </w:rPr>
          </w:rPrChange>
        </w:rPr>
      </w:pPr>
      <w:r w:rsidRPr="00B5270F">
        <w:rPr>
          <w:rFonts w:ascii="Times New Roman" w:hAnsi="Times New Roman" w:cs="Times New Roman"/>
          <w:color w:val="000000" w:themeColor="text1"/>
          <w:sz w:val="28"/>
          <w:szCs w:val="28"/>
          <w:rPrChange w:id="3071" w:author="N PRASAD" w:date="2016-07-01T12:13:00Z">
            <w:rPr>
              <w:b/>
              <w:bCs/>
              <w:sz w:val="24"/>
              <w:szCs w:val="24"/>
            </w:rPr>
          </w:rPrChange>
        </w:rPr>
        <w:t>1.2</w:t>
      </w:r>
      <w:r w:rsidRPr="00B5270F">
        <w:rPr>
          <w:rFonts w:ascii="Times New Roman" w:hAnsi="Times New Roman" w:cs="Times New Roman"/>
          <w:color w:val="000000" w:themeColor="text1"/>
          <w:sz w:val="28"/>
          <w:szCs w:val="28"/>
          <w:rPrChange w:id="3072" w:author="N PRASAD" w:date="2016-07-01T12:13:00Z">
            <w:rPr>
              <w:b/>
              <w:bCs/>
              <w:sz w:val="24"/>
              <w:szCs w:val="24"/>
            </w:rPr>
          </w:rPrChange>
        </w:rPr>
        <w:tab/>
      </w:r>
      <w:r w:rsidRPr="00B5270F">
        <w:rPr>
          <w:rFonts w:ascii="Times New Roman" w:hAnsi="Times New Roman" w:cs="Times New Roman"/>
          <w:color w:val="000000" w:themeColor="text1"/>
          <w:sz w:val="28"/>
          <w:szCs w:val="28"/>
          <w:rPrChange w:id="3073" w:author="N PRASAD" w:date="2016-07-01T12:13:00Z">
            <w:rPr>
              <w:b/>
              <w:bCs/>
              <w:sz w:val="24"/>
              <w:szCs w:val="24"/>
            </w:rPr>
          </w:rPrChange>
        </w:rPr>
        <w:tab/>
      </w:r>
      <w:r w:rsidRPr="00B5270F">
        <w:rPr>
          <w:rFonts w:ascii="Times New Roman" w:hAnsi="Times New Roman" w:cs="Times New Roman"/>
          <w:color w:val="000000" w:themeColor="text1"/>
          <w:sz w:val="28"/>
          <w:szCs w:val="28"/>
          <w:rPrChange w:id="3074" w:author="N PRASAD" w:date="2016-07-01T12:13:00Z">
            <w:rPr>
              <w:b/>
              <w:bCs/>
              <w:sz w:val="24"/>
              <w:szCs w:val="24"/>
            </w:rPr>
          </w:rPrChange>
        </w:rPr>
        <w:tab/>
      </w:r>
      <w:r w:rsidRPr="00B5270F">
        <w:rPr>
          <w:rFonts w:ascii="Times New Roman" w:hAnsi="Times New Roman" w:cs="Times New Roman"/>
          <w:color w:val="000000" w:themeColor="text1"/>
          <w:sz w:val="28"/>
          <w:szCs w:val="28"/>
          <w:rPrChange w:id="3075" w:author="N PRASAD" w:date="2016-07-01T12:13:00Z">
            <w:rPr>
              <w:b/>
              <w:bCs/>
              <w:sz w:val="24"/>
              <w:szCs w:val="24"/>
            </w:rPr>
          </w:rPrChange>
        </w:rPr>
        <w:tab/>
      </w:r>
      <w:r w:rsidRPr="00B5270F">
        <w:rPr>
          <w:rFonts w:ascii="Times New Roman" w:hAnsi="Times New Roman" w:cs="Times New Roman"/>
          <w:color w:val="000000" w:themeColor="text1"/>
          <w:sz w:val="28"/>
          <w:szCs w:val="28"/>
          <w:rPrChange w:id="3076" w:author="N PRASAD" w:date="2016-07-01T12:13:00Z">
            <w:rPr>
              <w:b/>
              <w:bCs/>
              <w:sz w:val="24"/>
              <w:szCs w:val="24"/>
            </w:rPr>
          </w:rPrChange>
        </w:rPr>
        <w:tab/>
      </w:r>
      <w:r w:rsidRPr="00B5270F">
        <w:rPr>
          <w:rFonts w:ascii="Times New Roman" w:hAnsi="Times New Roman" w:cs="Times New Roman"/>
          <w:color w:val="000000" w:themeColor="text1"/>
          <w:sz w:val="28"/>
          <w:szCs w:val="28"/>
          <w:rPrChange w:id="3077" w:author="N PRASAD" w:date="2016-07-01T12:13:00Z">
            <w:rPr>
              <w:b/>
              <w:bCs/>
              <w:sz w:val="24"/>
              <w:szCs w:val="24"/>
            </w:rPr>
          </w:rPrChange>
        </w:rPr>
        <w:tab/>
        <w:t>1.4</w:t>
      </w:r>
    </w:p>
    <w:p w:rsidR="008C6DCB" w:rsidRPr="00B5270F" w:rsidRDefault="00572FDB" w:rsidP="00A06CCF">
      <w:pPr>
        <w:pStyle w:val="ListParagraph"/>
        <w:numPr>
          <w:ilvl w:val="0"/>
          <w:numId w:val="44"/>
        </w:numPr>
        <w:rPr>
          <w:rFonts w:ascii="Times New Roman" w:hAnsi="Times New Roman" w:cs="Times New Roman"/>
          <w:color w:val="000000" w:themeColor="text1"/>
          <w:sz w:val="28"/>
          <w:szCs w:val="28"/>
          <w:rPrChange w:id="3078" w:author="N PRASAD" w:date="2016-07-01T12:13:00Z">
            <w:rPr>
              <w:sz w:val="24"/>
              <w:szCs w:val="24"/>
            </w:rPr>
          </w:rPrChange>
        </w:rPr>
      </w:pPr>
      <w:r w:rsidRPr="00B5270F">
        <w:rPr>
          <w:rFonts w:ascii="Times New Roman" w:hAnsi="Times New Roman" w:cs="Times New Roman"/>
          <w:color w:val="000000" w:themeColor="text1"/>
          <w:sz w:val="28"/>
          <w:szCs w:val="28"/>
          <w:rPrChange w:id="3079" w:author="N PRASAD" w:date="2016-07-01T12:13:00Z">
            <w:rPr>
              <w:b/>
              <w:bCs/>
              <w:sz w:val="24"/>
              <w:szCs w:val="24"/>
            </w:rPr>
          </w:rPrChange>
        </w:rPr>
        <w:t xml:space="preserve">The underlying data </w:t>
      </w:r>
      <w:ins w:id="3080" w:author="RAVI TEJA" w:date="2016-06-10T10:43:00Z">
        <w:r w:rsidRPr="00B5270F">
          <w:rPr>
            <w:rFonts w:ascii="Times New Roman" w:hAnsi="Times New Roman" w:cs="Times New Roman"/>
            <w:color w:val="000000" w:themeColor="text1"/>
            <w:sz w:val="28"/>
            <w:szCs w:val="28"/>
            <w:rPrChange w:id="3081" w:author="N PRASAD" w:date="2016-07-01T12:13:00Z">
              <w:rPr>
                <w:b/>
                <w:bCs/>
                <w:sz w:val="24"/>
                <w:szCs w:val="24"/>
              </w:rPr>
            </w:rPrChange>
          </w:rPr>
          <w:t>s</w:t>
        </w:r>
      </w:ins>
      <w:r w:rsidRPr="00B5270F">
        <w:rPr>
          <w:rFonts w:ascii="Times New Roman" w:hAnsi="Times New Roman" w:cs="Times New Roman"/>
          <w:color w:val="000000" w:themeColor="text1"/>
          <w:sz w:val="28"/>
          <w:szCs w:val="28"/>
          <w:rPrChange w:id="3082" w:author="N PRASAD" w:date="2016-07-01T12:13:00Z">
            <w:rPr>
              <w:b/>
              <w:bCs/>
              <w:sz w:val="24"/>
              <w:szCs w:val="24"/>
            </w:rPr>
          </w:rPrChange>
        </w:rPr>
        <w:t>tructure is hashtable</w:t>
      </w:r>
      <w:r w:rsidRPr="00B5270F">
        <w:rPr>
          <w:rFonts w:ascii="Times New Roman" w:hAnsi="Times New Roman" w:cs="Times New Roman"/>
          <w:color w:val="000000" w:themeColor="text1"/>
          <w:sz w:val="28"/>
          <w:szCs w:val="28"/>
          <w:rPrChange w:id="3083" w:author="N PRASAD" w:date="2016-07-01T12:13:00Z">
            <w:rPr>
              <w:b/>
              <w:bCs/>
              <w:sz w:val="24"/>
              <w:szCs w:val="24"/>
            </w:rPr>
          </w:rPrChange>
        </w:rPr>
        <w:tab/>
        <w:t xml:space="preserve">combination of hashtable &amp; </w:t>
      </w:r>
      <w:ins w:id="3084" w:author="Puppala" w:date="2016-06-22T04:50:00Z">
        <w:r w:rsidR="005663C3" w:rsidRPr="00B5270F">
          <w:rPr>
            <w:rFonts w:ascii="Times New Roman" w:hAnsi="Times New Roman" w:cs="Times New Roman"/>
            <w:color w:val="000000" w:themeColor="text1"/>
            <w:sz w:val="28"/>
            <w:szCs w:val="28"/>
            <w:rPrChange w:id="3085"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3086" w:author="N PRASAD" w:date="2016-07-01T12:13:00Z">
            <w:rPr>
              <w:b/>
              <w:bCs/>
              <w:sz w:val="24"/>
              <w:szCs w:val="24"/>
            </w:rPr>
          </w:rPrChange>
        </w:rPr>
        <w:t>LinkedList.</w:t>
      </w:r>
    </w:p>
    <w:p w:rsidR="008C6DCB" w:rsidRPr="00B5270F" w:rsidRDefault="00572FDB" w:rsidP="0017311E">
      <w:pPr>
        <w:ind w:left="720"/>
        <w:rPr>
          <w:rFonts w:ascii="Times New Roman" w:hAnsi="Times New Roman" w:cs="Times New Roman"/>
          <w:b/>
          <w:color w:val="000000" w:themeColor="text1"/>
          <w:sz w:val="28"/>
          <w:szCs w:val="28"/>
          <w:u w:val="single"/>
          <w:rPrChange w:id="3087" w:author="N PRASAD" w:date="2016-07-01T12:13:00Z">
            <w:rPr>
              <w:b/>
              <w:sz w:val="24"/>
              <w:szCs w:val="24"/>
              <w:u w:val="single"/>
            </w:rPr>
          </w:rPrChange>
        </w:rPr>
      </w:pPr>
      <w:r w:rsidRPr="00B5270F">
        <w:rPr>
          <w:rFonts w:ascii="Times New Roman" w:hAnsi="Times New Roman" w:cs="Times New Roman"/>
          <w:b/>
          <w:color w:val="000000" w:themeColor="text1"/>
          <w:sz w:val="28"/>
          <w:szCs w:val="28"/>
          <w:u w:val="single"/>
          <w:rPrChange w:id="3088" w:author="N PRASAD" w:date="2016-07-01T12:13:00Z">
            <w:rPr>
              <w:b/>
              <w:bCs/>
              <w:sz w:val="24"/>
              <w:szCs w:val="24"/>
              <w:u w:val="single"/>
            </w:rPr>
          </w:rPrChange>
        </w:rPr>
        <w:t xml:space="preserve">Hash Set </w:t>
      </w:r>
      <w:r w:rsidRPr="00B5270F">
        <w:rPr>
          <w:rFonts w:ascii="Times New Roman" w:hAnsi="Times New Roman" w:cs="Times New Roman"/>
          <w:b/>
          <w:color w:val="000000" w:themeColor="text1"/>
          <w:sz w:val="28"/>
          <w:szCs w:val="28"/>
          <w:rPrChange w:id="3089" w:author="N PRASAD" w:date="2016-07-01T12:13:00Z">
            <w:rPr>
              <w:b/>
              <w:bCs/>
              <w:sz w:val="24"/>
              <w:szCs w:val="24"/>
            </w:rPr>
          </w:rPrChange>
        </w:rPr>
        <w:tab/>
      </w:r>
      <w:r w:rsidRPr="00B5270F">
        <w:rPr>
          <w:rFonts w:ascii="Times New Roman" w:hAnsi="Times New Roman" w:cs="Times New Roman"/>
          <w:b/>
          <w:color w:val="000000" w:themeColor="text1"/>
          <w:sz w:val="28"/>
          <w:szCs w:val="28"/>
          <w:rPrChange w:id="3090" w:author="N PRASAD" w:date="2016-07-01T12:13:00Z">
            <w:rPr>
              <w:b/>
              <w:bCs/>
              <w:sz w:val="24"/>
              <w:szCs w:val="24"/>
            </w:rPr>
          </w:rPrChange>
        </w:rPr>
        <w:tab/>
      </w:r>
      <w:r w:rsidRPr="00B5270F">
        <w:rPr>
          <w:rFonts w:ascii="Times New Roman" w:hAnsi="Times New Roman" w:cs="Times New Roman"/>
          <w:b/>
          <w:color w:val="000000" w:themeColor="text1"/>
          <w:sz w:val="28"/>
          <w:szCs w:val="28"/>
          <w:rPrChange w:id="3091" w:author="N PRASAD" w:date="2016-07-01T12:13:00Z">
            <w:rPr>
              <w:b/>
              <w:bCs/>
              <w:sz w:val="24"/>
              <w:szCs w:val="24"/>
            </w:rPr>
          </w:rPrChange>
        </w:rPr>
        <w:tab/>
      </w:r>
      <w:r w:rsidRPr="00B5270F">
        <w:rPr>
          <w:rFonts w:ascii="Times New Roman" w:hAnsi="Times New Roman" w:cs="Times New Roman"/>
          <w:b/>
          <w:color w:val="000000" w:themeColor="text1"/>
          <w:sz w:val="28"/>
          <w:szCs w:val="28"/>
          <w:rPrChange w:id="3092" w:author="N PRASAD" w:date="2016-07-01T12:13:00Z">
            <w:rPr>
              <w:b/>
              <w:bCs/>
              <w:sz w:val="24"/>
              <w:szCs w:val="24"/>
            </w:rPr>
          </w:rPrChange>
        </w:rPr>
        <w:tab/>
      </w:r>
      <w:r w:rsidRPr="00B5270F">
        <w:rPr>
          <w:rFonts w:ascii="Times New Roman" w:hAnsi="Times New Roman" w:cs="Times New Roman"/>
          <w:b/>
          <w:color w:val="000000" w:themeColor="text1"/>
          <w:sz w:val="28"/>
          <w:szCs w:val="28"/>
          <w:rPrChange w:id="3093" w:author="N PRASAD" w:date="2016-07-01T12:13:00Z">
            <w:rPr>
              <w:b/>
              <w:bCs/>
              <w:sz w:val="24"/>
              <w:szCs w:val="24"/>
            </w:rPr>
          </w:rPrChange>
        </w:rPr>
        <w:tab/>
      </w:r>
      <w:r w:rsidRPr="00B5270F">
        <w:rPr>
          <w:rFonts w:ascii="Times New Roman" w:hAnsi="Times New Roman" w:cs="Times New Roman"/>
          <w:b/>
          <w:color w:val="000000" w:themeColor="text1"/>
          <w:sz w:val="28"/>
          <w:szCs w:val="28"/>
          <w:rPrChange w:id="3094" w:author="N PRASAD" w:date="2016-07-01T12:13:00Z">
            <w:rPr>
              <w:b/>
              <w:bCs/>
              <w:sz w:val="24"/>
              <w:szCs w:val="24"/>
            </w:rPr>
          </w:rPrChange>
        </w:rPr>
        <w:tab/>
      </w:r>
      <w:r w:rsidRPr="00B5270F">
        <w:rPr>
          <w:rFonts w:ascii="Times New Roman" w:hAnsi="Times New Roman" w:cs="Times New Roman"/>
          <w:b/>
          <w:color w:val="000000" w:themeColor="text1"/>
          <w:sz w:val="28"/>
          <w:szCs w:val="28"/>
          <w:rPrChange w:id="3095" w:author="N PRASAD" w:date="2016-07-01T12:13:00Z">
            <w:rPr>
              <w:b/>
              <w:bCs/>
              <w:sz w:val="24"/>
              <w:szCs w:val="24"/>
            </w:rPr>
          </w:rPrChange>
        </w:rPr>
        <w:tab/>
      </w:r>
      <w:r w:rsidRPr="00B5270F">
        <w:rPr>
          <w:rFonts w:ascii="Times New Roman" w:hAnsi="Times New Roman" w:cs="Times New Roman"/>
          <w:b/>
          <w:color w:val="000000" w:themeColor="text1"/>
          <w:sz w:val="28"/>
          <w:szCs w:val="28"/>
          <w:u w:val="single"/>
          <w:rPrChange w:id="3096" w:author="N PRASAD" w:date="2016-07-01T12:13:00Z">
            <w:rPr>
              <w:b/>
              <w:bCs/>
              <w:sz w:val="24"/>
              <w:szCs w:val="24"/>
              <w:u w:val="single"/>
            </w:rPr>
          </w:rPrChange>
        </w:rPr>
        <w:t>Tree Set</w:t>
      </w:r>
    </w:p>
    <w:p w:rsidR="008C6DCB" w:rsidRPr="00B5270F" w:rsidRDefault="00572FDB" w:rsidP="008C6DCB">
      <w:pPr>
        <w:pStyle w:val="ListParagraph"/>
        <w:numPr>
          <w:ilvl w:val="0"/>
          <w:numId w:val="28"/>
        </w:numPr>
        <w:rPr>
          <w:rFonts w:ascii="Times New Roman" w:hAnsi="Times New Roman" w:cs="Times New Roman"/>
          <w:color w:val="000000" w:themeColor="text1"/>
          <w:sz w:val="28"/>
          <w:szCs w:val="28"/>
          <w:rPrChange w:id="3097" w:author="N PRASAD" w:date="2016-07-01T12:13:00Z">
            <w:rPr>
              <w:sz w:val="24"/>
              <w:szCs w:val="24"/>
            </w:rPr>
          </w:rPrChange>
        </w:rPr>
      </w:pPr>
      <w:r w:rsidRPr="00B5270F">
        <w:rPr>
          <w:rFonts w:ascii="Times New Roman" w:hAnsi="Times New Roman" w:cs="Times New Roman"/>
          <w:color w:val="000000" w:themeColor="text1"/>
          <w:sz w:val="28"/>
          <w:szCs w:val="28"/>
          <w:rPrChange w:id="3098" w:author="N PRASAD" w:date="2016-07-01T12:13:00Z">
            <w:rPr>
              <w:b/>
              <w:bCs/>
              <w:sz w:val="24"/>
              <w:szCs w:val="24"/>
            </w:rPr>
          </w:rPrChange>
        </w:rPr>
        <w:t>It don’t have any order</w:t>
      </w:r>
      <w:r w:rsidRPr="00B5270F">
        <w:rPr>
          <w:rFonts w:ascii="Times New Roman" w:hAnsi="Times New Roman" w:cs="Times New Roman"/>
          <w:color w:val="000000" w:themeColor="text1"/>
          <w:sz w:val="28"/>
          <w:szCs w:val="28"/>
          <w:rPrChange w:id="3099" w:author="N PRASAD" w:date="2016-07-01T12:13:00Z">
            <w:rPr>
              <w:b/>
              <w:bCs/>
              <w:sz w:val="24"/>
              <w:szCs w:val="24"/>
            </w:rPr>
          </w:rPrChange>
        </w:rPr>
        <w:tab/>
      </w:r>
      <w:r w:rsidRPr="00B5270F">
        <w:rPr>
          <w:rFonts w:ascii="Times New Roman" w:hAnsi="Times New Roman" w:cs="Times New Roman"/>
          <w:color w:val="000000" w:themeColor="text1"/>
          <w:sz w:val="28"/>
          <w:szCs w:val="28"/>
          <w:rPrChange w:id="3100" w:author="N PRASAD" w:date="2016-07-01T12:13:00Z">
            <w:rPr>
              <w:b/>
              <w:bCs/>
              <w:sz w:val="24"/>
              <w:szCs w:val="24"/>
            </w:rPr>
          </w:rPrChange>
        </w:rPr>
        <w:tab/>
      </w:r>
      <w:r w:rsidRPr="00B5270F">
        <w:rPr>
          <w:rFonts w:ascii="Times New Roman" w:hAnsi="Times New Roman" w:cs="Times New Roman"/>
          <w:color w:val="000000" w:themeColor="text1"/>
          <w:sz w:val="28"/>
          <w:szCs w:val="28"/>
          <w:rPrChange w:id="3101" w:author="N PRASAD" w:date="2016-07-01T12:13:00Z">
            <w:rPr>
              <w:b/>
              <w:bCs/>
              <w:sz w:val="24"/>
              <w:szCs w:val="24"/>
            </w:rPr>
          </w:rPrChange>
        </w:rPr>
        <w:tab/>
      </w:r>
      <w:r w:rsidRPr="00B5270F">
        <w:rPr>
          <w:rFonts w:ascii="Times New Roman" w:hAnsi="Times New Roman" w:cs="Times New Roman"/>
          <w:color w:val="000000" w:themeColor="text1"/>
          <w:sz w:val="28"/>
          <w:szCs w:val="28"/>
          <w:rPrChange w:id="3102" w:author="N PRASAD" w:date="2016-07-01T12:13:00Z">
            <w:rPr>
              <w:b/>
              <w:bCs/>
              <w:sz w:val="24"/>
              <w:szCs w:val="24"/>
            </w:rPr>
          </w:rPrChange>
        </w:rPr>
        <w:tab/>
        <w:t>It has sorting order</w:t>
      </w:r>
    </w:p>
    <w:p w:rsidR="008C6DCB" w:rsidRPr="00B5270F" w:rsidRDefault="00572FDB" w:rsidP="008C6DCB">
      <w:pPr>
        <w:pStyle w:val="ListParagraph"/>
        <w:numPr>
          <w:ilvl w:val="0"/>
          <w:numId w:val="28"/>
        </w:numPr>
        <w:rPr>
          <w:rFonts w:ascii="Times New Roman" w:hAnsi="Times New Roman" w:cs="Times New Roman"/>
          <w:color w:val="000000" w:themeColor="text1"/>
          <w:sz w:val="28"/>
          <w:szCs w:val="28"/>
          <w:rPrChange w:id="3103" w:author="N PRASAD" w:date="2016-07-01T12:13:00Z">
            <w:rPr>
              <w:sz w:val="24"/>
              <w:szCs w:val="24"/>
            </w:rPr>
          </w:rPrChange>
        </w:rPr>
      </w:pPr>
      <w:r w:rsidRPr="00B5270F">
        <w:rPr>
          <w:rFonts w:ascii="Times New Roman" w:hAnsi="Times New Roman" w:cs="Times New Roman"/>
          <w:color w:val="000000" w:themeColor="text1"/>
          <w:sz w:val="28"/>
          <w:szCs w:val="28"/>
          <w:rPrChange w:id="3104" w:author="N PRASAD" w:date="2016-07-01T12:13:00Z">
            <w:rPr>
              <w:b/>
              <w:bCs/>
              <w:sz w:val="24"/>
              <w:szCs w:val="24"/>
            </w:rPr>
          </w:rPrChange>
        </w:rPr>
        <w:t>Equals() &amp; hashcode()</w:t>
      </w:r>
      <w:r w:rsidRPr="00B5270F">
        <w:rPr>
          <w:rFonts w:ascii="Times New Roman" w:hAnsi="Times New Roman" w:cs="Times New Roman"/>
          <w:color w:val="000000" w:themeColor="text1"/>
          <w:sz w:val="28"/>
          <w:szCs w:val="28"/>
          <w:rPrChange w:id="3105" w:author="N PRASAD" w:date="2016-07-01T12:13:00Z">
            <w:rPr>
              <w:b/>
              <w:bCs/>
              <w:sz w:val="24"/>
              <w:szCs w:val="24"/>
            </w:rPr>
          </w:rPrChange>
        </w:rPr>
        <w:tab/>
      </w:r>
      <w:r w:rsidRPr="00B5270F">
        <w:rPr>
          <w:rFonts w:ascii="Times New Roman" w:hAnsi="Times New Roman" w:cs="Times New Roman"/>
          <w:color w:val="000000" w:themeColor="text1"/>
          <w:sz w:val="28"/>
          <w:szCs w:val="28"/>
          <w:rPrChange w:id="3106" w:author="N PRASAD" w:date="2016-07-01T12:13:00Z">
            <w:rPr>
              <w:b/>
              <w:bCs/>
              <w:sz w:val="24"/>
              <w:szCs w:val="24"/>
            </w:rPr>
          </w:rPrChange>
        </w:rPr>
        <w:tab/>
      </w:r>
      <w:r w:rsidRPr="00B5270F">
        <w:rPr>
          <w:rFonts w:ascii="Times New Roman" w:hAnsi="Times New Roman" w:cs="Times New Roman"/>
          <w:color w:val="000000" w:themeColor="text1"/>
          <w:sz w:val="28"/>
          <w:szCs w:val="28"/>
          <w:rPrChange w:id="3107" w:author="N PRASAD" w:date="2016-07-01T12:13:00Z">
            <w:rPr>
              <w:b/>
              <w:bCs/>
              <w:sz w:val="24"/>
              <w:szCs w:val="24"/>
            </w:rPr>
          </w:rPrChange>
        </w:rPr>
        <w:tab/>
      </w:r>
      <w:r w:rsidRPr="00B5270F">
        <w:rPr>
          <w:rFonts w:ascii="Times New Roman" w:hAnsi="Times New Roman" w:cs="Times New Roman"/>
          <w:color w:val="000000" w:themeColor="text1"/>
          <w:sz w:val="28"/>
          <w:szCs w:val="28"/>
          <w:rPrChange w:id="3108" w:author="N PRASAD" w:date="2016-07-01T12:13:00Z">
            <w:rPr>
              <w:b/>
              <w:bCs/>
              <w:sz w:val="24"/>
              <w:szCs w:val="24"/>
            </w:rPr>
          </w:rPrChange>
        </w:rPr>
        <w:tab/>
      </w:r>
      <w:r w:rsidRPr="00B5270F">
        <w:rPr>
          <w:rFonts w:ascii="Times New Roman" w:hAnsi="Times New Roman" w:cs="Times New Roman"/>
          <w:color w:val="000000" w:themeColor="text1"/>
          <w:sz w:val="28"/>
          <w:szCs w:val="28"/>
          <w:rPrChange w:id="3109" w:author="N PRASAD" w:date="2016-07-01T12:13:00Z">
            <w:rPr>
              <w:b/>
              <w:bCs/>
              <w:sz w:val="24"/>
              <w:szCs w:val="24"/>
            </w:rPr>
          </w:rPrChange>
        </w:rPr>
        <w:tab/>
        <w:t>compareTo()  &amp; compare()</w:t>
      </w:r>
    </w:p>
    <w:p w:rsidR="008C6DCB" w:rsidRPr="00B5270F" w:rsidRDefault="008C6DCB" w:rsidP="008C6DCB">
      <w:pPr>
        <w:pStyle w:val="ListParagraph"/>
        <w:rPr>
          <w:rFonts w:ascii="Times New Roman" w:hAnsi="Times New Roman" w:cs="Times New Roman"/>
          <w:color w:val="000000" w:themeColor="text1"/>
          <w:sz w:val="28"/>
          <w:szCs w:val="28"/>
          <w:rPrChange w:id="3110" w:author="N PRASAD" w:date="2016-07-01T12:13:00Z">
            <w:rPr>
              <w:sz w:val="24"/>
              <w:szCs w:val="24"/>
            </w:rPr>
          </w:rPrChange>
        </w:rPr>
      </w:pPr>
    </w:p>
    <w:p w:rsidR="008C6DCB" w:rsidRPr="00B5270F" w:rsidRDefault="00572FDB" w:rsidP="008C6DCB">
      <w:pPr>
        <w:pStyle w:val="ListParagraph"/>
        <w:numPr>
          <w:ilvl w:val="0"/>
          <w:numId w:val="27"/>
        </w:numPr>
        <w:rPr>
          <w:rFonts w:ascii="Times New Roman" w:hAnsi="Times New Roman" w:cs="Times New Roman"/>
          <w:color w:val="000000" w:themeColor="text1"/>
          <w:sz w:val="28"/>
          <w:szCs w:val="28"/>
          <w:rPrChange w:id="3111" w:author="N PRASAD" w:date="2016-07-01T12:13:00Z">
            <w:rPr>
              <w:sz w:val="24"/>
              <w:szCs w:val="24"/>
            </w:rPr>
          </w:rPrChange>
        </w:rPr>
      </w:pPr>
      <w:r w:rsidRPr="00B5270F">
        <w:rPr>
          <w:rFonts w:ascii="Times New Roman" w:hAnsi="Times New Roman" w:cs="Times New Roman"/>
          <w:color w:val="000000" w:themeColor="text1"/>
          <w:sz w:val="28"/>
          <w:szCs w:val="28"/>
          <w:rPrChange w:id="3112" w:author="N PRASAD" w:date="2016-07-01T12:13:00Z">
            <w:rPr>
              <w:b/>
              <w:bCs/>
              <w:sz w:val="24"/>
              <w:szCs w:val="24"/>
            </w:rPr>
          </w:rPrChange>
        </w:rPr>
        <w:t>Tree Map uses Tree set to maintain key values</w:t>
      </w:r>
    </w:p>
    <w:p w:rsidR="008C6DCB" w:rsidRPr="00B5270F" w:rsidRDefault="008C6DCB" w:rsidP="008C6DCB">
      <w:pPr>
        <w:rPr>
          <w:rFonts w:ascii="Times New Roman" w:hAnsi="Times New Roman" w:cs="Times New Roman"/>
          <w:color w:val="000000" w:themeColor="text1"/>
          <w:sz w:val="28"/>
          <w:szCs w:val="28"/>
          <w:rPrChange w:id="3113" w:author="N PRASAD" w:date="2016-07-01T12:13:00Z">
            <w:rPr>
              <w:sz w:val="24"/>
              <w:szCs w:val="24"/>
            </w:rPr>
          </w:rPrChange>
        </w:rPr>
      </w:pPr>
    </w:p>
    <w:p w:rsidR="008C6DCB" w:rsidRPr="00B5270F" w:rsidRDefault="008C6DCB" w:rsidP="008C6DCB">
      <w:pPr>
        <w:rPr>
          <w:rFonts w:ascii="Times New Roman" w:hAnsi="Times New Roman" w:cs="Times New Roman"/>
          <w:color w:val="000000" w:themeColor="text1"/>
          <w:sz w:val="28"/>
          <w:szCs w:val="28"/>
          <w:rPrChange w:id="3114" w:author="N PRASAD" w:date="2016-07-01T12:13:00Z">
            <w:rPr>
              <w:sz w:val="24"/>
              <w:szCs w:val="24"/>
            </w:rPr>
          </w:rPrChange>
        </w:rPr>
      </w:pPr>
    </w:p>
    <w:p w:rsidR="0099738E" w:rsidRPr="00B5270F" w:rsidRDefault="00572FDB" w:rsidP="008C6DCB">
      <w:pPr>
        <w:rPr>
          <w:rFonts w:ascii="Times New Roman" w:hAnsi="Times New Roman" w:cs="Times New Roman"/>
          <w:color w:val="000000" w:themeColor="text1"/>
          <w:sz w:val="28"/>
          <w:szCs w:val="28"/>
          <w:rPrChange w:id="3115" w:author="N PRASAD" w:date="2016-07-01T12:13:00Z">
            <w:rPr>
              <w:sz w:val="24"/>
              <w:szCs w:val="24"/>
            </w:rPr>
          </w:rPrChange>
        </w:rPr>
      </w:pPr>
      <w:r w:rsidRPr="00B5270F">
        <w:rPr>
          <w:rFonts w:ascii="Times New Roman" w:hAnsi="Times New Roman" w:cs="Times New Roman"/>
          <w:b/>
          <w:color w:val="000000" w:themeColor="text1"/>
          <w:sz w:val="28"/>
          <w:szCs w:val="28"/>
          <w:rPrChange w:id="3116" w:author="N PRASAD" w:date="2016-07-01T12:13:00Z">
            <w:rPr>
              <w:b/>
              <w:bCs/>
              <w:sz w:val="24"/>
              <w:szCs w:val="24"/>
            </w:rPr>
          </w:rPrChange>
        </w:rPr>
        <w:t xml:space="preserve">Note: </w:t>
      </w:r>
      <w:r w:rsidRPr="00B5270F">
        <w:rPr>
          <w:rFonts w:ascii="Times New Roman" w:hAnsi="Times New Roman" w:cs="Times New Roman"/>
          <w:color w:val="000000" w:themeColor="text1"/>
          <w:sz w:val="28"/>
          <w:szCs w:val="28"/>
          <w:rPrChange w:id="3117" w:author="N PRASAD" w:date="2016-07-01T12:13:00Z">
            <w:rPr>
              <w:b/>
              <w:bCs/>
              <w:sz w:val="24"/>
              <w:szCs w:val="24"/>
            </w:rPr>
          </w:rPrChange>
        </w:rPr>
        <w:t>In every collection class toString() is overridden to return its content directly in the following formate[obj1,obj2,obj3….]</w:t>
      </w:r>
    </w:p>
    <w:p w:rsidR="001D1692" w:rsidRPr="00B5270F" w:rsidRDefault="001D1692" w:rsidP="009660F6">
      <w:pPr>
        <w:pStyle w:val="ListParagraph"/>
        <w:tabs>
          <w:tab w:val="left" w:pos="0"/>
        </w:tabs>
        <w:ind w:left="-90"/>
        <w:rPr>
          <w:rFonts w:ascii="Times New Roman" w:hAnsi="Times New Roman" w:cs="Times New Roman"/>
          <w:b/>
          <w:color w:val="000000" w:themeColor="text1"/>
          <w:sz w:val="28"/>
          <w:szCs w:val="28"/>
          <w:rPrChange w:id="3118" w:author="N PRASAD" w:date="2016-07-01T12:13:00Z">
            <w:rPr>
              <w:rFonts w:cstheme="minorHAnsi"/>
              <w:b/>
              <w:sz w:val="24"/>
              <w:szCs w:val="24"/>
            </w:rPr>
          </w:rPrChange>
        </w:rPr>
      </w:pPr>
    </w:p>
    <w:p w:rsidR="001D1692"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119"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120" w:author="N PRASAD" w:date="2016-07-01T12:13:00Z">
            <w:rPr>
              <w:rFonts w:cstheme="minorHAnsi"/>
              <w:b/>
              <w:bCs/>
              <w:sz w:val="24"/>
              <w:szCs w:val="24"/>
            </w:rPr>
          </w:rPrChange>
        </w:rPr>
        <w:t>MAP:</w:t>
      </w:r>
    </w:p>
    <w:p w:rsidR="001D1692" w:rsidRPr="00B5270F" w:rsidRDefault="00572FDB" w:rsidP="00A06CCF">
      <w:pPr>
        <w:pStyle w:val="ListParagraph"/>
        <w:numPr>
          <w:ilvl w:val="0"/>
          <w:numId w:val="37"/>
        </w:numPr>
        <w:tabs>
          <w:tab w:val="left" w:pos="0"/>
        </w:tabs>
        <w:rPr>
          <w:rFonts w:ascii="Times New Roman" w:hAnsi="Times New Roman" w:cs="Times New Roman"/>
          <w:color w:val="000000" w:themeColor="text1"/>
          <w:sz w:val="28"/>
          <w:szCs w:val="28"/>
          <w:rPrChange w:id="312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22" w:author="N PRASAD" w:date="2016-07-01T12:13:00Z">
            <w:rPr>
              <w:rFonts w:cstheme="minorHAnsi"/>
              <w:b/>
              <w:bCs/>
              <w:sz w:val="24"/>
              <w:szCs w:val="24"/>
            </w:rPr>
          </w:rPrChange>
        </w:rPr>
        <w:t>Map is interface.It maintains key value pairs.It contains mutliple implementation class.</w:t>
      </w:r>
    </w:p>
    <w:p w:rsidR="00AA13C3" w:rsidRPr="00B5270F" w:rsidRDefault="00572FDB" w:rsidP="00A06CCF">
      <w:pPr>
        <w:pStyle w:val="ListParagraph"/>
        <w:numPr>
          <w:ilvl w:val="0"/>
          <w:numId w:val="37"/>
        </w:numPr>
        <w:tabs>
          <w:tab w:val="left" w:pos="0"/>
        </w:tabs>
        <w:rPr>
          <w:rFonts w:ascii="Times New Roman" w:hAnsi="Times New Roman" w:cs="Times New Roman"/>
          <w:color w:val="000000" w:themeColor="text1"/>
          <w:sz w:val="28"/>
          <w:szCs w:val="28"/>
          <w:rPrChange w:id="312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24" w:author="N PRASAD" w:date="2016-07-01T12:13:00Z">
            <w:rPr>
              <w:rFonts w:cstheme="minorHAnsi"/>
              <w:b/>
              <w:bCs/>
              <w:sz w:val="24"/>
              <w:szCs w:val="24"/>
            </w:rPr>
          </w:rPrChange>
        </w:rPr>
        <w:t>Duplicate keys are not allowed,But values can be duplicated</w:t>
      </w:r>
    </w:p>
    <w:p w:rsidR="00A3021B" w:rsidRPr="00B5270F" w:rsidRDefault="00572FDB" w:rsidP="00A06CCF">
      <w:pPr>
        <w:pStyle w:val="ListParagraph"/>
        <w:numPr>
          <w:ilvl w:val="0"/>
          <w:numId w:val="37"/>
        </w:numPr>
        <w:tabs>
          <w:tab w:val="left" w:pos="0"/>
        </w:tabs>
        <w:rPr>
          <w:rFonts w:ascii="Times New Roman" w:hAnsi="Times New Roman" w:cs="Times New Roman"/>
          <w:color w:val="000000" w:themeColor="text1"/>
          <w:sz w:val="28"/>
          <w:szCs w:val="28"/>
          <w:rPrChange w:id="312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26" w:author="N PRASAD" w:date="2016-07-01T12:13:00Z">
            <w:rPr>
              <w:rFonts w:cstheme="minorHAnsi"/>
              <w:b/>
              <w:bCs/>
              <w:sz w:val="24"/>
              <w:szCs w:val="24"/>
            </w:rPr>
          </w:rPrChange>
        </w:rPr>
        <w:t>If we want to represent a group of objects as key-value pairs then we should go for map. both key &amp; value are objects.</w:t>
      </w:r>
    </w:p>
    <w:p w:rsidR="006B4924" w:rsidRPr="00B5270F" w:rsidRDefault="00572FDB" w:rsidP="00A06CCF">
      <w:pPr>
        <w:pStyle w:val="ListParagraph"/>
        <w:numPr>
          <w:ilvl w:val="0"/>
          <w:numId w:val="37"/>
        </w:numPr>
        <w:tabs>
          <w:tab w:val="left" w:pos="0"/>
        </w:tabs>
        <w:rPr>
          <w:rFonts w:ascii="Times New Roman" w:hAnsi="Times New Roman" w:cs="Times New Roman"/>
          <w:color w:val="000000" w:themeColor="text1"/>
          <w:sz w:val="28"/>
          <w:szCs w:val="28"/>
          <w:rPrChange w:id="312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28" w:author="N PRASAD" w:date="2016-07-01T12:13:00Z">
            <w:rPr>
              <w:rFonts w:cstheme="minorHAnsi"/>
              <w:b/>
              <w:bCs/>
              <w:sz w:val="24"/>
              <w:szCs w:val="24"/>
            </w:rPr>
          </w:rPrChange>
        </w:rPr>
        <w:t>Each key value pair is called Entry.</w:t>
      </w:r>
    </w:p>
    <w:p w:rsidR="00461F88" w:rsidRPr="00B5270F" w:rsidRDefault="00572FDB" w:rsidP="00A06CCF">
      <w:pPr>
        <w:pStyle w:val="ListParagraph"/>
        <w:numPr>
          <w:ilvl w:val="0"/>
          <w:numId w:val="37"/>
        </w:numPr>
        <w:tabs>
          <w:tab w:val="left" w:pos="0"/>
        </w:tabs>
        <w:rPr>
          <w:rFonts w:ascii="Times New Roman" w:hAnsi="Times New Roman" w:cs="Times New Roman"/>
          <w:color w:val="000000" w:themeColor="text1"/>
          <w:sz w:val="28"/>
          <w:szCs w:val="28"/>
          <w:rPrChange w:id="312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30" w:author="N PRASAD" w:date="2016-07-01T12:13:00Z">
            <w:rPr>
              <w:rFonts w:cstheme="minorHAnsi"/>
              <w:b/>
              <w:bCs/>
              <w:sz w:val="24"/>
              <w:szCs w:val="24"/>
            </w:rPr>
          </w:rPrChange>
        </w:rPr>
        <w:t>There  is no relationship b/w  collection &amp; map</w:t>
      </w:r>
    </w:p>
    <w:p w:rsidR="0040578E" w:rsidRPr="00B5270F" w:rsidRDefault="00572FDB" w:rsidP="00A06CCF">
      <w:pPr>
        <w:pStyle w:val="ListParagraph"/>
        <w:numPr>
          <w:ilvl w:val="0"/>
          <w:numId w:val="37"/>
        </w:numPr>
        <w:tabs>
          <w:tab w:val="left" w:pos="0"/>
        </w:tabs>
        <w:rPr>
          <w:rFonts w:ascii="Times New Roman" w:hAnsi="Times New Roman" w:cs="Times New Roman"/>
          <w:color w:val="000000" w:themeColor="text1"/>
          <w:sz w:val="28"/>
          <w:szCs w:val="28"/>
          <w:rPrChange w:id="313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32" w:author="N PRASAD" w:date="2016-07-01T12:13:00Z">
            <w:rPr>
              <w:rFonts w:cstheme="minorHAnsi"/>
              <w:b/>
              <w:bCs/>
              <w:sz w:val="24"/>
              <w:szCs w:val="24"/>
            </w:rPr>
          </w:rPrChange>
        </w:rPr>
        <w:t>Mehtods:</w:t>
      </w:r>
    </w:p>
    <w:p w:rsidR="0040578E" w:rsidRPr="00B5270F" w:rsidRDefault="00572FDB" w:rsidP="0040578E">
      <w:pPr>
        <w:pStyle w:val="ListParagraph"/>
        <w:tabs>
          <w:tab w:val="left" w:pos="0"/>
        </w:tabs>
        <w:ind w:left="630"/>
        <w:rPr>
          <w:rFonts w:ascii="Times New Roman" w:hAnsi="Times New Roman" w:cs="Times New Roman"/>
          <w:color w:val="000000" w:themeColor="text1"/>
          <w:sz w:val="28"/>
          <w:szCs w:val="28"/>
          <w:rPrChange w:id="313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34" w:author="N PRASAD" w:date="2016-07-01T12:13:00Z">
            <w:rPr>
              <w:rFonts w:cstheme="minorHAnsi"/>
              <w:b/>
              <w:bCs/>
              <w:sz w:val="24"/>
              <w:szCs w:val="24"/>
            </w:rPr>
          </w:rPrChange>
        </w:rPr>
        <w:t>1.Object put(Object key,Object value)</w:t>
      </w:r>
    </w:p>
    <w:p w:rsidR="0040578E" w:rsidRPr="00B5270F" w:rsidRDefault="00572FDB" w:rsidP="0040578E">
      <w:pPr>
        <w:pStyle w:val="ListParagraph"/>
        <w:tabs>
          <w:tab w:val="left" w:pos="0"/>
        </w:tabs>
        <w:ind w:left="630"/>
        <w:rPr>
          <w:rFonts w:ascii="Times New Roman" w:hAnsi="Times New Roman" w:cs="Times New Roman"/>
          <w:color w:val="000000" w:themeColor="text1"/>
          <w:sz w:val="28"/>
          <w:szCs w:val="28"/>
          <w:rPrChange w:id="313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36" w:author="N PRASAD" w:date="2016-07-01T12:13:00Z">
            <w:rPr>
              <w:rFonts w:cstheme="minorHAnsi"/>
              <w:b/>
              <w:bCs/>
              <w:sz w:val="24"/>
              <w:szCs w:val="24"/>
            </w:rPr>
          </w:rPrChange>
        </w:rPr>
        <w:lastRenderedPageBreak/>
        <w:t>2.Object get(Object key)</w:t>
      </w:r>
      <w:r w:rsidRPr="00B5270F">
        <w:rPr>
          <w:rFonts w:ascii="Times New Roman" w:hAnsi="Times New Roman" w:cs="Times New Roman"/>
          <w:color w:val="000000" w:themeColor="text1"/>
          <w:sz w:val="28"/>
          <w:szCs w:val="28"/>
          <w:rPrChange w:id="3137"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3138" w:author="N PRASAD" w:date="2016-07-01T12:13:00Z">
            <w:rPr>
              <w:b/>
              <w:bCs/>
            </w:rPr>
          </w:rPrChange>
        </w:rPr>
        <w:instrText>HYPERLINK "file:///\\\\returns"</w:instrText>
      </w:r>
      <w:r w:rsidRPr="00B5270F">
        <w:rPr>
          <w:rFonts w:ascii="Times New Roman" w:hAnsi="Times New Roman" w:cs="Times New Roman"/>
          <w:color w:val="000000" w:themeColor="text1"/>
          <w:sz w:val="28"/>
          <w:szCs w:val="28"/>
          <w:rPrChange w:id="3139" w:author="N PRASAD" w:date="2016-07-01T12:13:00Z">
            <w:rPr>
              <w:b/>
              <w:bCs/>
              <w:color w:val="0000FF" w:themeColor="hyperlink"/>
              <w:u w:val="single"/>
            </w:rPr>
          </w:rPrChange>
        </w:rPr>
        <w:fldChar w:fldCharType="separate"/>
      </w:r>
      <w:r w:rsidRPr="00B5270F">
        <w:rPr>
          <w:rStyle w:val="Hyperlink"/>
          <w:rFonts w:ascii="Times New Roman" w:hAnsi="Times New Roman" w:cs="Times New Roman"/>
          <w:color w:val="000000" w:themeColor="text1"/>
          <w:sz w:val="28"/>
          <w:szCs w:val="28"/>
          <w:rPrChange w:id="3140" w:author="N PRASAD" w:date="2016-07-01T12:13:00Z">
            <w:rPr>
              <w:rStyle w:val="Hyperlink"/>
              <w:rFonts w:cstheme="minorHAnsi"/>
              <w:sz w:val="24"/>
              <w:szCs w:val="24"/>
            </w:rPr>
          </w:rPrChange>
        </w:rPr>
        <w:t>\\returns</w:t>
      </w:r>
      <w:r w:rsidRPr="00B5270F">
        <w:rPr>
          <w:rFonts w:ascii="Times New Roman" w:hAnsi="Times New Roman" w:cs="Times New Roman"/>
          <w:color w:val="000000" w:themeColor="text1"/>
          <w:sz w:val="28"/>
          <w:szCs w:val="28"/>
          <w:rPrChange w:id="3141" w:author="N PRASAD" w:date="2016-07-01T12:13:00Z">
            <w:rPr>
              <w:b/>
              <w:bCs/>
              <w:color w:val="0000FF" w:themeColor="hyperlink"/>
              <w:u w:val="single"/>
            </w:rPr>
          </w:rPrChange>
        </w:rPr>
        <w:fldChar w:fldCharType="end"/>
      </w:r>
      <w:r w:rsidRPr="00B5270F">
        <w:rPr>
          <w:rFonts w:ascii="Times New Roman" w:hAnsi="Times New Roman" w:cs="Times New Roman"/>
          <w:color w:val="000000" w:themeColor="text1"/>
          <w:sz w:val="28"/>
          <w:szCs w:val="28"/>
          <w:rPrChange w:id="3142" w:author="N PRASAD" w:date="2016-07-01T12:13:00Z">
            <w:rPr>
              <w:rFonts w:cstheme="minorHAnsi"/>
              <w:b/>
              <w:bCs/>
              <w:color w:val="0000FF" w:themeColor="hyperlink"/>
              <w:sz w:val="24"/>
              <w:szCs w:val="24"/>
              <w:u w:val="single"/>
            </w:rPr>
          </w:rPrChange>
        </w:rPr>
        <w:t xml:space="preserve"> value associated with key.not key there returns null</w:t>
      </w:r>
    </w:p>
    <w:p w:rsidR="00A84C12" w:rsidRPr="00B5270F" w:rsidRDefault="00572FDB" w:rsidP="0040578E">
      <w:pPr>
        <w:pStyle w:val="ListParagraph"/>
        <w:tabs>
          <w:tab w:val="left" w:pos="0"/>
        </w:tabs>
        <w:ind w:left="630"/>
        <w:rPr>
          <w:rFonts w:ascii="Times New Roman" w:hAnsi="Times New Roman" w:cs="Times New Roman"/>
          <w:color w:val="000000" w:themeColor="text1"/>
          <w:sz w:val="28"/>
          <w:szCs w:val="28"/>
          <w:rPrChange w:id="314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44" w:author="N PRASAD" w:date="2016-07-01T12:13:00Z">
            <w:rPr>
              <w:rFonts w:cstheme="minorHAnsi"/>
              <w:b/>
              <w:bCs/>
              <w:color w:val="0000FF" w:themeColor="hyperlink"/>
              <w:sz w:val="24"/>
              <w:szCs w:val="24"/>
              <w:u w:val="single"/>
            </w:rPr>
          </w:rPrChange>
        </w:rPr>
        <w:t>3.void putAll(Map m)</w:t>
      </w:r>
    </w:p>
    <w:p w:rsidR="0099738E" w:rsidRPr="00B5270F" w:rsidRDefault="0099738E" w:rsidP="0040578E">
      <w:pPr>
        <w:pStyle w:val="ListParagraph"/>
        <w:tabs>
          <w:tab w:val="left" w:pos="0"/>
        </w:tabs>
        <w:ind w:left="630"/>
        <w:rPr>
          <w:rFonts w:ascii="Times New Roman" w:hAnsi="Times New Roman" w:cs="Times New Roman"/>
          <w:color w:val="000000" w:themeColor="text1"/>
          <w:sz w:val="28"/>
          <w:szCs w:val="28"/>
          <w:rPrChange w:id="3145" w:author="N PRASAD" w:date="2016-07-01T12:13:00Z">
            <w:rPr>
              <w:rFonts w:cstheme="minorHAnsi"/>
              <w:sz w:val="24"/>
              <w:szCs w:val="24"/>
            </w:rPr>
          </w:rPrChange>
        </w:rPr>
      </w:pPr>
    </w:p>
    <w:p w:rsidR="00EC57D4"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146"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147" w:author="N PRASAD" w:date="2016-07-01T12:13:00Z">
            <w:rPr>
              <w:rFonts w:cstheme="minorHAnsi"/>
              <w:b/>
              <w:bCs/>
              <w:color w:val="0000FF" w:themeColor="hyperlink"/>
              <w:sz w:val="24"/>
              <w:szCs w:val="24"/>
              <w:u w:val="single"/>
            </w:rPr>
          </w:rPrChange>
        </w:rPr>
        <w:t>HashMap:</w:t>
      </w:r>
    </w:p>
    <w:p w:rsidR="00EC57D4" w:rsidRPr="00B5270F" w:rsidRDefault="00572FDB" w:rsidP="00A06CCF">
      <w:pPr>
        <w:pStyle w:val="ListParagraph"/>
        <w:numPr>
          <w:ilvl w:val="0"/>
          <w:numId w:val="38"/>
        </w:numPr>
        <w:tabs>
          <w:tab w:val="left" w:pos="0"/>
        </w:tabs>
        <w:rPr>
          <w:rFonts w:ascii="Times New Roman" w:hAnsi="Times New Roman" w:cs="Times New Roman"/>
          <w:color w:val="000000" w:themeColor="text1"/>
          <w:sz w:val="28"/>
          <w:szCs w:val="28"/>
          <w:rPrChange w:id="314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49" w:author="N PRASAD" w:date="2016-07-01T12:13:00Z">
            <w:rPr>
              <w:rFonts w:cstheme="minorHAnsi"/>
              <w:b/>
              <w:bCs/>
              <w:color w:val="0000FF" w:themeColor="hyperlink"/>
              <w:sz w:val="24"/>
              <w:szCs w:val="24"/>
              <w:u w:val="single"/>
            </w:rPr>
          </w:rPrChange>
        </w:rPr>
        <w:t>HashMap doesn’t maintain any order</w:t>
      </w:r>
    </w:p>
    <w:p w:rsidR="00D5047D" w:rsidRPr="00B5270F" w:rsidRDefault="00572FDB" w:rsidP="00A06CCF">
      <w:pPr>
        <w:pStyle w:val="ListParagraph"/>
        <w:numPr>
          <w:ilvl w:val="0"/>
          <w:numId w:val="38"/>
        </w:numPr>
        <w:tabs>
          <w:tab w:val="left" w:pos="0"/>
        </w:tabs>
        <w:rPr>
          <w:rFonts w:ascii="Times New Roman" w:hAnsi="Times New Roman" w:cs="Times New Roman"/>
          <w:color w:val="000000" w:themeColor="text1"/>
          <w:sz w:val="28"/>
          <w:szCs w:val="28"/>
          <w:rPrChange w:id="315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51" w:author="N PRASAD" w:date="2016-07-01T12:13:00Z">
            <w:rPr>
              <w:rFonts w:cstheme="minorHAnsi"/>
              <w:b/>
              <w:bCs/>
              <w:color w:val="0000FF" w:themeColor="hyperlink"/>
              <w:sz w:val="24"/>
              <w:szCs w:val="24"/>
              <w:u w:val="single"/>
            </w:rPr>
          </w:rPrChange>
        </w:rPr>
        <w:t>Null key is allowed (only once)</w:t>
      </w:r>
    </w:p>
    <w:p w:rsidR="00D5047D" w:rsidRPr="00B5270F" w:rsidRDefault="00572FDB" w:rsidP="00A06CCF">
      <w:pPr>
        <w:pStyle w:val="ListParagraph"/>
        <w:numPr>
          <w:ilvl w:val="0"/>
          <w:numId w:val="38"/>
        </w:numPr>
        <w:tabs>
          <w:tab w:val="left" w:pos="0"/>
        </w:tabs>
        <w:rPr>
          <w:rFonts w:ascii="Times New Roman" w:hAnsi="Times New Roman" w:cs="Times New Roman"/>
          <w:color w:val="000000" w:themeColor="text1"/>
          <w:sz w:val="28"/>
          <w:szCs w:val="28"/>
          <w:rPrChange w:id="315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53" w:author="N PRASAD" w:date="2016-07-01T12:13:00Z">
            <w:rPr>
              <w:rFonts w:cstheme="minorHAnsi"/>
              <w:b/>
              <w:bCs/>
              <w:color w:val="0000FF" w:themeColor="hyperlink"/>
              <w:sz w:val="24"/>
              <w:szCs w:val="24"/>
              <w:u w:val="single"/>
            </w:rPr>
          </w:rPrChange>
        </w:rPr>
        <w:t>Null values are allowed (any no.of times)</w:t>
      </w:r>
    </w:p>
    <w:p w:rsidR="00362BD0" w:rsidRPr="00B5270F" w:rsidRDefault="00572FDB" w:rsidP="00A06CCF">
      <w:pPr>
        <w:pStyle w:val="ListParagraph"/>
        <w:numPr>
          <w:ilvl w:val="0"/>
          <w:numId w:val="38"/>
        </w:numPr>
        <w:tabs>
          <w:tab w:val="left" w:pos="0"/>
        </w:tabs>
        <w:rPr>
          <w:rFonts w:ascii="Times New Roman" w:hAnsi="Times New Roman" w:cs="Times New Roman"/>
          <w:color w:val="000000" w:themeColor="text1"/>
          <w:sz w:val="28"/>
          <w:szCs w:val="28"/>
          <w:rPrChange w:id="315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55" w:author="N PRASAD" w:date="2016-07-01T12:13:00Z">
            <w:rPr>
              <w:rFonts w:cstheme="minorHAnsi"/>
              <w:b/>
              <w:bCs/>
              <w:color w:val="0000FF" w:themeColor="hyperlink"/>
              <w:sz w:val="24"/>
              <w:szCs w:val="24"/>
              <w:u w:val="single"/>
            </w:rPr>
          </w:rPrChange>
        </w:rPr>
        <w:t>Duplicates not allowed but the values can be duplicated</w:t>
      </w:r>
    </w:p>
    <w:p w:rsidR="00FC694C" w:rsidRPr="00B5270F" w:rsidRDefault="00572FDB" w:rsidP="00A06CCF">
      <w:pPr>
        <w:pStyle w:val="ListParagraph"/>
        <w:numPr>
          <w:ilvl w:val="0"/>
          <w:numId w:val="38"/>
        </w:numPr>
        <w:tabs>
          <w:tab w:val="left" w:pos="0"/>
        </w:tabs>
        <w:rPr>
          <w:rFonts w:ascii="Times New Roman" w:hAnsi="Times New Roman" w:cs="Times New Roman"/>
          <w:color w:val="000000" w:themeColor="text1"/>
          <w:sz w:val="28"/>
          <w:szCs w:val="28"/>
          <w:rPrChange w:id="315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57" w:author="N PRASAD" w:date="2016-07-01T12:13:00Z">
            <w:rPr>
              <w:rFonts w:cstheme="minorHAnsi"/>
              <w:b/>
              <w:bCs/>
              <w:color w:val="0000FF" w:themeColor="hyperlink"/>
              <w:sz w:val="24"/>
              <w:szCs w:val="24"/>
              <w:u w:val="single"/>
            </w:rPr>
          </w:rPrChange>
        </w:rPr>
        <w:t>Heterogeneous objects are allowed for both keys &amp; values.</w:t>
      </w:r>
    </w:p>
    <w:p w:rsidR="00D5047D" w:rsidRPr="00B5270F" w:rsidRDefault="00D5047D" w:rsidP="009660F6">
      <w:pPr>
        <w:pStyle w:val="ListParagraph"/>
        <w:tabs>
          <w:tab w:val="left" w:pos="0"/>
        </w:tabs>
        <w:ind w:left="-90"/>
        <w:rPr>
          <w:rFonts w:ascii="Times New Roman" w:hAnsi="Times New Roman" w:cs="Times New Roman"/>
          <w:color w:val="000000" w:themeColor="text1"/>
          <w:sz w:val="28"/>
          <w:szCs w:val="28"/>
          <w:rPrChange w:id="3158" w:author="N PRASAD" w:date="2016-07-01T12:13:00Z">
            <w:rPr>
              <w:rFonts w:cstheme="minorHAnsi"/>
              <w:sz w:val="24"/>
              <w:szCs w:val="24"/>
            </w:rPr>
          </w:rPrChange>
        </w:rPr>
      </w:pPr>
    </w:p>
    <w:p w:rsidR="007B364F" w:rsidRPr="00B5270F" w:rsidRDefault="007B364F" w:rsidP="009660F6">
      <w:pPr>
        <w:pStyle w:val="ListParagraph"/>
        <w:tabs>
          <w:tab w:val="left" w:pos="0"/>
        </w:tabs>
        <w:ind w:left="-90"/>
        <w:rPr>
          <w:rFonts w:ascii="Times New Roman" w:hAnsi="Times New Roman" w:cs="Times New Roman"/>
          <w:b/>
          <w:color w:val="000000" w:themeColor="text1"/>
          <w:sz w:val="28"/>
          <w:szCs w:val="28"/>
          <w:rPrChange w:id="3159" w:author="N PRASAD" w:date="2016-07-01T12:13:00Z">
            <w:rPr>
              <w:rFonts w:cstheme="minorHAnsi"/>
              <w:b/>
              <w:sz w:val="24"/>
              <w:szCs w:val="24"/>
            </w:rPr>
          </w:rPrChange>
        </w:rPr>
      </w:pPr>
    </w:p>
    <w:p w:rsidR="00EC57D4"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160"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161" w:author="N PRASAD" w:date="2016-07-01T12:13:00Z">
            <w:rPr>
              <w:rFonts w:cstheme="minorHAnsi"/>
              <w:b/>
              <w:bCs/>
              <w:color w:val="0000FF" w:themeColor="hyperlink"/>
              <w:sz w:val="24"/>
              <w:szCs w:val="24"/>
              <w:u w:val="single"/>
            </w:rPr>
          </w:rPrChange>
        </w:rPr>
        <w:t>TreeMap:</w:t>
      </w:r>
    </w:p>
    <w:p w:rsidR="00EC57D4"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16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63" w:author="N PRASAD" w:date="2016-07-01T12:13:00Z">
            <w:rPr>
              <w:rFonts w:cstheme="minorHAnsi"/>
              <w:b/>
              <w:bCs/>
              <w:color w:val="0000FF" w:themeColor="hyperlink"/>
              <w:sz w:val="24"/>
              <w:szCs w:val="24"/>
              <w:u w:val="single"/>
            </w:rPr>
          </w:rPrChange>
        </w:rPr>
        <w:t xml:space="preserve">    Tree Map has sorting order for keys</w:t>
      </w:r>
    </w:p>
    <w:p w:rsidR="00DB1481" w:rsidRPr="00B5270F" w:rsidRDefault="00572FDB" w:rsidP="00A06CCF">
      <w:pPr>
        <w:pStyle w:val="ListParagraph"/>
        <w:numPr>
          <w:ilvl w:val="0"/>
          <w:numId w:val="78"/>
        </w:numPr>
        <w:tabs>
          <w:tab w:val="left" w:pos="0"/>
        </w:tabs>
        <w:rPr>
          <w:rFonts w:ascii="Times New Roman" w:hAnsi="Times New Roman" w:cs="Times New Roman"/>
          <w:color w:val="000000" w:themeColor="text1"/>
          <w:sz w:val="28"/>
          <w:szCs w:val="28"/>
          <w:rPrChange w:id="316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65" w:author="N PRASAD" w:date="2016-07-01T12:13:00Z">
            <w:rPr>
              <w:rFonts w:cstheme="minorHAnsi"/>
              <w:b/>
              <w:bCs/>
              <w:color w:val="0000FF" w:themeColor="hyperlink"/>
              <w:sz w:val="24"/>
              <w:szCs w:val="24"/>
              <w:u w:val="single"/>
            </w:rPr>
          </w:rPrChange>
        </w:rPr>
        <w:t>Insertion order is not preserved &amp; all entries are  inserted according to some sorting order  of keys.</w:t>
      </w:r>
    </w:p>
    <w:p w:rsidR="00F635DB" w:rsidRPr="00B5270F" w:rsidRDefault="00572FDB" w:rsidP="00A06CCF">
      <w:pPr>
        <w:pStyle w:val="ListParagraph"/>
        <w:numPr>
          <w:ilvl w:val="0"/>
          <w:numId w:val="78"/>
        </w:numPr>
        <w:tabs>
          <w:tab w:val="left" w:pos="0"/>
        </w:tabs>
        <w:rPr>
          <w:rFonts w:ascii="Times New Roman" w:hAnsi="Times New Roman" w:cs="Times New Roman"/>
          <w:color w:val="000000" w:themeColor="text1"/>
          <w:sz w:val="28"/>
          <w:szCs w:val="28"/>
          <w:rPrChange w:id="316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67" w:author="N PRASAD" w:date="2016-07-01T12:13:00Z">
            <w:rPr>
              <w:rFonts w:cstheme="minorHAnsi"/>
              <w:b/>
              <w:bCs/>
              <w:color w:val="0000FF" w:themeColor="hyperlink"/>
              <w:sz w:val="24"/>
              <w:szCs w:val="24"/>
              <w:u w:val="single"/>
            </w:rPr>
          </w:rPrChange>
        </w:rPr>
        <w:t>If we are depending on default sorting order compulsory the keys  should be homogeneous &amp; comparable otherwise we will get class cast exception.</w:t>
      </w:r>
    </w:p>
    <w:p w:rsidR="00F635DB" w:rsidRPr="00B5270F" w:rsidRDefault="00572FDB" w:rsidP="00A06CCF">
      <w:pPr>
        <w:pStyle w:val="ListParagraph"/>
        <w:numPr>
          <w:ilvl w:val="0"/>
          <w:numId w:val="78"/>
        </w:numPr>
        <w:tabs>
          <w:tab w:val="left" w:pos="0"/>
        </w:tabs>
        <w:rPr>
          <w:rFonts w:ascii="Times New Roman" w:hAnsi="Times New Roman" w:cs="Times New Roman"/>
          <w:color w:val="000000" w:themeColor="text1"/>
          <w:sz w:val="28"/>
          <w:szCs w:val="28"/>
          <w:rPrChange w:id="316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69" w:author="N PRASAD" w:date="2016-07-01T12:13:00Z">
            <w:rPr>
              <w:rFonts w:cstheme="minorHAnsi"/>
              <w:b/>
              <w:bCs/>
              <w:color w:val="0000FF" w:themeColor="hyperlink"/>
              <w:sz w:val="24"/>
              <w:szCs w:val="24"/>
              <w:u w:val="single"/>
            </w:rPr>
          </w:rPrChange>
        </w:rPr>
        <w:t>If we are defining our own sorting order by comparator then the keys need not be homogeneous &amp; comparable.</w:t>
      </w:r>
    </w:p>
    <w:p w:rsidR="00BA6677" w:rsidRPr="00B5270F" w:rsidRDefault="00572FDB" w:rsidP="00A06CCF">
      <w:pPr>
        <w:pStyle w:val="ListParagraph"/>
        <w:numPr>
          <w:ilvl w:val="0"/>
          <w:numId w:val="78"/>
        </w:numPr>
        <w:tabs>
          <w:tab w:val="left" w:pos="0"/>
        </w:tabs>
        <w:rPr>
          <w:rFonts w:ascii="Times New Roman" w:hAnsi="Times New Roman" w:cs="Times New Roman"/>
          <w:color w:val="000000" w:themeColor="text1"/>
          <w:sz w:val="28"/>
          <w:szCs w:val="28"/>
          <w:rPrChange w:id="317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71" w:author="N PRASAD" w:date="2016-07-01T12:13:00Z">
            <w:rPr>
              <w:rFonts w:cstheme="minorHAnsi"/>
              <w:b/>
              <w:bCs/>
              <w:color w:val="0000FF" w:themeColor="hyperlink"/>
              <w:sz w:val="24"/>
              <w:szCs w:val="24"/>
              <w:u w:val="single"/>
            </w:rPr>
          </w:rPrChange>
        </w:rPr>
        <w:t>Duplicates keys are not allowed but values can be duplicated</w:t>
      </w:r>
    </w:p>
    <w:p w:rsidR="00B8269A"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172"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173" w:author="N PRASAD" w:date="2016-07-01T12:13:00Z">
            <w:rPr>
              <w:rFonts w:cstheme="minorHAnsi"/>
              <w:b/>
              <w:bCs/>
              <w:color w:val="0000FF" w:themeColor="hyperlink"/>
              <w:sz w:val="24"/>
              <w:szCs w:val="24"/>
              <w:u w:val="single"/>
            </w:rPr>
          </w:rPrChange>
        </w:rPr>
        <w:t>HashTable:</w:t>
      </w:r>
    </w:p>
    <w:p w:rsidR="00B8269A" w:rsidRPr="00B5270F" w:rsidRDefault="00572FDB" w:rsidP="00A06CCF">
      <w:pPr>
        <w:pStyle w:val="ListParagraph"/>
        <w:numPr>
          <w:ilvl w:val="0"/>
          <w:numId w:val="79"/>
        </w:numPr>
        <w:tabs>
          <w:tab w:val="left" w:pos="0"/>
        </w:tabs>
        <w:rPr>
          <w:rFonts w:ascii="Times New Roman" w:hAnsi="Times New Roman" w:cs="Times New Roman"/>
          <w:color w:val="000000" w:themeColor="text1"/>
          <w:sz w:val="28"/>
          <w:szCs w:val="28"/>
          <w:rPrChange w:id="317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75" w:author="N PRASAD" w:date="2016-07-01T12:13:00Z">
            <w:rPr>
              <w:rFonts w:cstheme="minorHAnsi"/>
              <w:b/>
              <w:bCs/>
              <w:color w:val="0000FF" w:themeColor="hyperlink"/>
              <w:sz w:val="24"/>
              <w:szCs w:val="24"/>
              <w:u w:val="single"/>
            </w:rPr>
          </w:rPrChange>
        </w:rPr>
        <w:t>The underlying data structure is hash Table</w:t>
      </w:r>
    </w:p>
    <w:p w:rsidR="007654DE" w:rsidRPr="00B5270F" w:rsidRDefault="00572FDB" w:rsidP="00A06CCF">
      <w:pPr>
        <w:pStyle w:val="ListParagraph"/>
        <w:numPr>
          <w:ilvl w:val="0"/>
          <w:numId w:val="79"/>
        </w:numPr>
        <w:tabs>
          <w:tab w:val="left" w:pos="0"/>
        </w:tabs>
        <w:rPr>
          <w:rFonts w:ascii="Times New Roman" w:hAnsi="Times New Roman" w:cs="Times New Roman"/>
          <w:color w:val="000000" w:themeColor="text1"/>
          <w:sz w:val="28"/>
          <w:szCs w:val="28"/>
          <w:rPrChange w:id="317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77" w:author="N PRASAD" w:date="2016-07-01T12:13:00Z">
            <w:rPr>
              <w:rFonts w:cstheme="minorHAnsi"/>
              <w:b/>
              <w:bCs/>
              <w:color w:val="0000FF" w:themeColor="hyperlink"/>
              <w:sz w:val="24"/>
              <w:szCs w:val="24"/>
              <w:u w:val="single"/>
            </w:rPr>
          </w:rPrChange>
        </w:rPr>
        <w:t>Heterogeneous objects are allowed for both keys &amp; values</w:t>
      </w:r>
    </w:p>
    <w:p w:rsidR="005B3552" w:rsidRPr="00B5270F" w:rsidRDefault="00572FDB" w:rsidP="00A06CCF">
      <w:pPr>
        <w:pStyle w:val="ListParagraph"/>
        <w:numPr>
          <w:ilvl w:val="0"/>
          <w:numId w:val="79"/>
        </w:numPr>
        <w:tabs>
          <w:tab w:val="left" w:pos="0"/>
        </w:tabs>
        <w:rPr>
          <w:rFonts w:ascii="Times New Roman" w:hAnsi="Times New Roman" w:cs="Times New Roman"/>
          <w:color w:val="000000" w:themeColor="text1"/>
          <w:sz w:val="28"/>
          <w:szCs w:val="28"/>
          <w:rPrChange w:id="317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79" w:author="N PRASAD" w:date="2016-07-01T12:13:00Z">
            <w:rPr>
              <w:rFonts w:cstheme="minorHAnsi"/>
              <w:b/>
              <w:bCs/>
              <w:color w:val="0000FF" w:themeColor="hyperlink"/>
              <w:sz w:val="24"/>
              <w:szCs w:val="24"/>
              <w:u w:val="single"/>
            </w:rPr>
          </w:rPrChange>
        </w:rPr>
        <w:t>Insertion order is not preserved &amp; it is based on hashcode of the keys</w:t>
      </w:r>
    </w:p>
    <w:p w:rsidR="00453088" w:rsidRPr="00B5270F" w:rsidRDefault="00572FDB" w:rsidP="00A06CCF">
      <w:pPr>
        <w:pStyle w:val="ListParagraph"/>
        <w:numPr>
          <w:ilvl w:val="0"/>
          <w:numId w:val="79"/>
        </w:numPr>
        <w:tabs>
          <w:tab w:val="left" w:pos="0"/>
        </w:tabs>
        <w:rPr>
          <w:rFonts w:ascii="Times New Roman" w:hAnsi="Times New Roman" w:cs="Times New Roman"/>
          <w:color w:val="000000" w:themeColor="text1"/>
          <w:sz w:val="28"/>
          <w:szCs w:val="28"/>
          <w:rPrChange w:id="318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81" w:author="N PRASAD" w:date="2016-07-01T12:13:00Z">
            <w:rPr>
              <w:rFonts w:cstheme="minorHAnsi"/>
              <w:b/>
              <w:bCs/>
              <w:color w:val="0000FF" w:themeColor="hyperlink"/>
              <w:sz w:val="24"/>
              <w:szCs w:val="24"/>
              <w:u w:val="single"/>
            </w:rPr>
          </w:rPrChange>
        </w:rPr>
        <w:t>Null is not allowed for both key &amp; values otherwise we will get Null pointer exception</w:t>
      </w:r>
    </w:p>
    <w:p w:rsidR="00855D28" w:rsidRPr="00B5270F" w:rsidRDefault="00572FDB" w:rsidP="00A06CCF">
      <w:pPr>
        <w:pStyle w:val="ListParagraph"/>
        <w:numPr>
          <w:ilvl w:val="0"/>
          <w:numId w:val="79"/>
        </w:numPr>
        <w:tabs>
          <w:tab w:val="left" w:pos="0"/>
        </w:tabs>
        <w:rPr>
          <w:rFonts w:ascii="Times New Roman" w:hAnsi="Times New Roman" w:cs="Times New Roman"/>
          <w:color w:val="000000" w:themeColor="text1"/>
          <w:sz w:val="28"/>
          <w:szCs w:val="28"/>
          <w:rPrChange w:id="318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83" w:author="N PRASAD" w:date="2016-07-01T12:13:00Z">
            <w:rPr>
              <w:rFonts w:cstheme="minorHAnsi"/>
              <w:b/>
              <w:bCs/>
              <w:color w:val="0000FF" w:themeColor="hyperlink"/>
              <w:sz w:val="24"/>
              <w:szCs w:val="24"/>
              <w:u w:val="single"/>
            </w:rPr>
          </w:rPrChange>
        </w:rPr>
        <w:t>Duplicates keys are not allowed but values can be duplicated</w:t>
      </w:r>
    </w:p>
    <w:p w:rsidR="00EC57D4"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184"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185" w:author="N PRASAD" w:date="2016-07-01T12:13:00Z">
            <w:rPr>
              <w:rFonts w:cstheme="minorHAnsi"/>
              <w:b/>
              <w:bCs/>
              <w:color w:val="0000FF" w:themeColor="hyperlink"/>
              <w:sz w:val="24"/>
              <w:szCs w:val="24"/>
              <w:u w:val="single"/>
            </w:rPr>
          </w:rPrChange>
        </w:rPr>
        <w:t>LinkedHashMap:</w:t>
      </w:r>
    </w:p>
    <w:p w:rsidR="00EC57D4"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18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187" w:author="N PRASAD" w:date="2016-07-01T12:13:00Z">
            <w:rPr>
              <w:rFonts w:cstheme="minorHAnsi"/>
              <w:b/>
              <w:bCs/>
              <w:color w:val="0000FF" w:themeColor="hyperlink"/>
              <w:sz w:val="24"/>
              <w:szCs w:val="24"/>
              <w:u w:val="single"/>
            </w:rPr>
          </w:rPrChange>
        </w:rPr>
        <w:t>It has insertion order</w:t>
      </w:r>
    </w:p>
    <w:p w:rsidR="0025513F" w:rsidRPr="00B5270F" w:rsidRDefault="00F44767" w:rsidP="009660F6">
      <w:pPr>
        <w:pStyle w:val="ListParagraph"/>
        <w:tabs>
          <w:tab w:val="left" w:pos="0"/>
        </w:tabs>
        <w:ind w:left="-90"/>
        <w:rPr>
          <w:rFonts w:ascii="Times New Roman" w:hAnsi="Times New Roman" w:cs="Times New Roman"/>
          <w:color w:val="000000" w:themeColor="text1"/>
          <w:sz w:val="28"/>
          <w:szCs w:val="28"/>
          <w:rPrChange w:id="3188" w:author="N PRASAD" w:date="2016-07-01T12:13:00Z">
            <w:rPr>
              <w:rFonts w:cstheme="minorHAnsi"/>
              <w:sz w:val="24"/>
              <w:szCs w:val="24"/>
            </w:rPr>
          </w:rPrChange>
        </w:rPr>
      </w:pPr>
      <w:r w:rsidRPr="00B5270F">
        <w:rPr>
          <w:rFonts w:ascii="Times New Roman" w:hAnsi="Times New Roman" w:cs="Times New Roman"/>
          <w:noProof/>
          <w:color w:val="000000" w:themeColor="text1"/>
          <w:sz w:val="28"/>
          <w:szCs w:val="28"/>
          <w:rPrChange w:id="3189" w:author="N PRASAD" w:date="2016-07-01T12:13:00Z">
            <w:rPr>
              <w:rFonts w:cstheme="minorHAnsi"/>
              <w:b/>
              <w:bCs/>
              <w:noProof/>
              <w:color w:val="0000FF" w:themeColor="hyperlink"/>
              <w:sz w:val="24"/>
              <w:szCs w:val="24"/>
              <w:u w:val="single"/>
            </w:rPr>
          </w:rPrChange>
        </w:rPr>
        <w:lastRenderedPageBreak/>
        <w:drawing>
          <wp:inline distT="0" distB="0" distL="0" distR="0">
            <wp:extent cx="5204957" cy="274076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210973" cy="2743933"/>
                    </a:xfrm>
                    <a:prstGeom prst="rect">
                      <a:avLst/>
                    </a:prstGeom>
                    <a:noFill/>
                    <a:ln w="9525">
                      <a:noFill/>
                      <a:miter lim="800000"/>
                      <a:headEnd/>
                      <a:tailEnd/>
                    </a:ln>
                  </pic:spPr>
                </pic:pic>
              </a:graphicData>
            </a:graphic>
          </wp:inline>
        </w:drawing>
      </w:r>
    </w:p>
    <w:p w:rsidR="00E86BBF" w:rsidRPr="00B5270F" w:rsidRDefault="00572FDB" w:rsidP="00E86BBF">
      <w:pPr>
        <w:tabs>
          <w:tab w:val="left" w:pos="1254"/>
        </w:tabs>
        <w:rPr>
          <w:rFonts w:ascii="Times New Roman" w:hAnsi="Times New Roman" w:cs="Times New Roman"/>
          <w:b/>
          <w:color w:val="000000" w:themeColor="text1"/>
          <w:sz w:val="28"/>
          <w:szCs w:val="28"/>
          <w:rPrChange w:id="3190"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u w:val="single"/>
          <w:rPrChange w:id="3191" w:author="N PRASAD" w:date="2016-07-01T12:13:00Z">
            <w:rPr>
              <w:rFonts w:cstheme="minorHAnsi"/>
              <w:b/>
              <w:bCs/>
              <w:color w:val="0000FF" w:themeColor="hyperlink"/>
              <w:sz w:val="24"/>
              <w:szCs w:val="24"/>
              <w:u w:val="single"/>
            </w:rPr>
          </w:rPrChange>
        </w:rPr>
        <w:t>HashTable</w:t>
      </w:r>
      <w:r w:rsidRPr="00B5270F">
        <w:rPr>
          <w:rFonts w:ascii="Times New Roman" w:hAnsi="Times New Roman" w:cs="Times New Roman"/>
          <w:b/>
          <w:color w:val="000000" w:themeColor="text1"/>
          <w:sz w:val="28"/>
          <w:szCs w:val="28"/>
          <w:rPrChange w:id="319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19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19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19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196"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19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19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19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u w:val="single"/>
          <w:rPrChange w:id="3200" w:author="N PRASAD" w:date="2016-07-01T12:13:00Z">
            <w:rPr>
              <w:rFonts w:cstheme="minorHAnsi"/>
              <w:b/>
              <w:bCs/>
              <w:color w:val="0000FF" w:themeColor="hyperlink"/>
              <w:sz w:val="24"/>
              <w:szCs w:val="24"/>
              <w:u w:val="single"/>
            </w:rPr>
          </w:rPrChange>
        </w:rPr>
        <w:t>HashMap</w:t>
      </w:r>
    </w:p>
    <w:p w:rsidR="00E86BBF" w:rsidRPr="00B5270F" w:rsidRDefault="00572FDB" w:rsidP="00E86BBF">
      <w:pPr>
        <w:pStyle w:val="ListParagraph"/>
        <w:numPr>
          <w:ilvl w:val="0"/>
          <w:numId w:val="26"/>
        </w:numPr>
        <w:tabs>
          <w:tab w:val="left" w:pos="1254"/>
        </w:tabs>
        <w:rPr>
          <w:rFonts w:ascii="Times New Roman" w:hAnsi="Times New Roman" w:cs="Times New Roman"/>
          <w:b/>
          <w:color w:val="000000" w:themeColor="text1"/>
          <w:sz w:val="28"/>
          <w:szCs w:val="28"/>
          <w:rPrChange w:id="3201"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3202" w:author="N PRASAD" w:date="2016-07-01T12:13:00Z">
            <w:rPr>
              <w:rFonts w:cstheme="minorHAnsi"/>
              <w:b/>
              <w:bCs/>
              <w:color w:val="0000FF" w:themeColor="hyperlink"/>
              <w:sz w:val="24"/>
              <w:szCs w:val="24"/>
              <w:u w:val="single"/>
            </w:rPr>
          </w:rPrChange>
        </w:rPr>
        <w:t>Doesn’t contain null</w:t>
      </w:r>
      <w:r w:rsidRPr="00B5270F">
        <w:rPr>
          <w:rFonts w:ascii="Times New Roman" w:hAnsi="Times New Roman" w:cs="Times New Roman"/>
          <w:color w:val="000000" w:themeColor="text1"/>
          <w:sz w:val="28"/>
          <w:szCs w:val="28"/>
          <w:rPrChange w:id="320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0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0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06" w:author="N PRASAD" w:date="2016-07-01T12:13:00Z">
            <w:rPr>
              <w:rFonts w:cstheme="minorHAnsi"/>
              <w:b/>
              <w:bCs/>
              <w:color w:val="0000FF" w:themeColor="hyperlink"/>
              <w:sz w:val="24"/>
              <w:szCs w:val="24"/>
              <w:u w:val="single"/>
            </w:rPr>
          </w:rPrChange>
        </w:rPr>
        <w:tab/>
        <w:t>we can take key as well as value is null</w:t>
      </w:r>
    </w:p>
    <w:p w:rsidR="00E86BBF" w:rsidRPr="00B5270F" w:rsidRDefault="00572FDB" w:rsidP="00E86BBF">
      <w:pPr>
        <w:pStyle w:val="ListParagraph"/>
        <w:numPr>
          <w:ilvl w:val="0"/>
          <w:numId w:val="26"/>
        </w:numPr>
        <w:tabs>
          <w:tab w:val="left" w:pos="1254"/>
        </w:tabs>
        <w:rPr>
          <w:rFonts w:ascii="Times New Roman" w:hAnsi="Times New Roman" w:cs="Times New Roman"/>
          <w:b/>
          <w:color w:val="000000" w:themeColor="text1"/>
          <w:sz w:val="28"/>
          <w:szCs w:val="28"/>
          <w:rPrChange w:id="3207"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3208" w:author="N PRASAD" w:date="2016-07-01T12:13:00Z">
            <w:rPr>
              <w:rFonts w:cstheme="minorHAnsi"/>
              <w:b/>
              <w:bCs/>
              <w:color w:val="0000FF" w:themeColor="hyperlink"/>
              <w:sz w:val="24"/>
              <w:szCs w:val="24"/>
              <w:u w:val="single"/>
            </w:rPr>
          </w:rPrChange>
        </w:rPr>
        <w:t>Synchronized</w:t>
      </w:r>
      <w:r w:rsidRPr="00B5270F">
        <w:rPr>
          <w:rFonts w:ascii="Times New Roman" w:hAnsi="Times New Roman" w:cs="Times New Roman"/>
          <w:color w:val="000000" w:themeColor="text1"/>
          <w:sz w:val="28"/>
          <w:szCs w:val="28"/>
          <w:rPrChange w:id="320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1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1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1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13" w:author="N PRASAD" w:date="2016-07-01T12:13:00Z">
            <w:rPr>
              <w:rFonts w:cstheme="minorHAnsi"/>
              <w:b/>
              <w:bCs/>
              <w:color w:val="0000FF" w:themeColor="hyperlink"/>
              <w:sz w:val="24"/>
              <w:szCs w:val="24"/>
              <w:u w:val="single"/>
            </w:rPr>
          </w:rPrChange>
        </w:rPr>
        <w:tab/>
        <w:t>Not synchronized.</w:t>
      </w:r>
    </w:p>
    <w:p w:rsidR="00E86BBF" w:rsidRPr="00B5270F" w:rsidRDefault="00572FDB" w:rsidP="00E86BBF">
      <w:pPr>
        <w:pStyle w:val="ListParagraph"/>
        <w:numPr>
          <w:ilvl w:val="0"/>
          <w:numId w:val="26"/>
        </w:numPr>
        <w:tabs>
          <w:tab w:val="left" w:pos="1254"/>
        </w:tabs>
        <w:rPr>
          <w:rFonts w:ascii="Times New Roman" w:hAnsi="Times New Roman" w:cs="Times New Roman"/>
          <w:color w:val="000000" w:themeColor="text1"/>
          <w:sz w:val="28"/>
          <w:szCs w:val="28"/>
          <w:rPrChange w:id="321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15" w:author="N PRASAD" w:date="2016-07-01T12:13:00Z">
            <w:rPr>
              <w:rFonts w:cstheme="minorHAnsi"/>
              <w:b/>
              <w:bCs/>
              <w:color w:val="0000FF" w:themeColor="hyperlink"/>
              <w:sz w:val="24"/>
              <w:szCs w:val="24"/>
              <w:u w:val="single"/>
            </w:rPr>
          </w:rPrChange>
        </w:rPr>
        <w:t>No orders</w:t>
      </w:r>
      <w:r w:rsidRPr="00B5270F">
        <w:rPr>
          <w:rFonts w:ascii="Times New Roman" w:hAnsi="Times New Roman" w:cs="Times New Roman"/>
          <w:color w:val="000000" w:themeColor="text1"/>
          <w:sz w:val="28"/>
          <w:szCs w:val="28"/>
          <w:rPrChange w:id="3216"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1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1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1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20" w:author="N PRASAD" w:date="2016-07-01T12:13:00Z">
            <w:rPr>
              <w:rFonts w:cstheme="minorHAnsi"/>
              <w:b/>
              <w:bCs/>
              <w:color w:val="0000FF" w:themeColor="hyperlink"/>
              <w:sz w:val="24"/>
              <w:szCs w:val="24"/>
              <w:u w:val="single"/>
            </w:rPr>
          </w:rPrChange>
        </w:rPr>
        <w:tab/>
        <w:t>No order</w:t>
      </w:r>
    </w:p>
    <w:p w:rsidR="00E86BBF" w:rsidRPr="00B5270F" w:rsidRDefault="00572FDB" w:rsidP="00E86BBF">
      <w:pPr>
        <w:pStyle w:val="ListParagraph"/>
        <w:numPr>
          <w:ilvl w:val="0"/>
          <w:numId w:val="27"/>
        </w:numPr>
        <w:tabs>
          <w:tab w:val="left" w:pos="1254"/>
        </w:tabs>
        <w:rPr>
          <w:rFonts w:ascii="Times New Roman" w:hAnsi="Times New Roman" w:cs="Times New Roman"/>
          <w:color w:val="000000" w:themeColor="text1"/>
          <w:sz w:val="28"/>
          <w:szCs w:val="28"/>
          <w:rPrChange w:id="322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22" w:author="N PRASAD" w:date="2016-07-01T12:13:00Z">
            <w:rPr>
              <w:rFonts w:cstheme="minorHAnsi"/>
              <w:b/>
              <w:bCs/>
              <w:color w:val="0000FF" w:themeColor="hyperlink"/>
              <w:sz w:val="24"/>
              <w:szCs w:val="24"/>
              <w:u w:val="single"/>
            </w:rPr>
          </w:rPrChange>
        </w:rPr>
        <w:t>To maintain userdefind keys in HashMap ,we have to override equals() &amp; hashcode()</w:t>
      </w:r>
    </w:p>
    <w:p w:rsidR="00E86BBF"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223"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322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225" w:author="N PRASAD" w:date="2016-07-01T12:13:00Z">
            <w:rPr>
              <w:rFonts w:cstheme="minorHAnsi"/>
              <w:b/>
              <w:bCs/>
              <w:color w:val="0000FF" w:themeColor="hyperlink"/>
              <w:sz w:val="24"/>
              <w:szCs w:val="24"/>
              <w:u w:val="single"/>
            </w:rPr>
          </w:rPrChange>
        </w:rPr>
        <w:t>HashMap</w:t>
      </w:r>
      <w:r w:rsidRPr="00B5270F">
        <w:rPr>
          <w:rFonts w:ascii="Times New Roman" w:hAnsi="Times New Roman" w:cs="Times New Roman"/>
          <w:b/>
          <w:color w:val="000000" w:themeColor="text1"/>
          <w:sz w:val="28"/>
          <w:szCs w:val="28"/>
          <w:rPrChange w:id="3226"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22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22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22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23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231" w:author="N PRASAD" w:date="2016-07-01T12:13:00Z">
            <w:rPr>
              <w:rFonts w:cstheme="minorHAnsi"/>
              <w:b/>
              <w:bCs/>
              <w:color w:val="0000FF" w:themeColor="hyperlink"/>
              <w:sz w:val="24"/>
              <w:szCs w:val="24"/>
              <w:u w:val="single"/>
            </w:rPr>
          </w:rPrChange>
        </w:rPr>
        <w:tab/>
        <w:t>LinkedHashMap</w:t>
      </w:r>
    </w:p>
    <w:p w:rsidR="00C805E0" w:rsidRPr="00B5270F" w:rsidRDefault="00572FDB" w:rsidP="00A06CCF">
      <w:pPr>
        <w:pStyle w:val="ListParagraph"/>
        <w:numPr>
          <w:ilvl w:val="0"/>
          <w:numId w:val="80"/>
        </w:numPr>
        <w:tabs>
          <w:tab w:val="left" w:pos="0"/>
        </w:tabs>
        <w:rPr>
          <w:rFonts w:ascii="Times New Roman" w:hAnsi="Times New Roman" w:cs="Times New Roman"/>
          <w:color w:val="000000" w:themeColor="text1"/>
          <w:sz w:val="28"/>
          <w:szCs w:val="28"/>
          <w:rPrChange w:id="323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33" w:author="N PRASAD" w:date="2016-07-01T12:13:00Z">
            <w:rPr>
              <w:rFonts w:cstheme="minorHAnsi"/>
              <w:b/>
              <w:bCs/>
              <w:color w:val="0000FF" w:themeColor="hyperlink"/>
              <w:sz w:val="24"/>
              <w:szCs w:val="24"/>
              <w:u w:val="single"/>
            </w:rPr>
          </w:rPrChange>
        </w:rPr>
        <w:t>The underlying d.s is hash table</w:t>
      </w:r>
      <w:r w:rsidRPr="00B5270F">
        <w:rPr>
          <w:rFonts w:ascii="Times New Roman" w:hAnsi="Times New Roman" w:cs="Times New Roman"/>
          <w:color w:val="000000" w:themeColor="text1"/>
          <w:sz w:val="28"/>
          <w:szCs w:val="28"/>
          <w:rPrChange w:id="3234" w:author="N PRASAD" w:date="2016-07-01T12:13:00Z">
            <w:rPr>
              <w:rFonts w:cstheme="minorHAnsi"/>
              <w:b/>
              <w:bCs/>
              <w:color w:val="0000FF" w:themeColor="hyperlink"/>
              <w:sz w:val="24"/>
              <w:szCs w:val="24"/>
              <w:u w:val="single"/>
            </w:rPr>
          </w:rPrChange>
        </w:rPr>
        <w:tab/>
        <w:t>combination of hash table &amp; Linked List.</w:t>
      </w:r>
    </w:p>
    <w:p w:rsidR="0083557E" w:rsidRPr="00B5270F" w:rsidRDefault="00572FDB" w:rsidP="00A06CCF">
      <w:pPr>
        <w:pStyle w:val="ListParagraph"/>
        <w:numPr>
          <w:ilvl w:val="0"/>
          <w:numId w:val="80"/>
        </w:numPr>
        <w:tabs>
          <w:tab w:val="left" w:pos="0"/>
        </w:tabs>
        <w:rPr>
          <w:rFonts w:ascii="Times New Roman" w:hAnsi="Times New Roman" w:cs="Times New Roman"/>
          <w:color w:val="000000" w:themeColor="text1"/>
          <w:sz w:val="28"/>
          <w:szCs w:val="28"/>
          <w:rPrChange w:id="323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36" w:author="N PRASAD" w:date="2016-07-01T12:13:00Z">
            <w:rPr>
              <w:rFonts w:cstheme="minorHAnsi"/>
              <w:b/>
              <w:bCs/>
              <w:color w:val="0000FF" w:themeColor="hyperlink"/>
              <w:sz w:val="24"/>
              <w:szCs w:val="24"/>
              <w:u w:val="single"/>
            </w:rPr>
          </w:rPrChange>
        </w:rPr>
        <w:t>Insertion order is not preserved</w:t>
      </w:r>
      <w:r w:rsidRPr="00B5270F">
        <w:rPr>
          <w:rFonts w:ascii="Times New Roman" w:hAnsi="Times New Roman" w:cs="Times New Roman"/>
          <w:color w:val="000000" w:themeColor="text1"/>
          <w:sz w:val="28"/>
          <w:szCs w:val="28"/>
          <w:rPrChange w:id="3237" w:author="N PRASAD" w:date="2016-07-01T12:13:00Z">
            <w:rPr>
              <w:rFonts w:cstheme="minorHAnsi"/>
              <w:b/>
              <w:bCs/>
              <w:color w:val="0000FF" w:themeColor="hyperlink"/>
              <w:sz w:val="24"/>
              <w:szCs w:val="24"/>
              <w:u w:val="single"/>
            </w:rPr>
          </w:rPrChange>
        </w:rPr>
        <w:tab/>
        <w:t>insertion order is preserved</w:t>
      </w:r>
    </w:p>
    <w:p w:rsidR="00C16984" w:rsidRPr="00B5270F" w:rsidRDefault="00572FDB" w:rsidP="00A06CCF">
      <w:pPr>
        <w:pStyle w:val="ListParagraph"/>
        <w:numPr>
          <w:ilvl w:val="0"/>
          <w:numId w:val="80"/>
        </w:numPr>
        <w:tabs>
          <w:tab w:val="left" w:pos="0"/>
        </w:tabs>
        <w:rPr>
          <w:rFonts w:ascii="Times New Roman" w:hAnsi="Times New Roman" w:cs="Times New Roman"/>
          <w:color w:val="000000" w:themeColor="text1"/>
          <w:sz w:val="28"/>
          <w:szCs w:val="28"/>
          <w:rPrChange w:id="323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39" w:author="N PRASAD" w:date="2016-07-01T12:13:00Z">
            <w:rPr>
              <w:rFonts w:cstheme="minorHAnsi"/>
              <w:b/>
              <w:bCs/>
              <w:color w:val="0000FF" w:themeColor="hyperlink"/>
              <w:sz w:val="24"/>
              <w:szCs w:val="24"/>
              <w:u w:val="single"/>
            </w:rPr>
          </w:rPrChange>
        </w:rPr>
        <w:t>1.2</w:t>
      </w:r>
      <w:r w:rsidRPr="00B5270F">
        <w:rPr>
          <w:rFonts w:ascii="Times New Roman" w:hAnsi="Times New Roman" w:cs="Times New Roman"/>
          <w:color w:val="000000" w:themeColor="text1"/>
          <w:sz w:val="28"/>
          <w:szCs w:val="28"/>
          <w:rPrChange w:id="324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4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4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4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244" w:author="N PRASAD" w:date="2016-07-01T12:13:00Z">
            <w:rPr>
              <w:rFonts w:cstheme="minorHAnsi"/>
              <w:b/>
              <w:bCs/>
              <w:color w:val="0000FF" w:themeColor="hyperlink"/>
              <w:sz w:val="24"/>
              <w:szCs w:val="24"/>
              <w:u w:val="single"/>
            </w:rPr>
          </w:rPrChange>
        </w:rPr>
        <w:tab/>
        <w:t>1.4</w:t>
      </w:r>
    </w:p>
    <w:p w:rsidR="00C805E0"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45"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246" w:author="N PRASAD" w:date="2016-07-01T12:13:00Z">
            <w:rPr>
              <w:rFonts w:cstheme="minorHAnsi"/>
              <w:b/>
              <w:bCs/>
              <w:color w:val="0000FF" w:themeColor="hyperlink"/>
              <w:sz w:val="24"/>
              <w:szCs w:val="24"/>
              <w:u w:val="single"/>
            </w:rPr>
          </w:rPrChange>
        </w:rPr>
        <w:t>Note</w:t>
      </w:r>
      <w:r w:rsidRPr="00B5270F">
        <w:rPr>
          <w:rFonts w:ascii="Times New Roman" w:hAnsi="Times New Roman" w:cs="Times New Roman"/>
          <w:color w:val="000000" w:themeColor="text1"/>
          <w:sz w:val="28"/>
          <w:szCs w:val="28"/>
          <w:rPrChange w:id="3247" w:author="N PRASAD" w:date="2016-07-01T12:13:00Z">
            <w:rPr>
              <w:rFonts w:cstheme="minorHAnsi"/>
              <w:b/>
              <w:bCs/>
              <w:color w:val="0000FF" w:themeColor="hyperlink"/>
              <w:sz w:val="24"/>
              <w:szCs w:val="24"/>
              <w:u w:val="single"/>
            </w:rPr>
          </w:rPrChange>
        </w:rPr>
        <w:t>: All three classes are Asynchronous. There is synchronized map implementation is Hash Table.</w:t>
      </w:r>
    </w:p>
    <w:p w:rsidR="00CE7F79" w:rsidRPr="00B5270F" w:rsidRDefault="00CE7F79" w:rsidP="009660F6">
      <w:pPr>
        <w:pStyle w:val="ListParagraph"/>
        <w:tabs>
          <w:tab w:val="left" w:pos="0"/>
        </w:tabs>
        <w:ind w:left="-90"/>
        <w:rPr>
          <w:rFonts w:ascii="Times New Roman" w:hAnsi="Times New Roman" w:cs="Times New Roman"/>
          <w:color w:val="000000" w:themeColor="text1"/>
          <w:sz w:val="28"/>
          <w:szCs w:val="28"/>
          <w:rPrChange w:id="3248" w:author="N PRASAD" w:date="2016-07-01T12:13:00Z">
            <w:rPr>
              <w:rFonts w:cstheme="minorHAnsi"/>
              <w:sz w:val="24"/>
              <w:szCs w:val="24"/>
            </w:rPr>
          </w:rPrChange>
        </w:rPr>
      </w:pPr>
    </w:p>
    <w:p w:rsidR="001D1692"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249"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250" w:author="N PRASAD" w:date="2016-07-01T12:13:00Z">
            <w:rPr>
              <w:rFonts w:cstheme="minorHAnsi"/>
              <w:b/>
              <w:bCs/>
              <w:color w:val="0000FF" w:themeColor="hyperlink"/>
              <w:sz w:val="24"/>
              <w:szCs w:val="24"/>
              <w:u w:val="single"/>
            </w:rPr>
          </w:rPrChange>
        </w:rPr>
        <w:t>1.Without knowing key value , How to print map date?</w:t>
      </w:r>
    </w:p>
    <w:p w:rsidR="001D1692"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51"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252" w:author="N PRASAD" w:date="2016-07-01T12:13:00Z">
            <w:rPr>
              <w:rFonts w:cstheme="minorHAnsi"/>
              <w:b/>
              <w:bCs/>
              <w:color w:val="0000FF" w:themeColor="hyperlink"/>
              <w:sz w:val="24"/>
              <w:szCs w:val="24"/>
              <w:u w:val="single"/>
            </w:rPr>
          </w:rPrChange>
        </w:rPr>
        <w:t>Ans</w:t>
      </w:r>
      <w:r w:rsidRPr="00B5270F">
        <w:rPr>
          <w:rFonts w:ascii="Times New Roman" w:hAnsi="Times New Roman" w:cs="Times New Roman"/>
          <w:color w:val="000000" w:themeColor="text1"/>
          <w:sz w:val="28"/>
          <w:szCs w:val="28"/>
          <w:rPrChange w:id="3253" w:author="N PRASAD" w:date="2016-07-01T12:13:00Z">
            <w:rPr>
              <w:rFonts w:cstheme="minorHAnsi"/>
              <w:b/>
              <w:bCs/>
              <w:color w:val="0000FF" w:themeColor="hyperlink"/>
              <w:sz w:val="24"/>
              <w:szCs w:val="24"/>
              <w:u w:val="single"/>
            </w:rPr>
          </w:rPrChange>
        </w:rPr>
        <w:t>:    public class MapTest{</w:t>
      </w:r>
    </w:p>
    <w:p w:rsidR="001D1692"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5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55" w:author="N PRASAD" w:date="2016-07-01T12:13:00Z">
            <w:rPr>
              <w:rFonts w:cstheme="minorHAnsi"/>
              <w:b/>
              <w:bCs/>
              <w:color w:val="0000FF" w:themeColor="hyperlink"/>
              <w:sz w:val="24"/>
              <w:szCs w:val="24"/>
              <w:u w:val="single"/>
            </w:rPr>
          </w:rPrChange>
        </w:rPr>
        <w:t>Public  static void main(){</w:t>
      </w:r>
    </w:p>
    <w:p w:rsidR="001D1692"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5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57" w:author="N PRASAD" w:date="2016-07-01T12:13:00Z">
            <w:rPr>
              <w:rFonts w:cstheme="minorHAnsi"/>
              <w:b/>
              <w:bCs/>
              <w:color w:val="0000FF" w:themeColor="hyperlink"/>
              <w:sz w:val="24"/>
              <w:szCs w:val="24"/>
              <w:u w:val="single"/>
            </w:rPr>
          </w:rPrChange>
        </w:rPr>
        <w:t>HashMap map=new HashMap()</w:t>
      </w:r>
    </w:p>
    <w:p w:rsidR="001D1692"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5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59" w:author="N PRASAD" w:date="2016-07-01T12:13:00Z">
            <w:rPr>
              <w:rFonts w:cstheme="minorHAnsi"/>
              <w:b/>
              <w:bCs/>
              <w:color w:val="0000FF" w:themeColor="hyperlink"/>
              <w:sz w:val="24"/>
              <w:szCs w:val="24"/>
              <w:u w:val="single"/>
            </w:rPr>
          </w:rPrChange>
        </w:rPr>
        <w:t>Map.put(“one”,”hyderabad”);</w:t>
      </w:r>
    </w:p>
    <w:p w:rsidR="001D1692"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6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61" w:author="N PRASAD" w:date="2016-07-01T12:13:00Z">
            <w:rPr>
              <w:rFonts w:cstheme="minorHAnsi"/>
              <w:b/>
              <w:bCs/>
              <w:color w:val="0000FF" w:themeColor="hyperlink"/>
              <w:sz w:val="24"/>
              <w:szCs w:val="24"/>
              <w:u w:val="single"/>
            </w:rPr>
          </w:rPrChange>
        </w:rPr>
        <w:t>Map.put(“two”,”bombai”)</w:t>
      </w:r>
    </w:p>
    <w:p w:rsidR="001D1692"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6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63" w:author="N PRASAD" w:date="2016-07-01T12:13:00Z">
            <w:rPr>
              <w:rFonts w:cstheme="minorHAnsi"/>
              <w:b/>
              <w:bCs/>
              <w:color w:val="0000FF" w:themeColor="hyperlink"/>
              <w:sz w:val="24"/>
              <w:szCs w:val="24"/>
              <w:u w:val="single"/>
            </w:rPr>
          </w:rPrChange>
        </w:rPr>
        <w:t>Map.put(“three”,”bangalore”)</w:t>
      </w:r>
    </w:p>
    <w:p w:rsidR="00F518AE"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6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65" w:author="N PRASAD" w:date="2016-07-01T12:13:00Z">
            <w:rPr>
              <w:rFonts w:cstheme="minorHAnsi"/>
              <w:b/>
              <w:bCs/>
              <w:color w:val="0000FF" w:themeColor="hyperlink"/>
              <w:sz w:val="24"/>
              <w:szCs w:val="24"/>
              <w:u w:val="single"/>
            </w:rPr>
          </w:rPrChange>
        </w:rPr>
        <w:t>s.o.p(map.get(“three”);</w:t>
      </w:r>
    </w:p>
    <w:p w:rsidR="00F518AE"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6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67" w:author="N PRASAD" w:date="2016-07-01T12:13:00Z">
            <w:rPr>
              <w:rFonts w:cstheme="minorHAnsi"/>
              <w:b/>
              <w:bCs/>
              <w:color w:val="0000FF" w:themeColor="hyperlink"/>
              <w:sz w:val="24"/>
              <w:szCs w:val="24"/>
              <w:u w:val="single"/>
            </w:rPr>
          </w:rPrChange>
        </w:rPr>
        <w:t>set  set=map.keySet();</w:t>
      </w:r>
    </w:p>
    <w:p w:rsidR="00F518AE"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6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69" w:author="N PRASAD" w:date="2016-07-01T12:13:00Z">
            <w:rPr>
              <w:rFonts w:cstheme="minorHAnsi"/>
              <w:b/>
              <w:bCs/>
              <w:color w:val="0000FF" w:themeColor="hyperlink"/>
              <w:sz w:val="24"/>
              <w:szCs w:val="24"/>
              <w:u w:val="single"/>
            </w:rPr>
          </w:rPrChange>
        </w:rPr>
        <w:t>s.o.p(set);</w:t>
      </w:r>
    </w:p>
    <w:p w:rsidR="00F518AE"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7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71" w:author="N PRASAD" w:date="2016-07-01T12:13:00Z">
            <w:rPr>
              <w:rFonts w:cstheme="minorHAnsi"/>
              <w:b/>
              <w:bCs/>
              <w:color w:val="0000FF" w:themeColor="hyperlink"/>
              <w:sz w:val="24"/>
              <w:szCs w:val="24"/>
              <w:u w:val="single"/>
            </w:rPr>
          </w:rPrChange>
        </w:rPr>
        <w:t>iterator  itr=set.iterator();</w:t>
      </w:r>
    </w:p>
    <w:p w:rsidR="00F518AE"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7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73" w:author="N PRASAD" w:date="2016-07-01T12:13:00Z">
            <w:rPr>
              <w:rFonts w:cstheme="minorHAnsi"/>
              <w:b/>
              <w:bCs/>
              <w:color w:val="0000FF" w:themeColor="hyperlink"/>
              <w:sz w:val="24"/>
              <w:szCs w:val="24"/>
              <w:u w:val="single"/>
            </w:rPr>
          </w:rPrChange>
        </w:rPr>
        <w:lastRenderedPageBreak/>
        <w:t>while(itr.hasNext()){</w:t>
      </w:r>
    </w:p>
    <w:p w:rsidR="00F518AE"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7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75" w:author="N PRASAD" w:date="2016-07-01T12:13:00Z">
            <w:rPr>
              <w:rFonts w:cstheme="minorHAnsi"/>
              <w:b/>
              <w:bCs/>
              <w:color w:val="0000FF" w:themeColor="hyperlink"/>
              <w:sz w:val="24"/>
              <w:szCs w:val="24"/>
              <w:u w:val="single"/>
            </w:rPr>
          </w:rPrChange>
        </w:rPr>
        <w:t>s.o.p(itr.next())</w:t>
      </w:r>
    </w:p>
    <w:p w:rsidR="00F518AE" w:rsidRPr="00B5270F" w:rsidRDefault="00572FDB" w:rsidP="001D1692">
      <w:pPr>
        <w:pStyle w:val="ListParagraph"/>
        <w:tabs>
          <w:tab w:val="left" w:pos="0"/>
        </w:tabs>
        <w:ind w:left="-90"/>
        <w:rPr>
          <w:rFonts w:ascii="Times New Roman" w:hAnsi="Times New Roman" w:cs="Times New Roman"/>
          <w:color w:val="000000" w:themeColor="text1"/>
          <w:sz w:val="28"/>
          <w:szCs w:val="28"/>
          <w:rPrChange w:id="327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77" w:author="N PRASAD" w:date="2016-07-01T12:13:00Z">
            <w:rPr>
              <w:rFonts w:cstheme="minorHAnsi"/>
              <w:b/>
              <w:bCs/>
              <w:color w:val="0000FF" w:themeColor="hyperlink"/>
              <w:sz w:val="24"/>
              <w:szCs w:val="24"/>
              <w:u w:val="single"/>
            </w:rPr>
          </w:rPrChange>
        </w:rPr>
        <w:t>s.o.p(map.get(itr.next()));</w:t>
      </w:r>
    </w:p>
    <w:p w:rsidR="001D1692" w:rsidRPr="00B5270F" w:rsidRDefault="00572FDB" w:rsidP="00924D67">
      <w:pPr>
        <w:pStyle w:val="ListParagraph"/>
        <w:tabs>
          <w:tab w:val="left" w:pos="0"/>
        </w:tabs>
        <w:ind w:left="-90"/>
        <w:rPr>
          <w:rFonts w:ascii="Times New Roman" w:hAnsi="Times New Roman" w:cs="Times New Roman"/>
          <w:color w:val="000000" w:themeColor="text1"/>
          <w:sz w:val="28"/>
          <w:szCs w:val="28"/>
          <w:rPrChange w:id="327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79" w:author="N PRASAD" w:date="2016-07-01T12:13:00Z">
            <w:rPr>
              <w:rFonts w:cstheme="minorHAnsi"/>
              <w:b/>
              <w:bCs/>
              <w:color w:val="0000FF" w:themeColor="hyperlink"/>
              <w:sz w:val="24"/>
              <w:szCs w:val="24"/>
              <w:u w:val="single"/>
            </w:rPr>
          </w:rPrChange>
        </w:rPr>
        <w:t>}}</w:t>
      </w:r>
      <w:r w:rsidRPr="00B5270F">
        <w:rPr>
          <w:rFonts w:ascii="Times New Roman" w:hAnsi="Times New Roman" w:cs="Times New Roman"/>
          <w:b/>
          <w:color w:val="000000" w:themeColor="text1"/>
          <w:sz w:val="28"/>
          <w:szCs w:val="28"/>
          <w:rPrChange w:id="3280" w:author="N PRASAD" w:date="2016-07-01T12:13:00Z">
            <w:rPr>
              <w:rFonts w:cstheme="minorHAnsi"/>
              <w:b/>
              <w:bCs/>
              <w:color w:val="0000FF" w:themeColor="hyperlink"/>
              <w:sz w:val="24"/>
              <w:szCs w:val="24"/>
              <w:u w:val="single"/>
            </w:rPr>
          </w:rPrChange>
        </w:rPr>
        <w:t>}</w:t>
      </w:r>
    </w:p>
    <w:p w:rsidR="00F24851" w:rsidRPr="00B5270F" w:rsidRDefault="00572FDB" w:rsidP="009660F6">
      <w:pPr>
        <w:pStyle w:val="ListParagraph"/>
        <w:tabs>
          <w:tab w:val="left" w:pos="0"/>
        </w:tabs>
        <w:ind w:left="-90"/>
        <w:rPr>
          <w:rFonts w:ascii="Times New Roman" w:hAnsi="Times New Roman" w:cs="Times New Roman"/>
          <w:b/>
          <w:color w:val="000000" w:themeColor="text1"/>
          <w:sz w:val="28"/>
          <w:szCs w:val="28"/>
          <w:rPrChange w:id="3281"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282" w:author="N PRASAD" w:date="2016-07-01T12:13:00Z">
            <w:rPr>
              <w:rFonts w:cstheme="minorHAnsi"/>
              <w:b/>
              <w:bCs/>
              <w:color w:val="0000FF" w:themeColor="hyperlink"/>
              <w:sz w:val="24"/>
              <w:szCs w:val="24"/>
              <w:u w:val="single"/>
            </w:rPr>
          </w:rPrChange>
        </w:rPr>
        <w:t>2.How to know objects are implements or extend?</w:t>
      </w:r>
    </w:p>
    <w:p w:rsidR="00F24851"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83"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284" w:author="N PRASAD" w:date="2016-07-01T12:13:00Z">
            <w:rPr>
              <w:rFonts w:cstheme="minorHAnsi"/>
              <w:b/>
              <w:bCs/>
              <w:color w:val="0000FF" w:themeColor="hyperlink"/>
              <w:sz w:val="24"/>
              <w:szCs w:val="24"/>
              <w:u w:val="single"/>
            </w:rPr>
          </w:rPrChange>
        </w:rPr>
        <w:t>Ans</w:t>
      </w:r>
      <w:r w:rsidRPr="00B5270F">
        <w:rPr>
          <w:rFonts w:ascii="Times New Roman" w:hAnsi="Times New Roman" w:cs="Times New Roman"/>
          <w:color w:val="000000" w:themeColor="text1"/>
          <w:sz w:val="28"/>
          <w:szCs w:val="28"/>
          <w:rPrChange w:id="3285" w:author="N PRASAD" w:date="2016-07-01T12:13:00Z">
            <w:rPr>
              <w:rFonts w:cstheme="minorHAnsi"/>
              <w:b/>
              <w:bCs/>
              <w:color w:val="0000FF" w:themeColor="hyperlink"/>
              <w:sz w:val="24"/>
              <w:szCs w:val="24"/>
              <w:u w:val="single"/>
            </w:rPr>
          </w:rPrChange>
        </w:rPr>
        <w:t>:instanceOf</w:t>
      </w:r>
    </w:p>
    <w:p w:rsidR="00F24851"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8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87" w:author="N PRASAD" w:date="2016-07-01T12:13:00Z">
            <w:rPr>
              <w:rFonts w:cstheme="minorHAnsi"/>
              <w:b/>
              <w:bCs/>
              <w:color w:val="0000FF" w:themeColor="hyperlink"/>
              <w:sz w:val="24"/>
              <w:szCs w:val="24"/>
              <w:u w:val="single"/>
            </w:rPr>
          </w:rPrChange>
        </w:rPr>
        <w:t>A implements B</w:t>
      </w:r>
    </w:p>
    <w:p w:rsidR="00F24851"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8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89" w:author="N PRASAD" w:date="2016-07-01T12:13:00Z">
            <w:rPr>
              <w:rFonts w:cstheme="minorHAnsi"/>
              <w:b/>
              <w:bCs/>
              <w:color w:val="0000FF" w:themeColor="hyperlink"/>
              <w:sz w:val="24"/>
              <w:szCs w:val="24"/>
              <w:u w:val="single"/>
            </w:rPr>
          </w:rPrChange>
        </w:rPr>
        <w:t>B implements C</w:t>
      </w:r>
    </w:p>
    <w:p w:rsidR="00F24851"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9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91" w:author="N PRASAD" w:date="2016-07-01T12:13:00Z">
            <w:rPr>
              <w:rFonts w:cstheme="minorHAnsi"/>
              <w:b/>
              <w:bCs/>
              <w:color w:val="0000FF" w:themeColor="hyperlink"/>
              <w:sz w:val="24"/>
              <w:szCs w:val="24"/>
              <w:u w:val="single"/>
            </w:rPr>
          </w:rPrChange>
        </w:rPr>
        <w:t>A a=new A();</w:t>
      </w:r>
    </w:p>
    <w:p w:rsidR="00F24851"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29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293" w:author="N PRASAD" w:date="2016-07-01T12:13:00Z">
            <w:rPr>
              <w:rFonts w:cstheme="minorHAnsi"/>
              <w:b/>
              <w:bCs/>
              <w:color w:val="0000FF" w:themeColor="hyperlink"/>
              <w:sz w:val="24"/>
              <w:szCs w:val="24"/>
              <w:u w:val="single"/>
            </w:rPr>
          </w:rPrChange>
        </w:rPr>
        <w:t>(a  instanceOf  B)</w:t>
      </w:r>
      <w:r w:rsidRPr="00B5270F">
        <w:rPr>
          <w:rFonts w:ascii="Times New Roman" w:hAnsi="Times New Roman" w:cs="Times New Roman"/>
          <w:color w:val="000000" w:themeColor="text1"/>
          <w:sz w:val="28"/>
          <w:szCs w:val="28"/>
          <w:rPrChange w:id="3294"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3295" w:author="N PRASAD" w:date="2016-07-01T12:13:00Z">
            <w:rPr>
              <w:b/>
              <w:bCs/>
              <w:color w:val="0000FF" w:themeColor="hyperlink"/>
              <w:u w:val="single"/>
            </w:rPr>
          </w:rPrChange>
        </w:rPr>
        <w:instrText>HYPERLINK "file:///\\\\true"</w:instrText>
      </w:r>
      <w:r w:rsidRPr="00B5270F">
        <w:rPr>
          <w:rFonts w:ascii="Times New Roman" w:hAnsi="Times New Roman" w:cs="Times New Roman"/>
          <w:color w:val="000000" w:themeColor="text1"/>
          <w:sz w:val="28"/>
          <w:szCs w:val="28"/>
          <w:rPrChange w:id="3296" w:author="N PRASAD" w:date="2016-07-01T12:13:00Z">
            <w:rPr>
              <w:b/>
              <w:bCs/>
              <w:color w:val="0000FF" w:themeColor="hyperlink"/>
              <w:u w:val="single"/>
            </w:rPr>
          </w:rPrChange>
        </w:rPr>
        <w:fldChar w:fldCharType="separate"/>
      </w:r>
      <w:r w:rsidRPr="00B5270F">
        <w:rPr>
          <w:rStyle w:val="Hyperlink"/>
          <w:rFonts w:ascii="Times New Roman" w:hAnsi="Times New Roman" w:cs="Times New Roman"/>
          <w:color w:val="000000" w:themeColor="text1"/>
          <w:sz w:val="28"/>
          <w:szCs w:val="28"/>
          <w:rPrChange w:id="3297" w:author="N PRASAD" w:date="2016-07-01T12:13:00Z">
            <w:rPr>
              <w:rStyle w:val="Hyperlink"/>
              <w:rFonts w:cstheme="minorHAnsi"/>
              <w:sz w:val="24"/>
              <w:szCs w:val="24"/>
            </w:rPr>
          </w:rPrChange>
        </w:rPr>
        <w:t>\\true</w:t>
      </w:r>
      <w:r w:rsidRPr="00B5270F">
        <w:rPr>
          <w:rFonts w:ascii="Times New Roman" w:hAnsi="Times New Roman" w:cs="Times New Roman"/>
          <w:color w:val="000000" w:themeColor="text1"/>
          <w:sz w:val="28"/>
          <w:szCs w:val="28"/>
          <w:rPrChange w:id="3298" w:author="N PRASAD" w:date="2016-07-01T12:13:00Z">
            <w:rPr>
              <w:b/>
              <w:bCs/>
              <w:color w:val="0000FF" w:themeColor="hyperlink"/>
              <w:u w:val="single"/>
            </w:rPr>
          </w:rPrChange>
        </w:rPr>
        <w:fldChar w:fldCharType="end"/>
      </w:r>
    </w:p>
    <w:p w:rsidR="00F24851" w:rsidRPr="00B5270F" w:rsidRDefault="00572FDB" w:rsidP="00F24851">
      <w:pPr>
        <w:pStyle w:val="ListParagraph"/>
        <w:tabs>
          <w:tab w:val="left" w:pos="0"/>
        </w:tabs>
        <w:ind w:left="-90"/>
        <w:rPr>
          <w:rFonts w:ascii="Times New Roman" w:hAnsi="Times New Roman" w:cs="Times New Roman"/>
          <w:color w:val="000000" w:themeColor="text1"/>
          <w:sz w:val="28"/>
          <w:szCs w:val="28"/>
          <w:rPrChange w:id="329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00" w:author="N PRASAD" w:date="2016-07-01T12:13:00Z">
            <w:rPr>
              <w:rFonts w:cstheme="minorHAnsi"/>
              <w:b/>
              <w:bCs/>
              <w:color w:val="0000FF" w:themeColor="hyperlink"/>
              <w:sz w:val="24"/>
              <w:szCs w:val="24"/>
              <w:u w:val="single"/>
            </w:rPr>
          </w:rPrChange>
        </w:rPr>
        <w:t>(a  instanceOf  c)\\false</w:t>
      </w:r>
    </w:p>
    <w:p w:rsidR="00F24851"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0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02" w:author="N PRASAD" w:date="2016-07-01T12:13:00Z">
            <w:rPr>
              <w:rFonts w:cstheme="minorHAnsi"/>
              <w:b/>
              <w:bCs/>
              <w:color w:val="0000FF" w:themeColor="hyperlink"/>
              <w:sz w:val="24"/>
              <w:szCs w:val="24"/>
              <w:u w:val="single"/>
            </w:rPr>
          </w:rPrChange>
        </w:rPr>
        <w:t>Public interface validate{</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0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04" w:author="N PRASAD" w:date="2016-07-01T12:13:00Z">
            <w:rPr>
              <w:rFonts w:cstheme="minorHAnsi"/>
              <w:b/>
              <w:bCs/>
              <w:color w:val="0000FF" w:themeColor="hyperlink"/>
              <w:sz w:val="24"/>
              <w:szCs w:val="24"/>
              <w:u w:val="single"/>
            </w:rPr>
          </w:rPrChange>
        </w:rPr>
        <w:t>}</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0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06" w:author="N PRASAD" w:date="2016-07-01T12:13:00Z">
            <w:rPr>
              <w:rFonts w:cstheme="minorHAnsi"/>
              <w:b/>
              <w:bCs/>
              <w:color w:val="0000FF" w:themeColor="hyperlink"/>
              <w:sz w:val="24"/>
              <w:szCs w:val="24"/>
              <w:u w:val="single"/>
            </w:rPr>
          </w:rPrChange>
        </w:rPr>
        <w:t>Public class Acount Implements validate{</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0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08" w:author="N PRASAD" w:date="2016-07-01T12:13:00Z">
            <w:rPr>
              <w:rFonts w:cstheme="minorHAnsi"/>
              <w:b/>
              <w:bCs/>
              <w:color w:val="0000FF" w:themeColor="hyperlink"/>
              <w:sz w:val="24"/>
              <w:szCs w:val="24"/>
              <w:u w:val="single"/>
            </w:rPr>
          </w:rPrChange>
        </w:rPr>
        <w:t>//statements</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0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10" w:author="N PRASAD" w:date="2016-07-01T12:13:00Z">
            <w:rPr>
              <w:rFonts w:cstheme="minorHAnsi"/>
              <w:b/>
              <w:bCs/>
              <w:color w:val="0000FF" w:themeColor="hyperlink"/>
              <w:sz w:val="24"/>
              <w:szCs w:val="24"/>
              <w:u w:val="single"/>
            </w:rPr>
          </w:rPrChange>
        </w:rPr>
        <w:t>}</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1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12" w:author="N PRASAD" w:date="2016-07-01T12:13:00Z">
            <w:rPr>
              <w:rFonts w:cstheme="minorHAnsi"/>
              <w:b/>
              <w:bCs/>
              <w:color w:val="0000FF" w:themeColor="hyperlink"/>
              <w:sz w:val="24"/>
              <w:szCs w:val="24"/>
              <w:u w:val="single"/>
            </w:rPr>
          </w:rPrChange>
        </w:rPr>
        <w:t>Public class TangedInterfaceProcess{</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1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14" w:author="N PRASAD" w:date="2016-07-01T12:13:00Z">
            <w:rPr>
              <w:rFonts w:cstheme="minorHAnsi"/>
              <w:b/>
              <w:bCs/>
              <w:color w:val="0000FF" w:themeColor="hyperlink"/>
              <w:sz w:val="24"/>
              <w:szCs w:val="24"/>
              <w:u w:val="single"/>
            </w:rPr>
          </w:rPrChange>
        </w:rPr>
        <w:t>P s v main(){</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1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16" w:author="N PRASAD" w:date="2016-07-01T12:13:00Z">
            <w:rPr>
              <w:rFonts w:cstheme="minorHAnsi"/>
              <w:b/>
              <w:bCs/>
              <w:color w:val="0000FF" w:themeColor="hyperlink"/>
              <w:sz w:val="24"/>
              <w:szCs w:val="24"/>
              <w:u w:val="single"/>
            </w:rPr>
          </w:rPrChange>
        </w:rPr>
        <w:t>Acount act=new Acount();</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1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18" w:author="N PRASAD" w:date="2016-07-01T12:13:00Z">
            <w:rPr>
              <w:rFonts w:cstheme="minorHAnsi"/>
              <w:b/>
              <w:bCs/>
              <w:color w:val="0000FF" w:themeColor="hyperlink"/>
              <w:sz w:val="24"/>
              <w:szCs w:val="24"/>
              <w:u w:val="single"/>
            </w:rPr>
          </w:rPrChange>
        </w:rPr>
        <w:t>If(act instanceof validate)</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1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20" w:author="N PRASAD" w:date="2016-07-01T12:13:00Z">
            <w:rPr>
              <w:rFonts w:cstheme="minorHAnsi"/>
              <w:b/>
              <w:bCs/>
              <w:color w:val="0000FF" w:themeColor="hyperlink"/>
              <w:sz w:val="24"/>
              <w:szCs w:val="24"/>
              <w:u w:val="single"/>
            </w:rPr>
          </w:rPrChange>
        </w:rPr>
        <w:t>{</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2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22" w:author="N PRASAD" w:date="2016-07-01T12:13:00Z">
            <w:rPr>
              <w:rFonts w:cstheme="minorHAnsi"/>
              <w:b/>
              <w:bCs/>
              <w:color w:val="0000FF" w:themeColor="hyperlink"/>
              <w:sz w:val="24"/>
              <w:szCs w:val="24"/>
              <w:u w:val="single"/>
            </w:rPr>
          </w:rPrChange>
        </w:rPr>
        <w:t>Act.getAcno();</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2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24" w:author="N PRASAD" w:date="2016-07-01T12:13:00Z">
            <w:rPr>
              <w:rFonts w:cstheme="minorHAnsi"/>
              <w:b/>
              <w:bCs/>
              <w:color w:val="0000FF" w:themeColor="hyperlink"/>
              <w:sz w:val="24"/>
              <w:szCs w:val="24"/>
              <w:u w:val="single"/>
            </w:rPr>
          </w:rPrChange>
        </w:rPr>
        <w:t>//logic processing</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2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26" w:author="N PRASAD" w:date="2016-07-01T12:13:00Z">
            <w:rPr>
              <w:rFonts w:cstheme="minorHAnsi"/>
              <w:b/>
              <w:bCs/>
              <w:color w:val="0000FF" w:themeColor="hyperlink"/>
              <w:sz w:val="24"/>
              <w:szCs w:val="24"/>
              <w:u w:val="single"/>
            </w:rPr>
          </w:rPrChange>
        </w:rPr>
        <w:t>}</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2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28" w:author="N PRASAD" w:date="2016-07-01T12:13:00Z">
            <w:rPr>
              <w:rFonts w:cstheme="minorHAnsi"/>
              <w:b/>
              <w:bCs/>
              <w:color w:val="0000FF" w:themeColor="hyperlink"/>
              <w:sz w:val="24"/>
              <w:szCs w:val="24"/>
              <w:u w:val="single"/>
            </w:rPr>
          </w:rPrChange>
        </w:rPr>
        <w:t>}</w:t>
      </w:r>
    </w:p>
    <w:p w:rsidR="00D1754B" w:rsidRPr="00B5270F" w:rsidRDefault="00572FDB" w:rsidP="009660F6">
      <w:pPr>
        <w:pStyle w:val="ListParagraph"/>
        <w:tabs>
          <w:tab w:val="left" w:pos="0"/>
        </w:tabs>
        <w:ind w:left="-90"/>
        <w:rPr>
          <w:rFonts w:ascii="Times New Roman" w:hAnsi="Times New Roman" w:cs="Times New Roman"/>
          <w:color w:val="000000" w:themeColor="text1"/>
          <w:sz w:val="28"/>
          <w:szCs w:val="28"/>
          <w:rPrChange w:id="332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30" w:author="N PRASAD" w:date="2016-07-01T12:13:00Z">
            <w:rPr>
              <w:rFonts w:cstheme="minorHAnsi"/>
              <w:b/>
              <w:bCs/>
              <w:color w:val="0000FF" w:themeColor="hyperlink"/>
              <w:sz w:val="24"/>
              <w:szCs w:val="24"/>
              <w:u w:val="single"/>
            </w:rPr>
          </w:rPrChange>
        </w:rPr>
        <w:t>}</w:t>
      </w:r>
    </w:p>
    <w:p w:rsidR="009660F6" w:rsidRPr="00B5270F" w:rsidRDefault="00572FDB" w:rsidP="00F168AB">
      <w:pPr>
        <w:rPr>
          <w:rFonts w:ascii="Times New Roman" w:hAnsi="Times New Roman" w:cs="Times New Roman"/>
          <w:b/>
          <w:color w:val="000000" w:themeColor="text1"/>
          <w:sz w:val="28"/>
          <w:szCs w:val="28"/>
          <w:rPrChange w:id="3331"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332" w:author="N PRASAD" w:date="2016-07-01T12:13:00Z">
            <w:rPr>
              <w:rFonts w:cstheme="minorHAnsi"/>
              <w:b/>
              <w:bCs/>
              <w:color w:val="0000FF" w:themeColor="hyperlink"/>
              <w:sz w:val="24"/>
              <w:szCs w:val="24"/>
              <w:u w:val="single"/>
            </w:rPr>
          </w:rPrChange>
        </w:rPr>
        <w:t>3.what is the importance of equals() &amp; hashcode()?</w:t>
      </w:r>
    </w:p>
    <w:p w:rsidR="002A03B9" w:rsidRPr="00B5270F" w:rsidDel="009C4E28" w:rsidRDefault="00572FDB" w:rsidP="00F168AB">
      <w:pPr>
        <w:rPr>
          <w:del w:id="3333" w:author="NNR Chowdary" w:date="2013-10-20T08:21:00Z"/>
          <w:rFonts w:ascii="Times New Roman" w:hAnsi="Times New Roman" w:cs="Times New Roman"/>
          <w:b/>
          <w:color w:val="000000" w:themeColor="text1"/>
          <w:sz w:val="28"/>
          <w:szCs w:val="28"/>
          <w:rPrChange w:id="3334" w:author="N PRASAD" w:date="2016-07-01T12:13:00Z">
            <w:rPr>
              <w:del w:id="3335" w:author="NNR Chowdary" w:date="2013-10-20T08:21:00Z"/>
              <w:rFonts w:cstheme="minorHAnsi"/>
              <w:b/>
              <w:sz w:val="24"/>
              <w:szCs w:val="24"/>
            </w:rPr>
          </w:rPrChange>
        </w:rPr>
      </w:pPr>
      <w:r w:rsidRPr="00B5270F">
        <w:rPr>
          <w:rFonts w:ascii="Times New Roman" w:hAnsi="Times New Roman" w:cs="Times New Roman"/>
          <w:b/>
          <w:color w:val="000000" w:themeColor="text1"/>
          <w:sz w:val="28"/>
          <w:szCs w:val="28"/>
          <w:rPrChange w:id="3336" w:author="N PRASAD" w:date="2016-07-01T12:13:00Z">
            <w:rPr>
              <w:rFonts w:cstheme="minorHAnsi"/>
              <w:b/>
              <w:bCs/>
              <w:color w:val="0000FF" w:themeColor="hyperlink"/>
              <w:sz w:val="24"/>
              <w:szCs w:val="24"/>
              <w:u w:val="single"/>
            </w:rPr>
          </w:rPrChange>
        </w:rPr>
        <w:t>4.What are the returns type for equals() &amp; hashcode()?</w:t>
      </w:r>
    </w:p>
    <w:p w:rsidR="009C4E28" w:rsidRPr="00B5270F" w:rsidDel="009C4E28" w:rsidRDefault="009C4E28" w:rsidP="009C4E28">
      <w:pPr>
        <w:rPr>
          <w:del w:id="3337" w:author="NNR Chowdary" w:date="2013-10-20T08:21:00Z"/>
          <w:rFonts w:ascii="Times New Roman" w:hAnsi="Times New Roman" w:cs="Times New Roman"/>
          <w:color w:val="000000" w:themeColor="text1"/>
          <w:sz w:val="28"/>
          <w:szCs w:val="28"/>
          <w:rPrChange w:id="3338" w:author="N PRASAD" w:date="2016-07-01T12:13:00Z">
            <w:rPr>
              <w:del w:id="3339" w:author="NNR Chowdary" w:date="2013-10-20T08:21:00Z"/>
              <w:color w:val="000000" w:themeColor="text1"/>
            </w:rPr>
          </w:rPrChange>
        </w:rPr>
      </w:pPr>
    </w:p>
    <w:p w:rsidR="00F878DC" w:rsidRPr="00B5270F" w:rsidRDefault="00572FDB" w:rsidP="009C4E28">
      <w:pPr>
        <w:rPr>
          <w:rFonts w:ascii="Times New Roman" w:hAnsi="Times New Roman" w:cs="Times New Roman"/>
          <w:b/>
          <w:color w:val="000000" w:themeColor="text1"/>
          <w:sz w:val="28"/>
          <w:szCs w:val="28"/>
          <w:rPrChange w:id="3340" w:author="N PRASAD" w:date="2016-07-01T12:13:00Z">
            <w:rPr>
              <w:rFonts w:cstheme="minorHAnsi"/>
              <w:b/>
              <w:color w:val="000000" w:themeColor="text1"/>
              <w:sz w:val="24"/>
              <w:szCs w:val="24"/>
            </w:rPr>
          </w:rPrChange>
        </w:rPr>
      </w:pPr>
      <w:r w:rsidRPr="00B5270F">
        <w:rPr>
          <w:rFonts w:ascii="Times New Roman" w:hAnsi="Times New Roman" w:cs="Times New Roman"/>
          <w:color w:val="000000" w:themeColor="text1"/>
          <w:sz w:val="28"/>
          <w:szCs w:val="28"/>
          <w:rPrChange w:id="3341" w:author="N PRASAD" w:date="2016-07-01T12:13:00Z">
            <w:rPr>
              <w:b/>
              <w:bCs/>
              <w:color w:val="000000" w:themeColor="text1"/>
              <w:u w:val="single"/>
            </w:rPr>
          </w:rPrChange>
        </w:rPr>
        <w:t xml:space="preserve">Equals and HashCode methods in Java are two fundamental methods from java.lang.Object class, which is used to compare equality of objects, primarily inside hash based collections such as Hashtable and HashMap. Both </w:t>
      </w:r>
      <w:r w:rsidRPr="00B5270F">
        <w:rPr>
          <w:rFonts w:ascii="Times New Roman" w:hAnsi="Times New Roman" w:cs="Times New Roman"/>
          <w:color w:val="000000" w:themeColor="text1"/>
          <w:sz w:val="28"/>
          <w:szCs w:val="28"/>
          <w:rPrChange w:id="3342"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3343" w:author="N PRASAD" w:date="2016-07-01T12:13:00Z">
            <w:rPr>
              <w:b/>
              <w:bCs/>
              <w:color w:val="0000FF" w:themeColor="hyperlink"/>
              <w:u w:val="single"/>
            </w:rPr>
          </w:rPrChange>
        </w:rPr>
        <w:instrText>HYPERLINK "http://javarevisited.blogspot.com/2012/07/how-to-override-equals-and-hashcode.html"</w:instrText>
      </w:r>
      <w:r w:rsidRPr="00B5270F">
        <w:rPr>
          <w:rFonts w:ascii="Times New Roman" w:hAnsi="Times New Roman" w:cs="Times New Roman"/>
          <w:color w:val="000000" w:themeColor="text1"/>
          <w:sz w:val="28"/>
          <w:szCs w:val="28"/>
          <w:rPrChange w:id="3344" w:author="N PRASAD" w:date="2016-07-01T12:13:00Z">
            <w:rPr>
              <w:b/>
              <w:bCs/>
              <w:color w:val="0000FF" w:themeColor="hyperlink"/>
              <w:u w:val="single"/>
            </w:rPr>
          </w:rPrChange>
        </w:rPr>
        <w:fldChar w:fldCharType="separate"/>
      </w:r>
      <w:r w:rsidRPr="00B5270F">
        <w:rPr>
          <w:rFonts w:ascii="Times New Roman" w:hAnsi="Times New Roman" w:cs="Times New Roman"/>
          <w:color w:val="000000" w:themeColor="text1"/>
          <w:sz w:val="28"/>
          <w:szCs w:val="28"/>
          <w:rPrChange w:id="3345" w:author="N PRASAD" w:date="2016-07-01T12:13:00Z">
            <w:rPr>
              <w:b/>
              <w:bCs/>
              <w:color w:val="000000" w:themeColor="text1"/>
              <w:u w:val="single"/>
            </w:rPr>
          </w:rPrChange>
        </w:rPr>
        <w:t>equals() and hashCode()</w:t>
      </w:r>
      <w:r w:rsidRPr="00B5270F">
        <w:rPr>
          <w:rFonts w:ascii="Times New Roman" w:hAnsi="Times New Roman" w:cs="Times New Roman"/>
          <w:color w:val="000000" w:themeColor="text1"/>
          <w:sz w:val="28"/>
          <w:szCs w:val="28"/>
          <w:rPrChange w:id="3346" w:author="N PRASAD" w:date="2016-07-01T12:13:00Z">
            <w:rPr>
              <w:b/>
              <w:bCs/>
              <w:color w:val="0000FF" w:themeColor="hyperlink"/>
              <w:u w:val="single"/>
            </w:rPr>
          </w:rPrChange>
        </w:rPr>
        <w:fldChar w:fldCharType="end"/>
      </w:r>
      <w:r w:rsidRPr="00B5270F">
        <w:rPr>
          <w:rFonts w:ascii="Times New Roman" w:hAnsi="Times New Roman" w:cs="Times New Roman"/>
          <w:color w:val="000000" w:themeColor="text1"/>
          <w:sz w:val="28"/>
          <w:szCs w:val="28"/>
          <w:rPrChange w:id="3347" w:author="N PRASAD" w:date="2016-07-01T12:13:00Z">
            <w:rPr>
              <w:b/>
              <w:bCs/>
              <w:color w:val="000000" w:themeColor="text1"/>
              <w:u w:val="single"/>
            </w:rPr>
          </w:rPrChange>
        </w:rPr>
        <w:t xml:space="preserve"> are defined in java.lang.Object class and there default implementation is based upon Object information e.g. default equals() method return true, if two objects are exactly same i.e. they are pointing to same memory address, while default implementation of </w:t>
      </w:r>
      <w:r w:rsidRPr="00B5270F">
        <w:rPr>
          <w:rFonts w:ascii="Times New Roman" w:hAnsi="Times New Roman" w:cs="Times New Roman"/>
          <w:color w:val="000000" w:themeColor="text1"/>
          <w:sz w:val="28"/>
          <w:szCs w:val="28"/>
          <w:rPrChange w:id="3348"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3349" w:author="N PRASAD" w:date="2016-07-01T12:13:00Z">
            <w:rPr>
              <w:b/>
              <w:bCs/>
              <w:color w:val="0000FF" w:themeColor="hyperlink"/>
              <w:u w:val="single"/>
            </w:rPr>
          </w:rPrChange>
        </w:rPr>
        <w:instrText>HYPERLINK "http://javarevisited.blogspot.com/2011/10/override-hashcode-in-java-example.html"</w:instrText>
      </w:r>
      <w:r w:rsidRPr="00B5270F">
        <w:rPr>
          <w:rFonts w:ascii="Times New Roman" w:hAnsi="Times New Roman" w:cs="Times New Roman"/>
          <w:color w:val="000000" w:themeColor="text1"/>
          <w:sz w:val="28"/>
          <w:szCs w:val="28"/>
          <w:rPrChange w:id="3350" w:author="N PRASAD" w:date="2016-07-01T12:13:00Z">
            <w:rPr>
              <w:b/>
              <w:bCs/>
              <w:color w:val="0000FF" w:themeColor="hyperlink"/>
              <w:u w:val="single"/>
            </w:rPr>
          </w:rPrChange>
        </w:rPr>
        <w:fldChar w:fldCharType="separate"/>
      </w:r>
      <w:r w:rsidRPr="00B5270F">
        <w:rPr>
          <w:rFonts w:ascii="Times New Roman" w:hAnsi="Times New Roman" w:cs="Times New Roman"/>
          <w:color w:val="000000" w:themeColor="text1"/>
          <w:sz w:val="28"/>
          <w:szCs w:val="28"/>
          <w:rPrChange w:id="3351" w:author="N PRASAD" w:date="2016-07-01T12:13:00Z">
            <w:rPr>
              <w:b/>
              <w:bCs/>
              <w:color w:val="000000" w:themeColor="text1"/>
              <w:u w:val="single"/>
            </w:rPr>
          </w:rPrChange>
        </w:rPr>
        <w:t>hashcode method</w:t>
      </w:r>
      <w:r w:rsidRPr="00B5270F">
        <w:rPr>
          <w:rFonts w:ascii="Times New Roman" w:hAnsi="Times New Roman" w:cs="Times New Roman"/>
          <w:color w:val="000000" w:themeColor="text1"/>
          <w:sz w:val="28"/>
          <w:szCs w:val="28"/>
          <w:rPrChange w:id="3352" w:author="N PRASAD" w:date="2016-07-01T12:13:00Z">
            <w:rPr>
              <w:b/>
              <w:bCs/>
              <w:color w:val="0000FF" w:themeColor="hyperlink"/>
              <w:u w:val="single"/>
            </w:rPr>
          </w:rPrChange>
        </w:rPr>
        <w:fldChar w:fldCharType="end"/>
      </w:r>
      <w:r w:rsidRPr="00B5270F">
        <w:rPr>
          <w:rFonts w:ascii="Times New Roman" w:hAnsi="Times New Roman" w:cs="Times New Roman"/>
          <w:color w:val="000000" w:themeColor="text1"/>
          <w:sz w:val="28"/>
          <w:szCs w:val="28"/>
          <w:rPrChange w:id="3353" w:author="N PRASAD" w:date="2016-07-01T12:13:00Z">
            <w:rPr>
              <w:b/>
              <w:bCs/>
              <w:color w:val="000000" w:themeColor="text1"/>
              <w:u w:val="single"/>
            </w:rPr>
          </w:rPrChange>
        </w:rPr>
        <w:t xml:space="preserve"> return int </w:t>
      </w:r>
      <w:r w:rsidRPr="00B5270F">
        <w:rPr>
          <w:rFonts w:ascii="Times New Roman" w:hAnsi="Times New Roman" w:cs="Times New Roman"/>
          <w:color w:val="000000" w:themeColor="text1"/>
          <w:sz w:val="28"/>
          <w:szCs w:val="28"/>
          <w:rPrChange w:id="3354" w:author="N PRASAD" w:date="2016-07-01T12:13:00Z">
            <w:rPr>
              <w:b/>
              <w:bCs/>
              <w:color w:val="000000" w:themeColor="text1"/>
              <w:u w:val="single"/>
            </w:rPr>
          </w:rPrChange>
        </w:rPr>
        <w:lastRenderedPageBreak/>
        <w:t xml:space="preserve">and implemented as native method. Similar default implementation of toString() method, returns type of class, followed by memory address in </w:t>
      </w:r>
      <w:r w:rsidRPr="00B5270F">
        <w:rPr>
          <w:rFonts w:ascii="Times New Roman" w:hAnsi="Times New Roman" w:cs="Times New Roman"/>
          <w:color w:val="000000" w:themeColor="text1"/>
          <w:sz w:val="28"/>
          <w:szCs w:val="28"/>
          <w:rPrChange w:id="3355"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3356" w:author="N PRASAD" w:date="2016-07-01T12:13:00Z">
            <w:rPr>
              <w:b/>
              <w:bCs/>
              <w:color w:val="0000FF" w:themeColor="hyperlink"/>
              <w:u w:val="single"/>
            </w:rPr>
          </w:rPrChange>
        </w:rPr>
        <w:instrText>HYPERLINK "http://javarevisited.blogspot.com/2013/03/convert-and-print-byte-array-to-hex-string-java-example-tutorial.html"</w:instrText>
      </w:r>
      <w:r w:rsidRPr="00B5270F">
        <w:rPr>
          <w:rFonts w:ascii="Times New Roman" w:hAnsi="Times New Roman" w:cs="Times New Roman"/>
          <w:color w:val="000000" w:themeColor="text1"/>
          <w:sz w:val="28"/>
          <w:szCs w:val="28"/>
          <w:rPrChange w:id="3357" w:author="N PRASAD" w:date="2016-07-01T12:13:00Z">
            <w:rPr>
              <w:b/>
              <w:bCs/>
              <w:color w:val="0000FF" w:themeColor="hyperlink"/>
              <w:u w:val="single"/>
            </w:rPr>
          </w:rPrChange>
        </w:rPr>
        <w:fldChar w:fldCharType="separate"/>
      </w:r>
      <w:r w:rsidRPr="00B5270F">
        <w:rPr>
          <w:rFonts w:ascii="Times New Roman" w:hAnsi="Times New Roman" w:cs="Times New Roman"/>
          <w:color w:val="000000" w:themeColor="text1"/>
          <w:sz w:val="28"/>
          <w:szCs w:val="28"/>
          <w:rPrChange w:id="3358" w:author="N PRASAD" w:date="2016-07-01T12:13:00Z">
            <w:rPr>
              <w:b/>
              <w:bCs/>
              <w:color w:val="000000" w:themeColor="text1"/>
              <w:u w:val="single"/>
            </w:rPr>
          </w:rPrChange>
        </w:rPr>
        <w:t>hex String</w:t>
      </w:r>
      <w:r w:rsidRPr="00B5270F">
        <w:rPr>
          <w:rFonts w:ascii="Times New Roman" w:hAnsi="Times New Roman" w:cs="Times New Roman"/>
          <w:color w:val="000000" w:themeColor="text1"/>
          <w:sz w:val="28"/>
          <w:szCs w:val="28"/>
          <w:rPrChange w:id="3359" w:author="N PRASAD" w:date="2016-07-01T12:13:00Z">
            <w:rPr>
              <w:b/>
              <w:bCs/>
              <w:color w:val="0000FF" w:themeColor="hyperlink"/>
              <w:u w:val="single"/>
            </w:rPr>
          </w:rPrChange>
        </w:rPr>
        <w:fldChar w:fldCharType="end"/>
      </w:r>
      <w:r w:rsidRPr="00B5270F">
        <w:rPr>
          <w:rFonts w:ascii="Times New Roman" w:hAnsi="Times New Roman" w:cs="Times New Roman"/>
          <w:color w:val="000000" w:themeColor="text1"/>
          <w:sz w:val="28"/>
          <w:szCs w:val="28"/>
          <w:rPrChange w:id="3360" w:author="N PRASAD" w:date="2016-07-01T12:13:00Z">
            <w:rPr>
              <w:b/>
              <w:bCs/>
              <w:color w:val="000000" w:themeColor="text1"/>
              <w:u w:val="single"/>
            </w:rPr>
          </w:rPrChange>
        </w:rPr>
        <w:t>.</w:t>
      </w:r>
    </w:p>
    <w:p w:rsidR="001A2935" w:rsidRPr="00B5270F" w:rsidRDefault="001A2935" w:rsidP="00F168AB">
      <w:pPr>
        <w:rPr>
          <w:ins w:id="3361" w:author="NNR Chowdary" w:date="2013-10-20T08:26:00Z"/>
          <w:rFonts w:ascii="Times New Roman" w:hAnsi="Times New Roman" w:cs="Times New Roman"/>
          <w:b/>
          <w:color w:val="000000" w:themeColor="text1"/>
          <w:sz w:val="28"/>
          <w:szCs w:val="28"/>
          <w:rPrChange w:id="3362" w:author="N PRASAD" w:date="2016-07-01T12:13:00Z">
            <w:rPr>
              <w:ins w:id="3363" w:author="NNR Chowdary" w:date="2013-10-20T08:26:00Z"/>
              <w:rFonts w:cstheme="minorHAnsi"/>
              <w:b/>
              <w:sz w:val="24"/>
              <w:szCs w:val="24"/>
            </w:rPr>
          </w:rPrChange>
        </w:rPr>
      </w:pPr>
    </w:p>
    <w:p w:rsidR="009660F6" w:rsidRPr="00B5270F" w:rsidRDefault="00572FDB" w:rsidP="00F168AB">
      <w:pPr>
        <w:rPr>
          <w:rFonts w:ascii="Times New Roman" w:hAnsi="Times New Roman" w:cs="Times New Roman"/>
          <w:b/>
          <w:color w:val="000000" w:themeColor="text1"/>
          <w:sz w:val="28"/>
          <w:szCs w:val="28"/>
          <w:rPrChange w:id="3364"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365" w:author="N PRASAD" w:date="2016-07-01T12:13:00Z">
            <w:rPr>
              <w:rFonts w:cstheme="minorHAnsi"/>
              <w:b/>
              <w:bCs/>
              <w:color w:val="0000FF" w:themeColor="hyperlink"/>
              <w:sz w:val="24"/>
              <w:szCs w:val="24"/>
              <w:u w:val="single"/>
            </w:rPr>
          </w:rPrChange>
        </w:rPr>
        <w:t>5.what is differrence between comparator and comparable?</w:t>
      </w:r>
    </w:p>
    <w:p w:rsidR="00D349EC" w:rsidRPr="00B5270F" w:rsidRDefault="00572FDB" w:rsidP="00F168AB">
      <w:pPr>
        <w:rPr>
          <w:rFonts w:ascii="Times New Roman" w:hAnsi="Times New Roman" w:cs="Times New Roman"/>
          <w:b/>
          <w:color w:val="000000" w:themeColor="text1"/>
          <w:sz w:val="28"/>
          <w:szCs w:val="28"/>
          <w:rPrChange w:id="3366"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367" w:author="N PRASAD" w:date="2016-07-01T12:13:00Z">
            <w:rPr>
              <w:rFonts w:cstheme="minorHAnsi"/>
              <w:b/>
              <w:bCs/>
              <w:color w:val="0000FF" w:themeColor="hyperlink"/>
              <w:sz w:val="24"/>
              <w:szCs w:val="24"/>
              <w:u w:val="single"/>
            </w:rPr>
          </w:rPrChange>
        </w:rPr>
        <w:t>Ans:</w:t>
      </w:r>
    </w:p>
    <w:p w:rsidR="00A23CB0" w:rsidRPr="00B5270F" w:rsidRDefault="00572FDB" w:rsidP="00F168AB">
      <w:pPr>
        <w:rPr>
          <w:rFonts w:ascii="Times New Roman" w:hAnsi="Times New Roman" w:cs="Times New Roman"/>
          <w:b/>
          <w:color w:val="000000" w:themeColor="text1"/>
          <w:sz w:val="28"/>
          <w:szCs w:val="28"/>
          <w:rPrChange w:id="3368"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369" w:author="N PRASAD" w:date="2016-07-01T12:13:00Z">
            <w:rPr>
              <w:rFonts w:cstheme="minorHAnsi"/>
              <w:b/>
              <w:bCs/>
              <w:color w:val="0000FF" w:themeColor="hyperlink"/>
              <w:sz w:val="24"/>
              <w:szCs w:val="24"/>
              <w:u w:val="single"/>
            </w:rPr>
          </w:rPrChange>
        </w:rPr>
        <w:tab/>
        <w:t>Comparable</w:t>
      </w:r>
      <w:r w:rsidRPr="00B5270F">
        <w:rPr>
          <w:rFonts w:ascii="Times New Roman" w:hAnsi="Times New Roman" w:cs="Times New Roman"/>
          <w:b/>
          <w:color w:val="000000" w:themeColor="text1"/>
          <w:sz w:val="28"/>
          <w:szCs w:val="28"/>
          <w:rPrChange w:id="337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37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37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37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37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37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376" w:author="N PRASAD" w:date="2016-07-01T12:13:00Z">
            <w:rPr>
              <w:rFonts w:cstheme="minorHAnsi"/>
              <w:b/>
              <w:bCs/>
              <w:color w:val="0000FF" w:themeColor="hyperlink"/>
              <w:sz w:val="24"/>
              <w:szCs w:val="24"/>
              <w:u w:val="single"/>
            </w:rPr>
          </w:rPrChange>
        </w:rPr>
        <w:tab/>
        <w:t>comparator</w:t>
      </w:r>
    </w:p>
    <w:p w:rsidR="00EC346A" w:rsidRPr="00B5270F" w:rsidRDefault="00572FDB" w:rsidP="00D46F13">
      <w:pPr>
        <w:ind w:left="5040" w:hanging="5040"/>
        <w:rPr>
          <w:rFonts w:ascii="Times New Roman" w:hAnsi="Times New Roman" w:cs="Times New Roman"/>
          <w:color w:val="000000" w:themeColor="text1"/>
          <w:sz w:val="28"/>
          <w:szCs w:val="28"/>
          <w:rPrChange w:id="3377"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378" w:author="N PRASAD" w:date="2016-07-01T12:13:00Z">
            <w:rPr>
              <w:rFonts w:cstheme="minorHAnsi"/>
              <w:b/>
              <w:bCs/>
              <w:color w:val="0000FF" w:themeColor="hyperlink"/>
              <w:sz w:val="24"/>
              <w:szCs w:val="24"/>
              <w:u w:val="single"/>
            </w:rPr>
          </w:rPrChange>
        </w:rPr>
        <w:t>1</w:t>
      </w:r>
      <w:r w:rsidRPr="00B5270F">
        <w:rPr>
          <w:rFonts w:ascii="Times New Roman" w:hAnsi="Times New Roman" w:cs="Times New Roman"/>
          <w:color w:val="000000" w:themeColor="text1"/>
          <w:sz w:val="28"/>
          <w:szCs w:val="28"/>
          <w:rPrChange w:id="3379" w:author="N PRASAD" w:date="2016-07-01T12:13:00Z">
            <w:rPr>
              <w:rFonts w:cstheme="minorHAnsi"/>
              <w:b/>
              <w:bCs/>
              <w:color w:val="0000FF" w:themeColor="hyperlink"/>
              <w:sz w:val="24"/>
              <w:szCs w:val="24"/>
              <w:u w:val="single"/>
            </w:rPr>
          </w:rPrChange>
        </w:rPr>
        <w:t>.we can</w:t>
      </w:r>
      <w:ins w:id="3380" w:author="RAVI TEJA" w:date="2016-06-11T21:03:00Z">
        <w:r w:rsidR="00E2509C" w:rsidRPr="00B5270F">
          <w:rPr>
            <w:rFonts w:ascii="Times New Roman" w:hAnsi="Times New Roman" w:cs="Times New Roman"/>
            <w:color w:val="000000" w:themeColor="text1"/>
            <w:sz w:val="28"/>
            <w:szCs w:val="28"/>
            <w:rPrChange w:id="3381"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3382" w:author="N PRASAD" w:date="2016-07-01T12:13:00Z">
            <w:rPr>
              <w:rFonts w:cstheme="minorHAnsi"/>
              <w:b/>
              <w:bCs/>
              <w:color w:val="0000FF" w:themeColor="hyperlink"/>
              <w:sz w:val="24"/>
              <w:szCs w:val="24"/>
              <w:u w:val="single"/>
            </w:rPr>
          </w:rPrChange>
        </w:rPr>
        <w:t>use</w:t>
      </w:r>
      <w:ins w:id="3383" w:author="RAVI TEJA" w:date="2016-06-10T10:57:00Z">
        <w:r w:rsidRPr="00B5270F">
          <w:rPr>
            <w:rFonts w:ascii="Times New Roman" w:hAnsi="Times New Roman" w:cs="Times New Roman"/>
            <w:color w:val="000000" w:themeColor="text1"/>
            <w:sz w:val="28"/>
            <w:szCs w:val="28"/>
            <w:rPrChange w:id="3384" w:author="N PRASAD" w:date="2016-07-01T12:13:00Z">
              <w:rPr>
                <w:rFonts w:cstheme="minorHAnsi"/>
                <w:color w:val="0000FF" w:themeColor="hyperlink"/>
                <w:sz w:val="24"/>
                <w:szCs w:val="24"/>
                <w:u w:val="single"/>
              </w:rPr>
            </w:rPrChange>
          </w:rPr>
          <w:t xml:space="preserve"> </w:t>
        </w:r>
      </w:ins>
      <w:r w:rsidRPr="00B5270F">
        <w:rPr>
          <w:rFonts w:ascii="Times New Roman" w:hAnsi="Times New Roman" w:cs="Times New Roman"/>
          <w:color w:val="000000" w:themeColor="text1"/>
          <w:sz w:val="28"/>
          <w:szCs w:val="28"/>
          <w:rPrChange w:id="3385" w:author="N PRASAD" w:date="2016-07-01T12:13:00Z">
            <w:rPr>
              <w:rFonts w:cstheme="minorHAnsi"/>
              <w:b/>
              <w:bCs/>
              <w:color w:val="0000FF" w:themeColor="hyperlink"/>
              <w:sz w:val="24"/>
              <w:szCs w:val="24"/>
              <w:u w:val="single"/>
            </w:rPr>
          </w:rPrChange>
        </w:rPr>
        <w:t>comparable to define default        1  we can use comparator to define</w:t>
      </w:r>
    </w:p>
    <w:p w:rsidR="00492391" w:rsidRPr="00B5270F" w:rsidRDefault="00572FDB" w:rsidP="00D46F13">
      <w:pPr>
        <w:ind w:left="5040" w:hanging="5040"/>
        <w:rPr>
          <w:rFonts w:ascii="Times New Roman" w:hAnsi="Times New Roman" w:cs="Times New Roman"/>
          <w:color w:val="000000" w:themeColor="text1"/>
          <w:sz w:val="28"/>
          <w:szCs w:val="28"/>
          <w:rPrChange w:id="338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87" w:author="N PRASAD" w:date="2016-07-01T12:13:00Z">
            <w:rPr>
              <w:rFonts w:cstheme="minorHAnsi"/>
              <w:b/>
              <w:bCs/>
              <w:color w:val="0000FF" w:themeColor="hyperlink"/>
              <w:sz w:val="24"/>
              <w:szCs w:val="24"/>
              <w:u w:val="single"/>
            </w:rPr>
          </w:rPrChange>
        </w:rPr>
        <w:t xml:space="preserve">natural sorting order1    </w:t>
      </w:r>
      <w:r w:rsidRPr="00B5270F">
        <w:rPr>
          <w:rFonts w:ascii="Times New Roman" w:hAnsi="Times New Roman" w:cs="Times New Roman"/>
          <w:color w:val="000000" w:themeColor="text1"/>
          <w:sz w:val="28"/>
          <w:szCs w:val="28"/>
          <w:rPrChange w:id="3388" w:author="N PRASAD" w:date="2016-07-01T12:13:00Z">
            <w:rPr>
              <w:rFonts w:cstheme="minorHAnsi"/>
              <w:b/>
              <w:bCs/>
              <w:color w:val="0000FF" w:themeColor="hyperlink"/>
              <w:sz w:val="24"/>
              <w:szCs w:val="24"/>
              <w:u w:val="single"/>
            </w:rPr>
          </w:rPrChange>
        </w:rPr>
        <w:tab/>
        <w:t xml:space="preserve"> customize  sorting oreder</w:t>
      </w:r>
    </w:p>
    <w:p w:rsidR="00A23CB0" w:rsidRPr="00B5270F" w:rsidRDefault="00572FDB" w:rsidP="00F168AB">
      <w:pPr>
        <w:rPr>
          <w:rFonts w:ascii="Times New Roman" w:hAnsi="Times New Roman" w:cs="Times New Roman"/>
          <w:color w:val="000000" w:themeColor="text1"/>
          <w:sz w:val="28"/>
          <w:szCs w:val="28"/>
          <w:rPrChange w:id="338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90" w:author="N PRASAD" w:date="2016-07-01T12:13:00Z">
            <w:rPr>
              <w:rFonts w:cstheme="minorHAnsi"/>
              <w:b/>
              <w:bCs/>
              <w:color w:val="0000FF" w:themeColor="hyperlink"/>
              <w:sz w:val="24"/>
              <w:szCs w:val="24"/>
              <w:u w:val="single"/>
            </w:rPr>
          </w:rPrChange>
        </w:rPr>
        <w:t>2.java.lang.package</w:t>
      </w:r>
      <w:r w:rsidRPr="00B5270F">
        <w:rPr>
          <w:rFonts w:ascii="Times New Roman" w:hAnsi="Times New Roman" w:cs="Times New Roman"/>
          <w:color w:val="000000" w:themeColor="text1"/>
          <w:sz w:val="28"/>
          <w:szCs w:val="28"/>
          <w:rPrChange w:id="339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39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39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394" w:author="N PRASAD" w:date="2016-07-01T12:13:00Z">
            <w:rPr>
              <w:rFonts w:cstheme="minorHAnsi"/>
              <w:b/>
              <w:bCs/>
              <w:color w:val="0000FF" w:themeColor="hyperlink"/>
              <w:sz w:val="24"/>
              <w:szCs w:val="24"/>
              <w:u w:val="single"/>
            </w:rPr>
          </w:rPrChange>
        </w:rPr>
        <w:tab/>
        <w:t xml:space="preserve">    2.java.util.package</w:t>
      </w:r>
    </w:p>
    <w:p w:rsidR="00A23CB0" w:rsidRPr="00B5270F" w:rsidRDefault="00572FDB" w:rsidP="00F168AB">
      <w:pPr>
        <w:rPr>
          <w:rFonts w:ascii="Times New Roman" w:hAnsi="Times New Roman" w:cs="Times New Roman"/>
          <w:color w:val="000000" w:themeColor="text1"/>
          <w:sz w:val="28"/>
          <w:szCs w:val="28"/>
          <w:rPrChange w:id="339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396" w:author="N PRASAD" w:date="2016-07-01T12:13:00Z">
            <w:rPr>
              <w:rFonts w:cstheme="minorHAnsi"/>
              <w:b/>
              <w:bCs/>
              <w:color w:val="0000FF" w:themeColor="hyperlink"/>
              <w:sz w:val="24"/>
              <w:szCs w:val="24"/>
              <w:u w:val="single"/>
            </w:rPr>
          </w:rPrChange>
        </w:rPr>
        <w:t xml:space="preserve">3.Defines only one method </w:t>
      </w:r>
      <w:r w:rsidRPr="00B5270F">
        <w:rPr>
          <w:rFonts w:ascii="Times New Roman" w:hAnsi="Times New Roman" w:cs="Times New Roman"/>
          <w:color w:val="000000" w:themeColor="text1"/>
          <w:sz w:val="28"/>
          <w:szCs w:val="28"/>
          <w:rPrChange w:id="339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39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399" w:author="N PRASAD" w:date="2016-07-01T12:13:00Z">
            <w:rPr>
              <w:rFonts w:cstheme="minorHAnsi"/>
              <w:b/>
              <w:bCs/>
              <w:color w:val="0000FF" w:themeColor="hyperlink"/>
              <w:sz w:val="24"/>
              <w:szCs w:val="24"/>
              <w:u w:val="single"/>
            </w:rPr>
          </w:rPrChange>
        </w:rPr>
        <w:tab/>
        <w:t xml:space="preserve">   3.Define two methods</w:t>
      </w:r>
    </w:p>
    <w:p w:rsidR="00E25E02" w:rsidRPr="00B5270F" w:rsidRDefault="00572FDB" w:rsidP="00F168AB">
      <w:pPr>
        <w:rPr>
          <w:rFonts w:ascii="Times New Roman" w:hAnsi="Times New Roman" w:cs="Times New Roman"/>
          <w:color w:val="000000" w:themeColor="text1"/>
          <w:sz w:val="28"/>
          <w:szCs w:val="28"/>
          <w:rPrChange w:id="340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401" w:author="N PRASAD" w:date="2016-07-01T12:13:00Z">
            <w:rPr>
              <w:rFonts w:cstheme="minorHAnsi"/>
              <w:b/>
              <w:bCs/>
              <w:color w:val="0000FF" w:themeColor="hyperlink"/>
              <w:sz w:val="24"/>
              <w:szCs w:val="24"/>
              <w:u w:val="single"/>
            </w:rPr>
          </w:rPrChange>
        </w:rPr>
        <w:t>compareTo()</w:t>
      </w:r>
      <w:r w:rsidRPr="00B5270F">
        <w:rPr>
          <w:rFonts w:ascii="Times New Roman" w:hAnsi="Times New Roman" w:cs="Times New Roman"/>
          <w:color w:val="000000" w:themeColor="text1"/>
          <w:sz w:val="28"/>
          <w:szCs w:val="28"/>
          <w:rPrChange w:id="340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40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40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40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406"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407" w:author="N PRASAD" w:date="2016-07-01T12:13:00Z">
            <w:rPr>
              <w:rFonts w:cstheme="minorHAnsi"/>
              <w:b/>
              <w:bCs/>
              <w:color w:val="0000FF" w:themeColor="hyperlink"/>
              <w:sz w:val="24"/>
              <w:szCs w:val="24"/>
              <w:u w:val="single"/>
            </w:rPr>
          </w:rPrChange>
        </w:rPr>
        <w:tab/>
        <w:t>1.compare() 2.equals()</w:t>
      </w:r>
    </w:p>
    <w:p w:rsidR="004964DC" w:rsidRPr="00B5270F" w:rsidRDefault="00572FDB" w:rsidP="00F168AB">
      <w:pPr>
        <w:rPr>
          <w:rFonts w:ascii="Times New Roman" w:hAnsi="Times New Roman" w:cs="Times New Roman"/>
          <w:color w:val="000000" w:themeColor="text1"/>
          <w:sz w:val="28"/>
          <w:szCs w:val="28"/>
          <w:rPrChange w:id="3408" w:author="N PRASAD" w:date="2016-07-01T12:13:00Z">
            <w:rPr>
              <w:rFonts w:cstheme="minorHAnsi"/>
              <w:sz w:val="24"/>
              <w:szCs w:val="24"/>
            </w:rPr>
          </w:rPrChange>
        </w:rPr>
      </w:pPr>
      <w:r w:rsidRPr="00B5270F">
        <w:rPr>
          <w:rFonts w:ascii="Times New Roman" w:eastAsia="Times New Roman" w:hAnsi="Times New Roman" w:cs="Times New Roman"/>
          <w:b/>
          <w:bCs/>
          <w:color w:val="000000" w:themeColor="text1"/>
          <w:sz w:val="28"/>
          <w:szCs w:val="28"/>
          <w:rPrChange w:id="3409" w:author="N PRASAD" w:date="2016-07-01T12:13:00Z">
            <w:rPr>
              <w:rFonts w:eastAsia="Times New Roman" w:cs="Times New Roman"/>
              <w:b/>
              <w:bCs/>
              <w:color w:val="000000"/>
              <w:sz w:val="24"/>
              <w:szCs w:val="24"/>
              <w:u w:val="single"/>
            </w:rPr>
          </w:rPrChange>
        </w:rPr>
        <w:t>Differences between the comparator and the comparable interfaces :</w:t>
      </w:r>
      <w:r w:rsidRPr="00B5270F">
        <w:rPr>
          <w:rFonts w:ascii="Times New Roman" w:eastAsia="Times New Roman" w:hAnsi="Times New Roman" w:cs="Times New Roman"/>
          <w:color w:val="000000" w:themeColor="text1"/>
          <w:sz w:val="28"/>
          <w:szCs w:val="28"/>
          <w:rPrChange w:id="341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41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12" w:author="N PRASAD" w:date="2016-07-01T12:13:00Z">
            <w:rPr>
              <w:rFonts w:eastAsia="Times New Roman" w:cs="Times New Roman"/>
              <w:b/>
              <w:bCs/>
              <w:i/>
              <w:iCs/>
              <w:color w:val="000000"/>
              <w:sz w:val="24"/>
              <w:szCs w:val="24"/>
              <w:u w:val="single"/>
            </w:rPr>
          </w:rPrChange>
        </w:rPr>
        <w:t>1)</w:t>
      </w:r>
      <w:r w:rsidRPr="00B5270F">
        <w:rPr>
          <w:rFonts w:ascii="Times New Roman" w:eastAsia="Times New Roman" w:hAnsi="Times New Roman" w:cs="Times New Roman"/>
          <w:color w:val="000000" w:themeColor="text1"/>
          <w:sz w:val="28"/>
          <w:szCs w:val="28"/>
          <w:rPrChange w:id="3413" w:author="N PRASAD" w:date="2016-07-01T12:13:00Z">
            <w:rPr>
              <w:rFonts w:eastAsia="Times New Roman" w:cs="Times New Roman"/>
              <w:b/>
              <w:bCs/>
              <w:color w:val="000000"/>
              <w:sz w:val="24"/>
              <w:szCs w:val="24"/>
              <w:u w:val="single"/>
            </w:rPr>
          </w:rPrChange>
        </w:rPr>
        <w:t> In comparable ,Only one sort sequence can be created while in comparator many sort sequences can be    created .</w:t>
      </w:r>
      <w:r w:rsidRPr="00B5270F">
        <w:rPr>
          <w:rFonts w:ascii="Times New Roman" w:eastAsia="Times New Roman" w:hAnsi="Times New Roman" w:cs="Times New Roman"/>
          <w:color w:val="000000" w:themeColor="text1"/>
          <w:sz w:val="28"/>
          <w:szCs w:val="28"/>
          <w:rPrChange w:id="341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15" w:author="N PRASAD" w:date="2016-07-01T12:13:00Z">
            <w:rPr>
              <w:rFonts w:eastAsia="Times New Roman" w:cs="Times New Roman"/>
              <w:b/>
              <w:bCs/>
              <w:i/>
              <w:iCs/>
              <w:color w:val="000000"/>
              <w:sz w:val="24"/>
              <w:szCs w:val="24"/>
              <w:u w:val="single"/>
            </w:rPr>
          </w:rPrChange>
        </w:rPr>
        <w:t>2)</w:t>
      </w:r>
      <w:r w:rsidRPr="00B5270F">
        <w:rPr>
          <w:rFonts w:ascii="Times New Roman" w:eastAsia="Times New Roman" w:hAnsi="Times New Roman" w:cs="Times New Roman"/>
          <w:color w:val="000000" w:themeColor="text1"/>
          <w:sz w:val="28"/>
          <w:szCs w:val="28"/>
          <w:rPrChange w:id="3416" w:author="N PRASAD" w:date="2016-07-01T12:13:00Z">
            <w:rPr>
              <w:rFonts w:eastAsia="Times New Roman" w:cs="Times New Roman"/>
              <w:b/>
              <w:bCs/>
              <w:color w:val="000000"/>
              <w:sz w:val="24"/>
              <w:szCs w:val="24"/>
              <w:u w:val="single"/>
            </w:rPr>
          </w:rPrChange>
        </w:rPr>
        <w:t xml:space="preserve"> Comparator interface in Java has method public int compare (Object o1, Object o2) which returns a negative integer, zero, or a positive integer as the first argument is less than, equal to, or greater than the second. While Comparable interface has method public int compareTo(Object o) which returns a negative integer, zero, or a positive integer as this object is less than, equal to, or greater than the specified object.</w:t>
      </w:r>
      <w:r w:rsidRPr="00B5270F">
        <w:rPr>
          <w:rFonts w:ascii="Times New Roman" w:eastAsia="Times New Roman" w:hAnsi="Times New Roman" w:cs="Times New Roman"/>
          <w:color w:val="000000" w:themeColor="text1"/>
          <w:sz w:val="28"/>
          <w:szCs w:val="28"/>
          <w:rPrChange w:id="341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18" w:author="N PRASAD" w:date="2016-07-01T12:13:00Z">
            <w:rPr>
              <w:rFonts w:eastAsia="Times New Roman" w:cs="Times New Roman"/>
              <w:b/>
              <w:bCs/>
              <w:i/>
              <w:iCs/>
              <w:color w:val="000000"/>
              <w:sz w:val="24"/>
              <w:szCs w:val="24"/>
              <w:u w:val="single"/>
            </w:rPr>
          </w:rPrChange>
        </w:rPr>
        <w:t>3)</w:t>
      </w:r>
      <w:r w:rsidRPr="00B5270F">
        <w:rPr>
          <w:rFonts w:ascii="Times New Roman" w:eastAsia="Times New Roman" w:hAnsi="Times New Roman" w:cs="Times New Roman"/>
          <w:color w:val="000000" w:themeColor="text1"/>
          <w:sz w:val="28"/>
          <w:szCs w:val="28"/>
          <w:rPrChange w:id="3419" w:author="N PRASAD" w:date="2016-07-01T12:13:00Z">
            <w:rPr>
              <w:rFonts w:eastAsia="Times New Roman" w:cs="Times New Roman"/>
              <w:b/>
              <w:bCs/>
              <w:color w:val="000000"/>
              <w:sz w:val="24"/>
              <w:szCs w:val="24"/>
              <w:u w:val="single"/>
            </w:rPr>
          </w:rPrChange>
        </w:rPr>
        <w:t xml:space="preserve"> If you see then logical difference between these two is Comparator in Java compare two objects provided to it , while Comparable interface compares "this" reference with the object specified. .</w:t>
      </w:r>
      <w:r w:rsidRPr="00B5270F">
        <w:rPr>
          <w:rFonts w:ascii="Times New Roman" w:eastAsia="Times New Roman" w:hAnsi="Times New Roman" w:cs="Times New Roman"/>
          <w:color w:val="000000" w:themeColor="text1"/>
          <w:sz w:val="28"/>
          <w:szCs w:val="28"/>
          <w:rPrChange w:id="342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21" w:author="N PRASAD" w:date="2016-07-01T12:13:00Z">
            <w:rPr>
              <w:rFonts w:eastAsia="Times New Roman" w:cs="Times New Roman"/>
              <w:b/>
              <w:bCs/>
              <w:i/>
              <w:iCs/>
              <w:color w:val="000000"/>
              <w:sz w:val="24"/>
              <w:szCs w:val="24"/>
              <w:u w:val="single"/>
            </w:rPr>
          </w:rPrChange>
        </w:rPr>
        <w:t>4)</w:t>
      </w:r>
      <w:r w:rsidRPr="00B5270F">
        <w:rPr>
          <w:rFonts w:ascii="Times New Roman" w:eastAsia="Times New Roman" w:hAnsi="Times New Roman" w:cs="Times New Roman"/>
          <w:color w:val="000000" w:themeColor="text1"/>
          <w:sz w:val="28"/>
          <w:szCs w:val="28"/>
          <w:rPrChange w:id="3422" w:author="N PRASAD" w:date="2016-07-01T12:13:00Z">
            <w:rPr>
              <w:rFonts w:eastAsia="Times New Roman" w:cs="Times New Roman"/>
              <w:b/>
              <w:bCs/>
              <w:color w:val="000000"/>
              <w:sz w:val="24"/>
              <w:szCs w:val="24"/>
              <w:u w:val="single"/>
            </w:rPr>
          </w:rPrChange>
        </w:rPr>
        <w:t xml:space="preserve"> One has to modify the class whose instances you want to sort while in comparator one build a class separate from the class whose instances one want to sort .</w:t>
      </w:r>
      <w:r w:rsidRPr="00B5270F">
        <w:rPr>
          <w:rFonts w:ascii="Times New Roman" w:eastAsia="Times New Roman" w:hAnsi="Times New Roman" w:cs="Times New Roman"/>
          <w:color w:val="000000" w:themeColor="text1"/>
          <w:sz w:val="28"/>
          <w:szCs w:val="28"/>
          <w:rPrChange w:id="3423"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24" w:author="N PRASAD" w:date="2016-07-01T12:13:00Z">
            <w:rPr>
              <w:rFonts w:eastAsia="Times New Roman" w:cs="Times New Roman"/>
              <w:b/>
              <w:bCs/>
              <w:i/>
              <w:iCs/>
              <w:color w:val="000000"/>
              <w:sz w:val="24"/>
              <w:szCs w:val="24"/>
              <w:u w:val="single"/>
            </w:rPr>
          </w:rPrChange>
        </w:rPr>
        <w:t>5)</w:t>
      </w:r>
      <w:r w:rsidRPr="00B5270F">
        <w:rPr>
          <w:rFonts w:ascii="Times New Roman" w:eastAsia="Times New Roman" w:hAnsi="Times New Roman" w:cs="Times New Roman"/>
          <w:color w:val="000000" w:themeColor="text1"/>
          <w:sz w:val="28"/>
          <w:szCs w:val="28"/>
          <w:rPrChange w:id="3425" w:author="N PRASAD" w:date="2016-07-01T12:13:00Z">
            <w:rPr>
              <w:rFonts w:eastAsia="Times New Roman" w:cs="Times New Roman"/>
              <w:b/>
              <w:bCs/>
              <w:color w:val="000000"/>
              <w:sz w:val="24"/>
              <w:szCs w:val="24"/>
              <w:u w:val="single"/>
            </w:rPr>
          </w:rPrChange>
        </w:rPr>
        <w:t> Comparator in Java is defined in java.util package while Comparable interface in Java is defined in java.lang package, which very much says that Comparator should be used as an utility to sort objects which Comparable should be provided by default.</w:t>
      </w:r>
      <w:r w:rsidRPr="00B5270F">
        <w:rPr>
          <w:rFonts w:ascii="Times New Roman" w:eastAsia="Times New Roman" w:hAnsi="Times New Roman" w:cs="Times New Roman"/>
          <w:color w:val="000000" w:themeColor="text1"/>
          <w:sz w:val="28"/>
          <w:szCs w:val="28"/>
          <w:rPrChange w:id="342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27" w:author="N PRASAD" w:date="2016-07-01T12:13:00Z">
            <w:rPr>
              <w:rFonts w:eastAsia="Times New Roman" w:cs="Times New Roman"/>
              <w:b/>
              <w:bCs/>
              <w:i/>
              <w:iCs/>
              <w:color w:val="000000"/>
              <w:sz w:val="24"/>
              <w:szCs w:val="24"/>
              <w:u w:val="single"/>
            </w:rPr>
          </w:rPrChange>
        </w:rPr>
        <w:t>6)</w:t>
      </w:r>
      <w:r w:rsidRPr="00B5270F">
        <w:rPr>
          <w:rFonts w:ascii="Times New Roman" w:eastAsia="Times New Roman" w:hAnsi="Times New Roman" w:cs="Times New Roman"/>
          <w:color w:val="000000" w:themeColor="text1"/>
          <w:sz w:val="28"/>
          <w:szCs w:val="28"/>
          <w:rPrChange w:id="3428" w:author="N PRASAD" w:date="2016-07-01T12:13:00Z">
            <w:rPr>
              <w:rFonts w:eastAsia="Times New Roman" w:cs="Times New Roman"/>
              <w:b/>
              <w:bCs/>
              <w:color w:val="000000"/>
              <w:sz w:val="24"/>
              <w:szCs w:val="24"/>
              <w:u w:val="single"/>
            </w:rPr>
          </w:rPrChange>
        </w:rPr>
        <w:t xml:space="preserve"> Comparable in Java is used to implement natural ordering of object. In Java API String, Date and wrapper classes implements Comparable interface.Its always good practice to override compareTo() for value objects.</w:t>
      </w:r>
      <w:r w:rsidRPr="00B5270F">
        <w:rPr>
          <w:rFonts w:ascii="Times New Roman" w:eastAsia="Times New Roman" w:hAnsi="Times New Roman" w:cs="Times New Roman"/>
          <w:color w:val="000000" w:themeColor="text1"/>
          <w:sz w:val="28"/>
          <w:szCs w:val="28"/>
          <w:rPrChange w:id="342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30" w:author="N PRASAD" w:date="2016-07-01T12:13:00Z">
            <w:rPr>
              <w:rFonts w:eastAsia="Times New Roman" w:cs="Times New Roman"/>
              <w:b/>
              <w:bCs/>
              <w:i/>
              <w:iCs/>
              <w:color w:val="000000"/>
              <w:sz w:val="24"/>
              <w:szCs w:val="24"/>
              <w:u w:val="single"/>
            </w:rPr>
          </w:rPrChange>
        </w:rPr>
        <w:t>7)</w:t>
      </w:r>
      <w:r w:rsidRPr="00B5270F">
        <w:rPr>
          <w:rFonts w:ascii="Times New Roman" w:eastAsia="Times New Roman" w:hAnsi="Times New Roman" w:cs="Times New Roman"/>
          <w:color w:val="000000" w:themeColor="text1"/>
          <w:sz w:val="28"/>
          <w:szCs w:val="28"/>
          <w:rPrChange w:id="3431" w:author="N PRASAD" w:date="2016-07-01T12:13:00Z">
            <w:rPr>
              <w:rFonts w:eastAsia="Times New Roman" w:cs="Times New Roman"/>
              <w:b/>
              <w:bCs/>
              <w:color w:val="000000"/>
              <w:sz w:val="24"/>
              <w:szCs w:val="24"/>
              <w:u w:val="single"/>
            </w:rPr>
          </w:rPrChange>
        </w:rPr>
        <w:t xml:space="preserve"> If any class implement Comparable interface in Java then collection of that object either list or Array can be sorted automatically by using Collections.sort() </w:t>
      </w:r>
      <w:r w:rsidRPr="00B5270F">
        <w:rPr>
          <w:rFonts w:ascii="Times New Roman" w:eastAsia="Times New Roman" w:hAnsi="Times New Roman" w:cs="Times New Roman"/>
          <w:color w:val="000000" w:themeColor="text1"/>
          <w:sz w:val="28"/>
          <w:szCs w:val="28"/>
          <w:rPrChange w:id="3432" w:author="N PRASAD" w:date="2016-07-01T12:13:00Z">
            <w:rPr>
              <w:rFonts w:eastAsia="Times New Roman" w:cs="Times New Roman"/>
              <w:b/>
              <w:bCs/>
              <w:color w:val="000000"/>
              <w:sz w:val="24"/>
              <w:szCs w:val="24"/>
              <w:u w:val="single"/>
            </w:rPr>
          </w:rPrChange>
        </w:rPr>
        <w:lastRenderedPageBreak/>
        <w:t>or Arrays.sort() method and object will be sorted based on there natural order defined by CompareTo method.</w:t>
      </w:r>
      <w:r w:rsidRPr="00B5270F">
        <w:rPr>
          <w:rFonts w:ascii="Times New Roman" w:eastAsia="Times New Roman" w:hAnsi="Times New Roman" w:cs="Times New Roman"/>
          <w:color w:val="000000" w:themeColor="text1"/>
          <w:sz w:val="28"/>
          <w:szCs w:val="28"/>
          <w:rPrChange w:id="3433"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i/>
          <w:iCs/>
          <w:color w:val="000000" w:themeColor="text1"/>
          <w:sz w:val="28"/>
          <w:szCs w:val="28"/>
          <w:rPrChange w:id="3434" w:author="N PRASAD" w:date="2016-07-01T12:13:00Z">
            <w:rPr>
              <w:rFonts w:eastAsia="Times New Roman" w:cs="Times New Roman"/>
              <w:b/>
              <w:bCs/>
              <w:i/>
              <w:iCs/>
              <w:color w:val="000000"/>
              <w:sz w:val="24"/>
              <w:szCs w:val="24"/>
              <w:u w:val="single"/>
            </w:rPr>
          </w:rPrChange>
        </w:rPr>
        <w:t>8)</w:t>
      </w:r>
      <w:r w:rsidRPr="00B5270F">
        <w:rPr>
          <w:rFonts w:ascii="Times New Roman" w:eastAsia="Times New Roman" w:hAnsi="Times New Roman" w:cs="Times New Roman"/>
          <w:color w:val="000000" w:themeColor="text1"/>
          <w:sz w:val="28"/>
          <w:szCs w:val="28"/>
          <w:rPrChange w:id="3435" w:author="N PRASAD" w:date="2016-07-01T12:13:00Z">
            <w:rPr>
              <w:rFonts w:eastAsia="Times New Roman" w:cs="Times New Roman"/>
              <w:b/>
              <w:bCs/>
              <w:color w:val="000000"/>
              <w:sz w:val="24"/>
              <w:szCs w:val="24"/>
              <w:u w:val="single"/>
            </w:rPr>
          </w:rPrChange>
        </w:rPr>
        <w:t xml:space="preserve"> Objects which implement Comparable in Java can be used as keys in a SortedMap like treemap or elements in a SortedSet for example TreeSet, without specifying any Comparator.</w:t>
      </w:r>
      <w:r w:rsidRPr="00B5270F">
        <w:rPr>
          <w:rFonts w:ascii="Times New Roman" w:eastAsia="Times New Roman" w:hAnsi="Times New Roman" w:cs="Times New Roman"/>
          <w:color w:val="000000" w:themeColor="text1"/>
          <w:sz w:val="28"/>
          <w:szCs w:val="28"/>
          <w:rPrChange w:id="343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3437" w:author="N PRASAD" w:date="2016-07-01T12:13:00Z">
            <w:rPr>
              <w:rFonts w:eastAsia="Times New Roman" w:cs="Times New Roman"/>
              <w:b/>
              <w:bCs/>
              <w:color w:val="000000"/>
              <w:sz w:val="24"/>
              <w:szCs w:val="24"/>
              <w:u w:val="single"/>
            </w:rPr>
          </w:rPrChange>
        </w:rPr>
        <w:t>Situations when to use Comparable &amp; Comparator</w:t>
      </w:r>
      <w:r w:rsidRPr="00B5270F">
        <w:rPr>
          <w:rFonts w:ascii="Times New Roman" w:eastAsia="Times New Roman" w:hAnsi="Times New Roman" w:cs="Times New Roman"/>
          <w:color w:val="000000" w:themeColor="text1"/>
          <w:sz w:val="28"/>
          <w:szCs w:val="28"/>
          <w:rPrChange w:id="343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439" w:author="N PRASAD" w:date="2016-07-01T12:13:00Z">
            <w:rPr>
              <w:rFonts w:eastAsia="Times New Roman" w:cs="Times New Roman"/>
              <w:b/>
              <w:bCs/>
              <w:color w:val="000000"/>
              <w:sz w:val="24"/>
              <w:szCs w:val="24"/>
              <w:u w:val="single"/>
            </w:rPr>
          </w:rPrChange>
        </w:rPr>
        <w:br/>
        <w:t>1) If there is a natural or default way of sorting Object already exist during development of Class than use Comparable. This is intuitive and you given the class name people should be able to guess it correctly like Strings are sorted chronically, Employee can be sorted by there Id etc. On the other hand if an Object can be sorted on multiple ways and client is specifying on which parameter sorting should take place than use Comparator interface. for example Employee can again be sorted on name, salary or department and clients needs an API to do that. Comparator implementation can sort out this problem.</w:t>
      </w:r>
      <w:r w:rsidRPr="00B5270F">
        <w:rPr>
          <w:rFonts w:ascii="Times New Roman" w:eastAsia="Times New Roman" w:hAnsi="Times New Roman" w:cs="Times New Roman"/>
          <w:color w:val="000000" w:themeColor="text1"/>
          <w:sz w:val="28"/>
          <w:szCs w:val="28"/>
          <w:rPrChange w:id="344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441" w:author="N PRASAD" w:date="2016-07-01T12:13:00Z">
            <w:rPr>
              <w:rFonts w:eastAsia="Times New Roman" w:cs="Times New Roman"/>
              <w:b/>
              <w:bCs/>
              <w:color w:val="000000"/>
              <w:sz w:val="24"/>
              <w:szCs w:val="24"/>
              <w:u w:val="single"/>
            </w:rPr>
          </w:rPrChange>
        </w:rPr>
        <w:br/>
        <w:t>2) Some time you write code to sort object of a class for which you are not the original author, or you don't have access to code. In these cases you can not implement Comparable and Comparator is only way to sort those objects.</w:t>
      </w:r>
      <w:r w:rsidRPr="00B5270F">
        <w:rPr>
          <w:rFonts w:ascii="Times New Roman" w:eastAsia="Times New Roman" w:hAnsi="Times New Roman" w:cs="Times New Roman"/>
          <w:color w:val="000000" w:themeColor="text1"/>
          <w:sz w:val="28"/>
          <w:szCs w:val="28"/>
          <w:rPrChange w:id="344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443" w:author="N PRASAD" w:date="2016-07-01T12:13:00Z">
            <w:rPr>
              <w:rFonts w:eastAsia="Times New Roman" w:cs="Times New Roman"/>
              <w:b/>
              <w:bCs/>
              <w:color w:val="000000"/>
              <w:sz w:val="24"/>
              <w:szCs w:val="24"/>
              <w:u w:val="single"/>
            </w:rPr>
          </w:rPrChange>
        </w:rPr>
        <w:br/>
        <w:t>3) Beware with the fact that How those object will behave if stored in SorteSet or SortedMap like TreeSet and TreeMap If an object doesn't implement Comparable than while putting them into SortedMap, always provided corresponding Comparator which can provide sorting logic.</w:t>
      </w:r>
      <w:r w:rsidRPr="00B5270F">
        <w:rPr>
          <w:rFonts w:ascii="Times New Roman" w:eastAsia="Times New Roman" w:hAnsi="Times New Roman" w:cs="Times New Roman"/>
          <w:color w:val="000000" w:themeColor="text1"/>
          <w:sz w:val="28"/>
          <w:szCs w:val="28"/>
          <w:rPrChange w:id="344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445" w:author="N PRASAD" w:date="2016-07-01T12:13:00Z">
            <w:rPr>
              <w:rFonts w:eastAsia="Times New Roman" w:cs="Times New Roman"/>
              <w:b/>
              <w:bCs/>
              <w:color w:val="000000"/>
              <w:sz w:val="24"/>
              <w:szCs w:val="24"/>
              <w:u w:val="single"/>
            </w:rPr>
          </w:rPrChange>
        </w:rPr>
        <w:br/>
        <w:t>4) Order of comparison is very important while implementing Comparable or Comparator interface. for example if you are sorting object based upon name than you can compare first name or last name on any order, so decide it judiciously. I have shared more detailed tips on compareTo on my post how to implement CompareTo in Java.</w:t>
      </w:r>
      <w:r w:rsidRPr="00B5270F">
        <w:rPr>
          <w:rFonts w:ascii="Times New Roman" w:eastAsia="Times New Roman" w:hAnsi="Times New Roman" w:cs="Times New Roman"/>
          <w:color w:val="000000" w:themeColor="text1"/>
          <w:sz w:val="28"/>
          <w:szCs w:val="28"/>
          <w:rPrChange w:id="344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447" w:author="N PRASAD" w:date="2016-07-01T12:13:00Z">
            <w:rPr>
              <w:rFonts w:eastAsia="Times New Roman" w:cs="Times New Roman"/>
              <w:b/>
              <w:bCs/>
              <w:color w:val="000000"/>
              <w:sz w:val="24"/>
              <w:szCs w:val="24"/>
              <w:u w:val="single"/>
            </w:rPr>
          </w:rPrChange>
        </w:rPr>
        <w:br/>
        <w:t>5) Comparator has a distinct advantage of being self descriptive for example if you are writing Comparator to compare two Employees based upon there salary than name that comparator as Salary Comparator, on the other hand compareTo()</w:t>
      </w:r>
      <w:r w:rsidRPr="00B5270F">
        <w:rPr>
          <w:rFonts w:ascii="Times New Roman" w:eastAsia="Times New Roman" w:hAnsi="Times New Roman" w:cs="Times New Roman"/>
          <w:color w:val="000000" w:themeColor="text1"/>
          <w:sz w:val="28"/>
          <w:szCs w:val="28"/>
          <w:rPrChange w:id="344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44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i/>
          <w:iCs/>
          <w:color w:val="000000" w:themeColor="text1"/>
          <w:sz w:val="28"/>
          <w:szCs w:val="28"/>
          <w:rPrChange w:id="3450" w:author="N PRASAD" w:date="2016-07-01T12:13:00Z">
            <w:rPr>
              <w:rFonts w:eastAsia="Times New Roman" w:cs="Times New Roman"/>
              <w:b/>
              <w:bCs/>
              <w:i/>
              <w:iCs/>
              <w:color w:val="000000"/>
              <w:sz w:val="24"/>
              <w:szCs w:val="24"/>
              <w:u w:val="single"/>
            </w:rPr>
          </w:rPrChange>
        </w:rPr>
        <w:t>So in Summary</w:t>
      </w:r>
      <w:r w:rsidRPr="00B5270F">
        <w:rPr>
          <w:rFonts w:ascii="Times New Roman" w:eastAsia="Times New Roman" w:hAnsi="Times New Roman" w:cs="Times New Roman"/>
          <w:color w:val="000000" w:themeColor="text1"/>
          <w:sz w:val="28"/>
          <w:szCs w:val="28"/>
          <w:rPrChange w:id="3451" w:author="N PRASAD" w:date="2016-07-01T12:13:00Z">
            <w:rPr>
              <w:rFonts w:eastAsia="Times New Roman" w:cs="Times New Roman"/>
              <w:b/>
              <w:bCs/>
              <w:color w:val="000000"/>
              <w:sz w:val="24"/>
              <w:szCs w:val="24"/>
              <w:u w:val="single"/>
            </w:rPr>
          </w:rPrChange>
        </w:rPr>
        <w:t xml:space="preserve"> if you want to sort objects based on natural order then use </w:t>
      </w:r>
      <w:r w:rsidRPr="00B5270F">
        <w:rPr>
          <w:rFonts w:ascii="Times New Roman" w:eastAsia="Times New Roman" w:hAnsi="Times New Roman" w:cs="Times New Roman"/>
          <w:color w:val="000000" w:themeColor="text1"/>
          <w:sz w:val="28"/>
          <w:szCs w:val="28"/>
          <w:rPrChange w:id="3452" w:author="N PRASAD" w:date="2016-07-01T12:13:00Z">
            <w:rPr>
              <w:rFonts w:eastAsia="Times New Roman" w:cs="Times New Roman"/>
              <w:b/>
              <w:bCs/>
              <w:color w:val="000000"/>
              <w:sz w:val="24"/>
              <w:szCs w:val="24"/>
              <w:u w:val="single"/>
            </w:rPr>
          </w:rPrChange>
        </w:rPr>
        <w:lastRenderedPageBreak/>
        <w:t>Comparable in Java and if you want to sort on some other attribute of object then use Comparator in Java.</w:t>
      </w:r>
      <w:r w:rsidRPr="00B5270F">
        <w:rPr>
          <w:rFonts w:ascii="Times New Roman" w:eastAsia="Times New Roman" w:hAnsi="Times New Roman" w:cs="Times New Roman"/>
          <w:color w:val="000000" w:themeColor="text1"/>
          <w:sz w:val="28"/>
          <w:szCs w:val="28"/>
          <w:rPrChange w:id="3453" w:author="N PRASAD" w:date="2016-07-01T12:13:00Z">
            <w:rPr>
              <w:rFonts w:eastAsia="Times New Roman" w:cs="Times New Roman"/>
              <w:b/>
              <w:bCs/>
              <w:color w:val="000000"/>
              <w:sz w:val="24"/>
              <w:szCs w:val="24"/>
              <w:u w:val="single"/>
            </w:rPr>
          </w:rPrChange>
        </w:rPr>
        <w:br/>
      </w:r>
    </w:p>
    <w:p w:rsidR="009660F6" w:rsidRPr="00B5270F" w:rsidRDefault="00572FDB" w:rsidP="00F168AB">
      <w:pPr>
        <w:rPr>
          <w:rFonts w:ascii="Times New Roman" w:hAnsi="Times New Roman" w:cs="Times New Roman"/>
          <w:b/>
          <w:color w:val="000000" w:themeColor="text1"/>
          <w:sz w:val="28"/>
          <w:szCs w:val="28"/>
          <w:rPrChange w:id="3454"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55" w:author="N PRASAD" w:date="2016-07-01T12:13:00Z">
            <w:rPr>
              <w:rFonts w:cstheme="minorHAnsi"/>
              <w:b/>
              <w:bCs/>
              <w:color w:val="0000FF" w:themeColor="hyperlink"/>
              <w:sz w:val="24"/>
              <w:szCs w:val="24"/>
              <w:u w:val="single"/>
            </w:rPr>
          </w:rPrChange>
        </w:rPr>
        <w:t>6.what is hashing technique?</w:t>
      </w:r>
    </w:p>
    <w:p w:rsidR="00E539C8" w:rsidRPr="00B5270F" w:rsidRDefault="00572FDB" w:rsidP="00F168AB">
      <w:pPr>
        <w:rPr>
          <w:rFonts w:ascii="Times New Roman" w:hAnsi="Times New Roman" w:cs="Times New Roman"/>
          <w:b/>
          <w:color w:val="000000" w:themeColor="text1"/>
          <w:sz w:val="28"/>
          <w:szCs w:val="28"/>
          <w:rPrChange w:id="3456"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57" w:author="N PRASAD" w:date="2016-07-01T12:13:00Z">
            <w:rPr>
              <w:rFonts w:cstheme="minorHAnsi"/>
              <w:b/>
              <w:bCs/>
              <w:color w:val="0000FF" w:themeColor="hyperlink"/>
              <w:sz w:val="24"/>
              <w:szCs w:val="24"/>
              <w:u w:val="single"/>
            </w:rPr>
          </w:rPrChange>
        </w:rPr>
        <w:t>Ans:</w:t>
      </w:r>
      <w:r w:rsidRPr="00B5270F">
        <w:rPr>
          <w:rFonts w:ascii="Times New Roman" w:eastAsia="Times New Roman" w:hAnsi="Times New Roman" w:cs="Times New Roman"/>
          <w:color w:val="000000" w:themeColor="text1"/>
          <w:sz w:val="28"/>
          <w:szCs w:val="28"/>
          <w:rPrChange w:id="3458" w:author="N PRASAD" w:date="2016-07-01T12:13:00Z">
            <w:rPr>
              <w:rFonts w:eastAsia="Times New Roman" w:cs="Times New Roman"/>
              <w:b/>
              <w:bCs/>
              <w:color w:val="0000FF" w:themeColor="hyperlink"/>
              <w:sz w:val="24"/>
              <w:szCs w:val="24"/>
              <w:u w:val="single"/>
            </w:rPr>
          </w:rPrChange>
        </w:rPr>
        <w:t xml:space="preserve">Hashing is designed to solve the problem of needing to </w:t>
      </w:r>
      <w:r w:rsidRPr="00B5270F">
        <w:rPr>
          <w:rFonts w:ascii="Times New Roman" w:eastAsia="Times New Roman" w:hAnsi="Times New Roman" w:cs="Times New Roman"/>
          <w:b/>
          <w:bCs/>
          <w:color w:val="000000" w:themeColor="text1"/>
          <w:sz w:val="28"/>
          <w:szCs w:val="28"/>
          <w:rPrChange w:id="3459" w:author="N PRASAD" w:date="2016-07-01T12:13:00Z">
            <w:rPr>
              <w:rFonts w:eastAsia="Times New Roman" w:cs="Times New Roman"/>
              <w:b/>
              <w:bCs/>
              <w:color w:val="0000FF" w:themeColor="hyperlink"/>
              <w:sz w:val="24"/>
              <w:szCs w:val="24"/>
              <w:u w:val="single"/>
            </w:rPr>
          </w:rPrChange>
        </w:rPr>
        <w:t>efficiently</w:t>
      </w:r>
      <w:r w:rsidRPr="00B5270F">
        <w:rPr>
          <w:rFonts w:ascii="Times New Roman" w:eastAsia="Times New Roman" w:hAnsi="Times New Roman" w:cs="Times New Roman"/>
          <w:color w:val="000000" w:themeColor="text1"/>
          <w:sz w:val="28"/>
          <w:szCs w:val="28"/>
          <w:rPrChange w:id="3460" w:author="N PRASAD" w:date="2016-07-01T12:13:00Z">
            <w:rPr>
              <w:rFonts w:eastAsia="Times New Roman" w:cs="Times New Roman"/>
              <w:b/>
              <w:bCs/>
              <w:color w:val="0000FF" w:themeColor="hyperlink"/>
              <w:sz w:val="24"/>
              <w:szCs w:val="24"/>
              <w:u w:val="single"/>
            </w:rPr>
          </w:rPrChange>
        </w:rPr>
        <w:t xml:space="preserve"> find or store an item in a collection.</w:t>
      </w:r>
    </w:p>
    <w:p w:rsidR="00E35614" w:rsidRPr="00B5270F" w:rsidRDefault="00572FDB" w:rsidP="00F168AB">
      <w:pPr>
        <w:rPr>
          <w:rFonts w:ascii="Times New Roman" w:hAnsi="Times New Roman" w:cs="Times New Roman"/>
          <w:b/>
          <w:color w:val="000000" w:themeColor="text1"/>
          <w:sz w:val="28"/>
          <w:szCs w:val="28"/>
          <w:rPrChange w:id="3461"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62" w:author="N PRASAD" w:date="2016-07-01T12:13:00Z">
            <w:rPr>
              <w:rFonts w:cstheme="minorHAnsi"/>
              <w:b/>
              <w:bCs/>
              <w:color w:val="0000FF" w:themeColor="hyperlink"/>
              <w:sz w:val="24"/>
              <w:szCs w:val="24"/>
              <w:u w:val="single"/>
            </w:rPr>
          </w:rPrChange>
        </w:rPr>
        <w:t>7.How hashset maintains unique nature?</w:t>
      </w:r>
    </w:p>
    <w:p w:rsidR="000D2021" w:rsidRPr="00B5270F" w:rsidRDefault="00572FDB" w:rsidP="00F168AB">
      <w:pPr>
        <w:rPr>
          <w:rFonts w:ascii="Times New Roman" w:hAnsi="Times New Roman" w:cs="Times New Roman"/>
          <w:b/>
          <w:color w:val="000000" w:themeColor="text1"/>
          <w:sz w:val="28"/>
          <w:szCs w:val="28"/>
          <w:rPrChange w:id="3463"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64" w:author="N PRASAD" w:date="2016-07-01T12:13:00Z">
            <w:rPr>
              <w:rFonts w:cstheme="minorHAnsi"/>
              <w:b/>
              <w:bCs/>
              <w:color w:val="0000FF" w:themeColor="hyperlink"/>
              <w:sz w:val="24"/>
              <w:szCs w:val="24"/>
              <w:u w:val="single"/>
            </w:rPr>
          </w:rPrChange>
        </w:rPr>
        <w:t>7.what is comparision logic?</w:t>
      </w:r>
    </w:p>
    <w:p w:rsidR="006E1FF8" w:rsidRPr="00B5270F" w:rsidRDefault="00572FDB" w:rsidP="00F168AB">
      <w:pPr>
        <w:rPr>
          <w:rFonts w:ascii="Times New Roman" w:hAnsi="Times New Roman" w:cs="Times New Roman"/>
          <w:color w:val="000000" w:themeColor="text1"/>
          <w:sz w:val="28"/>
          <w:szCs w:val="28"/>
          <w:rPrChange w:id="346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466" w:author="N PRASAD" w:date="2016-07-01T12:13:00Z">
            <w:rPr>
              <w:rFonts w:cstheme="minorHAnsi"/>
              <w:b/>
              <w:bCs/>
              <w:color w:val="0000FF" w:themeColor="hyperlink"/>
              <w:sz w:val="24"/>
              <w:szCs w:val="24"/>
              <w:u w:val="single"/>
            </w:rPr>
          </w:rPrChange>
        </w:rPr>
        <w:t>Ans:We have to provide ascending,descending order.</w:t>
      </w:r>
    </w:p>
    <w:p w:rsidR="000D2021" w:rsidRPr="00B5270F" w:rsidRDefault="00572FDB" w:rsidP="00F168AB">
      <w:pPr>
        <w:rPr>
          <w:rFonts w:ascii="Times New Roman" w:hAnsi="Times New Roman" w:cs="Times New Roman"/>
          <w:b/>
          <w:color w:val="000000" w:themeColor="text1"/>
          <w:sz w:val="28"/>
          <w:szCs w:val="28"/>
          <w:rPrChange w:id="3467"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68" w:author="N PRASAD" w:date="2016-07-01T12:13:00Z">
            <w:rPr>
              <w:rFonts w:cstheme="minorHAnsi"/>
              <w:b/>
              <w:bCs/>
              <w:color w:val="0000FF" w:themeColor="hyperlink"/>
              <w:sz w:val="24"/>
              <w:szCs w:val="24"/>
              <w:u w:val="single"/>
            </w:rPr>
          </w:rPrChange>
        </w:rPr>
        <w:t>8.How to provide sorting for collection?</w:t>
      </w:r>
    </w:p>
    <w:p w:rsidR="000D2021" w:rsidRPr="00B5270F" w:rsidRDefault="00572FDB" w:rsidP="00F168AB">
      <w:pPr>
        <w:rPr>
          <w:rFonts w:ascii="Times New Roman" w:hAnsi="Times New Roman" w:cs="Times New Roman"/>
          <w:b/>
          <w:color w:val="000000" w:themeColor="text1"/>
          <w:sz w:val="28"/>
          <w:szCs w:val="28"/>
          <w:rPrChange w:id="3469"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70" w:author="N PRASAD" w:date="2016-07-01T12:13:00Z">
            <w:rPr>
              <w:rFonts w:cstheme="minorHAnsi"/>
              <w:b/>
              <w:bCs/>
              <w:color w:val="0000FF" w:themeColor="hyperlink"/>
              <w:sz w:val="24"/>
              <w:szCs w:val="24"/>
              <w:u w:val="single"/>
            </w:rPr>
          </w:rPrChange>
        </w:rPr>
        <w:t>9.What is compareTo()?</w:t>
      </w:r>
    </w:p>
    <w:p w:rsidR="005675DB" w:rsidRPr="00B5270F" w:rsidRDefault="00572FDB" w:rsidP="00F168AB">
      <w:pPr>
        <w:rPr>
          <w:rFonts w:ascii="Times New Roman" w:hAnsi="Times New Roman" w:cs="Times New Roman"/>
          <w:color w:val="000000" w:themeColor="text1"/>
          <w:sz w:val="28"/>
          <w:szCs w:val="28"/>
          <w:rPrChange w:id="3471"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472" w:author="N PRASAD" w:date="2016-07-01T12:13:00Z">
            <w:rPr>
              <w:rFonts w:cstheme="minorHAnsi"/>
              <w:b/>
              <w:bCs/>
              <w:color w:val="0000FF" w:themeColor="hyperlink"/>
              <w:sz w:val="24"/>
              <w:szCs w:val="24"/>
              <w:u w:val="single"/>
            </w:rPr>
          </w:rPrChange>
        </w:rPr>
        <w:t xml:space="preserve">Ans:  </w:t>
      </w:r>
      <w:r w:rsidRPr="00B5270F">
        <w:rPr>
          <w:rFonts w:ascii="Times New Roman" w:hAnsi="Times New Roman" w:cs="Times New Roman"/>
          <w:color w:val="000000" w:themeColor="text1"/>
          <w:sz w:val="28"/>
          <w:szCs w:val="28"/>
          <w:rPrChange w:id="3473" w:author="N PRASAD" w:date="2016-07-01T12:13:00Z">
            <w:rPr>
              <w:rFonts w:cstheme="minorHAnsi"/>
              <w:b/>
              <w:bCs/>
              <w:color w:val="0000FF" w:themeColor="hyperlink"/>
              <w:sz w:val="24"/>
              <w:szCs w:val="24"/>
              <w:u w:val="single"/>
            </w:rPr>
          </w:rPrChange>
        </w:rPr>
        <w:t>obje1.compareTo(obj2)</w:t>
      </w:r>
    </w:p>
    <w:p w:rsidR="00A94D97" w:rsidRPr="00B5270F" w:rsidRDefault="00572FDB" w:rsidP="00A06CCF">
      <w:pPr>
        <w:pStyle w:val="ListParagraph"/>
        <w:numPr>
          <w:ilvl w:val="0"/>
          <w:numId w:val="45"/>
        </w:numPr>
        <w:rPr>
          <w:rFonts w:ascii="Times New Roman" w:hAnsi="Times New Roman" w:cs="Times New Roman"/>
          <w:color w:val="000000" w:themeColor="text1"/>
          <w:sz w:val="28"/>
          <w:szCs w:val="28"/>
          <w:rPrChange w:id="347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475" w:author="N PRASAD" w:date="2016-07-01T12:13:00Z">
            <w:rPr>
              <w:rFonts w:cstheme="minorHAnsi"/>
              <w:b/>
              <w:bCs/>
              <w:color w:val="0000FF" w:themeColor="hyperlink"/>
              <w:sz w:val="24"/>
              <w:szCs w:val="24"/>
              <w:u w:val="single"/>
            </w:rPr>
          </w:rPrChange>
        </w:rPr>
        <w:t>Returns –ve iff obj1 has to come before obj2</w:t>
      </w:r>
    </w:p>
    <w:p w:rsidR="00A94D97" w:rsidRPr="00B5270F" w:rsidRDefault="00572FDB" w:rsidP="00A06CCF">
      <w:pPr>
        <w:pStyle w:val="ListParagraph"/>
        <w:numPr>
          <w:ilvl w:val="0"/>
          <w:numId w:val="45"/>
        </w:numPr>
        <w:rPr>
          <w:rFonts w:ascii="Times New Roman" w:hAnsi="Times New Roman" w:cs="Times New Roman"/>
          <w:color w:val="000000" w:themeColor="text1"/>
          <w:sz w:val="28"/>
          <w:szCs w:val="28"/>
          <w:rPrChange w:id="347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477" w:author="N PRASAD" w:date="2016-07-01T12:13:00Z">
            <w:rPr>
              <w:rFonts w:cstheme="minorHAnsi"/>
              <w:b/>
              <w:bCs/>
              <w:color w:val="0000FF" w:themeColor="hyperlink"/>
              <w:sz w:val="24"/>
              <w:szCs w:val="24"/>
              <w:u w:val="single"/>
            </w:rPr>
          </w:rPrChange>
        </w:rPr>
        <w:t>Returns +ve iff obj1 has to come after obj2</w:t>
      </w:r>
    </w:p>
    <w:p w:rsidR="00274405" w:rsidRPr="00B5270F" w:rsidRDefault="00572FDB" w:rsidP="00A06CCF">
      <w:pPr>
        <w:pStyle w:val="ListParagraph"/>
        <w:numPr>
          <w:ilvl w:val="0"/>
          <w:numId w:val="45"/>
        </w:numPr>
        <w:rPr>
          <w:rFonts w:ascii="Times New Roman" w:hAnsi="Times New Roman" w:cs="Times New Roman"/>
          <w:color w:val="000000" w:themeColor="text1"/>
          <w:sz w:val="28"/>
          <w:szCs w:val="28"/>
          <w:rPrChange w:id="347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479" w:author="N PRASAD" w:date="2016-07-01T12:13:00Z">
            <w:rPr>
              <w:rFonts w:cstheme="minorHAnsi"/>
              <w:b/>
              <w:bCs/>
              <w:color w:val="0000FF" w:themeColor="hyperlink"/>
              <w:sz w:val="24"/>
              <w:szCs w:val="24"/>
              <w:u w:val="single"/>
            </w:rPr>
          </w:rPrChange>
        </w:rPr>
        <w:t>Returns 0 iff obj1 &amp; obj2 are equal(duplicate)</w:t>
      </w:r>
    </w:p>
    <w:p w:rsidR="00B74036" w:rsidRPr="00B5270F" w:rsidRDefault="00572FDB" w:rsidP="00A06CCF">
      <w:pPr>
        <w:pStyle w:val="ListParagraph"/>
        <w:numPr>
          <w:ilvl w:val="0"/>
          <w:numId w:val="46"/>
        </w:numPr>
        <w:rPr>
          <w:rFonts w:ascii="Times New Roman" w:hAnsi="Times New Roman" w:cs="Times New Roman"/>
          <w:i/>
          <w:color w:val="000000" w:themeColor="text1"/>
          <w:sz w:val="28"/>
          <w:szCs w:val="28"/>
          <w:rPrChange w:id="3480" w:author="N PRASAD" w:date="2016-07-01T12:13:00Z">
            <w:rPr>
              <w:rFonts w:cstheme="minorHAnsi"/>
              <w:i/>
              <w:sz w:val="24"/>
              <w:szCs w:val="24"/>
            </w:rPr>
          </w:rPrChange>
        </w:rPr>
      </w:pPr>
      <w:r w:rsidRPr="00B5270F">
        <w:rPr>
          <w:rFonts w:ascii="Times New Roman" w:hAnsi="Times New Roman" w:cs="Times New Roman"/>
          <w:i/>
          <w:color w:val="000000" w:themeColor="text1"/>
          <w:sz w:val="28"/>
          <w:szCs w:val="28"/>
          <w:rPrChange w:id="3481" w:author="N PRASAD" w:date="2016-07-01T12:13:00Z">
            <w:rPr>
              <w:rFonts w:cstheme="minorHAnsi"/>
              <w:b/>
              <w:bCs/>
              <w:i/>
              <w:color w:val="0000FF" w:themeColor="hyperlink"/>
              <w:sz w:val="24"/>
              <w:szCs w:val="24"/>
              <w:u w:val="single"/>
            </w:rPr>
          </w:rPrChange>
        </w:rPr>
        <w:t>When  are depending on default nature sorting order internally jvm calls compareto()</w:t>
      </w:r>
    </w:p>
    <w:p w:rsidR="00E35614" w:rsidRPr="00B5270F" w:rsidRDefault="00572FDB" w:rsidP="00F168AB">
      <w:pPr>
        <w:rPr>
          <w:rFonts w:ascii="Times New Roman" w:hAnsi="Times New Roman" w:cs="Times New Roman"/>
          <w:b/>
          <w:color w:val="000000" w:themeColor="text1"/>
          <w:sz w:val="28"/>
          <w:szCs w:val="28"/>
          <w:rPrChange w:id="3482"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83" w:author="N PRASAD" w:date="2016-07-01T12:13:00Z">
            <w:rPr>
              <w:rFonts w:cstheme="minorHAnsi"/>
              <w:b/>
              <w:bCs/>
              <w:color w:val="0000FF" w:themeColor="hyperlink"/>
              <w:sz w:val="24"/>
              <w:szCs w:val="24"/>
              <w:u w:val="single"/>
            </w:rPr>
          </w:rPrChange>
        </w:rPr>
        <w:t>10.what is differrence b/w compareTo() &amp; equals()?</w:t>
      </w:r>
    </w:p>
    <w:p w:rsidR="005C4F90" w:rsidRPr="00B5270F" w:rsidRDefault="005C4F90" w:rsidP="00F168AB">
      <w:pPr>
        <w:rPr>
          <w:rFonts w:ascii="Times New Roman" w:hAnsi="Times New Roman" w:cs="Times New Roman"/>
          <w:b/>
          <w:color w:val="000000" w:themeColor="text1"/>
          <w:sz w:val="28"/>
          <w:szCs w:val="28"/>
          <w:rPrChange w:id="3484" w:author="N PRASAD" w:date="2016-07-01T12:13:00Z">
            <w:rPr>
              <w:rFonts w:cstheme="minorHAnsi"/>
              <w:b/>
              <w:sz w:val="24"/>
              <w:szCs w:val="24"/>
            </w:rPr>
          </w:rPrChange>
        </w:rPr>
      </w:pPr>
    </w:p>
    <w:p w:rsidR="005C4F90" w:rsidRPr="00B5270F" w:rsidRDefault="005C4F90" w:rsidP="00F168AB">
      <w:pPr>
        <w:rPr>
          <w:rFonts w:ascii="Times New Roman" w:hAnsi="Times New Roman" w:cs="Times New Roman"/>
          <w:b/>
          <w:color w:val="000000" w:themeColor="text1"/>
          <w:sz w:val="28"/>
          <w:szCs w:val="28"/>
          <w:rPrChange w:id="3485" w:author="N PRASAD" w:date="2016-07-01T12:13:00Z">
            <w:rPr>
              <w:rFonts w:cstheme="minorHAnsi"/>
              <w:b/>
              <w:sz w:val="24"/>
              <w:szCs w:val="24"/>
            </w:rPr>
          </w:rPrChange>
        </w:rPr>
      </w:pPr>
    </w:p>
    <w:p w:rsidR="007D5E62" w:rsidRPr="00B5270F" w:rsidRDefault="00572FDB" w:rsidP="007D5E62">
      <w:pPr>
        <w:rPr>
          <w:rFonts w:ascii="Times New Roman" w:hAnsi="Times New Roman" w:cs="Times New Roman"/>
          <w:b/>
          <w:color w:val="000000" w:themeColor="text1"/>
          <w:sz w:val="28"/>
          <w:szCs w:val="28"/>
          <w:rPrChange w:id="3486"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487" w:author="N PRASAD" w:date="2016-07-01T12:13:00Z">
            <w:rPr>
              <w:rFonts w:cstheme="minorHAnsi"/>
              <w:b/>
              <w:bCs/>
              <w:color w:val="0000FF" w:themeColor="hyperlink"/>
              <w:sz w:val="24"/>
              <w:szCs w:val="24"/>
              <w:u w:val="single"/>
            </w:rPr>
          </w:rPrChange>
        </w:rPr>
        <w:t>Property</w:t>
      </w:r>
      <w:r w:rsidRPr="00B5270F">
        <w:rPr>
          <w:rFonts w:ascii="Times New Roman" w:hAnsi="Times New Roman" w:cs="Times New Roman"/>
          <w:b/>
          <w:color w:val="000000" w:themeColor="text1"/>
          <w:sz w:val="28"/>
          <w:szCs w:val="28"/>
          <w:rPrChange w:id="348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489" w:author="N PRASAD" w:date="2016-07-01T12:13:00Z">
            <w:rPr>
              <w:rFonts w:cstheme="minorHAnsi"/>
              <w:b/>
              <w:bCs/>
              <w:color w:val="0000FF" w:themeColor="hyperlink"/>
              <w:sz w:val="24"/>
              <w:szCs w:val="24"/>
              <w:u w:val="single"/>
            </w:rPr>
          </w:rPrChange>
        </w:rPr>
        <w:tab/>
        <w:t xml:space="preserve">    enumeration</w:t>
      </w:r>
      <w:r w:rsidRPr="00B5270F">
        <w:rPr>
          <w:rFonts w:ascii="Times New Roman" w:hAnsi="Times New Roman" w:cs="Times New Roman"/>
          <w:b/>
          <w:color w:val="000000" w:themeColor="text1"/>
          <w:sz w:val="28"/>
          <w:szCs w:val="28"/>
          <w:rPrChange w:id="349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491" w:author="N PRASAD" w:date="2016-07-01T12:13:00Z">
            <w:rPr>
              <w:rFonts w:cstheme="minorHAnsi"/>
              <w:b/>
              <w:bCs/>
              <w:color w:val="0000FF" w:themeColor="hyperlink"/>
              <w:sz w:val="24"/>
              <w:szCs w:val="24"/>
              <w:u w:val="single"/>
            </w:rPr>
          </w:rPrChange>
        </w:rPr>
        <w:tab/>
        <w:t xml:space="preserve">   Iterator</w:t>
      </w:r>
      <w:r w:rsidRPr="00B5270F">
        <w:rPr>
          <w:rFonts w:ascii="Times New Roman" w:hAnsi="Times New Roman" w:cs="Times New Roman"/>
          <w:b/>
          <w:color w:val="000000" w:themeColor="text1"/>
          <w:sz w:val="28"/>
          <w:szCs w:val="28"/>
          <w:rPrChange w:id="349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493" w:author="N PRASAD" w:date="2016-07-01T12:13:00Z">
            <w:rPr>
              <w:rFonts w:cstheme="minorHAnsi"/>
              <w:b/>
              <w:bCs/>
              <w:color w:val="0000FF" w:themeColor="hyperlink"/>
              <w:sz w:val="24"/>
              <w:szCs w:val="24"/>
              <w:u w:val="single"/>
            </w:rPr>
          </w:rPrChange>
        </w:rPr>
        <w:tab/>
        <w:t xml:space="preserve">   ListIterator</w:t>
      </w:r>
    </w:p>
    <w:p w:rsidR="007D5E62" w:rsidRPr="00B5270F" w:rsidRDefault="00572FDB" w:rsidP="00F168AB">
      <w:pPr>
        <w:rPr>
          <w:rFonts w:ascii="Times New Roman" w:hAnsi="Times New Roman" w:cs="Times New Roman"/>
          <w:color w:val="000000" w:themeColor="text1"/>
          <w:sz w:val="28"/>
          <w:szCs w:val="28"/>
          <w:rPrChange w:id="3494"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495" w:author="N PRASAD" w:date="2016-07-01T12:13:00Z">
            <w:rPr>
              <w:rFonts w:cstheme="minorHAnsi"/>
              <w:b/>
              <w:bCs/>
              <w:color w:val="0000FF" w:themeColor="hyperlink"/>
              <w:sz w:val="24"/>
              <w:szCs w:val="24"/>
              <w:u w:val="single"/>
            </w:rPr>
          </w:rPrChange>
        </w:rPr>
        <w:t xml:space="preserve">1.It </w:t>
      </w:r>
      <w:r w:rsidRPr="00B5270F">
        <w:rPr>
          <w:rFonts w:ascii="Times New Roman" w:hAnsi="Times New Roman" w:cs="Times New Roman"/>
          <w:color w:val="000000" w:themeColor="text1"/>
          <w:sz w:val="28"/>
          <w:szCs w:val="28"/>
          <w:rPrChange w:id="3496" w:author="N PRASAD" w:date="2016-07-01T12:13:00Z">
            <w:rPr>
              <w:rFonts w:cstheme="minorHAnsi"/>
              <w:b/>
              <w:bCs/>
              <w:color w:val="0000FF" w:themeColor="hyperlink"/>
              <w:sz w:val="24"/>
              <w:szCs w:val="24"/>
              <w:u w:val="single"/>
            </w:rPr>
          </w:rPrChange>
        </w:rPr>
        <w:t xml:space="preserve">is legacy </w:t>
      </w:r>
      <w:r w:rsidRPr="00B5270F">
        <w:rPr>
          <w:rFonts w:ascii="Times New Roman" w:hAnsi="Times New Roman" w:cs="Times New Roman"/>
          <w:color w:val="000000" w:themeColor="text1"/>
          <w:sz w:val="28"/>
          <w:szCs w:val="28"/>
          <w:rPrChange w:id="349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49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499" w:author="N PRASAD" w:date="2016-07-01T12:13:00Z">
            <w:rPr>
              <w:rFonts w:cstheme="minorHAnsi"/>
              <w:b/>
              <w:bCs/>
              <w:color w:val="0000FF" w:themeColor="hyperlink"/>
              <w:sz w:val="24"/>
              <w:szCs w:val="24"/>
              <w:u w:val="single"/>
            </w:rPr>
          </w:rPrChange>
        </w:rPr>
        <w:tab/>
        <w:t>yes</w:t>
      </w:r>
      <w:r w:rsidRPr="00B5270F">
        <w:rPr>
          <w:rFonts w:ascii="Times New Roman" w:hAnsi="Times New Roman" w:cs="Times New Roman"/>
          <w:color w:val="000000" w:themeColor="text1"/>
          <w:sz w:val="28"/>
          <w:szCs w:val="28"/>
          <w:rPrChange w:id="350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0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02" w:author="N PRASAD" w:date="2016-07-01T12:13:00Z">
            <w:rPr>
              <w:rFonts w:cstheme="minorHAnsi"/>
              <w:b/>
              <w:bCs/>
              <w:color w:val="0000FF" w:themeColor="hyperlink"/>
              <w:sz w:val="24"/>
              <w:szCs w:val="24"/>
              <w:u w:val="single"/>
            </w:rPr>
          </w:rPrChange>
        </w:rPr>
        <w:tab/>
        <w:t>No</w:t>
      </w:r>
      <w:r w:rsidRPr="00B5270F">
        <w:rPr>
          <w:rFonts w:ascii="Times New Roman" w:hAnsi="Times New Roman" w:cs="Times New Roman"/>
          <w:color w:val="000000" w:themeColor="text1"/>
          <w:sz w:val="28"/>
          <w:szCs w:val="28"/>
          <w:rPrChange w:id="350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0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0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06" w:author="N PRASAD" w:date="2016-07-01T12:13:00Z">
            <w:rPr>
              <w:rFonts w:cstheme="minorHAnsi"/>
              <w:b/>
              <w:bCs/>
              <w:color w:val="0000FF" w:themeColor="hyperlink"/>
              <w:sz w:val="24"/>
              <w:szCs w:val="24"/>
              <w:u w:val="single"/>
            </w:rPr>
          </w:rPrChange>
        </w:rPr>
        <w:tab/>
        <w:t>No</w:t>
      </w:r>
    </w:p>
    <w:p w:rsidR="007D5E62" w:rsidRPr="00B5270F" w:rsidRDefault="00572FDB" w:rsidP="00F168AB">
      <w:pPr>
        <w:rPr>
          <w:rFonts w:ascii="Times New Roman" w:hAnsi="Times New Roman" w:cs="Times New Roman"/>
          <w:color w:val="000000" w:themeColor="text1"/>
          <w:sz w:val="28"/>
          <w:szCs w:val="28"/>
          <w:rPrChange w:id="350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08" w:author="N PRASAD" w:date="2016-07-01T12:13:00Z">
            <w:rPr>
              <w:rFonts w:cstheme="minorHAnsi"/>
              <w:b/>
              <w:bCs/>
              <w:color w:val="0000FF" w:themeColor="hyperlink"/>
              <w:sz w:val="24"/>
              <w:szCs w:val="24"/>
              <w:u w:val="single"/>
            </w:rPr>
          </w:rPrChange>
        </w:rPr>
        <w:t>2.It is applicable</w:t>
      </w:r>
      <w:r w:rsidRPr="00B5270F">
        <w:rPr>
          <w:rFonts w:ascii="Times New Roman" w:hAnsi="Times New Roman" w:cs="Times New Roman"/>
          <w:color w:val="000000" w:themeColor="text1"/>
          <w:sz w:val="28"/>
          <w:szCs w:val="28"/>
          <w:rPrChange w:id="3509" w:author="N PRASAD" w:date="2016-07-01T12:13:00Z">
            <w:rPr>
              <w:rFonts w:cstheme="minorHAnsi"/>
              <w:b/>
              <w:bCs/>
              <w:color w:val="0000FF" w:themeColor="hyperlink"/>
              <w:sz w:val="24"/>
              <w:szCs w:val="24"/>
              <w:u w:val="single"/>
            </w:rPr>
          </w:rPrChange>
        </w:rPr>
        <w:tab/>
        <w:t xml:space="preserve">     only for legacyclasses</w:t>
      </w:r>
      <w:r w:rsidRPr="00B5270F">
        <w:rPr>
          <w:rFonts w:ascii="Times New Roman" w:hAnsi="Times New Roman" w:cs="Times New Roman"/>
          <w:color w:val="000000" w:themeColor="text1"/>
          <w:sz w:val="28"/>
          <w:szCs w:val="28"/>
          <w:rPrChange w:id="3510" w:author="N PRASAD" w:date="2016-07-01T12:13:00Z">
            <w:rPr>
              <w:rFonts w:cstheme="minorHAnsi"/>
              <w:b/>
              <w:bCs/>
              <w:color w:val="0000FF" w:themeColor="hyperlink"/>
              <w:sz w:val="24"/>
              <w:szCs w:val="24"/>
              <w:u w:val="single"/>
            </w:rPr>
          </w:rPrChange>
        </w:rPr>
        <w:tab/>
        <w:t>for any collection    only for listobjects</w:t>
      </w:r>
    </w:p>
    <w:p w:rsidR="007D5E62" w:rsidRPr="00B5270F" w:rsidRDefault="00572FDB" w:rsidP="007D5E62">
      <w:pPr>
        <w:ind w:left="4320" w:firstLine="720"/>
        <w:rPr>
          <w:rFonts w:ascii="Times New Roman" w:hAnsi="Times New Roman" w:cs="Times New Roman"/>
          <w:color w:val="000000" w:themeColor="text1"/>
          <w:sz w:val="28"/>
          <w:szCs w:val="28"/>
          <w:rPrChange w:id="351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12" w:author="N PRASAD" w:date="2016-07-01T12:13:00Z">
            <w:rPr>
              <w:rFonts w:cstheme="minorHAnsi"/>
              <w:b/>
              <w:bCs/>
              <w:color w:val="0000FF" w:themeColor="hyperlink"/>
              <w:sz w:val="24"/>
              <w:szCs w:val="24"/>
              <w:u w:val="single"/>
            </w:rPr>
          </w:rPrChange>
        </w:rPr>
        <w:t xml:space="preserve"> Objects</w:t>
      </w:r>
    </w:p>
    <w:p w:rsidR="004D3201" w:rsidRPr="00B5270F" w:rsidRDefault="00572FDB" w:rsidP="004D3201">
      <w:pPr>
        <w:rPr>
          <w:rFonts w:ascii="Times New Roman" w:hAnsi="Times New Roman" w:cs="Times New Roman"/>
          <w:color w:val="000000" w:themeColor="text1"/>
          <w:sz w:val="28"/>
          <w:szCs w:val="28"/>
          <w:rPrChange w:id="351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14" w:author="N PRASAD" w:date="2016-07-01T12:13:00Z">
            <w:rPr>
              <w:rFonts w:cstheme="minorHAnsi"/>
              <w:b/>
              <w:bCs/>
              <w:color w:val="0000FF" w:themeColor="hyperlink"/>
              <w:sz w:val="24"/>
              <w:szCs w:val="24"/>
              <w:u w:val="single"/>
            </w:rPr>
          </w:rPrChange>
        </w:rPr>
        <w:t>3.movement</w:t>
      </w:r>
      <w:r w:rsidRPr="00B5270F">
        <w:rPr>
          <w:rFonts w:ascii="Times New Roman" w:hAnsi="Times New Roman" w:cs="Times New Roman"/>
          <w:color w:val="000000" w:themeColor="text1"/>
          <w:sz w:val="28"/>
          <w:szCs w:val="28"/>
          <w:rPrChange w:id="351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16" w:author="N PRASAD" w:date="2016-07-01T12:13:00Z">
            <w:rPr>
              <w:rFonts w:cstheme="minorHAnsi"/>
              <w:b/>
              <w:bCs/>
              <w:color w:val="0000FF" w:themeColor="hyperlink"/>
              <w:sz w:val="24"/>
              <w:szCs w:val="24"/>
              <w:u w:val="single"/>
            </w:rPr>
          </w:rPrChange>
        </w:rPr>
        <w:tab/>
        <w:t xml:space="preserve">    only forward</w:t>
      </w:r>
      <w:r w:rsidRPr="00B5270F">
        <w:rPr>
          <w:rFonts w:ascii="Times New Roman" w:hAnsi="Times New Roman" w:cs="Times New Roman"/>
          <w:color w:val="000000" w:themeColor="text1"/>
          <w:sz w:val="28"/>
          <w:szCs w:val="28"/>
          <w:rPrChange w:id="351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18" w:author="N PRASAD" w:date="2016-07-01T12:13:00Z">
            <w:rPr>
              <w:rFonts w:cstheme="minorHAnsi"/>
              <w:b/>
              <w:bCs/>
              <w:color w:val="0000FF" w:themeColor="hyperlink"/>
              <w:sz w:val="24"/>
              <w:szCs w:val="24"/>
              <w:u w:val="single"/>
            </w:rPr>
          </w:rPrChange>
        </w:rPr>
        <w:tab/>
        <w:t>only forward</w:t>
      </w:r>
      <w:r w:rsidRPr="00B5270F">
        <w:rPr>
          <w:rFonts w:ascii="Times New Roman" w:hAnsi="Times New Roman" w:cs="Times New Roman"/>
          <w:color w:val="000000" w:themeColor="text1"/>
          <w:sz w:val="28"/>
          <w:szCs w:val="28"/>
          <w:rPrChange w:id="351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20" w:author="N PRASAD" w:date="2016-07-01T12:13:00Z">
            <w:rPr>
              <w:rFonts w:cstheme="minorHAnsi"/>
              <w:b/>
              <w:bCs/>
              <w:color w:val="0000FF" w:themeColor="hyperlink"/>
              <w:sz w:val="24"/>
              <w:szCs w:val="24"/>
              <w:u w:val="single"/>
            </w:rPr>
          </w:rPrChange>
        </w:rPr>
        <w:tab/>
        <w:t>bi-directional</w:t>
      </w:r>
    </w:p>
    <w:p w:rsidR="0055249A" w:rsidRPr="00B5270F" w:rsidRDefault="00572FDB" w:rsidP="004D3201">
      <w:pPr>
        <w:rPr>
          <w:rFonts w:ascii="Times New Roman" w:hAnsi="Times New Roman" w:cs="Times New Roman"/>
          <w:color w:val="000000" w:themeColor="text1"/>
          <w:sz w:val="28"/>
          <w:szCs w:val="28"/>
          <w:rPrChange w:id="352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22" w:author="N PRASAD" w:date="2016-07-01T12:13:00Z">
            <w:rPr>
              <w:rFonts w:cstheme="minorHAnsi"/>
              <w:b/>
              <w:bCs/>
              <w:color w:val="0000FF" w:themeColor="hyperlink"/>
              <w:sz w:val="24"/>
              <w:szCs w:val="24"/>
              <w:u w:val="single"/>
            </w:rPr>
          </w:rPrChange>
        </w:rPr>
        <w:t>4.how to get it?</w:t>
      </w:r>
      <w:r w:rsidRPr="00B5270F">
        <w:rPr>
          <w:rFonts w:ascii="Times New Roman" w:hAnsi="Times New Roman" w:cs="Times New Roman"/>
          <w:color w:val="000000" w:themeColor="text1"/>
          <w:sz w:val="28"/>
          <w:szCs w:val="28"/>
          <w:rPrChange w:id="3523" w:author="N PRASAD" w:date="2016-07-01T12:13:00Z">
            <w:rPr>
              <w:rFonts w:cstheme="minorHAnsi"/>
              <w:b/>
              <w:bCs/>
              <w:color w:val="0000FF" w:themeColor="hyperlink"/>
              <w:sz w:val="24"/>
              <w:szCs w:val="24"/>
              <w:u w:val="single"/>
            </w:rPr>
          </w:rPrChange>
        </w:rPr>
        <w:tab/>
        <w:t>By uing elements() method</w:t>
      </w:r>
      <w:r w:rsidRPr="00B5270F">
        <w:rPr>
          <w:rFonts w:ascii="Times New Roman" w:hAnsi="Times New Roman" w:cs="Times New Roman"/>
          <w:color w:val="000000" w:themeColor="text1"/>
          <w:sz w:val="28"/>
          <w:szCs w:val="28"/>
          <w:rPrChange w:id="3524" w:author="N PRASAD" w:date="2016-07-01T12:13:00Z">
            <w:rPr>
              <w:rFonts w:cstheme="minorHAnsi"/>
              <w:b/>
              <w:bCs/>
              <w:color w:val="0000FF" w:themeColor="hyperlink"/>
              <w:sz w:val="24"/>
              <w:szCs w:val="24"/>
              <w:u w:val="single"/>
            </w:rPr>
          </w:rPrChange>
        </w:rPr>
        <w:tab/>
        <w:t>BU iterator()</w:t>
      </w:r>
      <w:r w:rsidRPr="00B5270F">
        <w:rPr>
          <w:rFonts w:ascii="Times New Roman" w:hAnsi="Times New Roman" w:cs="Times New Roman"/>
          <w:color w:val="000000" w:themeColor="text1"/>
          <w:sz w:val="28"/>
          <w:szCs w:val="28"/>
          <w:rPrChange w:id="352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26" w:author="N PRASAD" w:date="2016-07-01T12:13:00Z">
            <w:rPr>
              <w:rFonts w:cstheme="minorHAnsi"/>
              <w:b/>
              <w:bCs/>
              <w:color w:val="0000FF" w:themeColor="hyperlink"/>
              <w:sz w:val="24"/>
              <w:szCs w:val="24"/>
              <w:u w:val="single"/>
            </w:rPr>
          </w:rPrChange>
        </w:rPr>
        <w:tab/>
        <w:t xml:space="preserve"> read/replace</w:t>
      </w:r>
    </w:p>
    <w:p w:rsidR="00625386" w:rsidRPr="00B5270F" w:rsidRDefault="00572FDB" w:rsidP="004D3201">
      <w:pPr>
        <w:rPr>
          <w:rFonts w:ascii="Times New Roman" w:hAnsi="Times New Roman" w:cs="Times New Roman"/>
          <w:color w:val="000000" w:themeColor="text1"/>
          <w:sz w:val="28"/>
          <w:szCs w:val="28"/>
          <w:rPrChange w:id="352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2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2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6"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37" w:author="N PRASAD" w:date="2016-07-01T12:13:00Z">
            <w:rPr>
              <w:rFonts w:cstheme="minorHAnsi"/>
              <w:b/>
              <w:bCs/>
              <w:color w:val="0000FF" w:themeColor="hyperlink"/>
              <w:sz w:val="24"/>
              <w:szCs w:val="24"/>
              <w:u w:val="single"/>
            </w:rPr>
          </w:rPrChange>
        </w:rPr>
        <w:tab/>
        <w:t>/remove/add</w:t>
      </w:r>
    </w:p>
    <w:p w:rsidR="00CA28FC" w:rsidRPr="00B5270F" w:rsidRDefault="00572FDB" w:rsidP="004D3201">
      <w:pPr>
        <w:rPr>
          <w:rFonts w:ascii="Times New Roman" w:hAnsi="Times New Roman" w:cs="Times New Roman"/>
          <w:color w:val="000000" w:themeColor="text1"/>
          <w:sz w:val="28"/>
          <w:szCs w:val="28"/>
          <w:rPrChange w:id="353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39" w:author="N PRASAD" w:date="2016-07-01T12:13:00Z">
            <w:rPr>
              <w:rFonts w:cstheme="minorHAnsi"/>
              <w:b/>
              <w:bCs/>
              <w:color w:val="0000FF" w:themeColor="hyperlink"/>
              <w:sz w:val="24"/>
              <w:szCs w:val="24"/>
              <w:u w:val="single"/>
            </w:rPr>
          </w:rPrChange>
        </w:rPr>
        <w:t>5.method</w:t>
      </w:r>
      <w:r w:rsidRPr="00B5270F">
        <w:rPr>
          <w:rFonts w:ascii="Times New Roman" w:hAnsi="Times New Roman" w:cs="Times New Roman"/>
          <w:color w:val="000000" w:themeColor="text1"/>
          <w:sz w:val="28"/>
          <w:szCs w:val="28"/>
          <w:rPrChange w:id="354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41" w:author="N PRASAD" w:date="2016-07-01T12:13:00Z">
            <w:rPr>
              <w:rFonts w:cstheme="minorHAnsi"/>
              <w:b/>
              <w:bCs/>
              <w:color w:val="0000FF" w:themeColor="hyperlink"/>
              <w:sz w:val="24"/>
              <w:szCs w:val="24"/>
              <w:u w:val="single"/>
            </w:rPr>
          </w:rPrChange>
        </w:rPr>
        <w:tab/>
        <w:t>hasMoreElements()</w:t>
      </w:r>
      <w:r w:rsidRPr="00B5270F">
        <w:rPr>
          <w:rFonts w:ascii="Times New Roman" w:hAnsi="Times New Roman" w:cs="Times New Roman"/>
          <w:color w:val="000000" w:themeColor="text1"/>
          <w:sz w:val="28"/>
          <w:szCs w:val="28"/>
          <w:rPrChange w:id="354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43" w:author="N PRASAD" w:date="2016-07-01T12:13:00Z">
            <w:rPr>
              <w:rFonts w:cstheme="minorHAnsi"/>
              <w:b/>
              <w:bCs/>
              <w:color w:val="0000FF" w:themeColor="hyperlink"/>
              <w:sz w:val="24"/>
              <w:szCs w:val="24"/>
              <w:u w:val="single"/>
            </w:rPr>
          </w:rPrChange>
        </w:rPr>
        <w:tab/>
        <w:t>hasNext(),next()</w:t>
      </w:r>
      <w:r w:rsidRPr="00B5270F">
        <w:rPr>
          <w:rFonts w:ascii="Times New Roman" w:hAnsi="Times New Roman" w:cs="Times New Roman"/>
          <w:color w:val="000000" w:themeColor="text1"/>
          <w:sz w:val="28"/>
          <w:szCs w:val="28"/>
          <w:rPrChange w:id="3544" w:author="N PRASAD" w:date="2016-07-01T12:13:00Z">
            <w:rPr>
              <w:rFonts w:cstheme="minorHAnsi"/>
              <w:b/>
              <w:bCs/>
              <w:color w:val="0000FF" w:themeColor="hyperlink"/>
              <w:sz w:val="24"/>
              <w:szCs w:val="24"/>
              <w:u w:val="single"/>
            </w:rPr>
          </w:rPrChange>
        </w:rPr>
        <w:tab/>
        <w:t>9 methods</w:t>
      </w:r>
    </w:p>
    <w:p w:rsidR="007D5E62" w:rsidRPr="00B5270F" w:rsidRDefault="00572FDB" w:rsidP="00F168AB">
      <w:pPr>
        <w:rPr>
          <w:rFonts w:ascii="Times New Roman" w:hAnsi="Times New Roman" w:cs="Times New Roman"/>
          <w:color w:val="000000" w:themeColor="text1"/>
          <w:sz w:val="28"/>
          <w:szCs w:val="28"/>
          <w:rPrChange w:id="3545"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546"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54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54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49" w:author="N PRASAD" w:date="2016-07-01T12:13:00Z">
            <w:rPr>
              <w:rFonts w:cstheme="minorHAnsi"/>
              <w:b/>
              <w:bCs/>
              <w:color w:val="0000FF" w:themeColor="hyperlink"/>
              <w:sz w:val="24"/>
              <w:szCs w:val="24"/>
              <w:u w:val="single"/>
            </w:rPr>
          </w:rPrChange>
        </w:rPr>
        <w:t>Nextelement()</w:t>
      </w:r>
      <w:r w:rsidRPr="00B5270F">
        <w:rPr>
          <w:rFonts w:ascii="Times New Roman" w:hAnsi="Times New Roman" w:cs="Times New Roman"/>
          <w:color w:val="000000" w:themeColor="text1"/>
          <w:sz w:val="28"/>
          <w:szCs w:val="28"/>
          <w:rPrChange w:id="355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5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552" w:author="N PRASAD" w:date="2016-07-01T12:13:00Z">
            <w:rPr>
              <w:rFonts w:cstheme="minorHAnsi"/>
              <w:b/>
              <w:bCs/>
              <w:color w:val="0000FF" w:themeColor="hyperlink"/>
              <w:sz w:val="24"/>
              <w:szCs w:val="24"/>
              <w:u w:val="single"/>
            </w:rPr>
          </w:rPrChange>
        </w:rPr>
        <w:tab/>
        <w:t>remove()</w:t>
      </w:r>
    </w:p>
    <w:p w:rsidR="00E35614" w:rsidRPr="00B5270F" w:rsidRDefault="00572FDB" w:rsidP="00F168AB">
      <w:pPr>
        <w:rPr>
          <w:rFonts w:ascii="Times New Roman" w:hAnsi="Times New Roman" w:cs="Times New Roman"/>
          <w:b/>
          <w:color w:val="000000" w:themeColor="text1"/>
          <w:sz w:val="28"/>
          <w:szCs w:val="28"/>
          <w:rPrChange w:id="3553"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554" w:author="N PRASAD" w:date="2016-07-01T12:13:00Z">
            <w:rPr>
              <w:rFonts w:cstheme="minorHAnsi"/>
              <w:b/>
              <w:bCs/>
              <w:color w:val="0000FF" w:themeColor="hyperlink"/>
              <w:sz w:val="24"/>
              <w:szCs w:val="24"/>
              <w:u w:val="single"/>
            </w:rPr>
          </w:rPrChange>
        </w:rPr>
        <w:t>11.what  is the differrence b/w compareTo() &amp; compare()?</w:t>
      </w:r>
    </w:p>
    <w:p w:rsidR="00147A4E" w:rsidRPr="00B5270F" w:rsidRDefault="00572FDB" w:rsidP="00F168AB">
      <w:pPr>
        <w:rPr>
          <w:rFonts w:ascii="Times New Roman" w:hAnsi="Times New Roman" w:cs="Times New Roman"/>
          <w:b/>
          <w:color w:val="000000" w:themeColor="text1"/>
          <w:sz w:val="28"/>
          <w:szCs w:val="28"/>
          <w:rPrChange w:id="3555"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556" w:author="N PRASAD" w:date="2016-07-01T12:13:00Z">
            <w:rPr>
              <w:rFonts w:cstheme="minorHAnsi"/>
              <w:b/>
              <w:bCs/>
              <w:color w:val="0000FF" w:themeColor="hyperlink"/>
              <w:sz w:val="24"/>
              <w:szCs w:val="24"/>
              <w:u w:val="single"/>
            </w:rPr>
          </w:rPrChange>
        </w:rPr>
        <w:t>Ans:</w:t>
      </w:r>
    </w:p>
    <w:p w:rsidR="00446CA5" w:rsidRPr="00B5270F" w:rsidRDefault="00446CA5" w:rsidP="00A06CCF">
      <w:pPr>
        <w:pStyle w:val="ListParagraph"/>
        <w:numPr>
          <w:ilvl w:val="0"/>
          <w:numId w:val="46"/>
        </w:numPr>
        <w:rPr>
          <w:rFonts w:ascii="Times New Roman" w:hAnsi="Times New Roman" w:cs="Times New Roman"/>
          <w:b/>
          <w:color w:val="000000" w:themeColor="text1"/>
          <w:sz w:val="28"/>
          <w:szCs w:val="28"/>
          <w:rPrChange w:id="3557" w:author="N PRASAD" w:date="2016-07-01T12:13:00Z">
            <w:rPr>
              <w:rFonts w:cstheme="minorHAnsi"/>
              <w:b/>
              <w:sz w:val="24"/>
              <w:szCs w:val="24"/>
            </w:rPr>
          </w:rPrChange>
        </w:rPr>
      </w:pPr>
    </w:p>
    <w:p w:rsidR="00C263C5" w:rsidRPr="00B5270F" w:rsidRDefault="00572FDB" w:rsidP="00F168AB">
      <w:pPr>
        <w:rPr>
          <w:rFonts w:ascii="Times New Roman" w:hAnsi="Times New Roman" w:cs="Times New Roman"/>
          <w:b/>
          <w:color w:val="000000" w:themeColor="text1"/>
          <w:sz w:val="28"/>
          <w:szCs w:val="28"/>
          <w:rPrChange w:id="3558"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559" w:author="N PRASAD" w:date="2016-07-01T12:13:00Z">
            <w:rPr>
              <w:rFonts w:cstheme="minorHAnsi"/>
              <w:b/>
              <w:bCs/>
              <w:color w:val="0000FF" w:themeColor="hyperlink"/>
              <w:sz w:val="24"/>
              <w:szCs w:val="24"/>
              <w:u w:val="single"/>
            </w:rPr>
          </w:rPrChange>
        </w:rPr>
        <w:t>10.how Treeset work internally?</w:t>
      </w:r>
    </w:p>
    <w:p w:rsidR="002D3990" w:rsidRPr="00B5270F" w:rsidRDefault="00572FDB" w:rsidP="00F168AB">
      <w:pPr>
        <w:rPr>
          <w:rFonts w:ascii="Times New Roman" w:hAnsi="Times New Roman" w:cs="Times New Roman"/>
          <w:color w:val="000000" w:themeColor="text1"/>
          <w:sz w:val="28"/>
          <w:szCs w:val="28"/>
          <w:rPrChange w:id="3560"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561" w:author="N PRASAD" w:date="2016-07-01T12:13:00Z">
            <w:rPr>
              <w:rFonts w:cstheme="minorHAnsi"/>
              <w:b/>
              <w:bCs/>
              <w:color w:val="0000FF" w:themeColor="hyperlink"/>
              <w:sz w:val="24"/>
              <w:szCs w:val="24"/>
              <w:u w:val="single"/>
            </w:rPr>
          </w:rPrChange>
        </w:rPr>
        <w:lastRenderedPageBreak/>
        <w:t>Ans:</w:t>
      </w:r>
      <w:r w:rsidRPr="00B5270F">
        <w:rPr>
          <w:rFonts w:ascii="Times New Roman" w:hAnsi="Times New Roman" w:cs="Times New Roman"/>
          <w:color w:val="000000" w:themeColor="text1"/>
          <w:sz w:val="28"/>
          <w:szCs w:val="28"/>
          <w:rPrChange w:id="3562" w:author="N PRASAD" w:date="2016-07-01T12:13:00Z">
            <w:rPr>
              <w:rFonts w:cstheme="minorHAnsi"/>
              <w:b/>
              <w:bCs/>
              <w:color w:val="0000FF" w:themeColor="hyperlink"/>
              <w:sz w:val="24"/>
              <w:szCs w:val="24"/>
              <w:u w:val="single"/>
            </w:rPr>
          </w:rPrChange>
        </w:rPr>
        <w:t>we are going to write pojo class,pojo objects are placed into tree set .tree set calls compare().(By pojo class we can use no.of objects).</w:t>
      </w:r>
    </w:p>
    <w:p w:rsidR="002D3990" w:rsidRPr="00B5270F" w:rsidRDefault="00572FDB" w:rsidP="00F168AB">
      <w:pPr>
        <w:rPr>
          <w:rFonts w:ascii="Times New Roman" w:hAnsi="Times New Roman" w:cs="Times New Roman"/>
          <w:b/>
          <w:color w:val="000000" w:themeColor="text1"/>
          <w:sz w:val="28"/>
          <w:szCs w:val="28"/>
          <w:rPrChange w:id="3563"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3564" w:author="N PRASAD" w:date="2016-07-01T12:13:00Z">
            <w:rPr>
              <w:rFonts w:cstheme="minorHAnsi"/>
              <w:b/>
              <w:bCs/>
              <w:color w:val="0000FF" w:themeColor="hyperlink"/>
              <w:sz w:val="24"/>
              <w:szCs w:val="24"/>
              <w:u w:val="single"/>
            </w:rPr>
          </w:rPrChange>
        </w:rPr>
        <w:t>Treset contains no.of objects.</w:t>
      </w:r>
    </w:p>
    <w:p w:rsidR="00C263C5" w:rsidRPr="00B5270F" w:rsidRDefault="00572FDB" w:rsidP="00F168AB">
      <w:pPr>
        <w:rPr>
          <w:rFonts w:ascii="Times New Roman" w:hAnsi="Times New Roman" w:cs="Times New Roman"/>
          <w:b/>
          <w:color w:val="000000" w:themeColor="text1"/>
          <w:sz w:val="28"/>
          <w:szCs w:val="28"/>
          <w:rPrChange w:id="3565"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566" w:author="N PRASAD" w:date="2016-07-01T12:13:00Z">
            <w:rPr>
              <w:rFonts w:cstheme="minorHAnsi"/>
              <w:b/>
              <w:bCs/>
              <w:color w:val="0000FF" w:themeColor="hyperlink"/>
              <w:sz w:val="24"/>
              <w:szCs w:val="24"/>
              <w:u w:val="single"/>
            </w:rPr>
          </w:rPrChange>
        </w:rPr>
        <w:t>11.what happens one object place into Treeset/Hashset?</w:t>
      </w:r>
    </w:p>
    <w:p w:rsidR="007F29DC" w:rsidRPr="00B5270F" w:rsidRDefault="00572FDB" w:rsidP="00F168AB">
      <w:pPr>
        <w:rPr>
          <w:rFonts w:ascii="Times New Roman" w:hAnsi="Times New Roman" w:cs="Times New Roman"/>
          <w:color w:val="000000" w:themeColor="text1"/>
          <w:sz w:val="28"/>
          <w:szCs w:val="28"/>
          <w:rPrChange w:id="3567"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568" w:author="N PRASAD" w:date="2016-07-01T12:13:00Z">
            <w:rPr>
              <w:rFonts w:cstheme="minorHAnsi"/>
              <w:b/>
              <w:bCs/>
              <w:color w:val="0000FF" w:themeColor="hyperlink"/>
              <w:sz w:val="24"/>
              <w:szCs w:val="24"/>
              <w:u w:val="single"/>
            </w:rPr>
          </w:rPrChange>
        </w:rPr>
        <w:t>Ans:</w:t>
      </w:r>
    </w:p>
    <w:p w:rsidR="007F29DC" w:rsidRPr="00B5270F" w:rsidRDefault="00572FDB" w:rsidP="00EF6DD1">
      <w:pPr>
        <w:pStyle w:val="ListParagraph"/>
        <w:numPr>
          <w:ilvl w:val="0"/>
          <w:numId w:val="24"/>
        </w:numPr>
        <w:rPr>
          <w:rFonts w:ascii="Times New Roman" w:hAnsi="Times New Roman" w:cs="Times New Roman"/>
          <w:color w:val="000000" w:themeColor="text1"/>
          <w:sz w:val="28"/>
          <w:szCs w:val="28"/>
          <w:rPrChange w:id="3569"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70" w:author="N PRASAD" w:date="2016-07-01T12:13:00Z">
            <w:rPr>
              <w:rFonts w:cstheme="minorHAnsi"/>
              <w:b/>
              <w:bCs/>
              <w:color w:val="0000FF" w:themeColor="hyperlink"/>
              <w:sz w:val="24"/>
              <w:szCs w:val="24"/>
              <w:u w:val="single"/>
            </w:rPr>
          </w:rPrChange>
        </w:rPr>
        <w:t>To maintain unique nature hashset calls hashcode() equals().</w:t>
      </w:r>
    </w:p>
    <w:p w:rsidR="007F29DC" w:rsidRPr="00B5270F" w:rsidRDefault="00572FDB" w:rsidP="00EF6DD1">
      <w:pPr>
        <w:pStyle w:val="ListParagraph"/>
        <w:numPr>
          <w:ilvl w:val="0"/>
          <w:numId w:val="24"/>
        </w:numPr>
        <w:rPr>
          <w:rFonts w:ascii="Times New Roman" w:hAnsi="Times New Roman" w:cs="Times New Roman"/>
          <w:color w:val="000000" w:themeColor="text1"/>
          <w:sz w:val="28"/>
          <w:szCs w:val="28"/>
          <w:rPrChange w:id="3571"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72" w:author="N PRASAD" w:date="2016-07-01T12:13:00Z">
            <w:rPr>
              <w:rFonts w:cstheme="minorHAnsi"/>
              <w:b/>
              <w:bCs/>
              <w:color w:val="0000FF" w:themeColor="hyperlink"/>
              <w:sz w:val="24"/>
              <w:szCs w:val="24"/>
              <w:u w:val="single"/>
            </w:rPr>
          </w:rPrChange>
        </w:rPr>
        <w:t>To  maintain unique nature treeset calls compareTo().</w:t>
      </w:r>
    </w:p>
    <w:p w:rsidR="00632750" w:rsidRPr="00B5270F" w:rsidRDefault="00572FDB" w:rsidP="00EF6DD1">
      <w:pPr>
        <w:pStyle w:val="ListParagraph"/>
        <w:numPr>
          <w:ilvl w:val="0"/>
          <w:numId w:val="24"/>
        </w:numPr>
        <w:rPr>
          <w:rFonts w:ascii="Times New Roman" w:hAnsi="Times New Roman" w:cs="Times New Roman"/>
          <w:color w:val="000000" w:themeColor="text1"/>
          <w:sz w:val="28"/>
          <w:szCs w:val="28"/>
          <w:rPrChange w:id="3573"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74" w:author="N PRASAD" w:date="2016-07-01T12:13:00Z">
            <w:rPr>
              <w:rFonts w:cstheme="minorHAnsi"/>
              <w:b/>
              <w:bCs/>
              <w:color w:val="0000FF" w:themeColor="hyperlink"/>
              <w:sz w:val="24"/>
              <w:szCs w:val="24"/>
              <w:u w:val="single"/>
            </w:rPr>
          </w:rPrChange>
        </w:rPr>
        <w:t>Treeset is very slow becoz every time it will compare all objects.</w:t>
      </w:r>
    </w:p>
    <w:p w:rsidR="00A114A1" w:rsidRPr="00B5270F" w:rsidRDefault="00572FDB" w:rsidP="00EF6DD1">
      <w:pPr>
        <w:pStyle w:val="ListParagraph"/>
        <w:numPr>
          <w:ilvl w:val="0"/>
          <w:numId w:val="24"/>
        </w:numPr>
        <w:rPr>
          <w:rFonts w:ascii="Times New Roman" w:hAnsi="Times New Roman" w:cs="Times New Roman"/>
          <w:color w:val="000000" w:themeColor="text1"/>
          <w:sz w:val="28"/>
          <w:szCs w:val="28"/>
          <w:rPrChange w:id="3575"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76" w:author="N PRASAD" w:date="2016-07-01T12:13:00Z">
            <w:rPr>
              <w:rFonts w:cstheme="minorHAnsi"/>
              <w:b/>
              <w:bCs/>
              <w:color w:val="0000FF" w:themeColor="hyperlink"/>
              <w:sz w:val="24"/>
              <w:szCs w:val="24"/>
              <w:u w:val="single"/>
            </w:rPr>
          </w:rPrChange>
        </w:rPr>
        <w:t>When we enter one object into treeset it will make sorting order.every time it will do sorting order.thats why  it is very slow</w:t>
      </w:r>
    </w:p>
    <w:p w:rsidR="00C263C5" w:rsidRPr="00B5270F" w:rsidRDefault="00572FDB" w:rsidP="00F168AB">
      <w:pPr>
        <w:rPr>
          <w:rFonts w:ascii="Times New Roman" w:hAnsi="Times New Roman" w:cs="Times New Roman"/>
          <w:b/>
          <w:color w:val="000000" w:themeColor="text1"/>
          <w:sz w:val="28"/>
          <w:szCs w:val="28"/>
          <w:rPrChange w:id="3577"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rPrChange w:id="3578" w:author="N PRASAD" w:date="2016-07-01T12:13:00Z">
            <w:rPr>
              <w:rFonts w:cstheme="minorHAnsi"/>
              <w:b/>
              <w:bCs/>
              <w:color w:val="0000FF" w:themeColor="hyperlink"/>
              <w:sz w:val="24"/>
              <w:szCs w:val="24"/>
              <w:u w:val="single"/>
            </w:rPr>
          </w:rPrChange>
        </w:rPr>
        <w:t>12.where you use comparator &amp; comparable?</w:t>
      </w:r>
    </w:p>
    <w:p w:rsidR="00891FD6" w:rsidRPr="00B5270F" w:rsidRDefault="00891FD6" w:rsidP="00F168AB">
      <w:pPr>
        <w:rPr>
          <w:rFonts w:ascii="Times New Roman" w:hAnsi="Times New Roman" w:cs="Times New Roman"/>
          <w:b/>
          <w:color w:val="000000" w:themeColor="text1"/>
          <w:sz w:val="28"/>
          <w:szCs w:val="28"/>
          <w:rPrChange w:id="3579" w:author="N PRASAD" w:date="2016-07-01T12:13:00Z">
            <w:rPr>
              <w:rFonts w:cstheme="minorHAnsi"/>
              <w:b/>
              <w:sz w:val="24"/>
              <w:szCs w:val="24"/>
            </w:rPr>
          </w:rPrChange>
        </w:rPr>
      </w:pPr>
    </w:p>
    <w:p w:rsidR="00891FD6" w:rsidRPr="00B5270F" w:rsidRDefault="00572FDB" w:rsidP="00EF6DD1">
      <w:pPr>
        <w:pStyle w:val="ListParagraph"/>
        <w:numPr>
          <w:ilvl w:val="0"/>
          <w:numId w:val="25"/>
        </w:numPr>
        <w:rPr>
          <w:rFonts w:ascii="Times New Roman" w:hAnsi="Times New Roman" w:cs="Times New Roman"/>
          <w:color w:val="000000" w:themeColor="text1"/>
          <w:sz w:val="28"/>
          <w:szCs w:val="28"/>
          <w:rPrChange w:id="358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81" w:author="N PRASAD" w:date="2016-07-01T12:13:00Z">
            <w:rPr>
              <w:rFonts w:cstheme="minorHAnsi"/>
              <w:b/>
              <w:bCs/>
              <w:color w:val="0000FF" w:themeColor="hyperlink"/>
              <w:sz w:val="24"/>
              <w:szCs w:val="24"/>
              <w:u w:val="single"/>
            </w:rPr>
          </w:rPrChange>
        </w:rPr>
        <w:t>Default equals() don’t have capability to compare two objects contents are same or not.</w:t>
      </w:r>
    </w:p>
    <w:p w:rsidR="00817AF2" w:rsidRPr="00B5270F" w:rsidRDefault="00572FDB" w:rsidP="00EF6DD1">
      <w:pPr>
        <w:pStyle w:val="ListParagraph"/>
        <w:numPr>
          <w:ilvl w:val="0"/>
          <w:numId w:val="25"/>
        </w:numPr>
        <w:rPr>
          <w:rFonts w:ascii="Times New Roman" w:hAnsi="Times New Roman" w:cs="Times New Roman"/>
          <w:color w:val="000000" w:themeColor="text1"/>
          <w:sz w:val="28"/>
          <w:szCs w:val="28"/>
          <w:rPrChange w:id="358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83" w:author="N PRASAD" w:date="2016-07-01T12:13:00Z">
            <w:rPr>
              <w:rFonts w:cstheme="minorHAnsi"/>
              <w:b/>
              <w:bCs/>
              <w:color w:val="0000FF" w:themeColor="hyperlink"/>
              <w:sz w:val="24"/>
              <w:szCs w:val="24"/>
              <w:u w:val="single"/>
            </w:rPr>
          </w:rPrChange>
        </w:rPr>
        <w:t>Every object have same hashcode they will place into same bucket in set.</w:t>
      </w:r>
    </w:p>
    <w:p w:rsidR="00817AF2" w:rsidRPr="00B5270F" w:rsidRDefault="00572FDB" w:rsidP="00EF6DD1">
      <w:pPr>
        <w:pStyle w:val="ListParagraph"/>
        <w:numPr>
          <w:ilvl w:val="0"/>
          <w:numId w:val="25"/>
        </w:numPr>
        <w:rPr>
          <w:rFonts w:ascii="Times New Roman" w:hAnsi="Times New Roman" w:cs="Times New Roman"/>
          <w:color w:val="000000" w:themeColor="text1"/>
          <w:sz w:val="28"/>
          <w:szCs w:val="28"/>
          <w:rPrChange w:id="358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85" w:author="N PRASAD" w:date="2016-07-01T12:13:00Z">
            <w:rPr>
              <w:rFonts w:cstheme="minorHAnsi"/>
              <w:b/>
              <w:bCs/>
              <w:color w:val="0000FF" w:themeColor="hyperlink"/>
              <w:sz w:val="24"/>
              <w:szCs w:val="24"/>
              <w:u w:val="single"/>
            </w:rPr>
          </w:rPrChange>
        </w:rPr>
        <w:t>Every object has different hashcode they will place into different buckets In set.</w:t>
      </w:r>
    </w:p>
    <w:p w:rsidR="001B329E" w:rsidRPr="00B5270F" w:rsidRDefault="00572FDB" w:rsidP="00EF6DD1">
      <w:pPr>
        <w:pStyle w:val="ListParagraph"/>
        <w:numPr>
          <w:ilvl w:val="0"/>
          <w:numId w:val="25"/>
        </w:numPr>
        <w:rPr>
          <w:rFonts w:ascii="Times New Roman" w:hAnsi="Times New Roman" w:cs="Times New Roman"/>
          <w:color w:val="000000" w:themeColor="text1"/>
          <w:sz w:val="28"/>
          <w:szCs w:val="28"/>
          <w:rPrChange w:id="358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87" w:author="N PRASAD" w:date="2016-07-01T12:13:00Z">
            <w:rPr>
              <w:rFonts w:cstheme="minorHAnsi"/>
              <w:b/>
              <w:bCs/>
              <w:color w:val="0000FF" w:themeColor="hyperlink"/>
              <w:sz w:val="24"/>
              <w:szCs w:val="24"/>
              <w:u w:val="single"/>
            </w:rPr>
          </w:rPrChange>
        </w:rPr>
        <w:t>If don’t provide hashcode(),it will search for super class hashcode().It indicates different objects.</w:t>
      </w:r>
    </w:p>
    <w:p w:rsidR="001B329E" w:rsidRPr="00B5270F" w:rsidRDefault="00572FDB" w:rsidP="00EF6DD1">
      <w:pPr>
        <w:pStyle w:val="ListParagraph"/>
        <w:numPr>
          <w:ilvl w:val="0"/>
          <w:numId w:val="25"/>
        </w:numPr>
        <w:rPr>
          <w:rFonts w:ascii="Times New Roman" w:hAnsi="Times New Roman" w:cs="Times New Roman"/>
          <w:color w:val="000000" w:themeColor="text1"/>
          <w:sz w:val="28"/>
          <w:szCs w:val="28"/>
          <w:rPrChange w:id="358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89" w:author="N PRASAD" w:date="2016-07-01T12:13:00Z">
            <w:rPr>
              <w:rFonts w:cstheme="minorHAnsi"/>
              <w:b/>
              <w:bCs/>
              <w:color w:val="0000FF" w:themeColor="hyperlink"/>
              <w:sz w:val="24"/>
              <w:szCs w:val="24"/>
              <w:u w:val="single"/>
            </w:rPr>
          </w:rPrChange>
        </w:rPr>
        <w:t>If both objects are same content  both objects contains same hashcode.</w:t>
      </w:r>
    </w:p>
    <w:p w:rsidR="00A017C7" w:rsidRPr="00B5270F" w:rsidRDefault="00572FDB" w:rsidP="00EF6DD1">
      <w:pPr>
        <w:pStyle w:val="ListParagraph"/>
        <w:numPr>
          <w:ilvl w:val="0"/>
          <w:numId w:val="25"/>
        </w:numPr>
        <w:rPr>
          <w:rFonts w:ascii="Times New Roman" w:hAnsi="Times New Roman" w:cs="Times New Roman"/>
          <w:color w:val="000000" w:themeColor="text1"/>
          <w:sz w:val="28"/>
          <w:szCs w:val="28"/>
          <w:rPrChange w:id="359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91" w:author="N PRASAD" w:date="2016-07-01T12:13:00Z">
            <w:rPr>
              <w:rFonts w:cstheme="minorHAnsi"/>
              <w:b/>
              <w:bCs/>
              <w:color w:val="0000FF" w:themeColor="hyperlink"/>
              <w:sz w:val="24"/>
              <w:szCs w:val="24"/>
              <w:u w:val="single"/>
            </w:rPr>
          </w:rPrChange>
        </w:rPr>
        <w:t>If both objects have same hashcode both objects may or may not same.</w:t>
      </w:r>
    </w:p>
    <w:p w:rsidR="00A017C7" w:rsidRPr="00B5270F" w:rsidRDefault="00572FDB" w:rsidP="00EF6DD1">
      <w:pPr>
        <w:pStyle w:val="ListParagraph"/>
        <w:numPr>
          <w:ilvl w:val="0"/>
          <w:numId w:val="25"/>
        </w:numPr>
        <w:rPr>
          <w:rFonts w:ascii="Times New Roman" w:hAnsi="Times New Roman" w:cs="Times New Roman"/>
          <w:color w:val="000000" w:themeColor="text1"/>
          <w:sz w:val="28"/>
          <w:szCs w:val="28"/>
          <w:rPrChange w:id="3592"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93" w:author="N PRASAD" w:date="2016-07-01T12:13:00Z">
            <w:rPr>
              <w:rFonts w:cstheme="minorHAnsi"/>
              <w:b/>
              <w:bCs/>
              <w:color w:val="0000FF" w:themeColor="hyperlink"/>
              <w:sz w:val="24"/>
              <w:szCs w:val="24"/>
              <w:u w:val="single"/>
            </w:rPr>
          </w:rPrChange>
        </w:rPr>
        <w:t>If two objects hashcode different the two objects are complete different.</w:t>
      </w:r>
    </w:p>
    <w:p w:rsidR="00266E63" w:rsidRPr="00B5270F" w:rsidRDefault="00572FDB" w:rsidP="00EF6DD1">
      <w:pPr>
        <w:pStyle w:val="ListParagraph"/>
        <w:numPr>
          <w:ilvl w:val="0"/>
          <w:numId w:val="25"/>
        </w:numPr>
        <w:rPr>
          <w:rFonts w:ascii="Times New Roman" w:hAnsi="Times New Roman" w:cs="Times New Roman"/>
          <w:color w:val="000000" w:themeColor="text1"/>
          <w:sz w:val="28"/>
          <w:szCs w:val="28"/>
          <w:rPrChange w:id="3594"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95" w:author="N PRASAD" w:date="2016-07-01T12:13:00Z">
            <w:rPr>
              <w:rFonts w:cstheme="minorHAnsi"/>
              <w:b/>
              <w:bCs/>
              <w:color w:val="0000FF" w:themeColor="hyperlink"/>
              <w:sz w:val="24"/>
              <w:szCs w:val="24"/>
              <w:u w:val="single"/>
            </w:rPr>
          </w:rPrChange>
        </w:rPr>
        <w:t>When object place into hashset,the hashcode() will be called by automatically.</w:t>
      </w:r>
    </w:p>
    <w:p w:rsidR="00406A5E" w:rsidRPr="00B5270F" w:rsidRDefault="00572FDB" w:rsidP="00EF6DD1">
      <w:pPr>
        <w:pStyle w:val="ListParagraph"/>
        <w:numPr>
          <w:ilvl w:val="0"/>
          <w:numId w:val="25"/>
        </w:numPr>
        <w:rPr>
          <w:rFonts w:ascii="Times New Roman" w:hAnsi="Times New Roman" w:cs="Times New Roman"/>
          <w:color w:val="000000" w:themeColor="text1"/>
          <w:sz w:val="28"/>
          <w:szCs w:val="28"/>
          <w:rPrChange w:id="3596"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97" w:author="N PRASAD" w:date="2016-07-01T12:13:00Z">
            <w:rPr>
              <w:rFonts w:cstheme="minorHAnsi"/>
              <w:b/>
              <w:bCs/>
              <w:color w:val="0000FF" w:themeColor="hyperlink"/>
              <w:sz w:val="24"/>
              <w:szCs w:val="24"/>
              <w:u w:val="single"/>
            </w:rPr>
          </w:rPrChange>
        </w:rPr>
        <w:t>If  don’t implement comparable,It will not find comparision logics(compareTo(Object o){})</w:t>
      </w:r>
    </w:p>
    <w:p w:rsidR="00B65B98" w:rsidRPr="00B5270F" w:rsidRDefault="00572FDB" w:rsidP="00EF6DD1">
      <w:pPr>
        <w:pStyle w:val="ListParagraph"/>
        <w:numPr>
          <w:ilvl w:val="0"/>
          <w:numId w:val="25"/>
        </w:numPr>
        <w:rPr>
          <w:rFonts w:ascii="Times New Roman" w:hAnsi="Times New Roman" w:cs="Times New Roman"/>
          <w:color w:val="000000" w:themeColor="text1"/>
          <w:sz w:val="28"/>
          <w:szCs w:val="28"/>
          <w:rPrChange w:id="3598"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599" w:author="N PRASAD" w:date="2016-07-01T12:13:00Z">
            <w:rPr>
              <w:rFonts w:cstheme="minorHAnsi"/>
              <w:b/>
              <w:bCs/>
              <w:color w:val="0000FF" w:themeColor="hyperlink"/>
              <w:sz w:val="24"/>
              <w:szCs w:val="24"/>
              <w:u w:val="single"/>
            </w:rPr>
          </w:rPrChange>
        </w:rPr>
        <w:t>If we provide Generic ,directly we can use Address class into compareTo(Address a) as argument</w:t>
      </w:r>
    </w:p>
    <w:p w:rsidR="00B22F56" w:rsidRPr="00B5270F" w:rsidRDefault="00572FDB" w:rsidP="00EF6DD1">
      <w:pPr>
        <w:pStyle w:val="ListParagraph"/>
        <w:numPr>
          <w:ilvl w:val="0"/>
          <w:numId w:val="18"/>
        </w:numPr>
        <w:rPr>
          <w:rFonts w:ascii="Times New Roman" w:hAnsi="Times New Roman" w:cs="Times New Roman"/>
          <w:color w:val="000000" w:themeColor="text1"/>
          <w:sz w:val="28"/>
          <w:szCs w:val="28"/>
          <w:rPrChange w:id="360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601" w:author="N PRASAD" w:date="2016-07-01T12:13:00Z">
            <w:rPr>
              <w:rFonts w:cstheme="minorHAnsi"/>
              <w:b/>
              <w:bCs/>
              <w:color w:val="0000FF" w:themeColor="hyperlink"/>
              <w:sz w:val="24"/>
              <w:szCs w:val="24"/>
              <w:u w:val="single"/>
            </w:rPr>
          </w:rPrChange>
        </w:rPr>
        <w:t>If  you use Comparator,Treeset will call compare().</w:t>
      </w:r>
    </w:p>
    <w:p w:rsidR="00911C7B" w:rsidRPr="00B5270F" w:rsidDel="00900815" w:rsidRDefault="00572FDB" w:rsidP="00EF6DD1">
      <w:pPr>
        <w:pStyle w:val="ListParagraph"/>
        <w:numPr>
          <w:ilvl w:val="0"/>
          <w:numId w:val="18"/>
        </w:numPr>
        <w:rPr>
          <w:del w:id="3602" w:author="NNR Chowdary" w:date="2013-11-06T16:47:00Z"/>
          <w:rFonts w:ascii="Times New Roman" w:hAnsi="Times New Roman" w:cs="Times New Roman"/>
          <w:color w:val="000000" w:themeColor="text1"/>
          <w:sz w:val="28"/>
          <w:szCs w:val="28"/>
          <w:rPrChange w:id="3603" w:author="N PRASAD" w:date="2016-07-01T12:13:00Z">
            <w:rPr>
              <w:del w:id="3604" w:author="NNR Chowdary" w:date="2013-11-06T16:47:00Z"/>
              <w:rFonts w:cstheme="minorHAnsi"/>
              <w:sz w:val="24"/>
              <w:szCs w:val="24"/>
            </w:rPr>
          </w:rPrChange>
        </w:rPr>
      </w:pPr>
      <w:r w:rsidRPr="00B5270F">
        <w:rPr>
          <w:rFonts w:ascii="Times New Roman" w:hAnsi="Times New Roman" w:cs="Times New Roman"/>
          <w:color w:val="000000" w:themeColor="text1"/>
          <w:sz w:val="28"/>
          <w:szCs w:val="28"/>
          <w:rPrChange w:id="3605" w:author="N PRASAD" w:date="2016-07-01T12:13:00Z">
            <w:rPr>
              <w:rFonts w:cstheme="minorHAnsi"/>
              <w:b/>
              <w:bCs/>
              <w:color w:val="0000FF" w:themeColor="hyperlink"/>
              <w:sz w:val="24"/>
              <w:szCs w:val="24"/>
              <w:u w:val="single"/>
            </w:rPr>
          </w:rPrChange>
        </w:rPr>
        <w:t xml:space="preserve">If you use comparable,Treeset will call compareTo(). </w:t>
      </w:r>
    </w:p>
    <w:p w:rsidR="00F44767" w:rsidRPr="00B5270F" w:rsidRDefault="00F44767">
      <w:pPr>
        <w:pStyle w:val="ListParagraph"/>
        <w:numPr>
          <w:ilvl w:val="0"/>
          <w:numId w:val="18"/>
        </w:numPr>
        <w:rPr>
          <w:del w:id="3606" w:author="NNR Chowdary" w:date="2013-11-06T16:47:00Z"/>
          <w:rFonts w:ascii="Times New Roman" w:hAnsi="Times New Roman" w:cs="Times New Roman"/>
          <w:color w:val="000000" w:themeColor="text1"/>
          <w:sz w:val="28"/>
          <w:szCs w:val="28"/>
          <w:rPrChange w:id="3607" w:author="N PRASAD" w:date="2016-07-01T12:13:00Z">
            <w:rPr>
              <w:del w:id="3608" w:author="NNR Chowdary" w:date="2013-11-06T16:47:00Z"/>
              <w:rFonts w:cstheme="minorHAnsi"/>
              <w:sz w:val="24"/>
              <w:szCs w:val="24"/>
            </w:rPr>
          </w:rPrChange>
        </w:rPr>
        <w:pPrChange w:id="3609" w:author="NNR Chowdary" w:date="2013-11-06T16:47:00Z">
          <w:pPr>
            <w:pStyle w:val="ListParagraph"/>
          </w:pPr>
        </w:pPrChange>
      </w:pPr>
    </w:p>
    <w:p w:rsidR="00F44767" w:rsidRPr="00B5270F" w:rsidRDefault="00F44767">
      <w:pPr>
        <w:pStyle w:val="ListParagraph"/>
        <w:numPr>
          <w:ilvl w:val="0"/>
          <w:numId w:val="18"/>
        </w:numPr>
        <w:rPr>
          <w:rFonts w:ascii="Times New Roman" w:hAnsi="Times New Roman" w:cs="Times New Roman"/>
          <w:color w:val="000000" w:themeColor="text1"/>
          <w:sz w:val="28"/>
          <w:szCs w:val="28"/>
          <w:rPrChange w:id="3610" w:author="N PRASAD" w:date="2016-07-01T12:13:00Z">
            <w:rPr>
              <w:rFonts w:ascii="Calibri" w:hAnsi="Calibri" w:cs="Calibri"/>
              <w:color w:val="000000"/>
              <w:sz w:val="24"/>
              <w:szCs w:val="24"/>
            </w:rPr>
          </w:rPrChange>
        </w:rPr>
        <w:pPrChange w:id="3611" w:author="NNR Chowdary" w:date="2013-11-06T16:47:00Z">
          <w:pPr>
            <w:autoSpaceDE w:val="0"/>
            <w:autoSpaceDN w:val="0"/>
            <w:adjustRightInd w:val="0"/>
            <w:spacing w:line="240" w:lineRule="auto"/>
          </w:pPr>
        </w:pPrChange>
      </w:pPr>
    </w:p>
    <w:p w:rsidR="001F38C2" w:rsidRPr="00B5270F" w:rsidDel="00900815" w:rsidRDefault="001F38C2" w:rsidP="001F38C2">
      <w:pPr>
        <w:autoSpaceDE w:val="0"/>
        <w:autoSpaceDN w:val="0"/>
        <w:adjustRightInd w:val="0"/>
        <w:spacing w:line="240" w:lineRule="auto"/>
        <w:rPr>
          <w:del w:id="3612" w:author="NNR Chowdary" w:date="2013-11-06T16:47:00Z"/>
          <w:rFonts w:ascii="Times New Roman" w:hAnsi="Times New Roman" w:cs="Times New Roman"/>
          <w:color w:val="000000" w:themeColor="text1"/>
          <w:sz w:val="28"/>
          <w:szCs w:val="28"/>
          <w:rPrChange w:id="3613" w:author="N PRASAD" w:date="2016-07-01T12:13:00Z">
            <w:rPr>
              <w:del w:id="3614" w:author="NNR Chowdary" w:date="2013-11-06T16:47:00Z"/>
              <w:rFonts w:ascii="Calibri" w:hAnsi="Calibri" w:cs="Calibri"/>
              <w:color w:val="000000"/>
              <w:sz w:val="24"/>
              <w:szCs w:val="24"/>
            </w:rPr>
          </w:rPrChange>
        </w:rPr>
      </w:pPr>
    </w:p>
    <w:p w:rsidR="001F38C2" w:rsidRPr="00B5270F" w:rsidRDefault="001F38C2" w:rsidP="001F38C2">
      <w:pPr>
        <w:autoSpaceDE w:val="0"/>
        <w:autoSpaceDN w:val="0"/>
        <w:adjustRightInd w:val="0"/>
        <w:spacing w:line="240" w:lineRule="auto"/>
        <w:rPr>
          <w:rFonts w:ascii="Times New Roman" w:hAnsi="Times New Roman" w:cs="Times New Roman"/>
          <w:color w:val="000000" w:themeColor="text1"/>
          <w:sz w:val="28"/>
          <w:szCs w:val="28"/>
          <w:rPrChange w:id="3615" w:author="N PRASAD" w:date="2016-07-01T12:13:00Z">
            <w:rPr>
              <w:rFonts w:ascii="Calibri" w:hAnsi="Calibri" w:cs="Calibri"/>
              <w:color w:val="000000"/>
              <w:sz w:val="24"/>
              <w:szCs w:val="24"/>
            </w:rPr>
          </w:rPrChange>
        </w:rPr>
      </w:pPr>
    </w:p>
    <w:p w:rsidR="001F38C2" w:rsidRPr="00B5270F" w:rsidRDefault="00572FDB" w:rsidP="001F38C2">
      <w:pPr>
        <w:autoSpaceDE w:val="0"/>
        <w:autoSpaceDN w:val="0"/>
        <w:adjustRightInd w:val="0"/>
        <w:spacing w:line="240" w:lineRule="auto"/>
        <w:rPr>
          <w:rFonts w:ascii="Times New Roman" w:hAnsi="Times New Roman" w:cs="Times New Roman"/>
          <w:color w:val="000000" w:themeColor="text1"/>
          <w:sz w:val="28"/>
          <w:szCs w:val="28"/>
          <w:rPrChange w:id="3616" w:author="N PRASAD" w:date="2016-07-01T12:13:00Z">
            <w:rPr>
              <w:rFonts w:ascii="Calibri" w:hAnsi="Calibri" w:cs="Calibri"/>
              <w:color w:val="000000"/>
              <w:sz w:val="24"/>
              <w:szCs w:val="24"/>
            </w:rPr>
          </w:rPrChange>
        </w:rPr>
      </w:pPr>
      <w:r w:rsidRPr="00B5270F">
        <w:rPr>
          <w:rFonts w:ascii="Times New Roman" w:hAnsi="Times New Roman" w:cs="Times New Roman"/>
          <w:b/>
          <w:color w:val="000000" w:themeColor="text1"/>
          <w:sz w:val="28"/>
          <w:szCs w:val="28"/>
          <w:rPrChange w:id="3617" w:author="N PRASAD" w:date="2016-07-01T12:13:00Z">
            <w:rPr>
              <w:rFonts w:cstheme="minorHAnsi"/>
              <w:b/>
              <w:bCs/>
              <w:color w:val="0000FF" w:themeColor="hyperlink"/>
              <w:sz w:val="24"/>
              <w:szCs w:val="24"/>
              <w:u w:val="single"/>
            </w:rPr>
          </w:rPrChange>
        </w:rPr>
        <w:t>what is the hierarchy of collections?</w:t>
      </w:r>
    </w:p>
    <w:p w:rsidR="003050D9" w:rsidRPr="00B5270F" w:rsidRDefault="00F44767" w:rsidP="00F168AB">
      <w:pPr>
        <w:rPr>
          <w:rFonts w:ascii="Times New Roman" w:hAnsi="Times New Roman" w:cs="Times New Roman"/>
          <w:b/>
          <w:color w:val="000000" w:themeColor="text1"/>
          <w:sz w:val="28"/>
          <w:szCs w:val="28"/>
          <w:rPrChange w:id="3618" w:author="N PRASAD" w:date="2016-07-01T12:13:00Z">
            <w:rPr>
              <w:rFonts w:cstheme="minorHAnsi"/>
              <w:b/>
              <w:sz w:val="24"/>
              <w:szCs w:val="24"/>
            </w:rPr>
          </w:rPrChange>
        </w:rPr>
      </w:pPr>
      <w:r w:rsidRPr="00B5270F">
        <w:rPr>
          <w:rFonts w:ascii="Times New Roman" w:hAnsi="Times New Roman" w:cs="Times New Roman"/>
          <w:b/>
          <w:noProof/>
          <w:color w:val="000000" w:themeColor="text1"/>
          <w:sz w:val="28"/>
          <w:szCs w:val="28"/>
          <w:rPrChange w:id="3619" w:author="N PRASAD" w:date="2016-07-01T12:13:00Z">
            <w:rPr>
              <w:rFonts w:cstheme="minorHAnsi"/>
              <w:b/>
              <w:bCs/>
              <w:noProof/>
              <w:color w:val="0000FF" w:themeColor="hyperlink"/>
              <w:sz w:val="24"/>
              <w:szCs w:val="24"/>
              <w:u w:val="single"/>
            </w:rPr>
          </w:rPrChange>
        </w:rPr>
        <w:lastRenderedPageBreak/>
        <w:drawing>
          <wp:inline distT="0" distB="0" distL="0" distR="0">
            <wp:extent cx="6344879" cy="2489390"/>
            <wp:effectExtent l="19050" t="0" r="0" b="0"/>
            <wp:docPr id="2" name="Picture 1" descr="C:\Users\NNR\Desktop\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R\Desktop\nn.png"/>
                    <pic:cNvPicPr>
                      <a:picLocks noChangeAspect="1" noChangeArrowheads="1"/>
                    </pic:cNvPicPr>
                  </pic:nvPicPr>
                  <pic:blipFill>
                    <a:blip r:embed="rId18"/>
                    <a:srcRect/>
                    <a:stretch>
                      <a:fillRect/>
                    </a:stretch>
                  </pic:blipFill>
                  <pic:spPr bwMode="auto">
                    <a:xfrm>
                      <a:off x="0" y="0"/>
                      <a:ext cx="6346943" cy="2490200"/>
                    </a:xfrm>
                    <a:prstGeom prst="rect">
                      <a:avLst/>
                    </a:prstGeom>
                    <a:noFill/>
                    <a:ln w="9525">
                      <a:noFill/>
                      <a:miter lim="800000"/>
                      <a:headEnd/>
                      <a:tailEnd/>
                    </a:ln>
                  </pic:spPr>
                </pic:pic>
              </a:graphicData>
            </a:graphic>
          </wp:inline>
        </w:drawing>
      </w:r>
    </w:p>
    <w:p w:rsidR="003050D9" w:rsidRPr="00B5270F" w:rsidDel="00E9784C" w:rsidRDefault="003050D9" w:rsidP="003050D9">
      <w:pPr>
        <w:rPr>
          <w:del w:id="3620" w:author="NNR Chowdary" w:date="2013-10-27T09:33:00Z"/>
          <w:rFonts w:ascii="Times New Roman" w:hAnsi="Times New Roman" w:cs="Times New Roman"/>
          <w:color w:val="000000" w:themeColor="text1"/>
          <w:sz w:val="28"/>
          <w:szCs w:val="28"/>
          <w:rPrChange w:id="3621" w:author="N PRASAD" w:date="2016-07-01T12:13:00Z">
            <w:rPr>
              <w:del w:id="3622" w:author="NNR Chowdary" w:date="2013-10-27T09:33:00Z"/>
              <w:rFonts w:cstheme="minorHAnsi"/>
              <w:sz w:val="24"/>
              <w:szCs w:val="24"/>
            </w:rPr>
          </w:rPrChange>
        </w:rPr>
      </w:pPr>
    </w:p>
    <w:p w:rsidR="003050D9" w:rsidRPr="00B5270F" w:rsidRDefault="003050D9" w:rsidP="003050D9">
      <w:pPr>
        <w:rPr>
          <w:rFonts w:ascii="Times New Roman" w:hAnsi="Times New Roman" w:cs="Times New Roman"/>
          <w:color w:val="000000" w:themeColor="text1"/>
          <w:sz w:val="28"/>
          <w:szCs w:val="28"/>
          <w:rPrChange w:id="3623" w:author="N PRASAD" w:date="2016-07-01T12:13:00Z">
            <w:rPr>
              <w:rFonts w:cstheme="minorHAnsi"/>
              <w:sz w:val="24"/>
              <w:szCs w:val="24"/>
            </w:rPr>
          </w:rPrChange>
        </w:rPr>
      </w:pPr>
    </w:p>
    <w:p w:rsidR="003050D9" w:rsidRPr="00B5270F" w:rsidRDefault="00F44767" w:rsidP="003050D9">
      <w:pPr>
        <w:ind w:firstLine="720"/>
        <w:rPr>
          <w:rFonts w:ascii="Times New Roman" w:hAnsi="Times New Roman" w:cs="Times New Roman"/>
          <w:color w:val="000000" w:themeColor="text1"/>
          <w:sz w:val="28"/>
          <w:szCs w:val="28"/>
          <w:rPrChange w:id="3624" w:author="N PRASAD" w:date="2016-07-01T12:13:00Z">
            <w:rPr>
              <w:rFonts w:cstheme="minorHAnsi"/>
              <w:sz w:val="24"/>
              <w:szCs w:val="24"/>
            </w:rPr>
          </w:rPrChange>
        </w:rPr>
      </w:pPr>
      <w:r w:rsidRPr="00B5270F">
        <w:rPr>
          <w:rFonts w:ascii="Times New Roman" w:hAnsi="Times New Roman" w:cs="Times New Roman"/>
          <w:noProof/>
          <w:color w:val="000000" w:themeColor="text1"/>
          <w:sz w:val="28"/>
          <w:szCs w:val="28"/>
          <w:rPrChange w:id="3625" w:author="N PRASAD" w:date="2016-07-01T12:13:00Z">
            <w:rPr>
              <w:rFonts w:cstheme="minorHAnsi"/>
              <w:b/>
              <w:bCs/>
              <w:noProof/>
              <w:color w:val="0000FF" w:themeColor="hyperlink"/>
              <w:sz w:val="24"/>
              <w:szCs w:val="24"/>
              <w:u w:val="single"/>
            </w:rPr>
          </w:rPrChange>
        </w:rPr>
        <w:drawing>
          <wp:inline distT="0" distB="0" distL="0" distR="0">
            <wp:extent cx="5727741" cy="3016045"/>
            <wp:effectExtent l="19050" t="0" r="630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29605" cy="3017027"/>
                    </a:xfrm>
                    <a:prstGeom prst="rect">
                      <a:avLst/>
                    </a:prstGeom>
                    <a:noFill/>
                    <a:ln w="9525">
                      <a:noFill/>
                      <a:miter lim="800000"/>
                      <a:headEnd/>
                      <a:tailEnd/>
                    </a:ln>
                  </pic:spPr>
                </pic:pic>
              </a:graphicData>
            </a:graphic>
          </wp:inline>
        </w:drawing>
      </w:r>
    </w:p>
    <w:p w:rsidR="000D2021" w:rsidRPr="00B5270F" w:rsidRDefault="00572FDB" w:rsidP="003050D9">
      <w:pPr>
        <w:tabs>
          <w:tab w:val="left" w:pos="1254"/>
        </w:tabs>
        <w:rPr>
          <w:rFonts w:ascii="Times New Roman" w:hAnsi="Times New Roman" w:cs="Times New Roman"/>
          <w:b/>
          <w:color w:val="000000" w:themeColor="text1"/>
          <w:sz w:val="28"/>
          <w:szCs w:val="28"/>
          <w:rPrChange w:id="3626" w:author="N PRASAD" w:date="2016-07-01T12:13:00Z">
            <w:rPr>
              <w:rFonts w:cstheme="minorHAnsi"/>
              <w:b/>
              <w:sz w:val="24"/>
              <w:szCs w:val="24"/>
            </w:rPr>
          </w:rPrChange>
        </w:rPr>
      </w:pPr>
      <w:r w:rsidRPr="00B5270F">
        <w:rPr>
          <w:rFonts w:ascii="Times New Roman" w:hAnsi="Times New Roman" w:cs="Times New Roman"/>
          <w:b/>
          <w:color w:val="000000" w:themeColor="text1"/>
          <w:sz w:val="28"/>
          <w:szCs w:val="28"/>
          <w:u w:val="single"/>
          <w:rPrChange w:id="3627" w:author="N PRASAD" w:date="2016-07-01T12:13:00Z">
            <w:rPr>
              <w:rFonts w:cstheme="minorHAnsi"/>
              <w:b/>
              <w:bCs/>
              <w:color w:val="0000FF" w:themeColor="hyperlink"/>
              <w:sz w:val="24"/>
              <w:szCs w:val="24"/>
              <w:u w:val="single"/>
            </w:rPr>
          </w:rPrChange>
        </w:rPr>
        <w:t>HashTable</w:t>
      </w:r>
      <w:r w:rsidRPr="00B5270F">
        <w:rPr>
          <w:rFonts w:ascii="Times New Roman" w:hAnsi="Times New Roman" w:cs="Times New Roman"/>
          <w:b/>
          <w:color w:val="000000" w:themeColor="text1"/>
          <w:sz w:val="28"/>
          <w:szCs w:val="28"/>
          <w:rPrChange w:id="362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62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63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63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63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63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63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rPrChange w:id="363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b/>
          <w:color w:val="000000" w:themeColor="text1"/>
          <w:sz w:val="28"/>
          <w:szCs w:val="28"/>
          <w:u w:val="single"/>
          <w:rPrChange w:id="3636" w:author="N PRASAD" w:date="2016-07-01T12:13:00Z">
            <w:rPr>
              <w:rFonts w:cstheme="minorHAnsi"/>
              <w:b/>
              <w:bCs/>
              <w:color w:val="0000FF" w:themeColor="hyperlink"/>
              <w:sz w:val="24"/>
              <w:szCs w:val="24"/>
              <w:u w:val="single"/>
            </w:rPr>
          </w:rPrChange>
        </w:rPr>
        <w:t>HashMap</w:t>
      </w:r>
    </w:p>
    <w:p w:rsidR="007C101E" w:rsidRPr="00B5270F" w:rsidRDefault="00572FDB" w:rsidP="00EF6DD1">
      <w:pPr>
        <w:pStyle w:val="ListParagraph"/>
        <w:numPr>
          <w:ilvl w:val="0"/>
          <w:numId w:val="26"/>
        </w:numPr>
        <w:tabs>
          <w:tab w:val="left" w:pos="1254"/>
        </w:tabs>
        <w:rPr>
          <w:rFonts w:ascii="Times New Roman" w:hAnsi="Times New Roman" w:cs="Times New Roman"/>
          <w:b/>
          <w:color w:val="000000" w:themeColor="text1"/>
          <w:sz w:val="28"/>
          <w:szCs w:val="28"/>
          <w:rPrChange w:id="3637"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3638" w:author="N PRASAD" w:date="2016-07-01T12:13:00Z">
            <w:rPr>
              <w:rFonts w:cstheme="minorHAnsi"/>
              <w:b/>
              <w:bCs/>
              <w:color w:val="0000FF" w:themeColor="hyperlink"/>
              <w:sz w:val="24"/>
              <w:szCs w:val="24"/>
              <w:u w:val="single"/>
            </w:rPr>
          </w:rPrChange>
        </w:rPr>
        <w:t>Doesn’t contain null</w:t>
      </w:r>
      <w:r w:rsidRPr="00B5270F">
        <w:rPr>
          <w:rFonts w:ascii="Times New Roman" w:hAnsi="Times New Roman" w:cs="Times New Roman"/>
          <w:color w:val="000000" w:themeColor="text1"/>
          <w:sz w:val="28"/>
          <w:szCs w:val="28"/>
          <w:rPrChange w:id="3639"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40"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41"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42" w:author="N PRASAD" w:date="2016-07-01T12:13:00Z">
            <w:rPr>
              <w:rFonts w:cstheme="minorHAnsi"/>
              <w:b/>
              <w:bCs/>
              <w:color w:val="0000FF" w:themeColor="hyperlink"/>
              <w:sz w:val="24"/>
              <w:szCs w:val="24"/>
              <w:u w:val="single"/>
            </w:rPr>
          </w:rPrChange>
        </w:rPr>
        <w:tab/>
        <w:t>we can take key as well as value is null</w:t>
      </w:r>
    </w:p>
    <w:p w:rsidR="007C101E" w:rsidRPr="00B5270F" w:rsidRDefault="00572FDB" w:rsidP="00EF6DD1">
      <w:pPr>
        <w:pStyle w:val="ListParagraph"/>
        <w:numPr>
          <w:ilvl w:val="0"/>
          <w:numId w:val="26"/>
        </w:numPr>
        <w:tabs>
          <w:tab w:val="left" w:pos="1254"/>
        </w:tabs>
        <w:rPr>
          <w:rFonts w:ascii="Times New Roman" w:hAnsi="Times New Roman" w:cs="Times New Roman"/>
          <w:b/>
          <w:color w:val="000000" w:themeColor="text1"/>
          <w:sz w:val="28"/>
          <w:szCs w:val="28"/>
          <w:rPrChange w:id="3643" w:author="N PRASAD" w:date="2016-07-01T12:13:00Z">
            <w:rPr>
              <w:rFonts w:cstheme="minorHAnsi"/>
              <w:b/>
              <w:sz w:val="24"/>
              <w:szCs w:val="24"/>
            </w:rPr>
          </w:rPrChange>
        </w:rPr>
      </w:pPr>
      <w:r w:rsidRPr="00B5270F">
        <w:rPr>
          <w:rFonts w:ascii="Times New Roman" w:hAnsi="Times New Roman" w:cs="Times New Roman"/>
          <w:color w:val="000000" w:themeColor="text1"/>
          <w:sz w:val="28"/>
          <w:szCs w:val="28"/>
          <w:rPrChange w:id="3644" w:author="N PRASAD" w:date="2016-07-01T12:13:00Z">
            <w:rPr>
              <w:rFonts w:cstheme="minorHAnsi"/>
              <w:b/>
              <w:bCs/>
              <w:color w:val="0000FF" w:themeColor="hyperlink"/>
              <w:sz w:val="24"/>
              <w:szCs w:val="24"/>
              <w:u w:val="single"/>
            </w:rPr>
          </w:rPrChange>
        </w:rPr>
        <w:t>Synchronized</w:t>
      </w:r>
      <w:r w:rsidRPr="00B5270F">
        <w:rPr>
          <w:rFonts w:ascii="Times New Roman" w:hAnsi="Times New Roman" w:cs="Times New Roman"/>
          <w:color w:val="000000" w:themeColor="text1"/>
          <w:sz w:val="28"/>
          <w:szCs w:val="28"/>
          <w:rPrChange w:id="364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46"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47"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48"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49" w:author="N PRASAD" w:date="2016-07-01T12:13:00Z">
            <w:rPr>
              <w:rFonts w:cstheme="minorHAnsi"/>
              <w:b/>
              <w:bCs/>
              <w:color w:val="0000FF" w:themeColor="hyperlink"/>
              <w:sz w:val="24"/>
              <w:szCs w:val="24"/>
              <w:u w:val="single"/>
            </w:rPr>
          </w:rPrChange>
        </w:rPr>
        <w:tab/>
        <w:t>Not synchronized.</w:t>
      </w:r>
    </w:p>
    <w:p w:rsidR="00494437" w:rsidRPr="00B5270F" w:rsidRDefault="00572FDB" w:rsidP="00EF6DD1">
      <w:pPr>
        <w:pStyle w:val="ListParagraph"/>
        <w:numPr>
          <w:ilvl w:val="0"/>
          <w:numId w:val="26"/>
        </w:numPr>
        <w:tabs>
          <w:tab w:val="left" w:pos="1254"/>
        </w:tabs>
        <w:rPr>
          <w:rFonts w:ascii="Times New Roman" w:hAnsi="Times New Roman" w:cs="Times New Roman"/>
          <w:color w:val="000000" w:themeColor="text1"/>
          <w:sz w:val="28"/>
          <w:szCs w:val="28"/>
          <w:rPrChange w:id="3650"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651" w:author="N PRASAD" w:date="2016-07-01T12:13:00Z">
            <w:rPr>
              <w:rFonts w:cstheme="minorHAnsi"/>
              <w:b/>
              <w:bCs/>
              <w:color w:val="0000FF" w:themeColor="hyperlink"/>
              <w:sz w:val="24"/>
              <w:szCs w:val="24"/>
              <w:u w:val="single"/>
            </w:rPr>
          </w:rPrChange>
        </w:rPr>
        <w:t>No order</w:t>
      </w:r>
      <w:r w:rsidRPr="00B5270F">
        <w:rPr>
          <w:rFonts w:ascii="Times New Roman" w:hAnsi="Times New Roman" w:cs="Times New Roman"/>
          <w:color w:val="000000" w:themeColor="text1"/>
          <w:sz w:val="28"/>
          <w:szCs w:val="28"/>
          <w:rPrChange w:id="3652"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53"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54"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55" w:author="N PRASAD" w:date="2016-07-01T12:13:00Z">
            <w:rPr>
              <w:rFonts w:cstheme="minorHAnsi"/>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656" w:author="N PRASAD" w:date="2016-07-01T12:13:00Z">
            <w:rPr>
              <w:rFonts w:cstheme="minorHAnsi"/>
              <w:b/>
              <w:bCs/>
              <w:color w:val="0000FF" w:themeColor="hyperlink"/>
              <w:sz w:val="24"/>
              <w:szCs w:val="24"/>
              <w:u w:val="single"/>
            </w:rPr>
          </w:rPrChange>
        </w:rPr>
        <w:tab/>
        <w:t>No order</w:t>
      </w:r>
    </w:p>
    <w:p w:rsidR="00494437" w:rsidRPr="00B5270F" w:rsidRDefault="00572FDB" w:rsidP="00EF6DD1">
      <w:pPr>
        <w:pStyle w:val="ListParagraph"/>
        <w:numPr>
          <w:ilvl w:val="0"/>
          <w:numId w:val="27"/>
        </w:numPr>
        <w:tabs>
          <w:tab w:val="left" w:pos="1254"/>
        </w:tabs>
        <w:rPr>
          <w:rFonts w:ascii="Times New Roman" w:hAnsi="Times New Roman" w:cs="Times New Roman"/>
          <w:color w:val="000000" w:themeColor="text1"/>
          <w:sz w:val="28"/>
          <w:szCs w:val="28"/>
          <w:rPrChange w:id="3657" w:author="N PRASAD" w:date="2016-07-01T12:13:00Z">
            <w:rPr>
              <w:rFonts w:cstheme="minorHAnsi"/>
              <w:sz w:val="24"/>
              <w:szCs w:val="24"/>
            </w:rPr>
          </w:rPrChange>
        </w:rPr>
      </w:pPr>
      <w:r w:rsidRPr="00B5270F">
        <w:rPr>
          <w:rFonts w:ascii="Times New Roman" w:hAnsi="Times New Roman" w:cs="Times New Roman"/>
          <w:color w:val="000000" w:themeColor="text1"/>
          <w:sz w:val="28"/>
          <w:szCs w:val="28"/>
          <w:rPrChange w:id="3658" w:author="N PRASAD" w:date="2016-07-01T12:13:00Z">
            <w:rPr>
              <w:rFonts w:cstheme="minorHAnsi"/>
              <w:b/>
              <w:bCs/>
              <w:color w:val="0000FF" w:themeColor="hyperlink"/>
              <w:sz w:val="24"/>
              <w:szCs w:val="24"/>
              <w:u w:val="single"/>
            </w:rPr>
          </w:rPrChange>
        </w:rPr>
        <w:t>To maintain userdefind keys in HashMap ,we have to override equals() &amp; hashcode()</w:t>
      </w:r>
    </w:p>
    <w:p w:rsidR="00494437" w:rsidRPr="00B5270F" w:rsidRDefault="00572FDB" w:rsidP="00865ACD">
      <w:pPr>
        <w:tabs>
          <w:tab w:val="left" w:pos="1254"/>
        </w:tabs>
        <w:rPr>
          <w:rFonts w:ascii="Times New Roman" w:hAnsi="Times New Roman" w:cs="Times New Roman"/>
          <w:color w:val="000000" w:themeColor="text1"/>
          <w:sz w:val="28"/>
          <w:szCs w:val="28"/>
          <w:rPrChange w:id="3659" w:author="N PRASAD" w:date="2016-07-01T12:13:00Z">
            <w:rPr>
              <w:rFonts w:cstheme="minorHAnsi"/>
              <w:sz w:val="24"/>
              <w:szCs w:val="24"/>
            </w:rPr>
          </w:rPrChange>
        </w:rPr>
      </w:pPr>
      <w:r w:rsidRPr="00B5270F">
        <w:rPr>
          <w:rFonts w:ascii="Times New Roman" w:hAnsi="Times New Roman" w:cs="Times New Roman"/>
          <w:b/>
          <w:color w:val="000000" w:themeColor="text1"/>
          <w:sz w:val="28"/>
          <w:szCs w:val="28"/>
          <w:rPrChange w:id="3660" w:author="N PRASAD" w:date="2016-07-01T12:13:00Z">
            <w:rPr>
              <w:b/>
              <w:bCs/>
              <w:color w:val="0000FF" w:themeColor="hyperlink"/>
              <w:sz w:val="24"/>
              <w:szCs w:val="24"/>
              <w:u w:val="single"/>
            </w:rPr>
          </w:rPrChange>
        </w:rPr>
        <w:t>15.How to hashMap maintain key unique?</w:t>
      </w:r>
    </w:p>
    <w:p w:rsidR="00494437" w:rsidRPr="00B5270F" w:rsidRDefault="00572FDB" w:rsidP="00494437">
      <w:pPr>
        <w:rPr>
          <w:rFonts w:ascii="Times New Roman" w:hAnsi="Times New Roman" w:cs="Times New Roman"/>
          <w:color w:val="000000" w:themeColor="text1"/>
          <w:sz w:val="28"/>
          <w:szCs w:val="28"/>
          <w:rPrChange w:id="3661" w:author="N PRASAD" w:date="2016-07-01T12:13:00Z">
            <w:rPr>
              <w:sz w:val="24"/>
              <w:szCs w:val="24"/>
            </w:rPr>
          </w:rPrChange>
        </w:rPr>
      </w:pPr>
      <w:r w:rsidRPr="00B5270F">
        <w:rPr>
          <w:rFonts w:ascii="Times New Roman" w:hAnsi="Times New Roman" w:cs="Times New Roman"/>
          <w:b/>
          <w:color w:val="000000" w:themeColor="text1"/>
          <w:sz w:val="28"/>
          <w:szCs w:val="28"/>
          <w:rPrChange w:id="3662" w:author="N PRASAD" w:date="2016-07-01T12:13:00Z">
            <w:rPr>
              <w:b/>
              <w:bCs/>
              <w:color w:val="0000FF" w:themeColor="hyperlink"/>
              <w:sz w:val="24"/>
              <w:szCs w:val="24"/>
              <w:u w:val="single"/>
            </w:rPr>
          </w:rPrChange>
        </w:rPr>
        <w:t>Ans:</w:t>
      </w:r>
      <w:r w:rsidRPr="00B5270F">
        <w:rPr>
          <w:rFonts w:ascii="Times New Roman" w:hAnsi="Times New Roman" w:cs="Times New Roman"/>
          <w:color w:val="000000" w:themeColor="text1"/>
          <w:sz w:val="28"/>
          <w:szCs w:val="28"/>
          <w:rPrChange w:id="3663" w:author="N PRASAD" w:date="2016-07-01T12:13:00Z">
            <w:rPr>
              <w:b/>
              <w:bCs/>
              <w:color w:val="0000FF" w:themeColor="hyperlink"/>
              <w:sz w:val="24"/>
              <w:szCs w:val="24"/>
              <w:u w:val="single"/>
            </w:rPr>
          </w:rPrChange>
        </w:rPr>
        <w:t>It use internally Hashset</w:t>
      </w:r>
    </w:p>
    <w:p w:rsidR="002B4F5C" w:rsidRPr="00B5270F" w:rsidRDefault="002B4F5C" w:rsidP="00494437">
      <w:pPr>
        <w:rPr>
          <w:rFonts w:ascii="Times New Roman" w:hAnsi="Times New Roman" w:cs="Times New Roman"/>
          <w:color w:val="000000" w:themeColor="text1"/>
          <w:sz w:val="28"/>
          <w:szCs w:val="28"/>
          <w:rPrChange w:id="3664" w:author="N PRASAD" w:date="2016-07-01T12:13:00Z">
            <w:rPr>
              <w:sz w:val="24"/>
              <w:szCs w:val="24"/>
            </w:rPr>
          </w:rPrChange>
        </w:rPr>
      </w:pPr>
    </w:p>
    <w:p w:rsidR="00DD6AD6" w:rsidRPr="00B5270F" w:rsidRDefault="00572FDB" w:rsidP="000C124A">
      <w:pPr>
        <w:rPr>
          <w:rFonts w:ascii="Times New Roman" w:hAnsi="Times New Roman" w:cs="Times New Roman"/>
          <w:b/>
          <w:color w:val="000000" w:themeColor="text1"/>
          <w:sz w:val="28"/>
          <w:szCs w:val="28"/>
          <w:rPrChange w:id="3665" w:author="N PRASAD" w:date="2016-07-01T12:13:00Z">
            <w:rPr>
              <w:b/>
              <w:sz w:val="24"/>
              <w:szCs w:val="24"/>
            </w:rPr>
          </w:rPrChange>
        </w:rPr>
      </w:pPr>
      <w:r w:rsidRPr="00B5270F">
        <w:rPr>
          <w:rFonts w:ascii="Times New Roman" w:hAnsi="Times New Roman" w:cs="Times New Roman"/>
          <w:b/>
          <w:color w:val="000000" w:themeColor="text1"/>
          <w:sz w:val="28"/>
          <w:szCs w:val="28"/>
          <w:rPrChange w:id="3666" w:author="N PRASAD" w:date="2016-07-01T12:13:00Z">
            <w:rPr>
              <w:b/>
              <w:bCs/>
              <w:color w:val="0000FF" w:themeColor="hyperlink"/>
              <w:sz w:val="24"/>
              <w:szCs w:val="24"/>
              <w:u w:val="single"/>
            </w:rPr>
          </w:rPrChange>
        </w:rPr>
        <w:t>16.how to make ArrayList sorting order?</w:t>
      </w:r>
    </w:p>
    <w:p w:rsidR="000C124A" w:rsidRPr="00B5270F" w:rsidRDefault="00572FDB" w:rsidP="000C124A">
      <w:pPr>
        <w:rPr>
          <w:rFonts w:ascii="Times New Roman" w:hAnsi="Times New Roman" w:cs="Times New Roman"/>
          <w:b/>
          <w:color w:val="000000" w:themeColor="text1"/>
          <w:sz w:val="28"/>
          <w:szCs w:val="28"/>
          <w:rPrChange w:id="3667" w:author="N PRASAD" w:date="2016-07-01T12:13:00Z">
            <w:rPr>
              <w:b/>
              <w:sz w:val="24"/>
              <w:szCs w:val="24"/>
            </w:rPr>
          </w:rPrChange>
        </w:rPr>
      </w:pPr>
      <w:r w:rsidRPr="00B5270F">
        <w:rPr>
          <w:rFonts w:ascii="Times New Roman" w:hAnsi="Times New Roman" w:cs="Times New Roman"/>
          <w:b/>
          <w:color w:val="000000" w:themeColor="text1"/>
          <w:sz w:val="28"/>
          <w:szCs w:val="28"/>
          <w:rPrChange w:id="3668" w:author="N PRASAD" w:date="2016-07-01T12:13:00Z">
            <w:rPr>
              <w:b/>
              <w:bCs/>
              <w:color w:val="0000FF" w:themeColor="hyperlink"/>
              <w:sz w:val="24"/>
              <w:szCs w:val="24"/>
              <w:u w:val="single"/>
            </w:rPr>
          </w:rPrChange>
        </w:rPr>
        <w:t>Ans:</w:t>
      </w:r>
    </w:p>
    <w:p w:rsidR="000C124A" w:rsidRPr="00B5270F" w:rsidRDefault="00572FDB" w:rsidP="000C124A">
      <w:pPr>
        <w:rPr>
          <w:rFonts w:ascii="Times New Roman" w:hAnsi="Times New Roman" w:cs="Times New Roman"/>
          <w:color w:val="000000" w:themeColor="text1"/>
          <w:sz w:val="28"/>
          <w:szCs w:val="28"/>
          <w:rPrChange w:id="3669" w:author="N PRASAD" w:date="2016-07-01T12:13:00Z">
            <w:rPr>
              <w:sz w:val="24"/>
              <w:szCs w:val="24"/>
            </w:rPr>
          </w:rPrChange>
        </w:rPr>
      </w:pPr>
      <w:r w:rsidRPr="00B5270F">
        <w:rPr>
          <w:rFonts w:ascii="Times New Roman" w:hAnsi="Times New Roman" w:cs="Times New Roman"/>
          <w:color w:val="000000" w:themeColor="text1"/>
          <w:sz w:val="28"/>
          <w:szCs w:val="28"/>
          <w:rPrChange w:id="3670" w:author="N PRASAD" w:date="2016-07-01T12:13:00Z">
            <w:rPr>
              <w:b/>
              <w:bCs/>
              <w:color w:val="0000FF" w:themeColor="hyperlink"/>
              <w:sz w:val="24"/>
              <w:szCs w:val="24"/>
              <w:u w:val="single"/>
            </w:rPr>
          </w:rPrChange>
        </w:rPr>
        <w:lastRenderedPageBreak/>
        <w:t>To maintain ArrayList sorting order,we have to provide Comparator</w:t>
      </w:r>
    </w:p>
    <w:p w:rsidR="00F74882" w:rsidRPr="00B5270F" w:rsidRDefault="00572FDB" w:rsidP="00A06CCF">
      <w:pPr>
        <w:pStyle w:val="ListParagraph"/>
        <w:numPr>
          <w:ilvl w:val="0"/>
          <w:numId w:val="30"/>
        </w:numPr>
        <w:autoSpaceDE w:val="0"/>
        <w:autoSpaceDN w:val="0"/>
        <w:adjustRightInd w:val="0"/>
        <w:spacing w:line="240" w:lineRule="auto"/>
        <w:rPr>
          <w:rFonts w:ascii="Times New Roman" w:hAnsi="Times New Roman" w:cs="Times New Roman"/>
          <w:color w:val="000000" w:themeColor="text1"/>
          <w:sz w:val="28"/>
          <w:szCs w:val="28"/>
          <w:rPrChange w:id="3671"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3672" w:author="N PRASAD" w:date="2016-07-01T12:13:00Z">
            <w:rPr>
              <w:rFonts w:ascii="Consolas" w:hAnsi="Consolas" w:cs="Consolas"/>
              <w:b/>
              <w:bCs/>
              <w:color w:val="7F0055"/>
              <w:sz w:val="24"/>
              <w:szCs w:val="24"/>
              <w:u w:val="single"/>
            </w:rPr>
          </w:rPrChange>
        </w:rPr>
        <w:t>publicclass</w:t>
      </w:r>
      <w:r w:rsidRPr="00B5270F">
        <w:rPr>
          <w:rFonts w:ascii="Times New Roman" w:hAnsi="Times New Roman" w:cs="Times New Roman"/>
          <w:color w:val="000000" w:themeColor="text1"/>
          <w:sz w:val="28"/>
          <w:szCs w:val="28"/>
          <w:rPrChange w:id="3673" w:author="N PRASAD" w:date="2016-07-01T12:13:00Z">
            <w:rPr>
              <w:rFonts w:ascii="Consolas" w:hAnsi="Consolas" w:cs="Consolas"/>
              <w:b/>
              <w:bCs/>
              <w:color w:val="000000"/>
              <w:sz w:val="24"/>
              <w:szCs w:val="24"/>
              <w:u w:val="single"/>
            </w:rPr>
          </w:rPrChange>
        </w:rPr>
        <w:t xml:space="preserve"> Sorting {</w:t>
      </w:r>
    </w:p>
    <w:p w:rsidR="00F74882" w:rsidRPr="00B5270F" w:rsidRDefault="00F74882" w:rsidP="00F74882">
      <w:pPr>
        <w:autoSpaceDE w:val="0"/>
        <w:autoSpaceDN w:val="0"/>
        <w:adjustRightInd w:val="0"/>
        <w:spacing w:line="240" w:lineRule="auto"/>
        <w:rPr>
          <w:rFonts w:ascii="Times New Roman" w:hAnsi="Times New Roman" w:cs="Times New Roman"/>
          <w:color w:val="000000" w:themeColor="text1"/>
          <w:sz w:val="28"/>
          <w:szCs w:val="28"/>
          <w:rPrChange w:id="3674" w:author="N PRASAD" w:date="2016-07-01T12:13:00Z">
            <w:rPr>
              <w:rFonts w:ascii="Consolas" w:hAnsi="Consolas" w:cs="Consolas"/>
              <w:sz w:val="24"/>
              <w:szCs w:val="24"/>
            </w:rPr>
          </w:rPrChange>
        </w:rPr>
      </w:pPr>
    </w:p>
    <w:p w:rsidR="00F74882" w:rsidRPr="00B5270F" w:rsidRDefault="00572FDB" w:rsidP="00F74882">
      <w:pPr>
        <w:autoSpaceDE w:val="0"/>
        <w:autoSpaceDN w:val="0"/>
        <w:adjustRightInd w:val="0"/>
        <w:spacing w:line="240" w:lineRule="auto"/>
        <w:rPr>
          <w:rFonts w:ascii="Times New Roman" w:hAnsi="Times New Roman" w:cs="Times New Roman"/>
          <w:color w:val="000000" w:themeColor="text1"/>
          <w:sz w:val="28"/>
          <w:szCs w:val="28"/>
          <w:rPrChange w:id="367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676"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b/>
          <w:bCs/>
          <w:color w:val="000000" w:themeColor="text1"/>
          <w:sz w:val="28"/>
          <w:szCs w:val="28"/>
          <w:rPrChange w:id="3677" w:author="N PRASAD" w:date="2016-07-01T12:13:00Z">
            <w:rPr>
              <w:rFonts w:ascii="Consolas" w:hAnsi="Consolas" w:cs="Consolas"/>
              <w:b/>
              <w:bCs/>
              <w:color w:val="7F0055"/>
              <w:sz w:val="24"/>
              <w:szCs w:val="24"/>
              <w:u w:val="single"/>
            </w:rPr>
          </w:rPrChange>
        </w:rPr>
        <w:t>publicstaticvoid</w:t>
      </w:r>
      <w:r w:rsidRPr="00B5270F">
        <w:rPr>
          <w:rFonts w:ascii="Times New Roman" w:hAnsi="Times New Roman" w:cs="Times New Roman"/>
          <w:color w:val="000000" w:themeColor="text1"/>
          <w:sz w:val="28"/>
          <w:szCs w:val="28"/>
          <w:rPrChange w:id="3678" w:author="N PRASAD" w:date="2016-07-01T12:13:00Z">
            <w:rPr>
              <w:rFonts w:ascii="Consolas" w:hAnsi="Consolas" w:cs="Consolas"/>
              <w:b/>
              <w:bCs/>
              <w:color w:val="000000"/>
              <w:sz w:val="24"/>
              <w:szCs w:val="24"/>
              <w:u w:val="single"/>
            </w:rPr>
          </w:rPrChange>
        </w:rPr>
        <w:t xml:space="preserve"> main(String[] args) {</w:t>
      </w:r>
    </w:p>
    <w:p w:rsidR="00F74882" w:rsidRPr="00B5270F" w:rsidRDefault="00572FDB" w:rsidP="00F74882">
      <w:pPr>
        <w:autoSpaceDE w:val="0"/>
        <w:autoSpaceDN w:val="0"/>
        <w:adjustRightInd w:val="0"/>
        <w:spacing w:line="240" w:lineRule="auto"/>
        <w:rPr>
          <w:rFonts w:ascii="Times New Roman" w:hAnsi="Times New Roman" w:cs="Times New Roman"/>
          <w:color w:val="000000" w:themeColor="text1"/>
          <w:sz w:val="28"/>
          <w:szCs w:val="28"/>
          <w:rPrChange w:id="367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680"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681" w:author="N PRASAD" w:date="2016-07-01T12:13:00Z">
            <w:rPr>
              <w:rFonts w:ascii="Consolas" w:hAnsi="Consolas" w:cs="Consolas"/>
              <w:b/>
              <w:bCs/>
              <w:color w:val="000000"/>
              <w:sz w:val="24"/>
              <w:szCs w:val="24"/>
              <w:u w:val="single"/>
            </w:rPr>
          </w:rPrChange>
        </w:rPr>
        <w:tab/>
        <w:t xml:space="preserve">List&lt;String&gt; list = </w:t>
      </w:r>
      <w:r w:rsidRPr="00B5270F">
        <w:rPr>
          <w:rFonts w:ascii="Times New Roman" w:hAnsi="Times New Roman" w:cs="Times New Roman"/>
          <w:b/>
          <w:bCs/>
          <w:color w:val="000000" w:themeColor="text1"/>
          <w:sz w:val="28"/>
          <w:szCs w:val="28"/>
          <w:rPrChange w:id="3682" w:author="N PRASAD" w:date="2016-07-01T12:13:00Z">
            <w:rPr>
              <w:rFonts w:ascii="Consolas" w:hAnsi="Consolas" w:cs="Consolas"/>
              <w:b/>
              <w:bCs/>
              <w:color w:val="7F0055"/>
              <w:sz w:val="24"/>
              <w:szCs w:val="24"/>
              <w:u w:val="single"/>
            </w:rPr>
          </w:rPrChange>
        </w:rPr>
        <w:t>new</w:t>
      </w:r>
      <w:r w:rsidRPr="00B5270F">
        <w:rPr>
          <w:rFonts w:ascii="Times New Roman" w:hAnsi="Times New Roman" w:cs="Times New Roman"/>
          <w:color w:val="000000" w:themeColor="text1"/>
          <w:sz w:val="28"/>
          <w:szCs w:val="28"/>
          <w:rPrChange w:id="3683" w:author="N PRASAD" w:date="2016-07-01T12:13:00Z">
            <w:rPr>
              <w:rFonts w:ascii="Consolas" w:hAnsi="Consolas" w:cs="Consolas"/>
              <w:b/>
              <w:bCs/>
              <w:color w:val="000000"/>
              <w:sz w:val="24"/>
              <w:szCs w:val="24"/>
              <w:u w:val="single"/>
            </w:rPr>
          </w:rPrChange>
        </w:rPr>
        <w:t xml:space="preserve"> ArrayList&lt;String&gt;();</w:t>
      </w:r>
    </w:p>
    <w:p w:rsidR="00F74882" w:rsidRPr="00B5270F" w:rsidRDefault="00572FDB" w:rsidP="00F74882">
      <w:pPr>
        <w:autoSpaceDE w:val="0"/>
        <w:autoSpaceDN w:val="0"/>
        <w:adjustRightInd w:val="0"/>
        <w:spacing w:line="240" w:lineRule="auto"/>
        <w:rPr>
          <w:rFonts w:ascii="Times New Roman" w:hAnsi="Times New Roman" w:cs="Times New Roman"/>
          <w:color w:val="000000" w:themeColor="text1"/>
          <w:sz w:val="28"/>
          <w:szCs w:val="28"/>
          <w:rPrChange w:id="368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685"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686" w:author="N PRASAD" w:date="2016-07-01T12:13:00Z">
            <w:rPr>
              <w:rFonts w:ascii="Consolas" w:hAnsi="Consolas" w:cs="Consolas"/>
              <w:b/>
              <w:bCs/>
              <w:color w:val="000000"/>
              <w:sz w:val="24"/>
              <w:szCs w:val="24"/>
              <w:u w:val="single"/>
            </w:rPr>
          </w:rPrChange>
        </w:rPr>
        <w:tab/>
        <w:t>list.add("X");</w:t>
      </w:r>
    </w:p>
    <w:p w:rsidR="00F74882" w:rsidRPr="00B5270F" w:rsidRDefault="00572FDB" w:rsidP="00F74882">
      <w:pPr>
        <w:autoSpaceDE w:val="0"/>
        <w:autoSpaceDN w:val="0"/>
        <w:adjustRightInd w:val="0"/>
        <w:spacing w:line="240" w:lineRule="auto"/>
        <w:rPr>
          <w:rFonts w:ascii="Times New Roman" w:hAnsi="Times New Roman" w:cs="Times New Roman"/>
          <w:color w:val="000000" w:themeColor="text1"/>
          <w:sz w:val="28"/>
          <w:szCs w:val="28"/>
          <w:rPrChange w:id="368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688"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689" w:author="N PRASAD" w:date="2016-07-01T12:13:00Z">
            <w:rPr>
              <w:rFonts w:ascii="Consolas" w:hAnsi="Consolas" w:cs="Consolas"/>
              <w:b/>
              <w:bCs/>
              <w:color w:val="000000"/>
              <w:sz w:val="24"/>
              <w:szCs w:val="24"/>
              <w:u w:val="single"/>
            </w:rPr>
          </w:rPrChange>
        </w:rPr>
        <w:tab/>
        <w:t>list.add("Z");</w:t>
      </w:r>
    </w:p>
    <w:p w:rsidR="00F74882" w:rsidRPr="00B5270F" w:rsidRDefault="00572FDB" w:rsidP="00F74882">
      <w:pPr>
        <w:autoSpaceDE w:val="0"/>
        <w:autoSpaceDN w:val="0"/>
        <w:adjustRightInd w:val="0"/>
        <w:spacing w:line="240" w:lineRule="auto"/>
        <w:rPr>
          <w:rFonts w:ascii="Times New Roman" w:hAnsi="Times New Roman" w:cs="Times New Roman"/>
          <w:color w:val="000000" w:themeColor="text1"/>
          <w:sz w:val="28"/>
          <w:szCs w:val="28"/>
          <w:rPrChange w:id="369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691"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692" w:author="N PRASAD" w:date="2016-07-01T12:13:00Z">
            <w:rPr>
              <w:rFonts w:ascii="Consolas" w:hAnsi="Consolas" w:cs="Consolas"/>
              <w:b/>
              <w:bCs/>
              <w:color w:val="000000"/>
              <w:sz w:val="24"/>
              <w:szCs w:val="24"/>
              <w:u w:val="single"/>
            </w:rPr>
          </w:rPrChange>
        </w:rPr>
        <w:tab/>
        <w:t>list.add("S");</w:t>
      </w:r>
    </w:p>
    <w:p w:rsidR="000C124A" w:rsidRPr="00B5270F" w:rsidRDefault="00572FDB" w:rsidP="00F74882">
      <w:pPr>
        <w:rPr>
          <w:rFonts w:ascii="Times New Roman" w:hAnsi="Times New Roman" w:cs="Times New Roman"/>
          <w:color w:val="000000" w:themeColor="text1"/>
          <w:sz w:val="28"/>
          <w:szCs w:val="28"/>
          <w:rPrChange w:id="3693"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3694"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695" w:author="N PRASAD" w:date="2016-07-01T12:13:00Z">
            <w:rPr>
              <w:rFonts w:ascii="Consolas" w:hAnsi="Consolas" w:cs="Consolas"/>
              <w:b/>
              <w:bCs/>
              <w:color w:val="000000"/>
              <w:sz w:val="24"/>
              <w:szCs w:val="24"/>
              <w:u w:val="single"/>
            </w:rPr>
          </w:rPrChange>
        </w:rPr>
        <w:tab/>
        <w:t>list.add("A");</w:t>
      </w:r>
    </w:p>
    <w:p w:rsidR="00F74882" w:rsidRPr="00B5270F" w:rsidRDefault="00572FDB" w:rsidP="00F74882">
      <w:pPr>
        <w:rPr>
          <w:rFonts w:ascii="Times New Roman" w:hAnsi="Times New Roman" w:cs="Times New Roman"/>
          <w:color w:val="000000" w:themeColor="text1"/>
          <w:sz w:val="28"/>
          <w:szCs w:val="28"/>
          <w:rPrChange w:id="3696"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3697" w:author="N PRASAD" w:date="2016-07-01T12:13:00Z">
            <w:rPr>
              <w:rFonts w:ascii="Consolas" w:hAnsi="Consolas" w:cs="Consolas"/>
              <w:b/>
              <w:bCs/>
              <w:color w:val="000000"/>
              <w:sz w:val="24"/>
              <w:szCs w:val="24"/>
              <w:u w:val="single"/>
            </w:rPr>
          </w:rPrChange>
        </w:rPr>
        <w:tab/>
        <w:t>Collections.sort(list);</w:t>
      </w:r>
    </w:p>
    <w:p w:rsidR="001633C1" w:rsidRPr="00B5270F" w:rsidRDefault="00572FDB" w:rsidP="00F74882">
      <w:pPr>
        <w:rPr>
          <w:rFonts w:ascii="Times New Roman" w:hAnsi="Times New Roman" w:cs="Times New Roman"/>
          <w:color w:val="000000" w:themeColor="text1"/>
          <w:sz w:val="28"/>
          <w:szCs w:val="28"/>
          <w:rPrChange w:id="3698"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3699" w:author="N PRASAD" w:date="2016-07-01T12:13:00Z">
            <w:rPr>
              <w:rFonts w:ascii="Consolas" w:hAnsi="Consolas" w:cs="Consolas"/>
              <w:b/>
              <w:bCs/>
              <w:color w:val="000000"/>
              <w:sz w:val="24"/>
              <w:szCs w:val="24"/>
              <w:u w:val="single"/>
            </w:rPr>
          </w:rPrChange>
        </w:rPr>
        <w:t>//If don’t provide comparator or comparable, shows the error at collections.sort()</w:t>
      </w:r>
    </w:p>
    <w:p w:rsidR="00F07818" w:rsidRPr="00B5270F" w:rsidRDefault="00572FDB" w:rsidP="00F74882">
      <w:pPr>
        <w:rPr>
          <w:rFonts w:ascii="Times New Roman" w:hAnsi="Times New Roman" w:cs="Times New Roman"/>
          <w:color w:val="000000" w:themeColor="text1"/>
          <w:sz w:val="28"/>
          <w:szCs w:val="28"/>
          <w:rPrChange w:id="3700" w:author="N PRASAD" w:date="2016-07-01T12:13:00Z">
            <w:rPr>
              <w:sz w:val="24"/>
              <w:szCs w:val="24"/>
            </w:rPr>
          </w:rPrChange>
        </w:rPr>
      </w:pPr>
      <w:r w:rsidRPr="00B5270F">
        <w:rPr>
          <w:rFonts w:ascii="Times New Roman" w:hAnsi="Times New Roman" w:cs="Times New Roman"/>
          <w:color w:val="000000" w:themeColor="text1"/>
          <w:sz w:val="28"/>
          <w:szCs w:val="28"/>
          <w:rPrChange w:id="3701" w:author="N PRASAD" w:date="2016-07-01T12:13:00Z">
            <w:rPr>
              <w:rFonts w:ascii="Consolas" w:hAnsi="Consolas" w:cs="Consolas"/>
              <w:b/>
              <w:bCs/>
              <w:color w:val="000000"/>
              <w:sz w:val="24"/>
              <w:szCs w:val="24"/>
              <w:u w:val="single"/>
            </w:rPr>
          </w:rPrChange>
        </w:rPr>
        <w:t>s.o.p(list);</w:t>
      </w:r>
    </w:p>
    <w:p w:rsidR="00F07818" w:rsidRPr="00B5270F" w:rsidRDefault="00572FDB" w:rsidP="00F74882">
      <w:pPr>
        <w:rPr>
          <w:rFonts w:ascii="Times New Roman" w:hAnsi="Times New Roman" w:cs="Times New Roman"/>
          <w:color w:val="000000" w:themeColor="text1"/>
          <w:sz w:val="28"/>
          <w:szCs w:val="28"/>
          <w:rPrChange w:id="3702"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3703" w:author="N PRASAD" w:date="2016-07-01T12:13:00Z">
            <w:rPr>
              <w:rFonts w:ascii="Consolas" w:hAnsi="Consolas" w:cs="Consolas"/>
              <w:b/>
              <w:bCs/>
              <w:color w:val="000000"/>
              <w:sz w:val="24"/>
              <w:szCs w:val="24"/>
              <w:u w:val="single"/>
            </w:rPr>
          </w:rPrChange>
        </w:rPr>
        <w:t>}</w:t>
      </w:r>
    </w:p>
    <w:p w:rsidR="00E63F38" w:rsidRPr="00B5270F" w:rsidRDefault="00572FDB" w:rsidP="00A06CCF">
      <w:pPr>
        <w:pStyle w:val="ListParagraph"/>
        <w:numPr>
          <w:ilvl w:val="0"/>
          <w:numId w:val="29"/>
        </w:numPr>
        <w:autoSpaceDE w:val="0"/>
        <w:autoSpaceDN w:val="0"/>
        <w:adjustRightInd w:val="0"/>
        <w:spacing w:line="240" w:lineRule="auto"/>
        <w:rPr>
          <w:rFonts w:ascii="Times New Roman" w:hAnsi="Times New Roman" w:cs="Times New Roman"/>
          <w:color w:val="000000" w:themeColor="text1"/>
          <w:sz w:val="28"/>
          <w:szCs w:val="28"/>
          <w:rPrChange w:id="3704"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3705" w:author="N PRASAD" w:date="2016-07-01T12:13:00Z">
            <w:rPr>
              <w:rFonts w:ascii="Consolas" w:hAnsi="Consolas" w:cs="Consolas"/>
              <w:b/>
              <w:bCs/>
              <w:color w:val="7F0055"/>
              <w:sz w:val="24"/>
              <w:szCs w:val="24"/>
              <w:u w:val="single"/>
            </w:rPr>
          </w:rPrChange>
        </w:rPr>
        <w:t>publicclass</w:t>
      </w:r>
      <w:r w:rsidRPr="00B5270F">
        <w:rPr>
          <w:rFonts w:ascii="Times New Roman" w:hAnsi="Times New Roman" w:cs="Times New Roman"/>
          <w:color w:val="000000" w:themeColor="text1"/>
          <w:sz w:val="28"/>
          <w:szCs w:val="28"/>
          <w:rPrChange w:id="3706" w:author="N PRASAD" w:date="2016-07-01T12:13:00Z">
            <w:rPr>
              <w:rFonts w:ascii="Consolas" w:hAnsi="Consolas" w:cs="Consolas"/>
              <w:b/>
              <w:bCs/>
              <w:color w:val="000000"/>
              <w:sz w:val="24"/>
              <w:szCs w:val="24"/>
              <w:u w:val="single"/>
            </w:rPr>
          </w:rPrChange>
        </w:rPr>
        <w:t xml:space="preserve"> Address  </w:t>
      </w:r>
      <w:r w:rsidRPr="00B5270F">
        <w:rPr>
          <w:rFonts w:ascii="Times New Roman" w:hAnsi="Times New Roman" w:cs="Times New Roman"/>
          <w:b/>
          <w:bCs/>
          <w:color w:val="000000" w:themeColor="text1"/>
          <w:sz w:val="28"/>
          <w:szCs w:val="28"/>
          <w:rPrChange w:id="3707" w:author="N PRASAD" w:date="2016-07-01T12:13:00Z">
            <w:rPr>
              <w:rFonts w:ascii="Consolas" w:hAnsi="Consolas" w:cs="Consolas"/>
              <w:b/>
              <w:bCs/>
              <w:color w:val="7F0055"/>
              <w:sz w:val="24"/>
              <w:szCs w:val="24"/>
              <w:u w:val="single"/>
            </w:rPr>
          </w:rPrChange>
        </w:rPr>
        <w:t>implements</w:t>
      </w:r>
      <w:r w:rsidRPr="00B5270F">
        <w:rPr>
          <w:rFonts w:ascii="Times New Roman" w:hAnsi="Times New Roman" w:cs="Times New Roman"/>
          <w:color w:val="000000" w:themeColor="text1"/>
          <w:sz w:val="28"/>
          <w:szCs w:val="28"/>
          <w:rPrChange w:id="3708" w:author="N PRASAD" w:date="2016-07-01T12:13:00Z">
            <w:rPr>
              <w:rFonts w:ascii="Consolas" w:hAnsi="Consolas" w:cs="Consolas"/>
              <w:b/>
              <w:bCs/>
              <w:color w:val="000000"/>
              <w:sz w:val="24"/>
              <w:szCs w:val="24"/>
              <w:u w:val="single"/>
            </w:rPr>
          </w:rPrChange>
        </w:rPr>
        <w:t xml:space="preserve"> Comparator&lt;Address&gt;{</w:t>
      </w:r>
    </w:p>
    <w:p w:rsidR="00E63F38" w:rsidRPr="00B5270F" w:rsidRDefault="00E63F38" w:rsidP="00E63F38">
      <w:pPr>
        <w:autoSpaceDE w:val="0"/>
        <w:autoSpaceDN w:val="0"/>
        <w:adjustRightInd w:val="0"/>
        <w:spacing w:line="240" w:lineRule="auto"/>
        <w:rPr>
          <w:rFonts w:ascii="Times New Roman" w:hAnsi="Times New Roman" w:cs="Times New Roman"/>
          <w:color w:val="000000" w:themeColor="text1"/>
          <w:sz w:val="28"/>
          <w:szCs w:val="28"/>
          <w:rPrChange w:id="3709" w:author="N PRASAD" w:date="2016-07-01T12:13:00Z">
            <w:rPr>
              <w:rFonts w:ascii="Consolas" w:hAnsi="Consolas" w:cs="Consolas"/>
              <w:sz w:val="24"/>
              <w:szCs w:val="24"/>
            </w:rPr>
          </w:rPrChange>
        </w:rPr>
      </w:pP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1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11" w:author="N PRASAD" w:date="2016-07-01T12:13:00Z">
            <w:rPr>
              <w:rFonts w:ascii="Consolas" w:hAnsi="Consolas" w:cs="Consolas"/>
              <w:b/>
              <w:bCs/>
              <w:color w:val="000000"/>
              <w:sz w:val="24"/>
              <w:szCs w:val="24"/>
              <w:u w:val="single"/>
            </w:rPr>
          </w:rPrChange>
        </w:rPr>
        <w:tab/>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13" w:author="N PRASAD" w:date="2016-07-01T12:13:00Z">
            <w:rPr>
              <w:rFonts w:ascii="Consolas" w:hAnsi="Consolas" w:cs="Consolas"/>
              <w:b/>
              <w:bCs/>
              <w:color w:val="000000"/>
              <w:sz w:val="24"/>
              <w:szCs w:val="24"/>
              <w:u w:val="single"/>
            </w:rPr>
          </w:rPrChange>
        </w:rPr>
        <w:tab/>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1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15"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b/>
          <w:bCs/>
          <w:color w:val="000000" w:themeColor="text1"/>
          <w:sz w:val="28"/>
          <w:szCs w:val="28"/>
          <w:rPrChange w:id="3716" w:author="N PRASAD" w:date="2016-07-01T12:13:00Z">
            <w:rPr>
              <w:rFonts w:ascii="Consolas" w:hAnsi="Consolas" w:cs="Consolas"/>
              <w:b/>
              <w:bCs/>
              <w:color w:val="7F0055"/>
              <w:sz w:val="24"/>
              <w:szCs w:val="24"/>
              <w:u w:val="single"/>
            </w:rPr>
          </w:rPrChange>
        </w:rPr>
        <w:t>private</w:t>
      </w:r>
      <w:r w:rsidRPr="00B5270F">
        <w:rPr>
          <w:rFonts w:ascii="Times New Roman" w:hAnsi="Times New Roman" w:cs="Times New Roman"/>
          <w:color w:val="000000" w:themeColor="text1"/>
          <w:sz w:val="28"/>
          <w:szCs w:val="28"/>
          <w:rPrChange w:id="3717" w:author="N PRASAD" w:date="2016-07-01T12:13:00Z">
            <w:rPr>
              <w:rFonts w:ascii="Consolas" w:hAnsi="Consolas" w:cs="Consolas"/>
              <w:b/>
              <w:bCs/>
              <w:color w:val="000000"/>
              <w:sz w:val="24"/>
              <w:szCs w:val="24"/>
              <w:u w:val="single"/>
            </w:rPr>
          </w:rPrChange>
        </w:rPr>
        <w:t xml:space="preserve"> String pincode;</w:t>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1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19"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b/>
          <w:bCs/>
          <w:color w:val="000000" w:themeColor="text1"/>
          <w:sz w:val="28"/>
          <w:szCs w:val="28"/>
          <w:rPrChange w:id="3720" w:author="N PRASAD" w:date="2016-07-01T12:13:00Z">
            <w:rPr>
              <w:rFonts w:ascii="Consolas" w:hAnsi="Consolas" w:cs="Consolas"/>
              <w:b/>
              <w:bCs/>
              <w:color w:val="7F0055"/>
              <w:sz w:val="24"/>
              <w:szCs w:val="24"/>
              <w:u w:val="single"/>
            </w:rPr>
          </w:rPrChange>
        </w:rPr>
        <w:t>private</w:t>
      </w:r>
      <w:r w:rsidRPr="00B5270F">
        <w:rPr>
          <w:rFonts w:ascii="Times New Roman" w:hAnsi="Times New Roman" w:cs="Times New Roman"/>
          <w:color w:val="000000" w:themeColor="text1"/>
          <w:sz w:val="28"/>
          <w:szCs w:val="28"/>
          <w:rPrChange w:id="3721" w:author="N PRASAD" w:date="2016-07-01T12:13:00Z">
            <w:rPr>
              <w:rFonts w:ascii="Consolas" w:hAnsi="Consolas" w:cs="Consolas"/>
              <w:b/>
              <w:bCs/>
              <w:color w:val="000000"/>
              <w:sz w:val="24"/>
              <w:szCs w:val="24"/>
              <w:u w:val="single"/>
            </w:rPr>
          </w:rPrChange>
        </w:rPr>
        <w:t xml:space="preserve"> String street;</w:t>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2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23" w:author="N PRASAD" w:date="2016-07-01T12:13:00Z">
            <w:rPr>
              <w:rFonts w:ascii="Consolas" w:hAnsi="Consolas" w:cs="Consolas"/>
              <w:b/>
              <w:bCs/>
              <w:color w:val="000000"/>
              <w:sz w:val="24"/>
              <w:szCs w:val="24"/>
              <w:u w:val="single"/>
            </w:rPr>
          </w:rPrChange>
        </w:rPr>
        <w:tab/>
        <w:t>//</w:t>
      </w:r>
      <w:r w:rsidRPr="00B5270F">
        <w:rPr>
          <w:rFonts w:ascii="Times New Roman" w:hAnsi="Times New Roman" w:cs="Times New Roman"/>
          <w:b/>
          <w:color w:val="000000" w:themeColor="text1"/>
          <w:sz w:val="28"/>
          <w:szCs w:val="28"/>
          <w:rPrChange w:id="3724" w:author="N PRASAD" w:date="2016-07-01T12:13:00Z">
            <w:rPr>
              <w:rFonts w:ascii="Consolas" w:hAnsi="Consolas" w:cs="Consolas"/>
              <w:b/>
              <w:bCs/>
              <w:color w:val="000000"/>
              <w:sz w:val="24"/>
              <w:szCs w:val="24"/>
              <w:u w:val="single"/>
            </w:rPr>
          </w:rPrChange>
        </w:rPr>
        <w:t>write setters &amp; getters</w:t>
      </w:r>
    </w:p>
    <w:p w:rsidR="00E63F38" w:rsidRPr="00B5270F" w:rsidRDefault="00E63F38" w:rsidP="00E63F38">
      <w:pPr>
        <w:autoSpaceDE w:val="0"/>
        <w:autoSpaceDN w:val="0"/>
        <w:adjustRightInd w:val="0"/>
        <w:spacing w:line="240" w:lineRule="auto"/>
        <w:rPr>
          <w:rFonts w:ascii="Times New Roman" w:hAnsi="Times New Roman" w:cs="Times New Roman"/>
          <w:color w:val="000000" w:themeColor="text1"/>
          <w:sz w:val="28"/>
          <w:szCs w:val="28"/>
          <w:rPrChange w:id="3725" w:author="N PRASAD" w:date="2016-07-01T12:13:00Z">
            <w:rPr>
              <w:rFonts w:ascii="Consolas" w:hAnsi="Consolas" w:cs="Consolas"/>
              <w:sz w:val="24"/>
              <w:szCs w:val="24"/>
            </w:rPr>
          </w:rPrChange>
        </w:rPr>
      </w:pP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2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27" w:author="N PRASAD" w:date="2016-07-01T12:13:00Z">
            <w:rPr>
              <w:rFonts w:ascii="Consolas" w:hAnsi="Consolas" w:cs="Consolas"/>
              <w:b/>
              <w:bCs/>
              <w:color w:val="000000"/>
              <w:sz w:val="24"/>
              <w:szCs w:val="24"/>
              <w:u w:val="single"/>
            </w:rPr>
          </w:rPrChange>
        </w:rPr>
        <w:tab/>
        <w:t>@Override</w:t>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2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29"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b/>
          <w:bCs/>
          <w:color w:val="000000" w:themeColor="text1"/>
          <w:sz w:val="28"/>
          <w:szCs w:val="28"/>
          <w:rPrChange w:id="3730" w:author="N PRASAD" w:date="2016-07-01T12:13:00Z">
            <w:rPr>
              <w:rFonts w:ascii="Consolas" w:hAnsi="Consolas" w:cs="Consolas"/>
              <w:b/>
              <w:bCs/>
              <w:color w:val="7F0055"/>
              <w:sz w:val="24"/>
              <w:szCs w:val="24"/>
              <w:u w:val="single"/>
            </w:rPr>
          </w:rPrChange>
        </w:rPr>
        <w:t>publicint</w:t>
      </w:r>
      <w:r w:rsidRPr="00B5270F">
        <w:rPr>
          <w:rFonts w:ascii="Times New Roman" w:hAnsi="Times New Roman" w:cs="Times New Roman"/>
          <w:color w:val="000000" w:themeColor="text1"/>
          <w:sz w:val="28"/>
          <w:szCs w:val="28"/>
          <w:rPrChange w:id="3731" w:author="N PRASAD" w:date="2016-07-01T12:13:00Z">
            <w:rPr>
              <w:rFonts w:ascii="Consolas" w:hAnsi="Consolas" w:cs="Consolas"/>
              <w:b/>
              <w:bCs/>
              <w:color w:val="000000"/>
              <w:sz w:val="24"/>
              <w:szCs w:val="24"/>
              <w:u w:val="single"/>
            </w:rPr>
          </w:rPrChange>
        </w:rPr>
        <w:t xml:space="preserve"> compare(Address arg0, Address arg1) {</w:t>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3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33"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34" w:author="N PRASAD" w:date="2016-07-01T12:13:00Z">
            <w:rPr>
              <w:rFonts w:ascii="Consolas" w:hAnsi="Consolas" w:cs="Consolas"/>
              <w:b/>
              <w:bCs/>
              <w:color w:val="000000"/>
              <w:sz w:val="24"/>
              <w:szCs w:val="24"/>
              <w:u w:val="single"/>
            </w:rPr>
          </w:rPrChange>
        </w:rPr>
        <w:tab/>
        <w:t xml:space="preserve">// </w:t>
      </w:r>
      <w:r w:rsidRPr="00B5270F">
        <w:rPr>
          <w:rFonts w:ascii="Times New Roman" w:hAnsi="Times New Roman" w:cs="Times New Roman"/>
          <w:b/>
          <w:bCs/>
          <w:color w:val="000000" w:themeColor="text1"/>
          <w:sz w:val="28"/>
          <w:szCs w:val="28"/>
          <w:rPrChange w:id="3735" w:author="N PRASAD" w:date="2016-07-01T12:13:00Z">
            <w:rPr>
              <w:rFonts w:ascii="Consolas" w:hAnsi="Consolas" w:cs="Consolas"/>
              <w:b/>
              <w:bCs/>
              <w:color w:val="7F9FBF"/>
              <w:sz w:val="24"/>
              <w:szCs w:val="24"/>
              <w:u w:val="single"/>
            </w:rPr>
          </w:rPrChange>
        </w:rPr>
        <w:t>TODO</w:t>
      </w:r>
      <w:r w:rsidRPr="00B5270F">
        <w:rPr>
          <w:rFonts w:ascii="Times New Roman" w:hAnsi="Times New Roman" w:cs="Times New Roman"/>
          <w:color w:val="000000" w:themeColor="text1"/>
          <w:sz w:val="28"/>
          <w:szCs w:val="28"/>
          <w:rPrChange w:id="3736" w:author="N PRASAD" w:date="2016-07-01T12:13:00Z">
            <w:rPr>
              <w:rFonts w:ascii="Consolas" w:hAnsi="Consolas" w:cs="Consolas"/>
              <w:b/>
              <w:bCs/>
              <w:color w:val="3F7F5F"/>
              <w:sz w:val="24"/>
              <w:szCs w:val="24"/>
              <w:u w:val="single"/>
            </w:rPr>
          </w:rPrChange>
        </w:rPr>
        <w:t xml:space="preserve"> Auto-generated method stub</w:t>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3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38"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39"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b/>
          <w:bCs/>
          <w:color w:val="000000" w:themeColor="text1"/>
          <w:sz w:val="28"/>
          <w:szCs w:val="28"/>
          <w:rPrChange w:id="3740" w:author="N PRASAD" w:date="2016-07-01T12:13:00Z">
            <w:rPr>
              <w:rFonts w:ascii="Consolas" w:hAnsi="Consolas" w:cs="Consolas"/>
              <w:b/>
              <w:bCs/>
              <w:color w:val="7F0055"/>
              <w:sz w:val="24"/>
              <w:szCs w:val="24"/>
              <w:u w:val="single"/>
            </w:rPr>
          </w:rPrChange>
        </w:rPr>
        <w:t>return</w:t>
      </w:r>
      <w:r w:rsidRPr="00B5270F">
        <w:rPr>
          <w:rFonts w:ascii="Times New Roman" w:hAnsi="Times New Roman" w:cs="Times New Roman"/>
          <w:color w:val="000000" w:themeColor="text1"/>
          <w:sz w:val="28"/>
          <w:szCs w:val="28"/>
          <w:rPrChange w:id="3741" w:author="N PRASAD" w:date="2016-07-01T12:13:00Z">
            <w:rPr>
              <w:rFonts w:ascii="Consolas" w:hAnsi="Consolas" w:cs="Consolas"/>
              <w:b/>
              <w:bCs/>
              <w:color w:val="000000"/>
              <w:sz w:val="24"/>
              <w:szCs w:val="24"/>
              <w:u w:val="single"/>
            </w:rPr>
          </w:rPrChange>
        </w:rPr>
        <w:t xml:space="preserve"> arg0.getPincode().compareTo(arg1.getPincode());</w:t>
      </w:r>
    </w:p>
    <w:p w:rsidR="00E63F38" w:rsidRPr="00B5270F" w:rsidRDefault="00572FDB" w:rsidP="00E63F38">
      <w:pPr>
        <w:autoSpaceDE w:val="0"/>
        <w:autoSpaceDN w:val="0"/>
        <w:adjustRightInd w:val="0"/>
        <w:spacing w:line="240" w:lineRule="auto"/>
        <w:rPr>
          <w:rFonts w:ascii="Times New Roman" w:hAnsi="Times New Roman" w:cs="Times New Roman"/>
          <w:color w:val="000000" w:themeColor="text1"/>
          <w:sz w:val="28"/>
          <w:szCs w:val="28"/>
          <w:rPrChange w:id="374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43" w:author="N PRASAD" w:date="2016-07-01T12:13:00Z">
            <w:rPr>
              <w:rFonts w:ascii="Consolas" w:hAnsi="Consolas" w:cs="Consolas"/>
              <w:b/>
              <w:bCs/>
              <w:color w:val="000000"/>
              <w:sz w:val="24"/>
              <w:szCs w:val="24"/>
              <w:u w:val="single"/>
            </w:rPr>
          </w:rPrChange>
        </w:rPr>
        <w:tab/>
        <w:t>}</w:t>
      </w:r>
    </w:p>
    <w:p w:rsidR="00E63F38" w:rsidRPr="00B5270F" w:rsidRDefault="00E63F38" w:rsidP="00E63F38">
      <w:pPr>
        <w:autoSpaceDE w:val="0"/>
        <w:autoSpaceDN w:val="0"/>
        <w:adjustRightInd w:val="0"/>
        <w:spacing w:line="240" w:lineRule="auto"/>
        <w:rPr>
          <w:rFonts w:ascii="Times New Roman" w:hAnsi="Times New Roman" w:cs="Times New Roman"/>
          <w:color w:val="000000" w:themeColor="text1"/>
          <w:sz w:val="28"/>
          <w:szCs w:val="28"/>
          <w:rPrChange w:id="3744" w:author="N PRASAD" w:date="2016-07-01T12:13:00Z">
            <w:rPr>
              <w:rFonts w:ascii="Consolas" w:hAnsi="Consolas" w:cs="Consolas"/>
              <w:sz w:val="24"/>
              <w:szCs w:val="24"/>
            </w:rPr>
          </w:rPrChange>
        </w:rPr>
      </w:pPr>
    </w:p>
    <w:p w:rsidR="00B01DDF" w:rsidRPr="00B5270F" w:rsidRDefault="00572FDB" w:rsidP="00B01DDF">
      <w:pPr>
        <w:rPr>
          <w:rFonts w:ascii="Times New Roman" w:hAnsi="Times New Roman" w:cs="Times New Roman"/>
          <w:color w:val="000000" w:themeColor="text1"/>
          <w:sz w:val="28"/>
          <w:szCs w:val="28"/>
          <w:rPrChange w:id="3745"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3746" w:author="N PRASAD" w:date="2016-07-01T12:13:00Z">
            <w:rPr>
              <w:rFonts w:ascii="Consolas" w:hAnsi="Consolas" w:cs="Consolas"/>
              <w:b/>
              <w:bCs/>
              <w:color w:val="000000"/>
              <w:sz w:val="24"/>
              <w:szCs w:val="24"/>
              <w:u w:val="single"/>
            </w:rPr>
          </w:rPrChange>
        </w:rPr>
        <w:t>}</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47" w:author="N PRASAD" w:date="2016-07-01T12:13:00Z">
            <w:rPr>
              <w:rFonts w:ascii="Consolas" w:hAnsi="Consolas" w:cs="Consolas"/>
              <w:sz w:val="24"/>
              <w:szCs w:val="24"/>
            </w:rPr>
          </w:rPrChange>
        </w:rPr>
      </w:pPr>
      <w:r w:rsidRPr="00B5270F">
        <w:rPr>
          <w:rFonts w:ascii="Times New Roman" w:hAnsi="Times New Roman" w:cs="Times New Roman"/>
          <w:b/>
          <w:bCs/>
          <w:color w:val="000000" w:themeColor="text1"/>
          <w:sz w:val="28"/>
          <w:szCs w:val="28"/>
          <w:rPrChange w:id="3748" w:author="N PRASAD" w:date="2016-07-01T12:13:00Z">
            <w:rPr>
              <w:rFonts w:ascii="Consolas" w:hAnsi="Consolas" w:cs="Consolas"/>
              <w:b/>
              <w:bCs/>
              <w:color w:val="7F0055"/>
              <w:sz w:val="24"/>
              <w:szCs w:val="24"/>
              <w:u w:val="single"/>
            </w:rPr>
          </w:rPrChange>
        </w:rPr>
        <w:t>publicclass</w:t>
      </w:r>
      <w:r w:rsidRPr="00B5270F">
        <w:rPr>
          <w:rFonts w:ascii="Times New Roman" w:hAnsi="Times New Roman" w:cs="Times New Roman"/>
          <w:color w:val="000000" w:themeColor="text1"/>
          <w:sz w:val="28"/>
          <w:szCs w:val="28"/>
          <w:rPrChange w:id="3749" w:author="N PRASAD" w:date="2016-07-01T12:13:00Z">
            <w:rPr>
              <w:rFonts w:ascii="Consolas" w:hAnsi="Consolas" w:cs="Consolas"/>
              <w:b/>
              <w:bCs/>
              <w:color w:val="000000"/>
              <w:sz w:val="24"/>
              <w:szCs w:val="24"/>
              <w:u w:val="single"/>
            </w:rPr>
          </w:rPrChange>
        </w:rPr>
        <w:t xml:space="preserve"> ArrayListsorted {</w:t>
      </w:r>
    </w:p>
    <w:p w:rsidR="004863B9" w:rsidRPr="00B5270F" w:rsidRDefault="004863B9" w:rsidP="004863B9">
      <w:pPr>
        <w:autoSpaceDE w:val="0"/>
        <w:autoSpaceDN w:val="0"/>
        <w:adjustRightInd w:val="0"/>
        <w:spacing w:line="240" w:lineRule="auto"/>
        <w:rPr>
          <w:rFonts w:ascii="Times New Roman" w:hAnsi="Times New Roman" w:cs="Times New Roman"/>
          <w:color w:val="000000" w:themeColor="text1"/>
          <w:sz w:val="28"/>
          <w:szCs w:val="28"/>
          <w:rPrChange w:id="3750" w:author="N PRASAD" w:date="2016-07-01T12:13:00Z">
            <w:rPr>
              <w:rFonts w:ascii="Consolas" w:hAnsi="Consolas" w:cs="Consolas"/>
              <w:sz w:val="24"/>
              <w:szCs w:val="24"/>
            </w:rPr>
          </w:rPrChange>
        </w:rPr>
      </w:pP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5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52"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b/>
          <w:bCs/>
          <w:color w:val="000000" w:themeColor="text1"/>
          <w:sz w:val="28"/>
          <w:szCs w:val="28"/>
          <w:rPrChange w:id="3753" w:author="N PRASAD" w:date="2016-07-01T12:13:00Z">
            <w:rPr>
              <w:rFonts w:ascii="Consolas" w:hAnsi="Consolas" w:cs="Consolas"/>
              <w:b/>
              <w:bCs/>
              <w:color w:val="7F0055"/>
              <w:sz w:val="24"/>
              <w:szCs w:val="24"/>
              <w:u w:val="single"/>
            </w:rPr>
          </w:rPrChange>
        </w:rPr>
        <w:t>publicstaticvoid</w:t>
      </w:r>
      <w:r w:rsidRPr="00B5270F">
        <w:rPr>
          <w:rFonts w:ascii="Times New Roman" w:hAnsi="Times New Roman" w:cs="Times New Roman"/>
          <w:color w:val="000000" w:themeColor="text1"/>
          <w:sz w:val="28"/>
          <w:szCs w:val="28"/>
          <w:rPrChange w:id="3754" w:author="N PRASAD" w:date="2016-07-01T12:13:00Z">
            <w:rPr>
              <w:rFonts w:ascii="Consolas" w:hAnsi="Consolas" w:cs="Consolas"/>
              <w:b/>
              <w:bCs/>
              <w:color w:val="000000"/>
              <w:sz w:val="24"/>
              <w:szCs w:val="24"/>
              <w:u w:val="single"/>
            </w:rPr>
          </w:rPrChange>
        </w:rPr>
        <w:t xml:space="preserve"> main(String args[]){</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5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56"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57" w:author="N PRASAD" w:date="2016-07-01T12:13:00Z">
            <w:rPr>
              <w:rFonts w:ascii="Consolas" w:hAnsi="Consolas" w:cs="Consolas"/>
              <w:b/>
              <w:bCs/>
              <w:color w:val="000000"/>
              <w:sz w:val="24"/>
              <w:szCs w:val="24"/>
              <w:u w:val="single"/>
            </w:rPr>
          </w:rPrChange>
        </w:rPr>
        <w:tab/>
      </w:r>
    </w:p>
    <w:p w:rsidR="004863B9" w:rsidRPr="00B5270F" w:rsidRDefault="004863B9" w:rsidP="004863B9">
      <w:pPr>
        <w:autoSpaceDE w:val="0"/>
        <w:autoSpaceDN w:val="0"/>
        <w:adjustRightInd w:val="0"/>
        <w:spacing w:line="240" w:lineRule="auto"/>
        <w:rPr>
          <w:rFonts w:ascii="Times New Roman" w:hAnsi="Times New Roman" w:cs="Times New Roman"/>
          <w:color w:val="000000" w:themeColor="text1"/>
          <w:sz w:val="28"/>
          <w:szCs w:val="28"/>
          <w:rPrChange w:id="3758" w:author="N PRASAD" w:date="2016-07-01T12:13:00Z">
            <w:rPr>
              <w:rFonts w:ascii="Consolas" w:hAnsi="Consolas" w:cs="Consolas"/>
              <w:sz w:val="24"/>
              <w:szCs w:val="24"/>
            </w:rPr>
          </w:rPrChange>
        </w:rPr>
      </w:pP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5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60"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61" w:author="N PRASAD" w:date="2016-07-01T12:13:00Z">
            <w:rPr>
              <w:rFonts w:ascii="Consolas" w:hAnsi="Consolas" w:cs="Consolas"/>
              <w:b/>
              <w:bCs/>
              <w:color w:val="000000"/>
              <w:sz w:val="24"/>
              <w:szCs w:val="24"/>
              <w:u w:val="single"/>
            </w:rPr>
          </w:rPrChange>
        </w:rPr>
        <w:tab/>
        <w:t>Address add1=</w:t>
      </w:r>
      <w:r w:rsidRPr="00B5270F">
        <w:rPr>
          <w:rFonts w:ascii="Times New Roman" w:hAnsi="Times New Roman" w:cs="Times New Roman"/>
          <w:b/>
          <w:bCs/>
          <w:color w:val="000000" w:themeColor="text1"/>
          <w:sz w:val="28"/>
          <w:szCs w:val="28"/>
          <w:rPrChange w:id="3762" w:author="N PRASAD" w:date="2016-07-01T12:13:00Z">
            <w:rPr>
              <w:rFonts w:ascii="Consolas" w:hAnsi="Consolas" w:cs="Consolas"/>
              <w:b/>
              <w:bCs/>
              <w:color w:val="7F0055"/>
              <w:sz w:val="24"/>
              <w:szCs w:val="24"/>
              <w:u w:val="single"/>
            </w:rPr>
          </w:rPrChange>
        </w:rPr>
        <w:t>new</w:t>
      </w:r>
      <w:r w:rsidRPr="00B5270F">
        <w:rPr>
          <w:rFonts w:ascii="Times New Roman" w:hAnsi="Times New Roman" w:cs="Times New Roman"/>
          <w:color w:val="000000" w:themeColor="text1"/>
          <w:sz w:val="28"/>
          <w:szCs w:val="28"/>
          <w:rPrChange w:id="3763" w:author="N PRASAD" w:date="2016-07-01T12:13:00Z">
            <w:rPr>
              <w:rFonts w:ascii="Consolas" w:hAnsi="Consolas" w:cs="Consolas"/>
              <w:b/>
              <w:bCs/>
              <w:color w:val="000000"/>
              <w:sz w:val="24"/>
              <w:szCs w:val="24"/>
              <w:u w:val="single"/>
            </w:rPr>
          </w:rPrChange>
        </w:rPr>
        <w:t xml:space="preserve"> Address();         </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6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65"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66" w:author="N PRASAD" w:date="2016-07-01T12:13:00Z">
            <w:rPr>
              <w:rFonts w:ascii="Consolas" w:hAnsi="Consolas" w:cs="Consolas"/>
              <w:b/>
              <w:bCs/>
              <w:color w:val="000000"/>
              <w:sz w:val="24"/>
              <w:szCs w:val="24"/>
              <w:u w:val="single"/>
            </w:rPr>
          </w:rPrChange>
        </w:rPr>
        <w:tab/>
        <w:t>add1.setPincode("4419999");</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6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68"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69" w:author="N PRASAD" w:date="2016-07-01T12:13:00Z">
            <w:rPr>
              <w:rFonts w:ascii="Consolas" w:hAnsi="Consolas" w:cs="Consolas"/>
              <w:b/>
              <w:bCs/>
              <w:color w:val="000000"/>
              <w:sz w:val="24"/>
              <w:szCs w:val="24"/>
              <w:u w:val="single"/>
            </w:rPr>
          </w:rPrChange>
        </w:rPr>
        <w:tab/>
        <w:t>add1.setStreet("srnagar");</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7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71"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72" w:author="N PRASAD" w:date="2016-07-01T12:13:00Z">
            <w:rPr>
              <w:rFonts w:ascii="Consolas" w:hAnsi="Consolas" w:cs="Consolas"/>
              <w:b/>
              <w:bCs/>
              <w:color w:val="000000"/>
              <w:sz w:val="24"/>
              <w:szCs w:val="24"/>
              <w:u w:val="single"/>
            </w:rPr>
          </w:rPrChange>
        </w:rPr>
        <w:tab/>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7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74"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75" w:author="N PRASAD" w:date="2016-07-01T12:13:00Z">
            <w:rPr>
              <w:rFonts w:ascii="Consolas" w:hAnsi="Consolas" w:cs="Consolas"/>
              <w:b/>
              <w:bCs/>
              <w:color w:val="000000"/>
              <w:sz w:val="24"/>
              <w:szCs w:val="24"/>
              <w:u w:val="single"/>
            </w:rPr>
          </w:rPrChange>
        </w:rPr>
        <w:tab/>
        <w:t>Address add2=</w:t>
      </w:r>
      <w:r w:rsidRPr="00B5270F">
        <w:rPr>
          <w:rFonts w:ascii="Times New Roman" w:hAnsi="Times New Roman" w:cs="Times New Roman"/>
          <w:b/>
          <w:bCs/>
          <w:color w:val="000000" w:themeColor="text1"/>
          <w:sz w:val="28"/>
          <w:szCs w:val="28"/>
          <w:rPrChange w:id="3776" w:author="N PRASAD" w:date="2016-07-01T12:13:00Z">
            <w:rPr>
              <w:rFonts w:ascii="Consolas" w:hAnsi="Consolas" w:cs="Consolas"/>
              <w:b/>
              <w:bCs/>
              <w:color w:val="7F0055"/>
              <w:sz w:val="24"/>
              <w:szCs w:val="24"/>
              <w:u w:val="single"/>
            </w:rPr>
          </w:rPrChange>
        </w:rPr>
        <w:t>new</w:t>
      </w:r>
      <w:r w:rsidRPr="00B5270F">
        <w:rPr>
          <w:rFonts w:ascii="Times New Roman" w:hAnsi="Times New Roman" w:cs="Times New Roman"/>
          <w:color w:val="000000" w:themeColor="text1"/>
          <w:sz w:val="28"/>
          <w:szCs w:val="28"/>
          <w:rPrChange w:id="3777" w:author="N PRASAD" w:date="2016-07-01T12:13:00Z">
            <w:rPr>
              <w:rFonts w:ascii="Consolas" w:hAnsi="Consolas" w:cs="Consolas"/>
              <w:b/>
              <w:bCs/>
              <w:color w:val="000000"/>
              <w:sz w:val="24"/>
              <w:szCs w:val="24"/>
              <w:u w:val="single"/>
            </w:rPr>
          </w:rPrChange>
        </w:rPr>
        <w:t xml:space="preserve"> Address();</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7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79"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80" w:author="N PRASAD" w:date="2016-07-01T12:13:00Z">
            <w:rPr>
              <w:rFonts w:ascii="Consolas" w:hAnsi="Consolas" w:cs="Consolas"/>
              <w:b/>
              <w:bCs/>
              <w:color w:val="000000"/>
              <w:sz w:val="24"/>
              <w:szCs w:val="24"/>
              <w:u w:val="single"/>
            </w:rPr>
          </w:rPrChange>
        </w:rPr>
        <w:tab/>
        <w:t>add2.setPincode("113333");</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8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82"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83" w:author="N PRASAD" w:date="2016-07-01T12:13:00Z">
            <w:rPr>
              <w:rFonts w:ascii="Consolas" w:hAnsi="Consolas" w:cs="Consolas"/>
              <w:b/>
              <w:bCs/>
              <w:color w:val="000000"/>
              <w:sz w:val="24"/>
              <w:szCs w:val="24"/>
              <w:u w:val="single"/>
            </w:rPr>
          </w:rPrChange>
        </w:rPr>
        <w:tab/>
        <w:t>add2.setStreet("brnagar");</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8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85"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86" w:author="N PRASAD" w:date="2016-07-01T12:13:00Z">
            <w:rPr>
              <w:rFonts w:ascii="Consolas" w:hAnsi="Consolas" w:cs="Consolas"/>
              <w:b/>
              <w:bCs/>
              <w:color w:val="000000"/>
              <w:sz w:val="24"/>
              <w:szCs w:val="24"/>
              <w:u w:val="single"/>
            </w:rPr>
          </w:rPrChange>
        </w:rPr>
        <w:tab/>
        <w:t>Address add4=</w:t>
      </w:r>
      <w:r w:rsidRPr="00B5270F">
        <w:rPr>
          <w:rFonts w:ascii="Times New Roman" w:hAnsi="Times New Roman" w:cs="Times New Roman"/>
          <w:b/>
          <w:bCs/>
          <w:color w:val="000000" w:themeColor="text1"/>
          <w:sz w:val="28"/>
          <w:szCs w:val="28"/>
          <w:rPrChange w:id="3787" w:author="N PRASAD" w:date="2016-07-01T12:13:00Z">
            <w:rPr>
              <w:rFonts w:ascii="Consolas" w:hAnsi="Consolas" w:cs="Consolas"/>
              <w:b/>
              <w:bCs/>
              <w:color w:val="7F0055"/>
              <w:sz w:val="24"/>
              <w:szCs w:val="24"/>
              <w:u w:val="single"/>
            </w:rPr>
          </w:rPrChange>
        </w:rPr>
        <w:t>new</w:t>
      </w:r>
      <w:r w:rsidRPr="00B5270F">
        <w:rPr>
          <w:rFonts w:ascii="Times New Roman" w:hAnsi="Times New Roman" w:cs="Times New Roman"/>
          <w:color w:val="000000" w:themeColor="text1"/>
          <w:sz w:val="28"/>
          <w:szCs w:val="28"/>
          <w:rPrChange w:id="3788" w:author="N PRASAD" w:date="2016-07-01T12:13:00Z">
            <w:rPr>
              <w:rFonts w:ascii="Consolas" w:hAnsi="Consolas" w:cs="Consolas"/>
              <w:b/>
              <w:bCs/>
              <w:color w:val="000000"/>
              <w:sz w:val="24"/>
              <w:szCs w:val="24"/>
              <w:u w:val="single"/>
            </w:rPr>
          </w:rPrChange>
        </w:rPr>
        <w:t xml:space="preserve"> Address();</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8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90" w:author="N PRASAD" w:date="2016-07-01T12:13:00Z">
            <w:rPr>
              <w:rFonts w:ascii="Consolas" w:hAnsi="Consolas" w:cs="Consolas"/>
              <w:b/>
              <w:bCs/>
              <w:color w:val="000000"/>
              <w:sz w:val="24"/>
              <w:szCs w:val="24"/>
              <w:u w:val="single"/>
            </w:rPr>
          </w:rPrChange>
        </w:rPr>
        <w:lastRenderedPageBreak/>
        <w:tab/>
      </w:r>
      <w:r w:rsidRPr="00B5270F">
        <w:rPr>
          <w:rFonts w:ascii="Times New Roman" w:hAnsi="Times New Roman" w:cs="Times New Roman"/>
          <w:color w:val="000000" w:themeColor="text1"/>
          <w:sz w:val="28"/>
          <w:szCs w:val="28"/>
          <w:rPrChange w:id="3791" w:author="N PRASAD" w:date="2016-07-01T12:13:00Z">
            <w:rPr>
              <w:rFonts w:ascii="Consolas" w:hAnsi="Consolas" w:cs="Consolas"/>
              <w:b/>
              <w:bCs/>
              <w:color w:val="000000"/>
              <w:sz w:val="24"/>
              <w:szCs w:val="24"/>
              <w:u w:val="single"/>
            </w:rPr>
          </w:rPrChange>
        </w:rPr>
        <w:tab/>
        <w:t>add4.setPincode("21333367");</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9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93"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94" w:author="N PRASAD" w:date="2016-07-01T12:13:00Z">
            <w:rPr>
              <w:rFonts w:ascii="Consolas" w:hAnsi="Consolas" w:cs="Consolas"/>
              <w:b/>
              <w:bCs/>
              <w:color w:val="000000"/>
              <w:sz w:val="24"/>
              <w:szCs w:val="24"/>
              <w:u w:val="single"/>
            </w:rPr>
          </w:rPrChange>
        </w:rPr>
        <w:tab/>
        <w:t>add4.setStreet("aabrnagar");</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95"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96"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797" w:author="N PRASAD" w:date="2016-07-01T12:13:00Z">
            <w:rPr>
              <w:rFonts w:ascii="Consolas" w:hAnsi="Consolas" w:cs="Consolas"/>
              <w:b/>
              <w:bCs/>
              <w:color w:val="000000"/>
              <w:sz w:val="24"/>
              <w:szCs w:val="24"/>
              <w:u w:val="single"/>
            </w:rPr>
          </w:rPrChange>
        </w:rPr>
        <w:tab/>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798"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799"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00" w:author="N PRASAD" w:date="2016-07-01T12:13:00Z">
            <w:rPr>
              <w:rFonts w:ascii="Consolas" w:hAnsi="Consolas" w:cs="Consolas"/>
              <w:b/>
              <w:bCs/>
              <w:color w:val="000000"/>
              <w:sz w:val="24"/>
              <w:szCs w:val="24"/>
              <w:u w:val="single"/>
            </w:rPr>
          </w:rPrChange>
        </w:rPr>
        <w:tab/>
        <w:t>Address add3=</w:t>
      </w:r>
      <w:r w:rsidRPr="00B5270F">
        <w:rPr>
          <w:rFonts w:ascii="Times New Roman" w:hAnsi="Times New Roman" w:cs="Times New Roman"/>
          <w:b/>
          <w:bCs/>
          <w:color w:val="000000" w:themeColor="text1"/>
          <w:sz w:val="28"/>
          <w:szCs w:val="28"/>
          <w:rPrChange w:id="3801" w:author="N PRASAD" w:date="2016-07-01T12:13:00Z">
            <w:rPr>
              <w:rFonts w:ascii="Consolas" w:hAnsi="Consolas" w:cs="Consolas"/>
              <w:b/>
              <w:bCs/>
              <w:color w:val="7F0055"/>
              <w:sz w:val="24"/>
              <w:szCs w:val="24"/>
              <w:u w:val="single"/>
            </w:rPr>
          </w:rPrChange>
        </w:rPr>
        <w:t>new</w:t>
      </w:r>
      <w:r w:rsidRPr="00B5270F">
        <w:rPr>
          <w:rFonts w:ascii="Times New Roman" w:hAnsi="Times New Roman" w:cs="Times New Roman"/>
          <w:color w:val="000000" w:themeColor="text1"/>
          <w:sz w:val="28"/>
          <w:szCs w:val="28"/>
          <w:rPrChange w:id="3802" w:author="N PRASAD" w:date="2016-07-01T12:13:00Z">
            <w:rPr>
              <w:rFonts w:ascii="Consolas" w:hAnsi="Consolas" w:cs="Consolas"/>
              <w:b/>
              <w:bCs/>
              <w:color w:val="000000"/>
              <w:sz w:val="24"/>
              <w:szCs w:val="24"/>
              <w:u w:val="single"/>
            </w:rPr>
          </w:rPrChange>
        </w:rPr>
        <w:t xml:space="preserve"> Address();</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0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04"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05" w:author="N PRASAD" w:date="2016-07-01T12:13:00Z">
            <w:rPr>
              <w:rFonts w:ascii="Consolas" w:hAnsi="Consolas" w:cs="Consolas"/>
              <w:b/>
              <w:bCs/>
              <w:color w:val="000000"/>
              <w:sz w:val="24"/>
              <w:szCs w:val="24"/>
              <w:u w:val="single"/>
            </w:rPr>
          </w:rPrChange>
        </w:rPr>
        <w:tab/>
        <w:t>add3.setPincode("222444");</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0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07"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08" w:author="N PRASAD" w:date="2016-07-01T12:13:00Z">
            <w:rPr>
              <w:rFonts w:ascii="Consolas" w:hAnsi="Consolas" w:cs="Consolas"/>
              <w:b/>
              <w:bCs/>
              <w:color w:val="000000"/>
              <w:sz w:val="24"/>
              <w:szCs w:val="24"/>
              <w:u w:val="single"/>
            </w:rPr>
          </w:rPrChange>
        </w:rPr>
        <w:tab/>
        <w:t>add3.setStreet("gaarnagar");</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09"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10"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11" w:author="N PRASAD" w:date="2016-07-01T12:13:00Z">
            <w:rPr>
              <w:rFonts w:ascii="Consolas" w:hAnsi="Consolas" w:cs="Consolas"/>
              <w:b/>
              <w:bCs/>
              <w:color w:val="000000"/>
              <w:sz w:val="24"/>
              <w:szCs w:val="24"/>
              <w:u w:val="single"/>
            </w:rPr>
          </w:rPrChange>
        </w:rPr>
        <w:tab/>
        <w:t>//Phone ph2=new Phone();</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12"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13"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14" w:author="N PRASAD" w:date="2016-07-01T12:13:00Z">
            <w:rPr>
              <w:rFonts w:ascii="Consolas" w:hAnsi="Consolas" w:cs="Consolas"/>
              <w:b/>
              <w:bCs/>
              <w:color w:val="000000"/>
              <w:sz w:val="24"/>
              <w:szCs w:val="24"/>
              <w:u w:val="single"/>
            </w:rPr>
          </w:rPrChange>
        </w:rPr>
        <w:tab/>
        <w:t>List&lt;Address&gt; listadd=</w:t>
      </w:r>
      <w:r w:rsidRPr="00B5270F">
        <w:rPr>
          <w:rFonts w:ascii="Times New Roman" w:hAnsi="Times New Roman" w:cs="Times New Roman"/>
          <w:b/>
          <w:bCs/>
          <w:color w:val="000000" w:themeColor="text1"/>
          <w:sz w:val="28"/>
          <w:szCs w:val="28"/>
          <w:rPrChange w:id="3815" w:author="N PRASAD" w:date="2016-07-01T12:13:00Z">
            <w:rPr>
              <w:rFonts w:ascii="Consolas" w:hAnsi="Consolas" w:cs="Consolas"/>
              <w:b/>
              <w:bCs/>
              <w:color w:val="7F0055"/>
              <w:sz w:val="24"/>
              <w:szCs w:val="24"/>
              <w:u w:val="single"/>
            </w:rPr>
          </w:rPrChange>
        </w:rPr>
        <w:t>new</w:t>
      </w:r>
      <w:r w:rsidRPr="00B5270F">
        <w:rPr>
          <w:rFonts w:ascii="Times New Roman" w:hAnsi="Times New Roman" w:cs="Times New Roman"/>
          <w:color w:val="000000" w:themeColor="text1"/>
          <w:sz w:val="28"/>
          <w:szCs w:val="28"/>
          <w:rPrChange w:id="3816" w:author="N PRASAD" w:date="2016-07-01T12:13:00Z">
            <w:rPr>
              <w:rFonts w:ascii="Consolas" w:hAnsi="Consolas" w:cs="Consolas"/>
              <w:b/>
              <w:bCs/>
              <w:color w:val="000000"/>
              <w:sz w:val="24"/>
              <w:szCs w:val="24"/>
              <w:u w:val="single"/>
            </w:rPr>
          </w:rPrChange>
        </w:rPr>
        <w:t xml:space="preserve"> ArrayList&lt;Address&gt;();</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1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18"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19" w:author="N PRASAD" w:date="2016-07-01T12:13:00Z">
            <w:rPr>
              <w:rFonts w:ascii="Consolas" w:hAnsi="Consolas" w:cs="Consolas"/>
              <w:b/>
              <w:bCs/>
              <w:color w:val="000000"/>
              <w:sz w:val="24"/>
              <w:szCs w:val="24"/>
              <w:u w:val="single"/>
            </w:rPr>
          </w:rPrChange>
        </w:rPr>
        <w:tab/>
        <w:t>//Set&lt;Address&gt;</w:t>
      </w:r>
      <w:r w:rsidRPr="00B5270F">
        <w:rPr>
          <w:rFonts w:ascii="Times New Roman" w:hAnsi="Times New Roman" w:cs="Times New Roman"/>
          <w:color w:val="000000" w:themeColor="text1"/>
          <w:sz w:val="28"/>
          <w:szCs w:val="28"/>
          <w:u w:val="single"/>
          <w:rPrChange w:id="3820" w:author="N PRASAD" w:date="2016-07-01T12:13:00Z">
            <w:rPr>
              <w:rFonts w:ascii="Consolas" w:hAnsi="Consolas" w:cs="Consolas"/>
              <w:color w:val="3F7F5F"/>
              <w:sz w:val="24"/>
              <w:szCs w:val="24"/>
              <w:u w:val="single"/>
            </w:rPr>
          </w:rPrChange>
        </w:rPr>
        <w:t>listadd</w:t>
      </w:r>
      <w:r w:rsidRPr="00B5270F">
        <w:rPr>
          <w:rFonts w:ascii="Times New Roman" w:hAnsi="Times New Roman" w:cs="Times New Roman"/>
          <w:color w:val="000000" w:themeColor="text1"/>
          <w:sz w:val="28"/>
          <w:szCs w:val="28"/>
          <w:rPrChange w:id="3821" w:author="N PRASAD" w:date="2016-07-01T12:13:00Z">
            <w:rPr>
              <w:rFonts w:ascii="Consolas" w:hAnsi="Consolas" w:cs="Consolas"/>
              <w:b/>
              <w:bCs/>
              <w:color w:val="3F7F5F"/>
              <w:sz w:val="24"/>
              <w:szCs w:val="24"/>
              <w:u w:val="single"/>
            </w:rPr>
          </w:rPrChange>
        </w:rPr>
        <w:t xml:space="preserve">=new TreeSet&lt;Address&gt;(new </w:t>
      </w:r>
      <w:r w:rsidRPr="00B5270F">
        <w:rPr>
          <w:rFonts w:ascii="Times New Roman" w:hAnsi="Times New Roman" w:cs="Times New Roman"/>
          <w:color w:val="000000" w:themeColor="text1"/>
          <w:sz w:val="28"/>
          <w:szCs w:val="28"/>
          <w:u w:val="single"/>
          <w:rPrChange w:id="3822" w:author="N PRASAD" w:date="2016-07-01T12:13:00Z">
            <w:rPr>
              <w:rFonts w:ascii="Consolas" w:hAnsi="Consolas" w:cs="Consolas"/>
              <w:color w:val="3F7F5F"/>
              <w:sz w:val="24"/>
              <w:szCs w:val="24"/>
              <w:u w:val="single"/>
            </w:rPr>
          </w:rPrChange>
        </w:rPr>
        <w:t>Addresspincodecomparator</w:t>
      </w:r>
      <w:r w:rsidRPr="00B5270F">
        <w:rPr>
          <w:rFonts w:ascii="Times New Roman" w:hAnsi="Times New Roman" w:cs="Times New Roman"/>
          <w:color w:val="000000" w:themeColor="text1"/>
          <w:sz w:val="28"/>
          <w:szCs w:val="28"/>
          <w:rPrChange w:id="3823" w:author="N PRASAD" w:date="2016-07-01T12:13:00Z">
            <w:rPr>
              <w:rFonts w:ascii="Consolas" w:hAnsi="Consolas" w:cs="Consolas"/>
              <w:b/>
              <w:bCs/>
              <w:color w:val="3F7F5F"/>
              <w:sz w:val="24"/>
              <w:szCs w:val="24"/>
              <w:u w:val="single"/>
            </w:rPr>
          </w:rPrChange>
        </w:rPr>
        <w:t>());</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24"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25"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26" w:author="N PRASAD" w:date="2016-07-01T12:13:00Z">
            <w:rPr>
              <w:rFonts w:ascii="Consolas" w:hAnsi="Consolas" w:cs="Consolas"/>
              <w:b/>
              <w:bCs/>
              <w:color w:val="000000"/>
              <w:sz w:val="24"/>
              <w:szCs w:val="24"/>
              <w:u w:val="single"/>
            </w:rPr>
          </w:rPrChange>
        </w:rPr>
        <w:tab/>
        <w:t>listadd.add(add1);</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2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28"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29" w:author="N PRASAD" w:date="2016-07-01T12:13:00Z">
            <w:rPr>
              <w:rFonts w:ascii="Consolas" w:hAnsi="Consolas" w:cs="Consolas"/>
              <w:b/>
              <w:bCs/>
              <w:color w:val="000000"/>
              <w:sz w:val="24"/>
              <w:szCs w:val="24"/>
              <w:u w:val="single"/>
            </w:rPr>
          </w:rPrChange>
        </w:rPr>
        <w:tab/>
        <w:t>listadd.add(add2);</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3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31"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32" w:author="N PRASAD" w:date="2016-07-01T12:13:00Z">
            <w:rPr>
              <w:rFonts w:ascii="Consolas" w:hAnsi="Consolas" w:cs="Consolas"/>
              <w:b/>
              <w:bCs/>
              <w:color w:val="000000"/>
              <w:sz w:val="24"/>
              <w:szCs w:val="24"/>
              <w:u w:val="single"/>
            </w:rPr>
          </w:rPrChange>
        </w:rPr>
        <w:tab/>
        <w:t>listadd.add(add3);</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3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34"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35" w:author="N PRASAD" w:date="2016-07-01T12:13:00Z">
            <w:rPr>
              <w:rFonts w:ascii="Consolas" w:hAnsi="Consolas" w:cs="Consolas"/>
              <w:b/>
              <w:bCs/>
              <w:color w:val="000000"/>
              <w:sz w:val="24"/>
              <w:szCs w:val="24"/>
              <w:u w:val="single"/>
            </w:rPr>
          </w:rPrChange>
        </w:rPr>
        <w:tab/>
        <w:t>listadd.add(add4);</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3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37"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38" w:author="N PRASAD" w:date="2016-07-01T12:13:00Z">
            <w:rPr>
              <w:rFonts w:ascii="Consolas" w:hAnsi="Consolas" w:cs="Consolas"/>
              <w:b/>
              <w:bCs/>
              <w:color w:val="000000"/>
              <w:sz w:val="24"/>
              <w:szCs w:val="24"/>
              <w:u w:val="single"/>
            </w:rPr>
          </w:rPrChange>
        </w:rPr>
        <w:tab/>
        <w:t>Collections.</w:t>
      </w:r>
      <w:r w:rsidRPr="00B5270F">
        <w:rPr>
          <w:rFonts w:ascii="Times New Roman" w:hAnsi="Times New Roman" w:cs="Times New Roman"/>
          <w:i/>
          <w:iCs/>
          <w:color w:val="000000" w:themeColor="text1"/>
          <w:sz w:val="28"/>
          <w:szCs w:val="28"/>
          <w:rPrChange w:id="3839" w:author="N PRASAD" w:date="2016-07-01T12:13:00Z">
            <w:rPr>
              <w:rFonts w:ascii="Consolas" w:hAnsi="Consolas" w:cs="Consolas"/>
              <w:b/>
              <w:bCs/>
              <w:i/>
              <w:iCs/>
              <w:color w:val="000000"/>
              <w:sz w:val="24"/>
              <w:szCs w:val="24"/>
              <w:u w:val="single"/>
            </w:rPr>
          </w:rPrChange>
        </w:rPr>
        <w:t>sort</w:t>
      </w:r>
      <w:r w:rsidRPr="00B5270F">
        <w:rPr>
          <w:rFonts w:ascii="Times New Roman" w:hAnsi="Times New Roman" w:cs="Times New Roman"/>
          <w:color w:val="000000" w:themeColor="text1"/>
          <w:sz w:val="28"/>
          <w:szCs w:val="28"/>
          <w:rPrChange w:id="3840" w:author="N PRASAD" w:date="2016-07-01T12:13:00Z">
            <w:rPr>
              <w:rFonts w:ascii="Consolas" w:hAnsi="Consolas" w:cs="Consolas"/>
              <w:b/>
              <w:bCs/>
              <w:color w:val="000000"/>
              <w:sz w:val="24"/>
              <w:szCs w:val="24"/>
              <w:u w:val="single"/>
            </w:rPr>
          </w:rPrChange>
        </w:rPr>
        <w:t>(listadd,</w:t>
      </w:r>
      <w:r w:rsidRPr="00B5270F">
        <w:rPr>
          <w:rFonts w:ascii="Times New Roman" w:hAnsi="Times New Roman" w:cs="Times New Roman"/>
          <w:b/>
          <w:bCs/>
          <w:color w:val="000000" w:themeColor="text1"/>
          <w:sz w:val="28"/>
          <w:szCs w:val="28"/>
          <w:rPrChange w:id="3841" w:author="N PRASAD" w:date="2016-07-01T12:13:00Z">
            <w:rPr>
              <w:rFonts w:ascii="Consolas" w:hAnsi="Consolas" w:cs="Consolas"/>
              <w:b/>
              <w:bCs/>
              <w:color w:val="7F0055"/>
              <w:sz w:val="24"/>
              <w:szCs w:val="24"/>
              <w:u w:val="single"/>
            </w:rPr>
          </w:rPrChange>
        </w:rPr>
        <w:t>new</w:t>
      </w:r>
      <w:r w:rsidRPr="00B5270F">
        <w:rPr>
          <w:rFonts w:ascii="Times New Roman" w:hAnsi="Times New Roman" w:cs="Times New Roman"/>
          <w:color w:val="000000" w:themeColor="text1"/>
          <w:sz w:val="28"/>
          <w:szCs w:val="28"/>
          <w:rPrChange w:id="3842" w:author="N PRASAD" w:date="2016-07-01T12:13:00Z">
            <w:rPr>
              <w:rFonts w:ascii="Consolas" w:hAnsi="Consolas" w:cs="Consolas"/>
              <w:b/>
              <w:bCs/>
              <w:color w:val="000000"/>
              <w:sz w:val="24"/>
              <w:szCs w:val="24"/>
              <w:u w:val="single"/>
            </w:rPr>
          </w:rPrChange>
        </w:rPr>
        <w:t xml:space="preserve"> Addressstreetcomparator());</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4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44"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45" w:author="N PRASAD" w:date="2016-07-01T12:13:00Z">
            <w:rPr>
              <w:rFonts w:ascii="Consolas" w:hAnsi="Consolas" w:cs="Consolas"/>
              <w:b/>
              <w:bCs/>
              <w:color w:val="000000"/>
              <w:sz w:val="24"/>
              <w:szCs w:val="24"/>
              <w:u w:val="single"/>
            </w:rPr>
          </w:rPrChange>
        </w:rPr>
        <w:tab/>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46"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47"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48"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b/>
          <w:bCs/>
          <w:color w:val="000000" w:themeColor="text1"/>
          <w:sz w:val="28"/>
          <w:szCs w:val="28"/>
          <w:rPrChange w:id="3849" w:author="N PRASAD" w:date="2016-07-01T12:13:00Z">
            <w:rPr>
              <w:rFonts w:ascii="Consolas" w:hAnsi="Consolas" w:cs="Consolas"/>
              <w:b/>
              <w:bCs/>
              <w:color w:val="7F0055"/>
              <w:sz w:val="24"/>
              <w:szCs w:val="24"/>
              <w:u w:val="single"/>
            </w:rPr>
          </w:rPrChange>
        </w:rPr>
        <w:t>for</w:t>
      </w:r>
      <w:r w:rsidRPr="00B5270F">
        <w:rPr>
          <w:rFonts w:ascii="Times New Roman" w:hAnsi="Times New Roman" w:cs="Times New Roman"/>
          <w:color w:val="000000" w:themeColor="text1"/>
          <w:sz w:val="28"/>
          <w:szCs w:val="28"/>
          <w:rPrChange w:id="3850" w:author="N PRASAD" w:date="2016-07-01T12:13:00Z">
            <w:rPr>
              <w:rFonts w:ascii="Consolas" w:hAnsi="Consolas" w:cs="Consolas"/>
              <w:b/>
              <w:bCs/>
              <w:color w:val="000000"/>
              <w:sz w:val="24"/>
              <w:szCs w:val="24"/>
              <w:u w:val="single"/>
            </w:rPr>
          </w:rPrChange>
        </w:rPr>
        <w:t>(Address address:listadd){</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51"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52"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53"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54" w:author="N PRASAD" w:date="2016-07-01T12:13:00Z">
            <w:rPr>
              <w:rFonts w:ascii="Consolas" w:hAnsi="Consolas" w:cs="Consolas"/>
              <w:b/>
              <w:bCs/>
              <w:color w:val="000000"/>
              <w:sz w:val="24"/>
              <w:szCs w:val="24"/>
              <w:u w:val="single"/>
            </w:rPr>
          </w:rPrChange>
        </w:rPr>
        <w:tab/>
        <w:t>System.</w:t>
      </w:r>
      <w:r w:rsidRPr="00B5270F">
        <w:rPr>
          <w:rFonts w:ascii="Times New Roman" w:hAnsi="Times New Roman" w:cs="Times New Roman"/>
          <w:i/>
          <w:iCs/>
          <w:color w:val="000000" w:themeColor="text1"/>
          <w:sz w:val="28"/>
          <w:szCs w:val="28"/>
          <w:rPrChange w:id="3855" w:author="N PRASAD" w:date="2016-07-01T12:13:00Z">
            <w:rPr>
              <w:rFonts w:ascii="Consolas" w:hAnsi="Consolas" w:cs="Consolas"/>
              <w:b/>
              <w:bCs/>
              <w:i/>
              <w:iCs/>
              <w:color w:val="0000C0"/>
              <w:sz w:val="24"/>
              <w:szCs w:val="24"/>
              <w:u w:val="single"/>
            </w:rPr>
          </w:rPrChange>
        </w:rPr>
        <w:t>out</w:t>
      </w:r>
      <w:r w:rsidRPr="00B5270F">
        <w:rPr>
          <w:rFonts w:ascii="Times New Roman" w:hAnsi="Times New Roman" w:cs="Times New Roman"/>
          <w:color w:val="000000" w:themeColor="text1"/>
          <w:sz w:val="28"/>
          <w:szCs w:val="28"/>
          <w:rPrChange w:id="3856" w:author="N PRASAD" w:date="2016-07-01T12:13:00Z">
            <w:rPr>
              <w:rFonts w:ascii="Consolas" w:hAnsi="Consolas" w:cs="Consolas"/>
              <w:b/>
              <w:bCs/>
              <w:color w:val="000000"/>
              <w:sz w:val="24"/>
              <w:szCs w:val="24"/>
              <w:u w:val="single"/>
            </w:rPr>
          </w:rPrChange>
        </w:rPr>
        <w:t>.println(address.getPincode()+"::"+address.getStreet());</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57"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58" w:author="N PRASAD" w:date="2016-07-01T12:13:00Z">
            <w:rPr>
              <w:rFonts w:ascii="Consolas" w:hAnsi="Consolas" w:cs="Consolas"/>
              <w:b/>
              <w:bCs/>
              <w:color w:val="000000"/>
              <w:sz w:val="24"/>
              <w:szCs w:val="24"/>
              <w:u w:val="single"/>
            </w:rPr>
          </w:rPrChange>
        </w:rPr>
        <w:tab/>
      </w:r>
      <w:r w:rsidRPr="00B5270F">
        <w:rPr>
          <w:rFonts w:ascii="Times New Roman" w:hAnsi="Times New Roman" w:cs="Times New Roman"/>
          <w:color w:val="000000" w:themeColor="text1"/>
          <w:sz w:val="28"/>
          <w:szCs w:val="28"/>
          <w:rPrChange w:id="3859" w:author="N PRASAD" w:date="2016-07-01T12:13:00Z">
            <w:rPr>
              <w:rFonts w:ascii="Consolas" w:hAnsi="Consolas" w:cs="Consolas"/>
              <w:b/>
              <w:bCs/>
              <w:color w:val="000000"/>
              <w:sz w:val="24"/>
              <w:szCs w:val="24"/>
              <w:u w:val="single"/>
            </w:rPr>
          </w:rPrChange>
        </w:rPr>
        <w:tab/>
        <w:t>}</w:t>
      </w: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60"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61" w:author="N PRASAD" w:date="2016-07-01T12:13:00Z">
            <w:rPr>
              <w:rFonts w:ascii="Consolas" w:hAnsi="Consolas" w:cs="Consolas"/>
              <w:b/>
              <w:bCs/>
              <w:color w:val="000000"/>
              <w:sz w:val="24"/>
              <w:szCs w:val="24"/>
              <w:u w:val="single"/>
            </w:rPr>
          </w:rPrChange>
        </w:rPr>
        <w:tab/>
        <w:t>}</w:t>
      </w:r>
    </w:p>
    <w:p w:rsidR="004863B9" w:rsidRPr="00B5270F" w:rsidRDefault="004863B9" w:rsidP="004863B9">
      <w:pPr>
        <w:autoSpaceDE w:val="0"/>
        <w:autoSpaceDN w:val="0"/>
        <w:adjustRightInd w:val="0"/>
        <w:spacing w:line="240" w:lineRule="auto"/>
        <w:rPr>
          <w:rFonts w:ascii="Times New Roman" w:hAnsi="Times New Roman" w:cs="Times New Roman"/>
          <w:color w:val="000000" w:themeColor="text1"/>
          <w:sz w:val="28"/>
          <w:szCs w:val="28"/>
          <w:rPrChange w:id="3862" w:author="N PRASAD" w:date="2016-07-01T12:13:00Z">
            <w:rPr>
              <w:rFonts w:ascii="Consolas" w:hAnsi="Consolas" w:cs="Consolas"/>
              <w:sz w:val="24"/>
              <w:szCs w:val="24"/>
            </w:rPr>
          </w:rPrChange>
        </w:rPr>
      </w:pPr>
    </w:p>
    <w:p w:rsidR="004863B9" w:rsidRPr="00B5270F" w:rsidRDefault="00572FDB" w:rsidP="004863B9">
      <w:pPr>
        <w:autoSpaceDE w:val="0"/>
        <w:autoSpaceDN w:val="0"/>
        <w:adjustRightInd w:val="0"/>
        <w:spacing w:line="240" w:lineRule="auto"/>
        <w:rPr>
          <w:rFonts w:ascii="Times New Roman" w:hAnsi="Times New Roman" w:cs="Times New Roman"/>
          <w:color w:val="000000" w:themeColor="text1"/>
          <w:sz w:val="28"/>
          <w:szCs w:val="28"/>
          <w:rPrChange w:id="3863" w:author="N PRASAD" w:date="2016-07-01T12:13:00Z">
            <w:rPr>
              <w:rFonts w:ascii="Consolas" w:hAnsi="Consolas" w:cs="Consolas"/>
              <w:sz w:val="24"/>
              <w:szCs w:val="24"/>
            </w:rPr>
          </w:rPrChange>
        </w:rPr>
      </w:pPr>
      <w:r w:rsidRPr="00B5270F">
        <w:rPr>
          <w:rFonts w:ascii="Times New Roman" w:hAnsi="Times New Roman" w:cs="Times New Roman"/>
          <w:color w:val="000000" w:themeColor="text1"/>
          <w:sz w:val="28"/>
          <w:szCs w:val="28"/>
          <w:rPrChange w:id="3864" w:author="N PRASAD" w:date="2016-07-01T12:13:00Z">
            <w:rPr>
              <w:rFonts w:ascii="Consolas" w:hAnsi="Consolas" w:cs="Consolas"/>
              <w:b/>
              <w:bCs/>
              <w:color w:val="000000"/>
              <w:sz w:val="24"/>
              <w:szCs w:val="24"/>
              <w:u w:val="single"/>
            </w:rPr>
          </w:rPrChange>
        </w:rPr>
        <w:tab/>
      </w:r>
    </w:p>
    <w:p w:rsidR="004863B9" w:rsidRPr="00B5270F" w:rsidRDefault="00572FDB" w:rsidP="004863B9">
      <w:pPr>
        <w:rPr>
          <w:rFonts w:ascii="Times New Roman" w:hAnsi="Times New Roman" w:cs="Times New Roman"/>
          <w:color w:val="000000" w:themeColor="text1"/>
          <w:sz w:val="28"/>
          <w:szCs w:val="28"/>
          <w:rPrChange w:id="3865" w:author="N PRASAD" w:date="2016-07-01T12:13:00Z">
            <w:rPr>
              <w:rFonts w:ascii="Consolas" w:hAnsi="Consolas" w:cs="Consolas"/>
              <w:color w:val="000000"/>
              <w:sz w:val="24"/>
              <w:szCs w:val="24"/>
            </w:rPr>
          </w:rPrChange>
        </w:rPr>
      </w:pPr>
      <w:r w:rsidRPr="00B5270F">
        <w:rPr>
          <w:rFonts w:ascii="Times New Roman" w:hAnsi="Times New Roman" w:cs="Times New Roman"/>
          <w:color w:val="000000" w:themeColor="text1"/>
          <w:sz w:val="28"/>
          <w:szCs w:val="28"/>
          <w:rPrChange w:id="3866" w:author="N PRASAD" w:date="2016-07-01T12:13:00Z">
            <w:rPr>
              <w:rFonts w:ascii="Consolas" w:hAnsi="Consolas" w:cs="Consolas"/>
              <w:b/>
              <w:bCs/>
              <w:color w:val="000000"/>
              <w:sz w:val="24"/>
              <w:szCs w:val="24"/>
              <w:u w:val="single"/>
            </w:rPr>
          </w:rPrChange>
        </w:rPr>
        <w:t>}</w:t>
      </w:r>
    </w:p>
    <w:p w:rsidR="00E01E12" w:rsidRPr="00B5270F" w:rsidRDefault="00E01E12" w:rsidP="004863B9">
      <w:pPr>
        <w:rPr>
          <w:rFonts w:ascii="Times New Roman" w:hAnsi="Times New Roman" w:cs="Times New Roman"/>
          <w:color w:val="000000" w:themeColor="text1"/>
          <w:sz w:val="28"/>
          <w:szCs w:val="28"/>
          <w:rPrChange w:id="3867" w:author="N PRASAD" w:date="2016-07-01T12:13:00Z">
            <w:rPr>
              <w:rFonts w:ascii="Consolas" w:hAnsi="Consolas" w:cs="Consolas"/>
              <w:color w:val="000000"/>
              <w:sz w:val="24"/>
              <w:szCs w:val="24"/>
            </w:rPr>
          </w:rPrChange>
        </w:rPr>
      </w:pPr>
    </w:p>
    <w:p w:rsidR="00E01E12" w:rsidRPr="00B5270F" w:rsidRDefault="00572FDB" w:rsidP="004863B9">
      <w:pPr>
        <w:rPr>
          <w:rFonts w:ascii="Times New Roman" w:hAnsi="Times New Roman" w:cs="Times New Roman"/>
          <w:color w:val="000000" w:themeColor="text1"/>
          <w:sz w:val="28"/>
          <w:szCs w:val="28"/>
          <w:rPrChange w:id="3868" w:author="N PRASAD" w:date="2016-07-01T12:13:00Z">
            <w:rPr>
              <w:rFonts w:ascii="Consolas" w:hAnsi="Consolas" w:cs="Consolas"/>
              <w:color w:val="000000"/>
              <w:sz w:val="24"/>
              <w:szCs w:val="24"/>
            </w:rPr>
          </w:rPrChange>
        </w:rPr>
      </w:pPr>
      <w:r w:rsidRPr="00B5270F">
        <w:rPr>
          <w:rFonts w:ascii="Times New Roman" w:hAnsi="Times New Roman" w:cs="Times New Roman"/>
          <w:b/>
          <w:color w:val="000000" w:themeColor="text1"/>
          <w:sz w:val="28"/>
          <w:szCs w:val="28"/>
          <w:rPrChange w:id="3869" w:author="N PRASAD" w:date="2016-07-01T12:13:00Z">
            <w:rPr>
              <w:rFonts w:ascii="Consolas" w:hAnsi="Consolas" w:cs="Consolas"/>
              <w:b/>
              <w:bCs/>
              <w:color w:val="000000"/>
              <w:sz w:val="24"/>
              <w:szCs w:val="24"/>
              <w:u w:val="single"/>
            </w:rPr>
          </w:rPrChange>
        </w:rPr>
        <w:t>Note</w:t>
      </w:r>
      <w:r w:rsidRPr="00B5270F">
        <w:rPr>
          <w:rFonts w:ascii="Times New Roman" w:hAnsi="Times New Roman" w:cs="Times New Roman"/>
          <w:color w:val="000000" w:themeColor="text1"/>
          <w:sz w:val="28"/>
          <w:szCs w:val="28"/>
          <w:rPrChange w:id="3870" w:author="N PRASAD" w:date="2016-07-01T12:13:00Z">
            <w:rPr>
              <w:rFonts w:ascii="Consolas" w:hAnsi="Consolas" w:cs="Consolas"/>
              <w:b/>
              <w:bCs/>
              <w:color w:val="000000"/>
              <w:sz w:val="24"/>
              <w:szCs w:val="24"/>
              <w:u w:val="single"/>
            </w:rPr>
          </w:rPrChange>
        </w:rPr>
        <w:t>:</w:t>
      </w:r>
    </w:p>
    <w:p w:rsidR="00E01E12" w:rsidRPr="00B5270F" w:rsidRDefault="00572FDB" w:rsidP="00EF6DD1">
      <w:pPr>
        <w:pStyle w:val="ListParagraph"/>
        <w:numPr>
          <w:ilvl w:val="0"/>
          <w:numId w:val="16"/>
        </w:numPr>
        <w:rPr>
          <w:rFonts w:ascii="Times New Roman" w:hAnsi="Times New Roman" w:cs="Times New Roman"/>
          <w:b/>
          <w:color w:val="000000" w:themeColor="text1"/>
          <w:sz w:val="28"/>
          <w:szCs w:val="28"/>
          <w:rPrChange w:id="3871" w:author="N PRASAD" w:date="2016-07-01T12:13:00Z">
            <w:rPr>
              <w:b/>
              <w:sz w:val="24"/>
              <w:szCs w:val="24"/>
            </w:rPr>
          </w:rPrChange>
        </w:rPr>
      </w:pPr>
      <w:r w:rsidRPr="00B5270F">
        <w:rPr>
          <w:rFonts w:ascii="Times New Roman" w:hAnsi="Times New Roman" w:cs="Times New Roman"/>
          <w:color w:val="000000" w:themeColor="text1"/>
          <w:sz w:val="28"/>
          <w:szCs w:val="28"/>
          <w:rPrChange w:id="3872" w:author="N PRASAD" w:date="2016-07-01T12:13:00Z">
            <w:rPr>
              <w:rFonts w:ascii="Consolas" w:hAnsi="Consolas" w:cs="Consolas"/>
              <w:b/>
              <w:bCs/>
              <w:color w:val="000000"/>
              <w:sz w:val="24"/>
              <w:szCs w:val="24"/>
              <w:u w:val="single"/>
            </w:rPr>
          </w:rPrChange>
        </w:rPr>
        <w:t>For primitive values java supports pass by value.</w:t>
      </w:r>
    </w:p>
    <w:p w:rsidR="0081011E" w:rsidRPr="00B5270F" w:rsidRDefault="00572FDB" w:rsidP="00EF6DD1">
      <w:pPr>
        <w:pStyle w:val="ListParagraph"/>
        <w:numPr>
          <w:ilvl w:val="0"/>
          <w:numId w:val="16"/>
        </w:numPr>
        <w:rPr>
          <w:rFonts w:ascii="Times New Roman" w:hAnsi="Times New Roman" w:cs="Times New Roman"/>
          <w:b/>
          <w:color w:val="000000" w:themeColor="text1"/>
          <w:sz w:val="28"/>
          <w:szCs w:val="28"/>
          <w:rPrChange w:id="3873" w:author="N PRASAD" w:date="2016-07-01T12:13:00Z">
            <w:rPr>
              <w:b/>
              <w:sz w:val="24"/>
              <w:szCs w:val="24"/>
            </w:rPr>
          </w:rPrChange>
        </w:rPr>
      </w:pPr>
      <w:r w:rsidRPr="00B5270F">
        <w:rPr>
          <w:rFonts w:ascii="Times New Roman" w:hAnsi="Times New Roman" w:cs="Times New Roman"/>
          <w:color w:val="000000" w:themeColor="text1"/>
          <w:sz w:val="28"/>
          <w:szCs w:val="28"/>
          <w:rPrChange w:id="3874" w:author="N PRASAD" w:date="2016-07-01T12:13:00Z">
            <w:rPr>
              <w:b/>
              <w:bCs/>
              <w:color w:val="0000FF" w:themeColor="hyperlink"/>
              <w:sz w:val="24"/>
              <w:szCs w:val="24"/>
              <w:u w:val="single"/>
            </w:rPr>
          </w:rPrChange>
        </w:rPr>
        <w:t>For object values java supports pass by refference.</w:t>
      </w:r>
    </w:p>
    <w:p w:rsidR="0081011E" w:rsidRPr="00B5270F" w:rsidRDefault="0081011E" w:rsidP="0081011E">
      <w:pPr>
        <w:rPr>
          <w:rFonts w:ascii="Times New Roman" w:hAnsi="Times New Roman" w:cs="Times New Roman"/>
          <w:color w:val="000000" w:themeColor="text1"/>
          <w:sz w:val="28"/>
          <w:szCs w:val="28"/>
          <w:rPrChange w:id="3875" w:author="N PRASAD" w:date="2016-07-01T12:13:00Z">
            <w:rPr>
              <w:sz w:val="24"/>
              <w:szCs w:val="24"/>
            </w:rPr>
          </w:rPrChange>
        </w:rPr>
      </w:pPr>
    </w:p>
    <w:p w:rsidR="00E01E12" w:rsidRPr="00B5270F" w:rsidRDefault="00572FDB" w:rsidP="0081011E">
      <w:pPr>
        <w:rPr>
          <w:rFonts w:ascii="Times New Roman" w:hAnsi="Times New Roman" w:cs="Times New Roman"/>
          <w:b/>
          <w:color w:val="000000" w:themeColor="text1"/>
          <w:sz w:val="28"/>
          <w:szCs w:val="28"/>
          <w:rPrChange w:id="3876" w:author="N PRASAD" w:date="2016-07-01T12:13:00Z">
            <w:rPr>
              <w:b/>
              <w:sz w:val="24"/>
              <w:szCs w:val="24"/>
            </w:rPr>
          </w:rPrChange>
        </w:rPr>
      </w:pPr>
      <w:r w:rsidRPr="00B5270F">
        <w:rPr>
          <w:rFonts w:ascii="Times New Roman" w:hAnsi="Times New Roman" w:cs="Times New Roman"/>
          <w:b/>
          <w:color w:val="000000" w:themeColor="text1"/>
          <w:sz w:val="28"/>
          <w:szCs w:val="28"/>
          <w:rPrChange w:id="3877" w:author="N PRASAD" w:date="2016-07-01T12:13:00Z">
            <w:rPr>
              <w:b/>
              <w:bCs/>
              <w:color w:val="0000FF" w:themeColor="hyperlink"/>
              <w:sz w:val="24"/>
              <w:szCs w:val="24"/>
              <w:u w:val="single"/>
            </w:rPr>
          </w:rPrChange>
        </w:rPr>
        <w:t>How can you make collections is immutable?</w:t>
      </w:r>
    </w:p>
    <w:p w:rsidR="001633C1" w:rsidRPr="00B5270F" w:rsidRDefault="00572FDB" w:rsidP="0081011E">
      <w:pPr>
        <w:rPr>
          <w:rFonts w:ascii="Times New Roman" w:hAnsi="Times New Roman" w:cs="Times New Roman"/>
          <w:b/>
          <w:color w:val="000000" w:themeColor="text1"/>
          <w:sz w:val="28"/>
          <w:szCs w:val="28"/>
          <w:rPrChange w:id="3878" w:author="N PRASAD" w:date="2016-07-01T12:13:00Z">
            <w:rPr>
              <w:b/>
              <w:sz w:val="24"/>
              <w:szCs w:val="24"/>
            </w:rPr>
          </w:rPrChange>
        </w:rPr>
      </w:pPr>
      <w:r w:rsidRPr="00B5270F">
        <w:rPr>
          <w:rFonts w:ascii="Times New Roman" w:hAnsi="Times New Roman" w:cs="Times New Roman"/>
          <w:b/>
          <w:color w:val="000000" w:themeColor="text1"/>
          <w:sz w:val="28"/>
          <w:szCs w:val="28"/>
          <w:rPrChange w:id="3879" w:author="N PRASAD" w:date="2016-07-01T12:13:00Z">
            <w:rPr>
              <w:b/>
              <w:bCs/>
              <w:color w:val="0000FF" w:themeColor="hyperlink"/>
              <w:sz w:val="24"/>
              <w:szCs w:val="24"/>
              <w:u w:val="single"/>
            </w:rPr>
          </w:rPrChange>
        </w:rPr>
        <w:t>Ans:</w:t>
      </w:r>
    </w:p>
    <w:p w:rsidR="007C6090" w:rsidRPr="00B5270F" w:rsidRDefault="00572FDB" w:rsidP="0081011E">
      <w:pPr>
        <w:rPr>
          <w:rFonts w:ascii="Times New Roman" w:hAnsi="Times New Roman" w:cs="Times New Roman"/>
          <w:b/>
          <w:color w:val="000000" w:themeColor="text1"/>
          <w:sz w:val="28"/>
          <w:szCs w:val="28"/>
          <w:rPrChange w:id="3880" w:author="N PRASAD" w:date="2016-07-01T12:13:00Z">
            <w:rPr>
              <w:b/>
              <w:sz w:val="24"/>
              <w:szCs w:val="24"/>
            </w:rPr>
          </w:rPrChange>
        </w:rPr>
      </w:pPr>
      <w:r w:rsidRPr="00B5270F">
        <w:rPr>
          <w:rFonts w:ascii="Times New Roman" w:hAnsi="Times New Roman" w:cs="Times New Roman"/>
          <w:color w:val="000000" w:themeColor="text1"/>
          <w:sz w:val="28"/>
          <w:szCs w:val="28"/>
          <w:rPrChange w:id="3881" w:author="N PRASAD" w:date="2016-07-01T12:13:00Z">
            <w:rPr>
              <w:b/>
              <w:bCs/>
              <w:color w:val="0000FF" w:themeColor="hyperlink"/>
              <w:sz w:val="24"/>
              <w:szCs w:val="24"/>
              <w:u w:val="single"/>
            </w:rPr>
          </w:rPrChange>
        </w:rPr>
        <w:tab/>
        <w:t>Collections.unModifiableCollection(listAdd);</w:t>
      </w:r>
    </w:p>
    <w:p w:rsidR="00062B49" w:rsidRPr="00B5270F" w:rsidRDefault="00572FDB" w:rsidP="0081011E">
      <w:pPr>
        <w:rPr>
          <w:rFonts w:ascii="Times New Roman" w:hAnsi="Times New Roman" w:cs="Times New Roman"/>
          <w:b/>
          <w:color w:val="000000" w:themeColor="text1"/>
          <w:sz w:val="28"/>
          <w:szCs w:val="28"/>
          <w:rPrChange w:id="3882" w:author="N PRASAD" w:date="2016-07-01T12:13:00Z">
            <w:rPr>
              <w:b/>
              <w:sz w:val="24"/>
              <w:szCs w:val="24"/>
            </w:rPr>
          </w:rPrChange>
        </w:rPr>
      </w:pPr>
      <w:r w:rsidRPr="00B5270F">
        <w:rPr>
          <w:rFonts w:ascii="Times New Roman" w:hAnsi="Times New Roman" w:cs="Times New Roman"/>
          <w:b/>
          <w:color w:val="000000" w:themeColor="text1"/>
          <w:sz w:val="28"/>
          <w:szCs w:val="28"/>
          <w:rPrChange w:id="3883" w:author="N PRASAD" w:date="2016-07-01T12:13:00Z">
            <w:rPr>
              <w:b/>
              <w:bCs/>
              <w:color w:val="0000FF" w:themeColor="hyperlink"/>
              <w:sz w:val="24"/>
              <w:szCs w:val="24"/>
              <w:u w:val="single"/>
            </w:rPr>
          </w:rPrChange>
        </w:rPr>
        <w:t>How can you make collections is Synchronized?</w:t>
      </w:r>
    </w:p>
    <w:p w:rsidR="00140B6A" w:rsidRPr="00B5270F" w:rsidRDefault="00572FDB" w:rsidP="0081011E">
      <w:pPr>
        <w:rPr>
          <w:rFonts w:ascii="Times New Roman" w:hAnsi="Times New Roman" w:cs="Times New Roman"/>
          <w:b/>
          <w:color w:val="000000" w:themeColor="text1"/>
          <w:sz w:val="28"/>
          <w:szCs w:val="28"/>
          <w:rPrChange w:id="3884" w:author="N PRASAD" w:date="2016-07-01T12:13:00Z">
            <w:rPr>
              <w:b/>
              <w:sz w:val="24"/>
              <w:szCs w:val="24"/>
            </w:rPr>
          </w:rPrChange>
        </w:rPr>
      </w:pPr>
      <w:r w:rsidRPr="00B5270F">
        <w:rPr>
          <w:rFonts w:ascii="Times New Roman" w:hAnsi="Times New Roman" w:cs="Times New Roman"/>
          <w:b/>
          <w:color w:val="000000" w:themeColor="text1"/>
          <w:sz w:val="28"/>
          <w:szCs w:val="28"/>
          <w:rPrChange w:id="3885" w:author="N PRASAD" w:date="2016-07-01T12:13:00Z">
            <w:rPr>
              <w:b/>
              <w:bCs/>
              <w:color w:val="0000FF" w:themeColor="hyperlink"/>
              <w:sz w:val="24"/>
              <w:szCs w:val="24"/>
              <w:u w:val="single"/>
            </w:rPr>
          </w:rPrChange>
        </w:rPr>
        <w:t>Ans:</w:t>
      </w:r>
    </w:p>
    <w:p w:rsidR="00140B6A" w:rsidRPr="00B5270F" w:rsidRDefault="00572FDB" w:rsidP="0081011E">
      <w:pPr>
        <w:rPr>
          <w:rFonts w:ascii="Times New Roman" w:hAnsi="Times New Roman" w:cs="Times New Roman"/>
          <w:b/>
          <w:color w:val="000000" w:themeColor="text1"/>
          <w:sz w:val="28"/>
          <w:szCs w:val="28"/>
          <w:rPrChange w:id="3886" w:author="N PRASAD" w:date="2016-07-01T12:13:00Z">
            <w:rPr>
              <w:b/>
              <w:sz w:val="24"/>
              <w:szCs w:val="24"/>
            </w:rPr>
          </w:rPrChange>
        </w:rPr>
      </w:pPr>
      <w:r w:rsidRPr="00B5270F">
        <w:rPr>
          <w:rFonts w:ascii="Times New Roman" w:hAnsi="Times New Roman" w:cs="Times New Roman"/>
          <w:b/>
          <w:color w:val="000000" w:themeColor="text1"/>
          <w:sz w:val="28"/>
          <w:szCs w:val="28"/>
          <w:rPrChange w:id="3887" w:author="N PRASAD" w:date="2016-07-01T12:13:00Z">
            <w:rPr>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3888" w:author="N PRASAD" w:date="2016-07-01T12:13:00Z">
            <w:rPr>
              <w:b/>
              <w:bCs/>
              <w:color w:val="0000FF" w:themeColor="hyperlink"/>
              <w:sz w:val="24"/>
              <w:szCs w:val="24"/>
              <w:u w:val="single"/>
            </w:rPr>
          </w:rPrChange>
        </w:rPr>
        <w:t>Collections.synchronizedCollection(listAdd);</w:t>
      </w:r>
    </w:p>
    <w:p w:rsidR="00C35401" w:rsidRPr="00B5270F" w:rsidRDefault="00572FDB" w:rsidP="0081011E">
      <w:pPr>
        <w:rPr>
          <w:rFonts w:ascii="Times New Roman" w:hAnsi="Times New Roman" w:cs="Times New Roman"/>
          <w:b/>
          <w:color w:val="000000" w:themeColor="text1"/>
          <w:sz w:val="28"/>
          <w:szCs w:val="28"/>
          <w:rPrChange w:id="3889" w:author="N PRASAD" w:date="2016-07-01T12:13:00Z">
            <w:rPr>
              <w:b/>
              <w:sz w:val="24"/>
              <w:szCs w:val="24"/>
            </w:rPr>
          </w:rPrChange>
        </w:rPr>
      </w:pPr>
      <w:r w:rsidRPr="00B5270F">
        <w:rPr>
          <w:rFonts w:ascii="Times New Roman" w:hAnsi="Times New Roman" w:cs="Times New Roman"/>
          <w:b/>
          <w:color w:val="000000" w:themeColor="text1"/>
          <w:sz w:val="28"/>
          <w:szCs w:val="28"/>
          <w:rPrChange w:id="3890" w:author="N PRASAD" w:date="2016-07-01T12:13:00Z">
            <w:rPr>
              <w:b/>
              <w:bCs/>
              <w:color w:val="0000FF" w:themeColor="hyperlink"/>
              <w:sz w:val="24"/>
              <w:szCs w:val="24"/>
              <w:u w:val="single"/>
            </w:rPr>
          </w:rPrChange>
        </w:rPr>
        <w:t>How can you sort your ArrayList?</w:t>
      </w:r>
    </w:p>
    <w:p w:rsidR="00C35401" w:rsidRPr="00B5270F" w:rsidRDefault="00572FDB" w:rsidP="0081011E">
      <w:pPr>
        <w:rPr>
          <w:rFonts w:ascii="Times New Roman" w:hAnsi="Times New Roman" w:cs="Times New Roman"/>
          <w:color w:val="000000" w:themeColor="text1"/>
          <w:sz w:val="28"/>
          <w:szCs w:val="28"/>
          <w:rPrChange w:id="3891" w:author="N PRASAD" w:date="2016-07-01T12:13:00Z">
            <w:rPr>
              <w:sz w:val="24"/>
              <w:szCs w:val="24"/>
            </w:rPr>
          </w:rPrChange>
        </w:rPr>
      </w:pPr>
      <w:r w:rsidRPr="00B5270F">
        <w:rPr>
          <w:rFonts w:ascii="Times New Roman" w:hAnsi="Times New Roman" w:cs="Times New Roman"/>
          <w:b/>
          <w:color w:val="000000" w:themeColor="text1"/>
          <w:sz w:val="28"/>
          <w:szCs w:val="28"/>
          <w:rPrChange w:id="3892" w:author="N PRASAD" w:date="2016-07-01T12:13:00Z">
            <w:rPr>
              <w:b/>
              <w:bCs/>
              <w:color w:val="0000FF" w:themeColor="hyperlink"/>
              <w:sz w:val="24"/>
              <w:szCs w:val="24"/>
              <w:u w:val="single"/>
            </w:rPr>
          </w:rPrChange>
        </w:rPr>
        <w:t>Ans:</w:t>
      </w:r>
    </w:p>
    <w:p w:rsidR="00C35401" w:rsidRPr="00B5270F" w:rsidRDefault="00572FDB" w:rsidP="0081011E">
      <w:pPr>
        <w:rPr>
          <w:rFonts w:ascii="Times New Roman" w:hAnsi="Times New Roman" w:cs="Times New Roman"/>
          <w:color w:val="000000" w:themeColor="text1"/>
          <w:sz w:val="28"/>
          <w:szCs w:val="28"/>
          <w:rPrChange w:id="3893" w:author="N PRASAD" w:date="2016-07-01T12:13:00Z">
            <w:rPr>
              <w:sz w:val="24"/>
              <w:szCs w:val="24"/>
            </w:rPr>
          </w:rPrChange>
        </w:rPr>
      </w:pPr>
      <w:r w:rsidRPr="00B5270F">
        <w:rPr>
          <w:rFonts w:ascii="Times New Roman" w:hAnsi="Times New Roman" w:cs="Times New Roman"/>
          <w:color w:val="000000" w:themeColor="text1"/>
          <w:sz w:val="28"/>
          <w:szCs w:val="28"/>
          <w:rPrChange w:id="3894" w:author="N PRASAD" w:date="2016-07-01T12:13:00Z">
            <w:rPr>
              <w:b/>
              <w:bCs/>
              <w:color w:val="0000FF" w:themeColor="hyperlink"/>
              <w:sz w:val="24"/>
              <w:szCs w:val="24"/>
              <w:u w:val="single"/>
            </w:rPr>
          </w:rPrChange>
        </w:rPr>
        <w:tab/>
        <w:t>By using Collections.sort(listAdd,new AddresspincodeComparator());</w:t>
      </w:r>
    </w:p>
    <w:p w:rsidR="00162CB4" w:rsidRPr="00B5270F" w:rsidRDefault="00162CB4" w:rsidP="0081011E">
      <w:pPr>
        <w:rPr>
          <w:rFonts w:ascii="Times New Roman" w:hAnsi="Times New Roman" w:cs="Times New Roman"/>
          <w:color w:val="000000" w:themeColor="text1"/>
          <w:sz w:val="28"/>
          <w:szCs w:val="28"/>
          <w:rPrChange w:id="3895" w:author="N PRASAD" w:date="2016-07-01T12:13:00Z">
            <w:rPr>
              <w:sz w:val="24"/>
              <w:szCs w:val="24"/>
            </w:rPr>
          </w:rPrChange>
        </w:rPr>
      </w:pPr>
    </w:p>
    <w:p w:rsidR="00CD42B7" w:rsidRPr="00B5270F" w:rsidRDefault="00572FDB" w:rsidP="00CD42B7">
      <w:pPr>
        <w:shd w:val="clear" w:color="auto" w:fill="FFFFFF"/>
        <w:spacing w:line="240" w:lineRule="auto"/>
        <w:outlineLvl w:val="2"/>
        <w:rPr>
          <w:rFonts w:ascii="Times New Roman" w:eastAsia="Times New Roman" w:hAnsi="Times New Roman" w:cs="Times New Roman"/>
          <w:b/>
          <w:bCs/>
          <w:color w:val="000000" w:themeColor="text1"/>
          <w:sz w:val="28"/>
          <w:szCs w:val="28"/>
          <w:rPrChange w:id="3896" w:author="N PRASAD" w:date="2016-07-01T12:13:00Z">
            <w:rPr>
              <w:rFonts w:eastAsia="Times New Roman" w:cs="Times New Roman"/>
              <w:b/>
              <w:bCs/>
              <w:color w:val="C10011"/>
              <w:sz w:val="24"/>
              <w:szCs w:val="24"/>
            </w:rPr>
          </w:rPrChange>
        </w:rPr>
      </w:pPr>
      <w:r w:rsidRPr="00B5270F">
        <w:rPr>
          <w:rFonts w:ascii="Times New Roman" w:eastAsia="Times New Roman" w:hAnsi="Times New Roman" w:cs="Times New Roman"/>
          <w:b/>
          <w:bCs/>
          <w:color w:val="000000" w:themeColor="text1"/>
          <w:sz w:val="28"/>
          <w:szCs w:val="28"/>
          <w:rPrChange w:id="3897" w:author="N PRASAD" w:date="2016-07-01T12:13:00Z">
            <w:rPr>
              <w:rFonts w:eastAsia="Times New Roman" w:cs="Times New Roman"/>
              <w:b/>
              <w:bCs/>
              <w:color w:val="C10011"/>
              <w:sz w:val="24"/>
              <w:szCs w:val="24"/>
              <w:u w:val="single"/>
            </w:rPr>
          </w:rPrChange>
        </w:rPr>
        <w:lastRenderedPageBreak/>
        <w:t xml:space="preserve">Internal implementation of Set/HashSet (How Set Ensures Uniqueness) : Core Java Collection Interview Question </w:t>
      </w:r>
    </w:p>
    <w:p w:rsidR="00CD42B7" w:rsidRPr="00B5270F" w:rsidRDefault="00572FDB" w:rsidP="005F499A">
      <w:pPr>
        <w:shd w:val="clear" w:color="auto" w:fill="FFFFFF"/>
        <w:spacing w:line="240" w:lineRule="auto"/>
        <w:ind w:firstLine="720"/>
        <w:rPr>
          <w:ins w:id="3898" w:author="NNR Chowdary" w:date="2013-10-20T08:27:00Z"/>
          <w:rFonts w:ascii="Times New Roman" w:eastAsia="Times New Roman" w:hAnsi="Times New Roman" w:cs="Times New Roman"/>
          <w:color w:val="000000" w:themeColor="text1"/>
          <w:sz w:val="28"/>
          <w:szCs w:val="28"/>
          <w:rPrChange w:id="3899" w:author="N PRASAD" w:date="2016-07-01T12:13:00Z">
            <w:rPr>
              <w:ins w:id="3900" w:author="NNR Chowdary" w:date="2013-10-20T08:27:00Z"/>
              <w:rFonts w:eastAsia="Times New Roman" w:cs="Times New Roman"/>
              <w:color w:val="000000"/>
              <w:sz w:val="24"/>
              <w:szCs w:val="24"/>
            </w:rPr>
          </w:rPrChange>
        </w:rPr>
      </w:pPr>
      <w:r w:rsidRPr="00B5270F">
        <w:rPr>
          <w:rFonts w:ascii="Times New Roman" w:eastAsia="Times New Roman" w:hAnsi="Times New Roman" w:cs="Times New Roman"/>
          <w:color w:val="000000" w:themeColor="text1"/>
          <w:sz w:val="28"/>
          <w:szCs w:val="28"/>
          <w:rPrChange w:id="3901" w:author="N PRASAD" w:date="2016-07-01T12:13:00Z">
            <w:rPr>
              <w:rFonts w:eastAsia="Times New Roman" w:cs="Times New Roman"/>
              <w:b/>
              <w:bCs/>
              <w:color w:val="000000"/>
              <w:sz w:val="24"/>
              <w:szCs w:val="24"/>
              <w:u w:val="single"/>
            </w:rPr>
          </w:rPrChange>
        </w:rPr>
        <w:t>Interviewer asked How do you implement Set in  Java . That is , how will make sure each and every element is unique without using Set interfaces or Classes that implements Set Interface .</w:t>
      </w:r>
      <w:r w:rsidRPr="00B5270F">
        <w:rPr>
          <w:rFonts w:ascii="Times New Roman" w:eastAsia="Times New Roman" w:hAnsi="Times New Roman" w:cs="Times New Roman"/>
          <w:color w:val="000000" w:themeColor="text1"/>
          <w:sz w:val="28"/>
          <w:szCs w:val="28"/>
          <w:rPrChange w:id="390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03" w:author="N PRASAD" w:date="2016-07-01T12:13:00Z">
            <w:rPr>
              <w:rFonts w:eastAsia="Times New Roman" w:cs="Times New Roman"/>
              <w:b/>
              <w:bCs/>
              <w:color w:val="000000"/>
              <w:sz w:val="24"/>
              <w:szCs w:val="24"/>
              <w:u w:val="single"/>
            </w:rPr>
          </w:rPrChange>
        </w:rPr>
        <w:br/>
        <w:t>I gave the answer , although qualified the interview round as well , but the answer is far from satisfactory .</w:t>
      </w:r>
      <w:r w:rsidRPr="00B5270F">
        <w:rPr>
          <w:rFonts w:ascii="Times New Roman" w:eastAsia="Times New Roman" w:hAnsi="Times New Roman" w:cs="Times New Roman"/>
          <w:color w:val="000000" w:themeColor="text1"/>
          <w:sz w:val="28"/>
          <w:szCs w:val="28"/>
          <w:rPrChange w:id="3904" w:author="N PRASAD" w:date="2016-07-01T12:13:00Z">
            <w:rPr>
              <w:rFonts w:eastAsia="Times New Roman" w:cs="Times New Roman"/>
              <w:b/>
              <w:bCs/>
              <w:color w:val="000000"/>
              <w:sz w:val="24"/>
              <w:szCs w:val="24"/>
              <w:u w:val="single"/>
            </w:rPr>
          </w:rPrChange>
        </w:rPr>
        <w:br/>
        <w:t>So I came back to  home and do some research . So finally i got the answer and sharing it with you .</w:t>
      </w:r>
      <w:r w:rsidRPr="00B5270F">
        <w:rPr>
          <w:rFonts w:ascii="Times New Roman" w:eastAsia="Times New Roman" w:hAnsi="Times New Roman" w:cs="Times New Roman"/>
          <w:color w:val="000000" w:themeColor="text1"/>
          <w:sz w:val="28"/>
          <w:szCs w:val="28"/>
          <w:rPrChange w:id="3905"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0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0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3908" w:author="N PRASAD" w:date="2016-07-01T12:13:00Z">
            <w:rPr>
              <w:rFonts w:eastAsia="Times New Roman" w:cs="Times New Roman"/>
              <w:b/>
              <w:bCs/>
              <w:color w:val="000000"/>
              <w:sz w:val="24"/>
              <w:szCs w:val="24"/>
              <w:u w:val="single"/>
            </w:rPr>
          </w:rPrChange>
        </w:rPr>
        <w:t>Set Implementation Internally in Java</w:t>
      </w:r>
      <w:r w:rsidRPr="00B5270F">
        <w:rPr>
          <w:rFonts w:ascii="Times New Roman" w:eastAsia="Times New Roman" w:hAnsi="Times New Roman" w:cs="Times New Roman"/>
          <w:color w:val="000000" w:themeColor="text1"/>
          <w:sz w:val="28"/>
          <w:szCs w:val="28"/>
          <w:rPrChange w:id="390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391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11" w:author="N PRASAD" w:date="2016-07-01T12:13:00Z">
            <w:rPr>
              <w:rFonts w:eastAsia="Times New Roman" w:cs="Times New Roman"/>
              <w:b/>
              <w:bCs/>
              <w:color w:val="000000"/>
              <w:sz w:val="24"/>
              <w:szCs w:val="24"/>
              <w:u w:val="single"/>
            </w:rPr>
          </w:rPrChange>
        </w:rPr>
        <w:t>Each and every element in the set is unique .  So that there is no duplicate element in set .</w:t>
      </w:r>
      <w:r w:rsidRPr="00B5270F">
        <w:rPr>
          <w:rFonts w:ascii="Times New Roman" w:eastAsia="Times New Roman" w:hAnsi="Times New Roman" w:cs="Times New Roman"/>
          <w:color w:val="000000" w:themeColor="text1"/>
          <w:sz w:val="28"/>
          <w:szCs w:val="28"/>
          <w:rPrChange w:id="391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13" w:author="N PRASAD" w:date="2016-07-01T12:13:00Z">
            <w:rPr>
              <w:rFonts w:eastAsia="Times New Roman" w:cs="Times New Roman"/>
              <w:b/>
              <w:bCs/>
              <w:color w:val="000000"/>
              <w:sz w:val="24"/>
              <w:szCs w:val="24"/>
              <w:u w:val="single"/>
            </w:rPr>
          </w:rPrChange>
        </w:rPr>
        <w:br/>
        <w:t>So in java if we want to add elements in the set then we write code like this</w:t>
      </w:r>
      <w:r w:rsidRPr="00B5270F">
        <w:rPr>
          <w:rFonts w:ascii="Times New Roman" w:eastAsia="Times New Roman" w:hAnsi="Times New Roman" w:cs="Times New Roman"/>
          <w:color w:val="000000" w:themeColor="text1"/>
          <w:sz w:val="28"/>
          <w:szCs w:val="28"/>
          <w:rPrChange w:id="391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15" w:author="N PRASAD" w:date="2016-07-01T12:13:00Z">
            <w:rPr>
              <w:rFonts w:eastAsia="Times New Roman" w:cs="Times New Roman"/>
              <w:b/>
              <w:bCs/>
              <w:color w:val="000000"/>
              <w:sz w:val="24"/>
              <w:szCs w:val="24"/>
              <w:u w:val="single"/>
            </w:rPr>
          </w:rPrChange>
        </w:rPr>
        <w:br/>
        <w:t>public class JavaHungry {</w:t>
      </w:r>
      <w:r w:rsidRPr="00B5270F">
        <w:rPr>
          <w:rFonts w:ascii="Times New Roman" w:eastAsia="Times New Roman" w:hAnsi="Times New Roman" w:cs="Times New Roman"/>
          <w:color w:val="000000" w:themeColor="text1"/>
          <w:sz w:val="28"/>
          <w:szCs w:val="28"/>
          <w:rPrChange w:id="391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17" w:author="N PRASAD" w:date="2016-07-01T12:13:00Z">
            <w:rPr>
              <w:rFonts w:eastAsia="Times New Roman" w:cs="Times New Roman"/>
              <w:b/>
              <w:bCs/>
              <w:color w:val="000000"/>
              <w:sz w:val="24"/>
              <w:szCs w:val="24"/>
              <w:u w:val="single"/>
            </w:rPr>
          </w:rPrChange>
        </w:rPr>
        <w:br/>
        <w:t xml:space="preserve">  public static void main(String[] args)</w:t>
      </w:r>
      <w:r w:rsidRPr="00B5270F">
        <w:rPr>
          <w:rFonts w:ascii="Times New Roman" w:eastAsia="Times New Roman" w:hAnsi="Times New Roman" w:cs="Times New Roman"/>
          <w:color w:val="000000" w:themeColor="text1"/>
          <w:sz w:val="28"/>
          <w:szCs w:val="28"/>
          <w:rPrChange w:id="3918" w:author="N PRASAD" w:date="2016-07-01T12:13:00Z">
            <w:rPr>
              <w:rFonts w:eastAsia="Times New Roman" w:cs="Times New Roman"/>
              <w:b/>
              <w:bCs/>
              <w:color w:val="000000"/>
              <w:sz w:val="24"/>
              <w:szCs w:val="24"/>
              <w:u w:val="single"/>
            </w:rPr>
          </w:rPrChange>
        </w:rPr>
        <w:br/>
        <w:t xml:space="preserve">  {</w:t>
      </w:r>
      <w:r w:rsidRPr="00B5270F">
        <w:rPr>
          <w:rFonts w:ascii="Times New Roman" w:eastAsia="Times New Roman" w:hAnsi="Times New Roman" w:cs="Times New Roman"/>
          <w:color w:val="000000" w:themeColor="text1"/>
          <w:sz w:val="28"/>
          <w:szCs w:val="28"/>
          <w:rPrChange w:id="3919" w:author="N PRASAD" w:date="2016-07-01T12:13:00Z">
            <w:rPr>
              <w:rFonts w:eastAsia="Times New Roman" w:cs="Times New Roman"/>
              <w:b/>
              <w:bCs/>
              <w:color w:val="000000"/>
              <w:sz w:val="24"/>
              <w:szCs w:val="24"/>
              <w:u w:val="single"/>
            </w:rPr>
          </w:rPrChange>
        </w:rPr>
        <w:br/>
        <w:t xml:space="preserve">   HashSet&lt;Object&gt; hashset = new HashSet&lt;Object&gt;();</w:t>
      </w:r>
      <w:r w:rsidRPr="00B5270F">
        <w:rPr>
          <w:rFonts w:ascii="Times New Roman" w:eastAsia="Times New Roman" w:hAnsi="Times New Roman" w:cs="Times New Roman"/>
          <w:color w:val="000000" w:themeColor="text1"/>
          <w:sz w:val="28"/>
          <w:szCs w:val="28"/>
          <w:rPrChange w:id="3920" w:author="N PRASAD" w:date="2016-07-01T12:13:00Z">
            <w:rPr>
              <w:rFonts w:eastAsia="Times New Roman" w:cs="Times New Roman"/>
              <w:b/>
              <w:bCs/>
              <w:color w:val="000000"/>
              <w:sz w:val="24"/>
              <w:szCs w:val="24"/>
              <w:u w:val="single"/>
            </w:rPr>
          </w:rPrChange>
        </w:rPr>
        <w:br/>
        <w:t xml:space="preserve">           hashset.add(3);</w:t>
      </w:r>
      <w:r w:rsidRPr="00B5270F">
        <w:rPr>
          <w:rFonts w:ascii="Times New Roman" w:eastAsia="Times New Roman" w:hAnsi="Times New Roman" w:cs="Times New Roman"/>
          <w:color w:val="000000" w:themeColor="text1"/>
          <w:sz w:val="28"/>
          <w:szCs w:val="28"/>
          <w:rPrChange w:id="3921" w:author="N PRASAD" w:date="2016-07-01T12:13:00Z">
            <w:rPr>
              <w:rFonts w:eastAsia="Times New Roman" w:cs="Times New Roman"/>
              <w:b/>
              <w:bCs/>
              <w:color w:val="000000"/>
              <w:sz w:val="24"/>
              <w:szCs w:val="24"/>
              <w:u w:val="single"/>
            </w:rPr>
          </w:rPrChange>
        </w:rPr>
        <w:br/>
        <w:t xml:space="preserve">   hashset.add("Java Hungry");</w:t>
      </w:r>
      <w:r w:rsidRPr="00B5270F">
        <w:rPr>
          <w:rFonts w:ascii="Times New Roman" w:eastAsia="Times New Roman" w:hAnsi="Times New Roman" w:cs="Times New Roman"/>
          <w:color w:val="000000" w:themeColor="text1"/>
          <w:sz w:val="28"/>
          <w:szCs w:val="28"/>
          <w:rPrChange w:id="3922" w:author="N PRASAD" w:date="2016-07-01T12:13:00Z">
            <w:rPr>
              <w:rFonts w:eastAsia="Times New Roman" w:cs="Times New Roman"/>
              <w:b/>
              <w:bCs/>
              <w:color w:val="000000"/>
              <w:sz w:val="24"/>
              <w:szCs w:val="24"/>
              <w:u w:val="single"/>
            </w:rPr>
          </w:rPrChange>
        </w:rPr>
        <w:br/>
        <w:t xml:space="preserve">   hashset.add("Blogspot");</w:t>
      </w:r>
      <w:r w:rsidRPr="00B5270F">
        <w:rPr>
          <w:rFonts w:ascii="Times New Roman" w:eastAsia="Times New Roman" w:hAnsi="Times New Roman" w:cs="Times New Roman"/>
          <w:color w:val="000000" w:themeColor="text1"/>
          <w:sz w:val="28"/>
          <w:szCs w:val="28"/>
          <w:rPrChange w:id="3923" w:author="N PRASAD" w:date="2016-07-01T12:13:00Z">
            <w:rPr>
              <w:rFonts w:eastAsia="Times New Roman" w:cs="Times New Roman"/>
              <w:b/>
              <w:bCs/>
              <w:color w:val="000000"/>
              <w:sz w:val="24"/>
              <w:szCs w:val="24"/>
              <w:u w:val="single"/>
            </w:rPr>
          </w:rPrChange>
        </w:rPr>
        <w:br/>
        <w:t xml:space="preserve">   System.out.println("Set is "+hashset);  </w:t>
      </w:r>
      <w:r w:rsidRPr="00B5270F">
        <w:rPr>
          <w:rFonts w:ascii="Times New Roman" w:eastAsia="Times New Roman" w:hAnsi="Times New Roman" w:cs="Times New Roman"/>
          <w:color w:val="000000" w:themeColor="text1"/>
          <w:sz w:val="28"/>
          <w:szCs w:val="28"/>
          <w:rPrChange w:id="3924" w:author="N PRASAD" w:date="2016-07-01T12:13:00Z">
            <w:rPr>
              <w:rFonts w:eastAsia="Times New Roman" w:cs="Times New Roman"/>
              <w:b/>
              <w:bCs/>
              <w:color w:val="000000"/>
              <w:sz w:val="24"/>
              <w:szCs w:val="24"/>
              <w:u w:val="single"/>
            </w:rPr>
          </w:rPrChange>
        </w:rPr>
        <w:br/>
        <w:t xml:space="preserve">  }</w:t>
      </w:r>
      <w:r w:rsidRPr="00B5270F">
        <w:rPr>
          <w:rFonts w:ascii="Times New Roman" w:eastAsia="Times New Roman" w:hAnsi="Times New Roman" w:cs="Times New Roman"/>
          <w:color w:val="000000" w:themeColor="text1"/>
          <w:sz w:val="28"/>
          <w:szCs w:val="28"/>
          <w:rPrChange w:id="3925" w:author="N PRASAD" w:date="2016-07-01T12:13:00Z">
            <w:rPr>
              <w:rFonts w:eastAsia="Times New Roman" w:cs="Times New Roman"/>
              <w:b/>
              <w:bCs/>
              <w:color w:val="000000"/>
              <w:sz w:val="24"/>
              <w:szCs w:val="24"/>
              <w:u w:val="single"/>
            </w:rPr>
          </w:rPrChange>
        </w:rPr>
        <w:br/>
        <w:t xml:space="preserve"> }</w:t>
      </w:r>
      <w:r w:rsidRPr="00B5270F">
        <w:rPr>
          <w:rFonts w:ascii="Times New Roman" w:eastAsia="Times New Roman" w:hAnsi="Times New Roman" w:cs="Times New Roman"/>
          <w:color w:val="000000" w:themeColor="text1"/>
          <w:sz w:val="28"/>
          <w:szCs w:val="28"/>
          <w:rPrChange w:id="392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i/>
          <w:iCs/>
          <w:color w:val="000000" w:themeColor="text1"/>
          <w:sz w:val="28"/>
          <w:szCs w:val="28"/>
          <w:rPrChange w:id="3927" w:author="N PRASAD" w:date="2016-07-01T12:13:00Z">
            <w:rPr>
              <w:rFonts w:eastAsia="Times New Roman" w:cs="Times New Roman"/>
              <w:b/>
              <w:bCs/>
              <w:i/>
              <w:iCs/>
              <w:color w:val="000000"/>
              <w:sz w:val="24"/>
              <w:szCs w:val="24"/>
              <w:u w:val="single"/>
            </w:rPr>
          </w:rPrChange>
        </w:rPr>
        <w:t>It will print the result</w:t>
      </w:r>
      <w:r w:rsidRPr="00B5270F">
        <w:rPr>
          <w:rFonts w:ascii="Times New Roman" w:eastAsia="Times New Roman" w:hAnsi="Times New Roman" w:cs="Times New Roman"/>
          <w:color w:val="000000" w:themeColor="text1"/>
          <w:sz w:val="28"/>
          <w:szCs w:val="28"/>
          <w:rPrChange w:id="3928" w:author="N PRASAD" w:date="2016-07-01T12:13:00Z">
            <w:rPr>
              <w:rFonts w:eastAsia="Times New Roman" w:cs="Times New Roman"/>
              <w:b/>
              <w:bCs/>
              <w:color w:val="000000"/>
              <w:sz w:val="24"/>
              <w:szCs w:val="24"/>
              <w:u w:val="single"/>
            </w:rPr>
          </w:rPrChange>
        </w:rPr>
        <w:t xml:space="preserve"> :       Set is [3, Java Hungry, Blogspot]</w:t>
      </w:r>
      <w:r w:rsidRPr="00B5270F">
        <w:rPr>
          <w:rFonts w:ascii="Times New Roman" w:eastAsia="Times New Roman" w:hAnsi="Times New Roman" w:cs="Times New Roman"/>
          <w:color w:val="000000" w:themeColor="text1"/>
          <w:sz w:val="28"/>
          <w:szCs w:val="28"/>
          <w:rPrChange w:id="3929" w:author="N PRASAD" w:date="2016-07-01T12:13:00Z">
            <w:rPr>
              <w:rFonts w:eastAsia="Times New Roman" w:cs="Times New Roman"/>
              <w:b/>
              <w:bCs/>
              <w:color w:val="000000"/>
              <w:sz w:val="24"/>
              <w:szCs w:val="24"/>
              <w:u w:val="single"/>
            </w:rPr>
          </w:rPrChange>
        </w:rPr>
        <w:br/>
        <w:t>Now let add duplicate element in the above code</w:t>
      </w:r>
      <w:r w:rsidRPr="00B5270F">
        <w:rPr>
          <w:rFonts w:ascii="Times New Roman" w:eastAsia="Times New Roman" w:hAnsi="Times New Roman" w:cs="Times New Roman"/>
          <w:color w:val="000000" w:themeColor="text1"/>
          <w:sz w:val="28"/>
          <w:szCs w:val="28"/>
          <w:rPrChange w:id="393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31" w:author="N PRASAD" w:date="2016-07-01T12:13:00Z">
            <w:rPr>
              <w:rFonts w:eastAsia="Times New Roman" w:cs="Times New Roman"/>
              <w:b/>
              <w:bCs/>
              <w:color w:val="000000"/>
              <w:sz w:val="24"/>
              <w:szCs w:val="24"/>
              <w:u w:val="single"/>
            </w:rPr>
          </w:rPrChange>
        </w:rPr>
        <w:br/>
        <w:t>public class JavaHungry {</w:t>
      </w:r>
      <w:r w:rsidRPr="00B5270F">
        <w:rPr>
          <w:rFonts w:ascii="Times New Roman" w:eastAsia="Times New Roman" w:hAnsi="Times New Roman" w:cs="Times New Roman"/>
          <w:color w:val="000000" w:themeColor="text1"/>
          <w:sz w:val="28"/>
          <w:szCs w:val="28"/>
          <w:rPrChange w:id="393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33" w:author="N PRASAD" w:date="2016-07-01T12:13:00Z">
            <w:rPr>
              <w:rFonts w:eastAsia="Times New Roman" w:cs="Times New Roman"/>
              <w:b/>
              <w:bCs/>
              <w:color w:val="000000"/>
              <w:sz w:val="24"/>
              <w:szCs w:val="24"/>
              <w:u w:val="single"/>
            </w:rPr>
          </w:rPrChange>
        </w:rPr>
        <w:br/>
        <w:t xml:space="preserve">  public static void main(String[] args)</w:t>
      </w:r>
      <w:r w:rsidRPr="00B5270F">
        <w:rPr>
          <w:rFonts w:ascii="Times New Roman" w:eastAsia="Times New Roman" w:hAnsi="Times New Roman" w:cs="Times New Roman"/>
          <w:color w:val="000000" w:themeColor="text1"/>
          <w:sz w:val="28"/>
          <w:szCs w:val="28"/>
          <w:rPrChange w:id="3934" w:author="N PRASAD" w:date="2016-07-01T12:13:00Z">
            <w:rPr>
              <w:rFonts w:eastAsia="Times New Roman" w:cs="Times New Roman"/>
              <w:b/>
              <w:bCs/>
              <w:color w:val="000000"/>
              <w:sz w:val="24"/>
              <w:szCs w:val="24"/>
              <w:u w:val="single"/>
            </w:rPr>
          </w:rPrChange>
        </w:rPr>
        <w:br/>
        <w:t xml:space="preserve">  {</w:t>
      </w:r>
      <w:r w:rsidRPr="00B5270F">
        <w:rPr>
          <w:rFonts w:ascii="Times New Roman" w:eastAsia="Times New Roman" w:hAnsi="Times New Roman" w:cs="Times New Roman"/>
          <w:color w:val="000000" w:themeColor="text1"/>
          <w:sz w:val="28"/>
          <w:szCs w:val="28"/>
          <w:rPrChange w:id="3935" w:author="N PRASAD" w:date="2016-07-01T12:13:00Z">
            <w:rPr>
              <w:rFonts w:eastAsia="Times New Roman" w:cs="Times New Roman"/>
              <w:b/>
              <w:bCs/>
              <w:color w:val="000000"/>
              <w:sz w:val="24"/>
              <w:szCs w:val="24"/>
              <w:u w:val="single"/>
            </w:rPr>
          </w:rPrChange>
        </w:rPr>
        <w:br/>
        <w:t xml:space="preserve">   // TODO Auto-generated method stub</w:t>
      </w:r>
      <w:r w:rsidRPr="00B5270F">
        <w:rPr>
          <w:rFonts w:ascii="Times New Roman" w:eastAsia="Times New Roman" w:hAnsi="Times New Roman" w:cs="Times New Roman"/>
          <w:color w:val="000000" w:themeColor="text1"/>
          <w:sz w:val="28"/>
          <w:szCs w:val="28"/>
          <w:rPrChange w:id="393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37" w:author="N PRASAD" w:date="2016-07-01T12:13:00Z">
            <w:rPr>
              <w:rFonts w:eastAsia="Times New Roman" w:cs="Times New Roman"/>
              <w:b/>
              <w:bCs/>
              <w:color w:val="000000"/>
              <w:sz w:val="24"/>
              <w:szCs w:val="24"/>
              <w:u w:val="single"/>
            </w:rPr>
          </w:rPrChange>
        </w:rPr>
        <w:br/>
        <w:t xml:space="preserve">   HashSet&lt;Object&gt; hashset = new HashSet&lt;Object&gt;();</w:t>
      </w:r>
      <w:r w:rsidRPr="00B5270F">
        <w:rPr>
          <w:rFonts w:ascii="Times New Roman" w:eastAsia="Times New Roman" w:hAnsi="Times New Roman" w:cs="Times New Roman"/>
          <w:color w:val="000000" w:themeColor="text1"/>
          <w:sz w:val="28"/>
          <w:szCs w:val="28"/>
          <w:rPrChange w:id="3938" w:author="N PRASAD" w:date="2016-07-01T12:13:00Z">
            <w:rPr>
              <w:rFonts w:eastAsia="Times New Roman" w:cs="Times New Roman"/>
              <w:b/>
              <w:bCs/>
              <w:color w:val="000000"/>
              <w:sz w:val="24"/>
              <w:szCs w:val="24"/>
              <w:u w:val="single"/>
            </w:rPr>
          </w:rPrChange>
        </w:rPr>
        <w:br/>
        <w:t xml:space="preserve">          hashset.add(3);</w:t>
      </w:r>
      <w:r w:rsidRPr="00B5270F">
        <w:rPr>
          <w:rFonts w:ascii="Times New Roman" w:eastAsia="Times New Roman" w:hAnsi="Times New Roman" w:cs="Times New Roman"/>
          <w:color w:val="000000" w:themeColor="text1"/>
          <w:sz w:val="28"/>
          <w:szCs w:val="28"/>
          <w:rPrChange w:id="3939" w:author="N PRASAD" w:date="2016-07-01T12:13:00Z">
            <w:rPr>
              <w:rFonts w:eastAsia="Times New Roman" w:cs="Times New Roman"/>
              <w:b/>
              <w:bCs/>
              <w:color w:val="000000"/>
              <w:sz w:val="24"/>
              <w:szCs w:val="24"/>
              <w:u w:val="single"/>
            </w:rPr>
          </w:rPrChange>
        </w:rPr>
        <w:br/>
        <w:t xml:space="preserve">   hashset.add("Java Hungry");</w:t>
      </w:r>
      <w:r w:rsidRPr="00B5270F">
        <w:rPr>
          <w:rFonts w:ascii="Times New Roman" w:eastAsia="Times New Roman" w:hAnsi="Times New Roman" w:cs="Times New Roman"/>
          <w:color w:val="000000" w:themeColor="text1"/>
          <w:sz w:val="28"/>
          <w:szCs w:val="28"/>
          <w:rPrChange w:id="3940" w:author="N PRASAD" w:date="2016-07-01T12:13:00Z">
            <w:rPr>
              <w:rFonts w:eastAsia="Times New Roman" w:cs="Times New Roman"/>
              <w:b/>
              <w:bCs/>
              <w:color w:val="000000"/>
              <w:sz w:val="24"/>
              <w:szCs w:val="24"/>
              <w:u w:val="single"/>
            </w:rPr>
          </w:rPrChange>
        </w:rPr>
        <w:br/>
        <w:t xml:space="preserve">   hashset.add("Blogspot");</w:t>
      </w:r>
      <w:r w:rsidRPr="00B5270F">
        <w:rPr>
          <w:rFonts w:ascii="Times New Roman" w:eastAsia="Times New Roman" w:hAnsi="Times New Roman" w:cs="Times New Roman"/>
          <w:color w:val="000000" w:themeColor="text1"/>
          <w:sz w:val="28"/>
          <w:szCs w:val="28"/>
          <w:rPrChange w:id="394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3942" w:author="N PRASAD" w:date="2016-07-01T12:13:00Z">
            <w:rPr>
              <w:rFonts w:eastAsia="Times New Roman" w:cs="Times New Roman"/>
              <w:b/>
              <w:bCs/>
              <w:color w:val="000000"/>
              <w:sz w:val="24"/>
              <w:szCs w:val="24"/>
              <w:u w:val="single"/>
            </w:rPr>
          </w:rPrChange>
        </w:rPr>
        <w:lastRenderedPageBreak/>
        <w:t xml:space="preserve">hashset.add(3); </w:t>
      </w:r>
      <w:r w:rsidRPr="00B5270F">
        <w:rPr>
          <w:rFonts w:ascii="Times New Roman" w:eastAsia="Times New Roman" w:hAnsi="Times New Roman" w:cs="Times New Roman"/>
          <w:b/>
          <w:bCs/>
          <w:i/>
          <w:iCs/>
          <w:color w:val="000000" w:themeColor="text1"/>
          <w:sz w:val="28"/>
          <w:szCs w:val="28"/>
          <w:rPrChange w:id="3943" w:author="N PRASAD" w:date="2016-07-01T12:13:00Z">
            <w:rPr>
              <w:rFonts w:eastAsia="Times New Roman" w:cs="Times New Roman"/>
              <w:b/>
              <w:bCs/>
              <w:i/>
              <w:iCs/>
              <w:color w:val="000000"/>
              <w:sz w:val="24"/>
              <w:szCs w:val="24"/>
              <w:u w:val="single"/>
            </w:rPr>
          </w:rPrChange>
        </w:rPr>
        <w:t>                                                             // duplicate elements</w:t>
      </w:r>
      <w:r w:rsidRPr="00B5270F">
        <w:rPr>
          <w:rFonts w:ascii="Times New Roman" w:eastAsia="Times New Roman" w:hAnsi="Times New Roman" w:cs="Times New Roman"/>
          <w:color w:val="000000" w:themeColor="text1"/>
          <w:sz w:val="28"/>
          <w:szCs w:val="28"/>
          <w:rPrChange w:id="394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3945" w:author="N PRASAD" w:date="2016-07-01T12:13:00Z">
            <w:rPr>
              <w:rFonts w:eastAsia="Times New Roman" w:cs="Times New Roman"/>
              <w:b/>
              <w:bCs/>
              <w:color w:val="000000"/>
              <w:sz w:val="24"/>
              <w:szCs w:val="24"/>
              <w:u w:val="single"/>
            </w:rPr>
          </w:rPrChange>
        </w:rPr>
        <w:t xml:space="preserve">hashset.add("Java Hungry");   </w:t>
      </w:r>
      <w:r w:rsidRPr="00B5270F">
        <w:rPr>
          <w:rFonts w:ascii="Times New Roman" w:eastAsia="Times New Roman" w:hAnsi="Times New Roman" w:cs="Times New Roman"/>
          <w:b/>
          <w:bCs/>
          <w:i/>
          <w:iCs/>
          <w:color w:val="000000" w:themeColor="text1"/>
          <w:sz w:val="28"/>
          <w:szCs w:val="28"/>
          <w:rPrChange w:id="3946" w:author="N PRASAD" w:date="2016-07-01T12:13:00Z">
            <w:rPr>
              <w:rFonts w:eastAsia="Times New Roman" w:cs="Times New Roman"/>
              <w:b/>
              <w:bCs/>
              <w:i/>
              <w:iCs/>
              <w:color w:val="000000"/>
              <w:sz w:val="24"/>
              <w:szCs w:val="24"/>
              <w:u w:val="single"/>
            </w:rPr>
          </w:rPrChange>
        </w:rPr>
        <w:t>                                  // duplicate elements      </w:t>
      </w:r>
      <w:r w:rsidRPr="00B5270F">
        <w:rPr>
          <w:rFonts w:ascii="Times New Roman" w:eastAsia="Times New Roman" w:hAnsi="Times New Roman" w:cs="Times New Roman"/>
          <w:color w:val="000000" w:themeColor="text1"/>
          <w:sz w:val="28"/>
          <w:szCs w:val="28"/>
          <w:rPrChange w:id="3947" w:author="N PRASAD" w:date="2016-07-01T12:13:00Z">
            <w:rPr>
              <w:rFonts w:eastAsia="Times New Roman" w:cs="Times New Roman"/>
              <w:b/>
              <w:bCs/>
              <w:color w:val="000000"/>
              <w:sz w:val="24"/>
              <w:szCs w:val="24"/>
              <w:u w:val="single"/>
            </w:rPr>
          </w:rPrChange>
        </w:rPr>
        <w:br/>
        <w:t xml:space="preserve">   System.out.println("Set is "+hashset);  </w:t>
      </w:r>
      <w:r w:rsidRPr="00B5270F">
        <w:rPr>
          <w:rFonts w:ascii="Times New Roman" w:eastAsia="Times New Roman" w:hAnsi="Times New Roman" w:cs="Times New Roman"/>
          <w:color w:val="000000" w:themeColor="text1"/>
          <w:sz w:val="28"/>
          <w:szCs w:val="28"/>
          <w:rPrChange w:id="3948" w:author="N PRASAD" w:date="2016-07-01T12:13:00Z">
            <w:rPr>
              <w:rFonts w:eastAsia="Times New Roman" w:cs="Times New Roman"/>
              <w:b/>
              <w:bCs/>
              <w:color w:val="000000"/>
              <w:sz w:val="24"/>
              <w:szCs w:val="24"/>
              <w:u w:val="single"/>
            </w:rPr>
          </w:rPrChange>
        </w:rPr>
        <w:br/>
        <w:t xml:space="preserve">  }</w:t>
      </w:r>
      <w:r w:rsidRPr="00B5270F">
        <w:rPr>
          <w:rFonts w:ascii="Times New Roman" w:eastAsia="Times New Roman" w:hAnsi="Times New Roman" w:cs="Times New Roman"/>
          <w:color w:val="000000" w:themeColor="text1"/>
          <w:sz w:val="28"/>
          <w:szCs w:val="28"/>
          <w:rPrChange w:id="3949" w:author="N PRASAD" w:date="2016-07-01T12:13:00Z">
            <w:rPr>
              <w:rFonts w:eastAsia="Times New Roman" w:cs="Times New Roman"/>
              <w:b/>
              <w:bCs/>
              <w:color w:val="000000"/>
              <w:sz w:val="24"/>
              <w:szCs w:val="24"/>
              <w:u w:val="single"/>
            </w:rPr>
          </w:rPrChange>
        </w:rPr>
        <w:br/>
        <w:t xml:space="preserve"> }</w:t>
      </w:r>
      <w:r w:rsidRPr="00B5270F">
        <w:rPr>
          <w:rFonts w:ascii="Times New Roman" w:eastAsia="Times New Roman" w:hAnsi="Times New Roman" w:cs="Times New Roman"/>
          <w:color w:val="000000" w:themeColor="text1"/>
          <w:sz w:val="28"/>
          <w:szCs w:val="28"/>
          <w:rPrChange w:id="395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5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5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i/>
          <w:iCs/>
          <w:color w:val="000000" w:themeColor="text1"/>
          <w:sz w:val="28"/>
          <w:szCs w:val="28"/>
          <w:rPrChange w:id="3953" w:author="N PRASAD" w:date="2016-07-01T12:13:00Z">
            <w:rPr>
              <w:rFonts w:eastAsia="Times New Roman" w:cs="Times New Roman"/>
              <w:b/>
              <w:bCs/>
              <w:i/>
              <w:iCs/>
              <w:color w:val="000000"/>
              <w:sz w:val="24"/>
              <w:szCs w:val="24"/>
              <w:u w:val="single"/>
            </w:rPr>
          </w:rPrChange>
        </w:rPr>
        <w:t>It will print the result</w:t>
      </w:r>
      <w:r w:rsidRPr="00B5270F">
        <w:rPr>
          <w:rFonts w:ascii="Times New Roman" w:eastAsia="Times New Roman" w:hAnsi="Times New Roman" w:cs="Times New Roman"/>
          <w:color w:val="000000" w:themeColor="text1"/>
          <w:sz w:val="28"/>
          <w:szCs w:val="28"/>
          <w:rPrChange w:id="3954" w:author="N PRASAD" w:date="2016-07-01T12:13:00Z">
            <w:rPr>
              <w:rFonts w:eastAsia="Times New Roman" w:cs="Times New Roman"/>
              <w:b/>
              <w:bCs/>
              <w:color w:val="000000"/>
              <w:sz w:val="24"/>
              <w:szCs w:val="24"/>
              <w:u w:val="single"/>
            </w:rPr>
          </w:rPrChange>
        </w:rPr>
        <w:t> :       Set is [3, Java Hungry, Blogspot]</w:t>
      </w:r>
      <w:r w:rsidRPr="00B5270F">
        <w:rPr>
          <w:rFonts w:ascii="Times New Roman" w:eastAsia="Times New Roman" w:hAnsi="Times New Roman" w:cs="Times New Roman"/>
          <w:color w:val="000000" w:themeColor="text1"/>
          <w:sz w:val="28"/>
          <w:szCs w:val="28"/>
          <w:rPrChange w:id="3955" w:author="N PRASAD" w:date="2016-07-01T12:13:00Z">
            <w:rPr>
              <w:rFonts w:eastAsia="Times New Roman" w:cs="Times New Roman"/>
              <w:b/>
              <w:bCs/>
              <w:color w:val="000000"/>
              <w:sz w:val="24"/>
              <w:szCs w:val="24"/>
              <w:u w:val="single"/>
            </w:rPr>
          </w:rPrChange>
        </w:rPr>
        <w:br/>
        <w:t>Now , what happens internally when you pass duplicate elements in the  add() method of the Set object , It will return false and do not add to the HashSet , as the element is already present .So far so good .</w:t>
      </w:r>
      <w:r w:rsidRPr="00B5270F">
        <w:rPr>
          <w:rFonts w:ascii="Times New Roman" w:eastAsia="Times New Roman" w:hAnsi="Times New Roman" w:cs="Times New Roman"/>
          <w:color w:val="000000" w:themeColor="text1"/>
          <w:sz w:val="28"/>
          <w:szCs w:val="28"/>
          <w:rPrChange w:id="395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57" w:author="N PRASAD" w:date="2016-07-01T12:13:00Z">
            <w:rPr>
              <w:rFonts w:eastAsia="Times New Roman" w:cs="Times New Roman"/>
              <w:b/>
              <w:bCs/>
              <w:color w:val="000000"/>
              <w:sz w:val="24"/>
              <w:szCs w:val="24"/>
              <w:u w:val="single"/>
            </w:rPr>
          </w:rPrChange>
        </w:rPr>
        <w:br/>
        <w:t>But the main problem arises that how it returns false . So here is the answer</w:t>
      </w:r>
      <w:r w:rsidRPr="00B5270F">
        <w:rPr>
          <w:rFonts w:ascii="Times New Roman" w:eastAsia="Times New Roman" w:hAnsi="Times New Roman" w:cs="Times New Roman"/>
          <w:color w:val="000000" w:themeColor="text1"/>
          <w:sz w:val="28"/>
          <w:szCs w:val="28"/>
          <w:rPrChange w:id="395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59" w:author="N PRASAD" w:date="2016-07-01T12:13:00Z">
            <w:rPr>
              <w:rFonts w:eastAsia="Times New Roman" w:cs="Times New Roman"/>
              <w:b/>
              <w:bCs/>
              <w:color w:val="000000"/>
              <w:sz w:val="24"/>
              <w:szCs w:val="24"/>
              <w:u w:val="single"/>
            </w:rPr>
          </w:rPrChange>
        </w:rPr>
        <w:br/>
      </w:r>
      <w:bookmarkStart w:id="3960" w:name="more"/>
      <w:bookmarkEnd w:id="3960"/>
      <w:r w:rsidRPr="00B5270F">
        <w:rPr>
          <w:rFonts w:ascii="Times New Roman" w:eastAsia="Times New Roman" w:hAnsi="Times New Roman" w:cs="Times New Roman"/>
          <w:color w:val="000000" w:themeColor="text1"/>
          <w:sz w:val="28"/>
          <w:szCs w:val="28"/>
          <w:rPrChange w:id="3961" w:author="N PRASAD" w:date="2016-07-01T12:13:00Z">
            <w:rPr>
              <w:rFonts w:eastAsia="Times New Roman" w:cs="Times New Roman"/>
              <w:b/>
              <w:bCs/>
              <w:color w:val="000000"/>
              <w:sz w:val="24"/>
              <w:szCs w:val="24"/>
              <w:u w:val="single"/>
            </w:rPr>
          </w:rPrChange>
        </w:rPr>
        <w:t>When you open the HashSet implementation of the add() method in Java Apis that is rt.jar , you will find the following code in it</w:t>
      </w:r>
      <w:r w:rsidRPr="00B5270F">
        <w:rPr>
          <w:rFonts w:ascii="Times New Roman" w:eastAsia="Times New Roman" w:hAnsi="Times New Roman" w:cs="Times New Roman"/>
          <w:color w:val="000000" w:themeColor="text1"/>
          <w:sz w:val="28"/>
          <w:szCs w:val="28"/>
          <w:rPrChange w:id="3962" w:author="N PRASAD" w:date="2016-07-01T12:13:00Z">
            <w:rPr>
              <w:rFonts w:eastAsia="Times New Roman" w:cs="Times New Roman"/>
              <w:b/>
              <w:bCs/>
              <w:color w:val="000000"/>
              <w:sz w:val="24"/>
              <w:szCs w:val="24"/>
              <w:u w:val="single"/>
            </w:rPr>
          </w:rPrChange>
        </w:rPr>
        <w:br/>
        <w:t>public class HashSet&lt;E&gt;</w:t>
      </w:r>
      <w:r w:rsidRPr="00B5270F">
        <w:rPr>
          <w:rFonts w:ascii="Times New Roman" w:eastAsia="Times New Roman" w:hAnsi="Times New Roman" w:cs="Times New Roman"/>
          <w:color w:val="000000" w:themeColor="text1"/>
          <w:sz w:val="28"/>
          <w:szCs w:val="28"/>
          <w:rPrChange w:id="3963" w:author="N PRASAD" w:date="2016-07-01T12:13:00Z">
            <w:rPr>
              <w:rFonts w:eastAsia="Times New Roman" w:cs="Times New Roman"/>
              <w:b/>
              <w:bCs/>
              <w:color w:val="000000"/>
              <w:sz w:val="24"/>
              <w:szCs w:val="24"/>
              <w:u w:val="single"/>
            </w:rPr>
          </w:rPrChange>
        </w:rPr>
        <w:br/>
        <w:t>    extends AbstractSet&lt;E&gt;</w:t>
      </w:r>
      <w:r w:rsidRPr="00B5270F">
        <w:rPr>
          <w:rFonts w:ascii="Times New Roman" w:eastAsia="Times New Roman" w:hAnsi="Times New Roman" w:cs="Times New Roman"/>
          <w:color w:val="000000" w:themeColor="text1"/>
          <w:sz w:val="28"/>
          <w:szCs w:val="28"/>
          <w:rPrChange w:id="3964" w:author="N PRASAD" w:date="2016-07-01T12:13:00Z">
            <w:rPr>
              <w:rFonts w:eastAsia="Times New Roman" w:cs="Times New Roman"/>
              <w:b/>
              <w:bCs/>
              <w:color w:val="000000"/>
              <w:sz w:val="24"/>
              <w:szCs w:val="24"/>
              <w:u w:val="single"/>
            </w:rPr>
          </w:rPrChange>
        </w:rPr>
        <w:br/>
        <w:t>    implements Set&lt;E&gt;, Cloneable, java.io.Serializable</w:t>
      </w:r>
      <w:r w:rsidRPr="00B5270F">
        <w:rPr>
          <w:rFonts w:ascii="Times New Roman" w:eastAsia="Times New Roman" w:hAnsi="Times New Roman" w:cs="Times New Roman"/>
          <w:color w:val="000000" w:themeColor="text1"/>
          <w:sz w:val="28"/>
          <w:szCs w:val="28"/>
          <w:rPrChange w:id="3965"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66" w:author="N PRASAD" w:date="2016-07-01T12:13:00Z">
            <w:rPr>
              <w:rFonts w:eastAsia="Times New Roman" w:cs="Times New Roman"/>
              <w:b/>
              <w:bCs/>
              <w:color w:val="000000"/>
              <w:sz w:val="24"/>
              <w:szCs w:val="24"/>
              <w:u w:val="single"/>
            </w:rPr>
          </w:rPrChange>
        </w:rPr>
        <w:br/>
        <w:t>{</w:t>
      </w:r>
      <w:r w:rsidRPr="00B5270F">
        <w:rPr>
          <w:rFonts w:ascii="Times New Roman" w:eastAsia="Times New Roman" w:hAnsi="Times New Roman" w:cs="Times New Roman"/>
          <w:color w:val="000000" w:themeColor="text1"/>
          <w:sz w:val="28"/>
          <w:szCs w:val="28"/>
          <w:rPrChange w:id="3967" w:author="N PRASAD" w:date="2016-07-01T12:13:00Z">
            <w:rPr>
              <w:rFonts w:eastAsia="Times New Roman" w:cs="Times New Roman"/>
              <w:b/>
              <w:bCs/>
              <w:color w:val="000000"/>
              <w:sz w:val="24"/>
              <w:szCs w:val="24"/>
              <w:u w:val="single"/>
            </w:rPr>
          </w:rPrChange>
        </w:rPr>
        <w:br/>
        <w:t>       private transient HashMap&lt;E,Object&gt; map;</w:t>
      </w:r>
      <w:r w:rsidRPr="00B5270F">
        <w:rPr>
          <w:rFonts w:ascii="Times New Roman" w:eastAsia="Times New Roman" w:hAnsi="Times New Roman" w:cs="Times New Roman"/>
          <w:color w:val="000000" w:themeColor="text1"/>
          <w:sz w:val="28"/>
          <w:szCs w:val="28"/>
          <w:rPrChange w:id="396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69" w:author="N PRASAD" w:date="2016-07-01T12:13:00Z">
            <w:rPr>
              <w:rFonts w:eastAsia="Times New Roman" w:cs="Times New Roman"/>
              <w:b/>
              <w:bCs/>
              <w:color w:val="000000"/>
              <w:sz w:val="24"/>
              <w:szCs w:val="24"/>
              <w:u w:val="single"/>
            </w:rPr>
          </w:rPrChange>
        </w:rPr>
        <w:br/>
        <w:t>      // Dummy value to associate with an Object in the backing Map</w:t>
      </w:r>
      <w:r w:rsidRPr="00B5270F">
        <w:rPr>
          <w:rFonts w:ascii="Times New Roman" w:eastAsia="Times New Roman" w:hAnsi="Times New Roman" w:cs="Times New Roman"/>
          <w:color w:val="000000" w:themeColor="text1"/>
          <w:sz w:val="28"/>
          <w:szCs w:val="28"/>
          <w:rPrChange w:id="397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71" w:author="N PRASAD" w:date="2016-07-01T12:13:00Z">
            <w:rPr>
              <w:rFonts w:eastAsia="Times New Roman" w:cs="Times New Roman"/>
              <w:b/>
              <w:bCs/>
              <w:color w:val="000000"/>
              <w:sz w:val="24"/>
              <w:szCs w:val="24"/>
              <w:u w:val="single"/>
            </w:rPr>
          </w:rPrChange>
        </w:rPr>
        <w:br/>
        <w:t>      private static final Object PRESENT = new Object();</w:t>
      </w:r>
      <w:r w:rsidRPr="00B5270F">
        <w:rPr>
          <w:rFonts w:ascii="Times New Roman" w:eastAsia="Times New Roman" w:hAnsi="Times New Roman" w:cs="Times New Roman"/>
          <w:color w:val="000000" w:themeColor="text1"/>
          <w:sz w:val="28"/>
          <w:szCs w:val="28"/>
          <w:rPrChange w:id="397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73"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i/>
          <w:iCs/>
          <w:color w:val="000000" w:themeColor="text1"/>
          <w:sz w:val="28"/>
          <w:szCs w:val="28"/>
          <w:rPrChange w:id="3974" w:author="N PRASAD" w:date="2016-07-01T12:13:00Z">
            <w:rPr>
              <w:rFonts w:eastAsia="Times New Roman" w:cs="Times New Roman"/>
              <w:b/>
              <w:bCs/>
              <w:i/>
              <w:iCs/>
              <w:color w:val="000000"/>
              <w:sz w:val="24"/>
              <w:szCs w:val="24"/>
              <w:u w:val="single"/>
            </w:rPr>
          </w:rPrChange>
        </w:rPr>
        <w:t>       public HashSet() {</w:t>
      </w:r>
      <w:r w:rsidRPr="00B5270F">
        <w:rPr>
          <w:rFonts w:ascii="Times New Roman" w:eastAsia="Times New Roman" w:hAnsi="Times New Roman" w:cs="Times New Roman"/>
          <w:color w:val="000000" w:themeColor="text1"/>
          <w:sz w:val="28"/>
          <w:szCs w:val="28"/>
          <w:rPrChange w:id="3975"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i/>
          <w:iCs/>
          <w:color w:val="000000" w:themeColor="text1"/>
          <w:sz w:val="28"/>
          <w:szCs w:val="28"/>
          <w:rPrChange w:id="3976" w:author="N PRASAD" w:date="2016-07-01T12:13:00Z">
            <w:rPr>
              <w:rFonts w:eastAsia="Times New Roman" w:cs="Times New Roman"/>
              <w:b/>
              <w:bCs/>
              <w:i/>
              <w:iCs/>
              <w:color w:val="000000"/>
              <w:sz w:val="24"/>
              <w:szCs w:val="24"/>
              <w:u w:val="single"/>
            </w:rPr>
          </w:rPrChange>
        </w:rPr>
        <w:t>           map = new HashMap&lt;&gt;();</w:t>
      </w:r>
      <w:r w:rsidRPr="00B5270F">
        <w:rPr>
          <w:rFonts w:ascii="Times New Roman" w:eastAsia="Times New Roman" w:hAnsi="Times New Roman" w:cs="Times New Roman"/>
          <w:color w:val="000000" w:themeColor="text1"/>
          <w:sz w:val="28"/>
          <w:szCs w:val="28"/>
          <w:rPrChange w:id="397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i/>
          <w:iCs/>
          <w:color w:val="000000" w:themeColor="text1"/>
          <w:sz w:val="28"/>
          <w:szCs w:val="28"/>
          <w:rPrChange w:id="3978" w:author="N PRASAD" w:date="2016-07-01T12:13:00Z">
            <w:rPr>
              <w:rFonts w:eastAsia="Times New Roman" w:cs="Times New Roman"/>
              <w:b/>
              <w:bCs/>
              <w:i/>
              <w:iCs/>
              <w:color w:val="000000"/>
              <w:sz w:val="24"/>
              <w:szCs w:val="24"/>
              <w:u w:val="single"/>
            </w:rPr>
          </w:rPrChange>
        </w:rPr>
        <w:t>       }</w:t>
      </w:r>
      <w:r w:rsidRPr="00B5270F">
        <w:rPr>
          <w:rFonts w:ascii="Times New Roman" w:eastAsia="Times New Roman" w:hAnsi="Times New Roman" w:cs="Times New Roman"/>
          <w:color w:val="000000" w:themeColor="text1"/>
          <w:sz w:val="28"/>
          <w:szCs w:val="28"/>
          <w:rPrChange w:id="397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80" w:author="N PRASAD" w:date="2016-07-01T12:13:00Z">
            <w:rPr>
              <w:rFonts w:eastAsia="Times New Roman" w:cs="Times New Roman"/>
              <w:b/>
              <w:bCs/>
              <w:color w:val="000000"/>
              <w:sz w:val="24"/>
              <w:szCs w:val="24"/>
              <w:u w:val="single"/>
            </w:rPr>
          </w:rPrChange>
        </w:rPr>
        <w:br/>
        <w:t>     // SOME CODE ,i.e Other methods in Hash Set</w:t>
      </w:r>
      <w:r w:rsidRPr="00B5270F">
        <w:rPr>
          <w:rFonts w:ascii="Times New Roman" w:eastAsia="Times New Roman" w:hAnsi="Times New Roman" w:cs="Times New Roman"/>
          <w:color w:val="000000" w:themeColor="text1"/>
          <w:sz w:val="28"/>
          <w:szCs w:val="28"/>
          <w:rPrChange w:id="3981" w:author="N PRASAD" w:date="2016-07-01T12:13:00Z">
            <w:rPr>
              <w:rFonts w:eastAsia="Times New Roman" w:cs="Times New Roman"/>
              <w:b/>
              <w:bCs/>
              <w:color w:val="000000"/>
              <w:sz w:val="24"/>
              <w:szCs w:val="24"/>
              <w:u w:val="single"/>
            </w:rPr>
          </w:rPrChange>
        </w:rPr>
        <w:br/>
        <w:t>       public boolean add(E e) {</w:t>
      </w:r>
      <w:r w:rsidRPr="00B5270F">
        <w:rPr>
          <w:rFonts w:ascii="Times New Roman" w:eastAsia="Times New Roman" w:hAnsi="Times New Roman" w:cs="Times New Roman"/>
          <w:color w:val="000000" w:themeColor="text1"/>
          <w:sz w:val="28"/>
          <w:szCs w:val="28"/>
          <w:rPrChange w:id="3982" w:author="N PRASAD" w:date="2016-07-01T12:13:00Z">
            <w:rPr>
              <w:rFonts w:eastAsia="Times New Roman" w:cs="Times New Roman"/>
              <w:b/>
              <w:bCs/>
              <w:color w:val="000000"/>
              <w:sz w:val="24"/>
              <w:szCs w:val="24"/>
              <w:u w:val="single"/>
            </w:rPr>
          </w:rPrChange>
        </w:rPr>
        <w:br/>
        <w:t>            return map.put(e, PRESENT)==null;</w:t>
      </w:r>
      <w:r w:rsidRPr="00B5270F">
        <w:rPr>
          <w:rFonts w:ascii="Times New Roman" w:eastAsia="Times New Roman" w:hAnsi="Times New Roman" w:cs="Times New Roman"/>
          <w:color w:val="000000" w:themeColor="text1"/>
          <w:sz w:val="28"/>
          <w:szCs w:val="28"/>
          <w:rPrChange w:id="3983" w:author="N PRASAD" w:date="2016-07-01T12:13:00Z">
            <w:rPr>
              <w:rFonts w:eastAsia="Times New Roman" w:cs="Times New Roman"/>
              <w:b/>
              <w:bCs/>
              <w:color w:val="000000"/>
              <w:sz w:val="24"/>
              <w:szCs w:val="24"/>
              <w:u w:val="single"/>
            </w:rPr>
          </w:rPrChange>
        </w:rPr>
        <w:br/>
        <w:t>       }</w:t>
      </w:r>
      <w:r w:rsidRPr="00B5270F">
        <w:rPr>
          <w:rFonts w:ascii="Times New Roman" w:eastAsia="Times New Roman" w:hAnsi="Times New Roman" w:cs="Times New Roman"/>
          <w:color w:val="000000" w:themeColor="text1"/>
          <w:sz w:val="28"/>
          <w:szCs w:val="28"/>
          <w:rPrChange w:id="398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85" w:author="N PRASAD" w:date="2016-07-01T12:13:00Z">
            <w:rPr>
              <w:rFonts w:eastAsia="Times New Roman" w:cs="Times New Roman"/>
              <w:b/>
              <w:bCs/>
              <w:color w:val="000000"/>
              <w:sz w:val="24"/>
              <w:szCs w:val="24"/>
              <w:u w:val="single"/>
            </w:rPr>
          </w:rPrChange>
        </w:rPr>
        <w:br/>
        <w:t>     // SOME CODE ,i.e Other methods in Hash Set</w:t>
      </w:r>
      <w:r w:rsidRPr="00B5270F">
        <w:rPr>
          <w:rFonts w:ascii="Times New Roman" w:eastAsia="Times New Roman" w:hAnsi="Times New Roman" w:cs="Times New Roman"/>
          <w:color w:val="000000" w:themeColor="text1"/>
          <w:sz w:val="28"/>
          <w:szCs w:val="28"/>
          <w:rPrChange w:id="3986" w:author="N PRASAD" w:date="2016-07-01T12:13:00Z">
            <w:rPr>
              <w:rFonts w:eastAsia="Times New Roman" w:cs="Times New Roman"/>
              <w:b/>
              <w:bCs/>
              <w:color w:val="000000"/>
              <w:sz w:val="24"/>
              <w:szCs w:val="24"/>
              <w:u w:val="single"/>
            </w:rPr>
          </w:rPrChange>
        </w:rPr>
        <w:br/>
        <w:t>}</w:t>
      </w:r>
      <w:r w:rsidRPr="00B5270F">
        <w:rPr>
          <w:rFonts w:ascii="Times New Roman" w:eastAsia="Times New Roman" w:hAnsi="Times New Roman" w:cs="Times New Roman"/>
          <w:color w:val="000000" w:themeColor="text1"/>
          <w:sz w:val="28"/>
          <w:szCs w:val="28"/>
          <w:rPrChange w:id="398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88" w:author="N PRASAD" w:date="2016-07-01T12:13:00Z">
            <w:rPr>
              <w:rFonts w:eastAsia="Times New Roman" w:cs="Times New Roman"/>
              <w:b/>
              <w:bCs/>
              <w:color w:val="000000"/>
              <w:sz w:val="24"/>
              <w:szCs w:val="24"/>
              <w:u w:val="single"/>
            </w:rPr>
          </w:rPrChange>
        </w:rPr>
        <w:br/>
        <w:t>So , we are achieving uniqueness in Set,internally in java  through HashMap . Whenever you create an object of HashSet it will create an object of HashMap as you can see in the italic lines in the above code .</w:t>
      </w:r>
      <w:r w:rsidRPr="00B5270F">
        <w:rPr>
          <w:rFonts w:ascii="Times New Roman" w:eastAsia="Times New Roman" w:hAnsi="Times New Roman" w:cs="Times New Roman"/>
          <w:color w:val="000000" w:themeColor="text1"/>
          <w:sz w:val="28"/>
          <w:szCs w:val="28"/>
          <w:rPrChange w:id="3989" w:author="N PRASAD" w:date="2016-07-01T12:13:00Z">
            <w:rPr>
              <w:rFonts w:eastAsia="Times New Roman" w:cs="Times New Roman"/>
              <w:b/>
              <w:bCs/>
              <w:color w:val="000000"/>
              <w:sz w:val="24"/>
              <w:szCs w:val="24"/>
              <w:u w:val="single"/>
            </w:rPr>
          </w:rPrChange>
        </w:rPr>
        <w:br/>
        <w:t>We already discussed   </w:t>
      </w:r>
      <w:r w:rsidRPr="00B5270F">
        <w:rPr>
          <w:rFonts w:ascii="Times New Roman" w:hAnsi="Times New Roman" w:cs="Times New Roman"/>
          <w:color w:val="000000" w:themeColor="text1"/>
          <w:sz w:val="28"/>
          <w:szCs w:val="28"/>
          <w:rPrChange w:id="3990"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3991" w:author="N PRASAD" w:date="2016-07-01T12:13:00Z">
            <w:rPr>
              <w:b/>
              <w:bCs/>
              <w:color w:val="0000FF" w:themeColor="hyperlink"/>
              <w:u w:val="single"/>
            </w:rPr>
          </w:rPrChange>
        </w:rPr>
        <w:instrText>HYPERLINK "http://javahungry.blogspot.com/2013/08/hashing-how-hash-map-works-in-java-or.html" \t "_blank"</w:instrText>
      </w:r>
      <w:r w:rsidRPr="00B5270F">
        <w:rPr>
          <w:rFonts w:ascii="Times New Roman" w:hAnsi="Times New Roman" w:cs="Times New Roman"/>
          <w:color w:val="000000" w:themeColor="text1"/>
          <w:sz w:val="28"/>
          <w:szCs w:val="28"/>
          <w:rPrChange w:id="3992" w:author="N PRASAD" w:date="2016-07-01T12:13:00Z">
            <w:rPr>
              <w:b/>
              <w:bCs/>
              <w:color w:val="0000FF" w:themeColor="hyperlink"/>
              <w:u w:val="single"/>
            </w:rPr>
          </w:rPrChange>
        </w:rPr>
        <w:fldChar w:fldCharType="separate"/>
      </w:r>
      <w:r w:rsidRPr="00B5270F">
        <w:rPr>
          <w:rFonts w:ascii="Times New Roman" w:eastAsia="Times New Roman" w:hAnsi="Times New Roman" w:cs="Times New Roman"/>
          <w:color w:val="000000" w:themeColor="text1"/>
          <w:sz w:val="28"/>
          <w:szCs w:val="28"/>
          <w:rPrChange w:id="3993" w:author="N PRASAD" w:date="2016-07-01T12:13:00Z">
            <w:rPr>
              <w:rFonts w:eastAsia="Times New Roman" w:cs="Times New Roman"/>
              <w:b/>
              <w:bCs/>
              <w:color w:val="C10011"/>
              <w:sz w:val="24"/>
              <w:szCs w:val="24"/>
              <w:u w:val="single"/>
            </w:rPr>
          </w:rPrChange>
        </w:rPr>
        <w:t>How HashMap works internally  in java</w:t>
      </w:r>
      <w:r w:rsidRPr="00B5270F">
        <w:rPr>
          <w:rFonts w:ascii="Times New Roman" w:hAnsi="Times New Roman" w:cs="Times New Roman"/>
          <w:color w:val="000000" w:themeColor="text1"/>
          <w:sz w:val="28"/>
          <w:szCs w:val="28"/>
          <w:rPrChange w:id="3994" w:author="N PRASAD" w:date="2016-07-01T12:13:00Z">
            <w:rPr>
              <w:b/>
              <w:bCs/>
              <w:color w:val="0000FF" w:themeColor="hyperlink"/>
              <w:u w:val="single"/>
            </w:rPr>
          </w:rPrChange>
        </w:rPr>
        <w:fldChar w:fldCharType="end"/>
      </w:r>
      <w:r w:rsidRPr="00B5270F">
        <w:rPr>
          <w:rFonts w:ascii="Times New Roman" w:eastAsia="Times New Roman" w:hAnsi="Times New Roman" w:cs="Times New Roman"/>
          <w:color w:val="000000" w:themeColor="text1"/>
          <w:sz w:val="28"/>
          <w:szCs w:val="28"/>
          <w:rPrChange w:id="3995" w:author="N PRASAD" w:date="2016-07-01T12:13:00Z">
            <w:rPr>
              <w:rFonts w:eastAsia="Times New Roman" w:cs="Times New Roman"/>
              <w:b/>
              <w:bCs/>
              <w:color w:val="000000"/>
              <w:sz w:val="24"/>
              <w:szCs w:val="24"/>
              <w:u w:val="single"/>
            </w:rPr>
          </w:rPrChange>
        </w:rPr>
        <w:t> .</w:t>
      </w:r>
      <w:r w:rsidRPr="00B5270F">
        <w:rPr>
          <w:rFonts w:ascii="Times New Roman" w:eastAsia="Times New Roman" w:hAnsi="Times New Roman" w:cs="Times New Roman"/>
          <w:color w:val="000000" w:themeColor="text1"/>
          <w:sz w:val="28"/>
          <w:szCs w:val="28"/>
          <w:rPrChange w:id="399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97" w:author="N PRASAD" w:date="2016-07-01T12:13:00Z">
            <w:rPr>
              <w:rFonts w:eastAsia="Times New Roman" w:cs="Times New Roman"/>
              <w:b/>
              <w:bCs/>
              <w:color w:val="000000"/>
              <w:sz w:val="24"/>
              <w:szCs w:val="24"/>
              <w:u w:val="single"/>
            </w:rPr>
          </w:rPrChange>
        </w:rPr>
        <w:lastRenderedPageBreak/>
        <w:br/>
        <w:t>As we know in HashMap each key is unique . So what we do in the set is that we pass the argument in the add(Elemene E) that is E as a key in the HashMap . Now we need to associate some value to the key , so what Java apis developer did is to pass the Dummy  value that is ( new Object () ) which is referred by Object reference PRESENT .</w:t>
      </w:r>
      <w:r w:rsidRPr="00B5270F">
        <w:rPr>
          <w:rFonts w:ascii="Times New Roman" w:eastAsia="Times New Roman" w:hAnsi="Times New Roman" w:cs="Times New Roman"/>
          <w:color w:val="000000" w:themeColor="text1"/>
          <w:sz w:val="28"/>
          <w:szCs w:val="28"/>
          <w:rPrChange w:id="399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3999" w:author="N PRASAD" w:date="2016-07-01T12:13:00Z">
            <w:rPr>
              <w:rFonts w:eastAsia="Times New Roman" w:cs="Times New Roman"/>
              <w:b/>
              <w:bCs/>
              <w:color w:val="000000"/>
              <w:sz w:val="24"/>
              <w:szCs w:val="24"/>
              <w:u w:val="single"/>
            </w:rPr>
          </w:rPrChange>
        </w:rPr>
        <w:br/>
        <w:t>So , actually when you are adding a line in HashSet like  hashset.add(3)   what java does internally is that it will put that element E here 3 as a key in the HashMap(created during HashSet object creation) and some dummy value that is Object's object is passed as a value to the key .</w:t>
      </w:r>
      <w:r w:rsidRPr="00B5270F">
        <w:rPr>
          <w:rFonts w:ascii="Times New Roman" w:eastAsia="Times New Roman" w:hAnsi="Times New Roman" w:cs="Times New Roman"/>
          <w:color w:val="000000" w:themeColor="text1"/>
          <w:sz w:val="28"/>
          <w:szCs w:val="28"/>
          <w:rPrChange w:id="400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01" w:author="N PRASAD" w:date="2016-07-01T12:13:00Z">
            <w:rPr>
              <w:rFonts w:eastAsia="Times New Roman" w:cs="Times New Roman"/>
              <w:b/>
              <w:bCs/>
              <w:color w:val="000000"/>
              <w:sz w:val="24"/>
              <w:szCs w:val="24"/>
              <w:u w:val="single"/>
            </w:rPr>
          </w:rPrChange>
        </w:rPr>
        <w:br/>
        <w:t>Now if you see the code of the HashMap put(Key k,Value V) method , you will find something like this</w:t>
      </w:r>
      <w:r w:rsidRPr="00B5270F">
        <w:rPr>
          <w:rFonts w:ascii="Times New Roman" w:eastAsia="Times New Roman" w:hAnsi="Times New Roman" w:cs="Times New Roman"/>
          <w:color w:val="000000" w:themeColor="text1"/>
          <w:sz w:val="28"/>
          <w:szCs w:val="28"/>
          <w:rPrChange w:id="400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03" w:author="N PRASAD" w:date="2016-07-01T12:13:00Z">
            <w:rPr>
              <w:rFonts w:eastAsia="Times New Roman" w:cs="Times New Roman"/>
              <w:b/>
              <w:bCs/>
              <w:color w:val="000000"/>
              <w:sz w:val="24"/>
              <w:szCs w:val="24"/>
              <w:u w:val="single"/>
            </w:rPr>
          </w:rPrChange>
        </w:rPr>
        <w:br/>
        <w:t> public V put(K key, V value) {</w:t>
      </w:r>
      <w:r w:rsidRPr="00B5270F">
        <w:rPr>
          <w:rFonts w:ascii="Times New Roman" w:eastAsia="Times New Roman" w:hAnsi="Times New Roman" w:cs="Times New Roman"/>
          <w:color w:val="000000" w:themeColor="text1"/>
          <w:sz w:val="28"/>
          <w:szCs w:val="28"/>
          <w:rPrChange w:id="4004" w:author="N PRASAD" w:date="2016-07-01T12:13:00Z">
            <w:rPr>
              <w:rFonts w:eastAsia="Times New Roman" w:cs="Times New Roman"/>
              <w:b/>
              <w:bCs/>
              <w:color w:val="000000"/>
              <w:sz w:val="24"/>
              <w:szCs w:val="24"/>
              <w:u w:val="single"/>
            </w:rPr>
          </w:rPrChange>
        </w:rPr>
        <w:br/>
        <w:t>//Some code</w:t>
      </w:r>
      <w:r w:rsidRPr="00B5270F">
        <w:rPr>
          <w:rFonts w:ascii="Times New Roman" w:eastAsia="Times New Roman" w:hAnsi="Times New Roman" w:cs="Times New Roman"/>
          <w:color w:val="000000" w:themeColor="text1"/>
          <w:sz w:val="28"/>
          <w:szCs w:val="28"/>
          <w:rPrChange w:id="4005" w:author="N PRASAD" w:date="2016-07-01T12:13:00Z">
            <w:rPr>
              <w:rFonts w:eastAsia="Times New Roman" w:cs="Times New Roman"/>
              <w:b/>
              <w:bCs/>
              <w:color w:val="000000"/>
              <w:sz w:val="24"/>
              <w:szCs w:val="24"/>
              <w:u w:val="single"/>
            </w:rPr>
          </w:rPrChange>
        </w:rPr>
        <w:br/>
        <w:t>}</w:t>
      </w:r>
      <w:r w:rsidRPr="00B5270F">
        <w:rPr>
          <w:rFonts w:ascii="Times New Roman" w:eastAsia="Times New Roman" w:hAnsi="Times New Roman" w:cs="Times New Roman"/>
          <w:color w:val="000000" w:themeColor="text1"/>
          <w:sz w:val="28"/>
          <w:szCs w:val="28"/>
          <w:rPrChange w:id="400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07" w:author="N PRASAD" w:date="2016-07-01T12:13:00Z">
            <w:rPr>
              <w:rFonts w:eastAsia="Times New Roman" w:cs="Times New Roman"/>
              <w:b/>
              <w:bCs/>
              <w:color w:val="000000"/>
              <w:sz w:val="24"/>
              <w:szCs w:val="24"/>
              <w:u w:val="single"/>
            </w:rPr>
          </w:rPrChange>
        </w:rPr>
        <w:br/>
        <w:t>The main point to notice in above code is that put (key,value) will return</w:t>
      </w:r>
      <w:r w:rsidRPr="00B5270F">
        <w:rPr>
          <w:rFonts w:ascii="Times New Roman" w:eastAsia="Times New Roman" w:hAnsi="Times New Roman" w:cs="Times New Roman"/>
          <w:color w:val="000000" w:themeColor="text1"/>
          <w:sz w:val="28"/>
          <w:szCs w:val="28"/>
          <w:rPrChange w:id="400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09" w:author="N PRASAD" w:date="2016-07-01T12:13:00Z">
            <w:rPr>
              <w:rFonts w:eastAsia="Times New Roman" w:cs="Times New Roman"/>
              <w:b/>
              <w:bCs/>
              <w:color w:val="000000"/>
              <w:sz w:val="24"/>
              <w:szCs w:val="24"/>
              <w:u w:val="single"/>
            </w:rPr>
          </w:rPrChange>
        </w:rPr>
        <w:br/>
        <w:t>1.  null , if key is unique and added to the map</w:t>
      </w:r>
      <w:r w:rsidRPr="00B5270F">
        <w:rPr>
          <w:rFonts w:ascii="Times New Roman" w:eastAsia="Times New Roman" w:hAnsi="Times New Roman" w:cs="Times New Roman"/>
          <w:color w:val="000000" w:themeColor="text1"/>
          <w:sz w:val="28"/>
          <w:szCs w:val="28"/>
          <w:rPrChange w:id="4010" w:author="N PRASAD" w:date="2016-07-01T12:13:00Z">
            <w:rPr>
              <w:rFonts w:eastAsia="Times New Roman" w:cs="Times New Roman"/>
              <w:b/>
              <w:bCs/>
              <w:color w:val="000000"/>
              <w:sz w:val="24"/>
              <w:szCs w:val="24"/>
              <w:u w:val="single"/>
            </w:rPr>
          </w:rPrChange>
        </w:rPr>
        <w:br/>
        <w:t>2.  Old Value of the key , if key is duplicate</w:t>
      </w:r>
      <w:r w:rsidRPr="00B5270F">
        <w:rPr>
          <w:rFonts w:ascii="Times New Roman" w:eastAsia="Times New Roman" w:hAnsi="Times New Roman" w:cs="Times New Roman"/>
          <w:color w:val="000000" w:themeColor="text1"/>
          <w:sz w:val="28"/>
          <w:szCs w:val="28"/>
          <w:rPrChange w:id="401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12" w:author="N PRASAD" w:date="2016-07-01T12:13:00Z">
            <w:rPr>
              <w:rFonts w:eastAsia="Times New Roman" w:cs="Times New Roman"/>
              <w:b/>
              <w:bCs/>
              <w:color w:val="000000"/>
              <w:sz w:val="24"/>
              <w:szCs w:val="24"/>
              <w:u w:val="single"/>
            </w:rPr>
          </w:rPrChange>
        </w:rPr>
        <w:br/>
        <w:t xml:space="preserve">So , in HashSet add() method ,  we check the return value of map.put(key,value) method with null value </w:t>
      </w:r>
      <w:r w:rsidRPr="00B5270F">
        <w:rPr>
          <w:rFonts w:ascii="Times New Roman" w:eastAsia="Times New Roman" w:hAnsi="Times New Roman" w:cs="Times New Roman"/>
          <w:color w:val="000000" w:themeColor="text1"/>
          <w:sz w:val="28"/>
          <w:szCs w:val="28"/>
          <w:rPrChange w:id="4013" w:author="N PRASAD" w:date="2016-07-01T12:13:00Z">
            <w:rPr>
              <w:rFonts w:eastAsia="Times New Roman" w:cs="Times New Roman"/>
              <w:b/>
              <w:bCs/>
              <w:color w:val="000000"/>
              <w:sz w:val="24"/>
              <w:szCs w:val="24"/>
              <w:u w:val="single"/>
            </w:rPr>
          </w:rPrChange>
        </w:rPr>
        <w:br/>
        <w:t>i.e.</w:t>
      </w:r>
      <w:r w:rsidRPr="00B5270F">
        <w:rPr>
          <w:rFonts w:ascii="Times New Roman" w:eastAsia="Times New Roman" w:hAnsi="Times New Roman" w:cs="Times New Roman"/>
          <w:color w:val="000000" w:themeColor="text1"/>
          <w:sz w:val="28"/>
          <w:szCs w:val="28"/>
          <w:rPrChange w:id="401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15" w:author="N PRASAD" w:date="2016-07-01T12:13:00Z">
            <w:rPr>
              <w:rFonts w:eastAsia="Times New Roman" w:cs="Times New Roman"/>
              <w:b/>
              <w:bCs/>
              <w:color w:val="000000"/>
              <w:sz w:val="24"/>
              <w:szCs w:val="24"/>
              <w:u w:val="single"/>
            </w:rPr>
          </w:rPrChange>
        </w:rPr>
        <w:br/>
        <w:t>   public boolean add(E e) {</w:t>
      </w:r>
      <w:r w:rsidRPr="00B5270F">
        <w:rPr>
          <w:rFonts w:ascii="Times New Roman" w:eastAsia="Times New Roman" w:hAnsi="Times New Roman" w:cs="Times New Roman"/>
          <w:color w:val="000000" w:themeColor="text1"/>
          <w:sz w:val="28"/>
          <w:szCs w:val="28"/>
          <w:rPrChange w:id="4016" w:author="N PRASAD" w:date="2016-07-01T12:13:00Z">
            <w:rPr>
              <w:rFonts w:eastAsia="Times New Roman" w:cs="Times New Roman"/>
              <w:b/>
              <w:bCs/>
              <w:color w:val="000000"/>
              <w:sz w:val="24"/>
              <w:szCs w:val="24"/>
              <w:u w:val="single"/>
            </w:rPr>
          </w:rPrChange>
        </w:rPr>
        <w:br/>
        <w:t>            return map.put(e, PRESENT)==null;</w:t>
      </w:r>
      <w:r w:rsidRPr="00B5270F">
        <w:rPr>
          <w:rFonts w:ascii="Times New Roman" w:eastAsia="Times New Roman" w:hAnsi="Times New Roman" w:cs="Times New Roman"/>
          <w:color w:val="000000" w:themeColor="text1"/>
          <w:sz w:val="28"/>
          <w:szCs w:val="28"/>
          <w:rPrChange w:id="4017" w:author="N PRASAD" w:date="2016-07-01T12:13:00Z">
            <w:rPr>
              <w:rFonts w:eastAsia="Times New Roman" w:cs="Times New Roman"/>
              <w:b/>
              <w:bCs/>
              <w:color w:val="000000"/>
              <w:sz w:val="24"/>
              <w:szCs w:val="24"/>
              <w:u w:val="single"/>
            </w:rPr>
          </w:rPrChange>
        </w:rPr>
        <w:br/>
        <w:t>       }</w:t>
      </w:r>
      <w:r w:rsidRPr="00B5270F">
        <w:rPr>
          <w:rFonts w:ascii="Times New Roman" w:eastAsia="Times New Roman" w:hAnsi="Times New Roman" w:cs="Times New Roman"/>
          <w:color w:val="000000" w:themeColor="text1"/>
          <w:sz w:val="28"/>
          <w:szCs w:val="28"/>
          <w:rPrChange w:id="401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19" w:author="N PRASAD" w:date="2016-07-01T12:13:00Z">
            <w:rPr>
              <w:rFonts w:eastAsia="Times New Roman" w:cs="Times New Roman"/>
              <w:b/>
              <w:bCs/>
              <w:color w:val="000000"/>
              <w:sz w:val="24"/>
              <w:szCs w:val="24"/>
              <w:u w:val="single"/>
            </w:rPr>
          </w:rPrChange>
        </w:rPr>
        <w:br/>
        <w:t>So , if map.put(key,value) returns null ,then</w:t>
      </w:r>
      <w:r w:rsidRPr="00B5270F">
        <w:rPr>
          <w:rFonts w:ascii="Times New Roman" w:eastAsia="Times New Roman" w:hAnsi="Times New Roman" w:cs="Times New Roman"/>
          <w:color w:val="000000" w:themeColor="text1"/>
          <w:sz w:val="28"/>
          <w:szCs w:val="28"/>
          <w:rPrChange w:id="4020" w:author="N PRASAD" w:date="2016-07-01T12:13:00Z">
            <w:rPr>
              <w:rFonts w:eastAsia="Times New Roman" w:cs="Times New Roman"/>
              <w:b/>
              <w:bCs/>
              <w:color w:val="000000"/>
              <w:sz w:val="24"/>
              <w:szCs w:val="24"/>
              <w:u w:val="single"/>
            </w:rPr>
          </w:rPrChange>
        </w:rPr>
        <w:br/>
        <w:t>map.put(e, PRESENT)==null      will return true and element is added to the HashSet .</w:t>
      </w:r>
      <w:r w:rsidRPr="00B5270F">
        <w:rPr>
          <w:rFonts w:ascii="Times New Roman" w:eastAsia="Times New Roman" w:hAnsi="Times New Roman" w:cs="Times New Roman"/>
          <w:color w:val="000000" w:themeColor="text1"/>
          <w:sz w:val="28"/>
          <w:szCs w:val="28"/>
          <w:rPrChange w:id="402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22" w:author="N PRASAD" w:date="2016-07-01T12:13:00Z">
            <w:rPr>
              <w:rFonts w:eastAsia="Times New Roman" w:cs="Times New Roman"/>
              <w:b/>
              <w:bCs/>
              <w:color w:val="000000"/>
              <w:sz w:val="24"/>
              <w:szCs w:val="24"/>
              <w:u w:val="single"/>
            </w:rPr>
          </w:rPrChange>
        </w:rPr>
        <w:br/>
        <w:t>So , if map.put(key,value) returns old value of the key ,then</w:t>
      </w:r>
      <w:r w:rsidRPr="00B5270F">
        <w:rPr>
          <w:rFonts w:ascii="Times New Roman" w:eastAsia="Times New Roman" w:hAnsi="Times New Roman" w:cs="Times New Roman"/>
          <w:color w:val="000000" w:themeColor="text1"/>
          <w:sz w:val="28"/>
          <w:szCs w:val="28"/>
          <w:rPrChange w:id="4023" w:author="N PRASAD" w:date="2016-07-01T12:13:00Z">
            <w:rPr>
              <w:rFonts w:eastAsia="Times New Roman" w:cs="Times New Roman"/>
              <w:b/>
              <w:bCs/>
              <w:color w:val="000000"/>
              <w:sz w:val="24"/>
              <w:szCs w:val="24"/>
              <w:u w:val="single"/>
            </w:rPr>
          </w:rPrChange>
        </w:rPr>
        <w:br/>
        <w:t>map.put(e, PRESENT)==null      will return false and element is  not added to the HashSet .</w:t>
      </w:r>
      <w:r w:rsidRPr="00B5270F">
        <w:rPr>
          <w:rFonts w:ascii="Times New Roman" w:eastAsia="Times New Roman" w:hAnsi="Times New Roman" w:cs="Times New Roman"/>
          <w:color w:val="000000" w:themeColor="text1"/>
          <w:sz w:val="28"/>
          <w:szCs w:val="28"/>
          <w:rPrChange w:id="402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25" w:author="N PRASAD" w:date="2016-07-01T12:13:00Z">
            <w:rPr>
              <w:rFonts w:eastAsia="Times New Roman" w:cs="Times New Roman"/>
              <w:b/>
              <w:bCs/>
              <w:color w:val="000000"/>
              <w:sz w:val="24"/>
              <w:szCs w:val="24"/>
              <w:u w:val="single"/>
            </w:rPr>
          </w:rPrChange>
        </w:rPr>
        <w:br/>
        <w:t>If you still have any doubts then please write in comments .</w:t>
      </w:r>
    </w:p>
    <w:p w:rsidR="001A2935" w:rsidRPr="00B5270F" w:rsidRDefault="001A2935" w:rsidP="001A2935">
      <w:pPr>
        <w:rPr>
          <w:rFonts w:ascii="Times New Roman" w:hAnsi="Times New Roman" w:cs="Times New Roman"/>
          <w:color w:val="000000" w:themeColor="text1"/>
          <w:sz w:val="28"/>
          <w:szCs w:val="28"/>
          <w:rPrChange w:id="4026" w:author="N PRASAD" w:date="2016-07-01T12:13:00Z">
            <w:rPr/>
          </w:rPrChange>
        </w:rPr>
      </w:pPr>
    </w:p>
    <w:p w:rsidR="001A2935" w:rsidRPr="00B5270F" w:rsidRDefault="00572FDB" w:rsidP="001A2935">
      <w:pPr>
        <w:rPr>
          <w:rFonts w:ascii="Times New Roman" w:hAnsi="Times New Roman" w:cs="Times New Roman"/>
          <w:b/>
          <w:color w:val="000000" w:themeColor="text1"/>
          <w:sz w:val="28"/>
          <w:szCs w:val="28"/>
          <w:rPrChange w:id="4027" w:author="N PRASAD" w:date="2016-07-01T12:13:00Z">
            <w:rPr>
              <w:b/>
            </w:rPr>
          </w:rPrChange>
        </w:rPr>
      </w:pPr>
      <w:r w:rsidRPr="00B5270F">
        <w:rPr>
          <w:rFonts w:ascii="Times New Roman" w:hAnsi="Times New Roman" w:cs="Times New Roman"/>
          <w:b/>
          <w:color w:val="000000" w:themeColor="text1"/>
          <w:sz w:val="28"/>
          <w:szCs w:val="28"/>
          <w:rPrChange w:id="4028" w:author="N PRASAD" w:date="2016-07-01T12:13:00Z">
            <w:rPr>
              <w:b/>
              <w:bCs/>
              <w:color w:val="0000FF" w:themeColor="hyperlink"/>
              <w:u w:val="single"/>
            </w:rPr>
          </w:rPrChange>
        </w:rPr>
        <w:lastRenderedPageBreak/>
        <w:t>When you are writing equals() method, which other method or methods you need to override?</w:t>
      </w:r>
    </w:p>
    <w:p w:rsidR="001A2935" w:rsidRPr="00B5270F" w:rsidRDefault="00572FDB" w:rsidP="001A2935">
      <w:pPr>
        <w:rPr>
          <w:rFonts w:ascii="Times New Roman" w:hAnsi="Times New Roman" w:cs="Times New Roman"/>
          <w:color w:val="000000" w:themeColor="text1"/>
          <w:sz w:val="28"/>
          <w:szCs w:val="28"/>
          <w:rPrChange w:id="4029" w:author="N PRASAD" w:date="2016-07-01T12:13:00Z">
            <w:rPr/>
          </w:rPrChange>
        </w:rPr>
      </w:pPr>
      <w:ins w:id="4030" w:author="NNR Chowdary" w:date="2013-10-20T08:27:00Z">
        <w:r w:rsidRPr="00B5270F">
          <w:rPr>
            <w:rFonts w:ascii="Times New Roman" w:hAnsi="Times New Roman" w:cs="Times New Roman"/>
            <w:color w:val="000000" w:themeColor="text1"/>
            <w:sz w:val="28"/>
            <w:szCs w:val="28"/>
            <w:rPrChange w:id="4031" w:author="N PRASAD" w:date="2016-07-01T12:13:00Z">
              <w:rPr>
                <w:b/>
                <w:bCs/>
                <w:color w:val="0000FF" w:themeColor="hyperlink"/>
                <w:u w:val="single"/>
              </w:rPr>
            </w:rPrChange>
          </w:rPr>
          <w:t>Ans:</w:t>
        </w:r>
      </w:ins>
      <w:r w:rsidRPr="00B5270F">
        <w:rPr>
          <w:rFonts w:ascii="Times New Roman" w:hAnsi="Times New Roman" w:cs="Times New Roman"/>
          <w:color w:val="000000" w:themeColor="text1"/>
          <w:sz w:val="28"/>
          <w:szCs w:val="28"/>
          <w:rPrChange w:id="4032" w:author="N PRASAD" w:date="2016-07-01T12:13:00Z">
            <w:rPr>
              <w:b/>
              <w:bCs/>
              <w:color w:val="0000FF" w:themeColor="hyperlink"/>
              <w:u w:val="single"/>
            </w:rPr>
          </w:rPrChange>
        </w:rPr>
        <w:t xml:space="preserve">hashcode, is the right answer. Since equals and hashCode has there contract, so overriding one and not other, will break contract between them. By the way this question can lead on interesting discussion, if Interviewer likes to go on deep e.g. he may ask about what are those contracts, what happens if those contracts breaks etc. I like to give an example How equals and hashcode are used in hash based collections e.g. </w:t>
      </w:r>
      <w:r w:rsidRPr="00B5270F">
        <w:rPr>
          <w:rFonts w:ascii="Times New Roman" w:hAnsi="Times New Roman" w:cs="Times New Roman"/>
          <w:color w:val="000000" w:themeColor="text1"/>
          <w:sz w:val="28"/>
          <w:szCs w:val="28"/>
          <w:rPrChange w:id="4033"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4034" w:author="N PRASAD" w:date="2016-07-01T12:13:00Z">
            <w:rPr>
              <w:b/>
              <w:bCs/>
              <w:color w:val="0000FF" w:themeColor="hyperlink"/>
              <w:u w:val="single"/>
            </w:rPr>
          </w:rPrChange>
        </w:rPr>
        <w:instrText>HYPERLINK "http://javarevisited.blogspot.sg/2012/01/java-hashtable-example-tutorial-code.html"</w:instrText>
      </w:r>
      <w:r w:rsidRPr="00B5270F">
        <w:rPr>
          <w:rFonts w:ascii="Times New Roman" w:hAnsi="Times New Roman" w:cs="Times New Roman"/>
          <w:color w:val="000000" w:themeColor="text1"/>
          <w:sz w:val="28"/>
          <w:szCs w:val="28"/>
          <w:rPrChange w:id="4035" w:author="N PRASAD" w:date="2016-07-01T12:13:00Z">
            <w:rPr>
              <w:b/>
              <w:bCs/>
              <w:color w:val="0000FF" w:themeColor="hyperlink"/>
              <w:u w:val="single"/>
            </w:rPr>
          </w:rPrChange>
        </w:rPr>
        <w:fldChar w:fldCharType="separate"/>
      </w:r>
      <w:r w:rsidRPr="00B5270F">
        <w:rPr>
          <w:rFonts w:ascii="Times New Roman" w:hAnsi="Times New Roman" w:cs="Times New Roman"/>
          <w:color w:val="000000" w:themeColor="text1"/>
          <w:sz w:val="28"/>
          <w:szCs w:val="28"/>
          <w:rPrChange w:id="4036" w:author="N PRASAD" w:date="2016-07-01T12:13:00Z">
            <w:rPr>
              <w:b/>
              <w:bCs/>
              <w:color w:val="0000FF" w:themeColor="hyperlink"/>
              <w:u w:val="single"/>
            </w:rPr>
          </w:rPrChange>
        </w:rPr>
        <w:t>Hashtable</w:t>
      </w:r>
      <w:r w:rsidRPr="00B5270F">
        <w:rPr>
          <w:rFonts w:ascii="Times New Roman" w:hAnsi="Times New Roman" w:cs="Times New Roman"/>
          <w:color w:val="000000" w:themeColor="text1"/>
          <w:sz w:val="28"/>
          <w:szCs w:val="28"/>
          <w:rPrChange w:id="4037" w:author="N PRASAD" w:date="2016-07-01T12:13:00Z">
            <w:rPr>
              <w:b/>
              <w:bCs/>
              <w:color w:val="0000FF" w:themeColor="hyperlink"/>
              <w:u w:val="single"/>
            </w:rPr>
          </w:rPrChange>
        </w:rPr>
        <w:fldChar w:fldCharType="end"/>
      </w:r>
      <w:r w:rsidRPr="00B5270F">
        <w:rPr>
          <w:rFonts w:ascii="Times New Roman" w:hAnsi="Times New Roman" w:cs="Times New Roman"/>
          <w:color w:val="000000" w:themeColor="text1"/>
          <w:sz w:val="28"/>
          <w:szCs w:val="28"/>
          <w:rPrChange w:id="4038" w:author="N PRASAD" w:date="2016-07-01T12:13:00Z">
            <w:rPr>
              <w:b/>
              <w:bCs/>
              <w:color w:val="0000FF" w:themeColor="hyperlink"/>
              <w:u w:val="single"/>
            </w:rPr>
          </w:rPrChange>
        </w:rPr>
        <w:t xml:space="preserve">, that leaves positive impression more often. You can also mention about </w:t>
      </w:r>
      <w:r w:rsidRPr="00B5270F">
        <w:rPr>
          <w:rFonts w:ascii="Times New Roman" w:hAnsi="Times New Roman" w:cs="Times New Roman"/>
          <w:color w:val="000000" w:themeColor="text1"/>
          <w:sz w:val="28"/>
          <w:szCs w:val="28"/>
          <w:rPrChange w:id="4039"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4040" w:author="N PRASAD" w:date="2016-07-01T12:13:00Z">
            <w:rPr>
              <w:b/>
              <w:bCs/>
              <w:color w:val="0000FF" w:themeColor="hyperlink"/>
              <w:u w:val="single"/>
            </w:rPr>
          </w:rPrChange>
        </w:rPr>
        <w:instrText>HYPERLINK "http://javarevisited.blogspot.com/2011/11/how-to-override-compareto-method-in.html"</w:instrText>
      </w:r>
      <w:r w:rsidRPr="00B5270F">
        <w:rPr>
          <w:rFonts w:ascii="Times New Roman" w:hAnsi="Times New Roman" w:cs="Times New Roman"/>
          <w:color w:val="000000" w:themeColor="text1"/>
          <w:sz w:val="28"/>
          <w:szCs w:val="28"/>
          <w:rPrChange w:id="4041" w:author="N PRASAD" w:date="2016-07-01T12:13:00Z">
            <w:rPr>
              <w:b/>
              <w:bCs/>
              <w:color w:val="0000FF" w:themeColor="hyperlink"/>
              <w:u w:val="single"/>
            </w:rPr>
          </w:rPrChange>
        </w:rPr>
        <w:fldChar w:fldCharType="separate"/>
      </w:r>
      <w:r w:rsidRPr="00B5270F">
        <w:rPr>
          <w:rFonts w:ascii="Times New Roman" w:hAnsi="Times New Roman" w:cs="Times New Roman"/>
          <w:color w:val="000000" w:themeColor="text1"/>
          <w:sz w:val="28"/>
          <w:szCs w:val="28"/>
          <w:rPrChange w:id="4042" w:author="N PRASAD" w:date="2016-07-01T12:13:00Z">
            <w:rPr>
              <w:b/>
              <w:bCs/>
              <w:color w:val="0000FF" w:themeColor="hyperlink"/>
              <w:u w:val="single"/>
            </w:rPr>
          </w:rPrChange>
        </w:rPr>
        <w:t>compareTo()</w:t>
      </w:r>
      <w:r w:rsidRPr="00B5270F">
        <w:rPr>
          <w:rFonts w:ascii="Times New Roman" w:hAnsi="Times New Roman" w:cs="Times New Roman"/>
          <w:color w:val="000000" w:themeColor="text1"/>
          <w:sz w:val="28"/>
          <w:szCs w:val="28"/>
          <w:rPrChange w:id="4043" w:author="N PRASAD" w:date="2016-07-01T12:13:00Z">
            <w:rPr>
              <w:b/>
              <w:bCs/>
              <w:color w:val="0000FF" w:themeColor="hyperlink"/>
              <w:u w:val="single"/>
            </w:rPr>
          </w:rPrChange>
        </w:rPr>
        <w:fldChar w:fldCharType="end"/>
      </w:r>
      <w:r w:rsidRPr="00B5270F">
        <w:rPr>
          <w:rFonts w:ascii="Times New Roman" w:hAnsi="Times New Roman" w:cs="Times New Roman"/>
          <w:color w:val="000000" w:themeColor="text1"/>
          <w:sz w:val="28"/>
          <w:szCs w:val="28"/>
          <w:rPrChange w:id="4044" w:author="N PRASAD" w:date="2016-07-01T12:13:00Z">
            <w:rPr>
              <w:b/>
              <w:bCs/>
              <w:color w:val="0000FF" w:themeColor="hyperlink"/>
              <w:u w:val="single"/>
            </w:rPr>
          </w:rPrChange>
        </w:rPr>
        <w:t xml:space="preserve"> here to score some additional point, this method should also needs to be consistent with equals, which is another interesting question in our list.</w:t>
      </w:r>
    </w:p>
    <w:p w:rsidR="00491464" w:rsidRPr="00B5270F" w:rsidRDefault="00572FDB" w:rsidP="00491464">
      <w:pPr>
        <w:shd w:val="clear" w:color="auto" w:fill="FFFFFF"/>
        <w:spacing w:line="240" w:lineRule="auto"/>
        <w:outlineLvl w:val="2"/>
        <w:rPr>
          <w:rFonts w:ascii="Times New Roman" w:eastAsia="Times New Roman" w:hAnsi="Times New Roman" w:cs="Times New Roman"/>
          <w:b/>
          <w:bCs/>
          <w:color w:val="000000" w:themeColor="text1"/>
          <w:sz w:val="28"/>
          <w:szCs w:val="28"/>
          <w:rPrChange w:id="4045" w:author="N PRASAD" w:date="2016-07-01T12:13:00Z">
            <w:rPr>
              <w:rFonts w:eastAsia="Times New Roman" w:cs="Times New Roman"/>
              <w:b/>
              <w:bCs/>
              <w:color w:val="C10011"/>
              <w:sz w:val="24"/>
              <w:szCs w:val="24"/>
            </w:rPr>
          </w:rPrChange>
        </w:rPr>
      </w:pPr>
      <w:r w:rsidRPr="00B5270F">
        <w:rPr>
          <w:rFonts w:ascii="Times New Roman" w:eastAsia="Times New Roman" w:hAnsi="Times New Roman" w:cs="Times New Roman"/>
          <w:b/>
          <w:bCs/>
          <w:color w:val="000000" w:themeColor="text1"/>
          <w:sz w:val="28"/>
          <w:szCs w:val="28"/>
          <w:rPrChange w:id="4046" w:author="N PRASAD" w:date="2016-07-01T12:13:00Z">
            <w:rPr>
              <w:rFonts w:eastAsia="Times New Roman" w:cs="Times New Roman"/>
              <w:b/>
              <w:bCs/>
              <w:color w:val="C10011"/>
              <w:sz w:val="24"/>
              <w:szCs w:val="24"/>
              <w:u w:val="single"/>
            </w:rPr>
          </w:rPrChange>
        </w:rPr>
        <w:t xml:space="preserve">Hashing :How hash map works in java or How get() method works internally </w:t>
      </w:r>
    </w:p>
    <w:p w:rsidR="00A7540E" w:rsidRPr="00B5270F" w:rsidRDefault="00572FDB" w:rsidP="00491464">
      <w:pPr>
        <w:shd w:val="clear" w:color="auto" w:fill="FFFFFF"/>
        <w:spacing w:line="240" w:lineRule="auto"/>
        <w:rPr>
          <w:ins w:id="4047" w:author="NNR Chowdary" w:date="2013-10-20T08:32:00Z"/>
          <w:rFonts w:ascii="Times New Roman" w:eastAsia="Times New Roman" w:hAnsi="Times New Roman" w:cs="Times New Roman"/>
          <w:color w:val="000000" w:themeColor="text1"/>
          <w:sz w:val="28"/>
          <w:szCs w:val="28"/>
          <w:rPrChange w:id="4048" w:author="N PRASAD" w:date="2016-07-01T12:13:00Z">
            <w:rPr>
              <w:ins w:id="4049" w:author="NNR Chowdary" w:date="2013-10-20T08:32:00Z"/>
              <w:rFonts w:eastAsia="Times New Roman" w:cs="Times New Roman"/>
              <w:color w:val="000000"/>
              <w:sz w:val="24"/>
              <w:szCs w:val="24"/>
            </w:rPr>
          </w:rPrChange>
        </w:rPr>
      </w:pPr>
      <w:ins w:id="4050" w:author="NNR Chowdary" w:date="2013-10-20T08:32:00Z">
        <w:r w:rsidRPr="00B5270F">
          <w:rPr>
            <w:rFonts w:ascii="Times New Roman" w:eastAsia="Times New Roman" w:hAnsi="Times New Roman" w:cs="Times New Roman"/>
            <w:color w:val="000000" w:themeColor="text1"/>
            <w:sz w:val="28"/>
            <w:szCs w:val="28"/>
            <w:rPrChange w:id="4051" w:author="N PRASAD" w:date="2016-07-01T12:13:00Z">
              <w:rPr>
                <w:rFonts w:eastAsia="Times New Roman" w:cs="Times New Roman"/>
                <w:b/>
                <w:bCs/>
                <w:color w:val="000000"/>
                <w:sz w:val="24"/>
                <w:szCs w:val="24"/>
                <w:u w:val="single"/>
              </w:rPr>
            </w:rPrChange>
          </w:rPr>
          <w:t>Ans:</w:t>
        </w:r>
      </w:ins>
    </w:p>
    <w:p w:rsidR="00491464" w:rsidRPr="00B5270F" w:rsidRDefault="00572FDB" w:rsidP="00A7540E">
      <w:pPr>
        <w:shd w:val="clear" w:color="auto" w:fill="FFFFFF"/>
        <w:spacing w:line="240" w:lineRule="auto"/>
        <w:ind w:firstLine="720"/>
        <w:rPr>
          <w:rFonts w:ascii="Times New Roman" w:eastAsia="Times New Roman" w:hAnsi="Times New Roman" w:cs="Times New Roman"/>
          <w:color w:val="000000" w:themeColor="text1"/>
          <w:sz w:val="28"/>
          <w:szCs w:val="28"/>
          <w:rPrChange w:id="4052" w:author="N PRASAD" w:date="2016-07-01T12:13:00Z">
            <w:rPr>
              <w:rFonts w:eastAsia="Times New Roman" w:cs="Times New Roman"/>
              <w:color w:val="000000"/>
              <w:sz w:val="24"/>
              <w:szCs w:val="24"/>
            </w:rPr>
          </w:rPrChange>
        </w:rPr>
      </w:pPr>
      <w:r w:rsidRPr="00B5270F">
        <w:rPr>
          <w:rFonts w:ascii="Times New Roman" w:eastAsia="Times New Roman" w:hAnsi="Times New Roman" w:cs="Times New Roman"/>
          <w:color w:val="000000" w:themeColor="text1"/>
          <w:sz w:val="28"/>
          <w:szCs w:val="28"/>
          <w:rPrChange w:id="4053" w:author="N PRASAD" w:date="2016-07-01T12:13:00Z">
            <w:rPr>
              <w:rFonts w:eastAsia="Times New Roman" w:cs="Times New Roman"/>
              <w:b/>
              <w:bCs/>
              <w:color w:val="000000"/>
              <w:sz w:val="24"/>
              <w:szCs w:val="24"/>
              <w:u w:val="single"/>
            </w:rPr>
          </w:rPrChange>
        </w:rPr>
        <w:t>One of the most darling question of the core java interviewers is How hash map works in java . Most of the candidates rejection chances increases if the candidate do not give the satisfactory explanation . This question shows that candidate has good knowledge of Collection . So this question should be in your to do list before appearing for the interview .</w:t>
      </w:r>
      <w:r w:rsidRPr="00B5270F">
        <w:rPr>
          <w:rFonts w:ascii="Times New Roman" w:eastAsia="Times New Roman" w:hAnsi="Times New Roman" w:cs="Times New Roman"/>
          <w:color w:val="000000" w:themeColor="text1"/>
          <w:sz w:val="28"/>
          <w:szCs w:val="28"/>
          <w:rPrChange w:id="405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55" w:author="N PRASAD" w:date="2016-07-01T12:13:00Z">
            <w:rPr>
              <w:rFonts w:eastAsia="Times New Roman" w:cs="Times New Roman"/>
              <w:b/>
              <w:bCs/>
              <w:color w:val="000000"/>
              <w:sz w:val="24"/>
              <w:szCs w:val="24"/>
              <w:u w:val="single"/>
            </w:rPr>
          </w:rPrChange>
        </w:rPr>
        <w:br/>
        <w:t>Read also  </w:t>
      </w:r>
      <w:r w:rsidRPr="00B5270F">
        <w:rPr>
          <w:rFonts w:ascii="Times New Roman" w:hAnsi="Times New Roman" w:cs="Times New Roman"/>
          <w:color w:val="000000" w:themeColor="text1"/>
          <w:sz w:val="28"/>
          <w:szCs w:val="28"/>
          <w:rPrChange w:id="4056" w:author="N PRASAD" w:date="2016-07-01T12:13:00Z">
            <w:rPr>
              <w:b/>
              <w:bCs/>
              <w:color w:val="0000FF" w:themeColor="hyperlink"/>
              <w:u w:val="single"/>
            </w:rPr>
          </w:rPrChange>
        </w:rPr>
        <w:fldChar w:fldCharType="begin"/>
      </w:r>
      <w:r w:rsidRPr="00B5270F">
        <w:rPr>
          <w:rFonts w:ascii="Times New Roman" w:hAnsi="Times New Roman" w:cs="Times New Roman"/>
          <w:color w:val="000000" w:themeColor="text1"/>
          <w:sz w:val="28"/>
          <w:szCs w:val="28"/>
          <w:rPrChange w:id="4057" w:author="N PRASAD" w:date="2016-07-01T12:13:00Z">
            <w:rPr>
              <w:b/>
              <w:bCs/>
              <w:color w:val="0000FF" w:themeColor="hyperlink"/>
              <w:u w:val="single"/>
            </w:rPr>
          </w:rPrChange>
        </w:rPr>
        <w:instrText>HYPERLINK "http://javahungry.blogspot.com/2013/08/how-sets-are-implemented-internally-in.html" \t "_blank"</w:instrText>
      </w:r>
      <w:r w:rsidRPr="00B5270F">
        <w:rPr>
          <w:rFonts w:ascii="Times New Roman" w:hAnsi="Times New Roman" w:cs="Times New Roman"/>
          <w:color w:val="000000" w:themeColor="text1"/>
          <w:sz w:val="28"/>
          <w:szCs w:val="28"/>
          <w:rPrChange w:id="4058" w:author="N PRASAD" w:date="2016-07-01T12:13:00Z">
            <w:rPr>
              <w:b/>
              <w:bCs/>
              <w:color w:val="0000FF" w:themeColor="hyperlink"/>
              <w:u w:val="single"/>
            </w:rPr>
          </w:rPrChange>
        </w:rPr>
        <w:fldChar w:fldCharType="separate"/>
      </w:r>
      <w:r w:rsidRPr="00B5270F">
        <w:rPr>
          <w:rFonts w:ascii="Times New Roman" w:eastAsia="Times New Roman" w:hAnsi="Times New Roman" w:cs="Times New Roman"/>
          <w:color w:val="000000" w:themeColor="text1"/>
          <w:sz w:val="28"/>
          <w:szCs w:val="28"/>
          <w:rPrChange w:id="4059" w:author="N PRASAD" w:date="2016-07-01T12:13:00Z">
            <w:rPr>
              <w:rFonts w:eastAsia="Times New Roman" w:cs="Times New Roman"/>
              <w:b/>
              <w:bCs/>
              <w:color w:val="C10011"/>
              <w:sz w:val="24"/>
              <w:szCs w:val="24"/>
              <w:u w:val="single"/>
            </w:rPr>
          </w:rPrChange>
        </w:rPr>
        <w:t>How Hashset works in java or How it ensures uniqueness in java </w:t>
      </w:r>
      <w:r w:rsidRPr="00B5270F">
        <w:rPr>
          <w:rFonts w:ascii="Times New Roman" w:hAnsi="Times New Roman" w:cs="Times New Roman"/>
          <w:color w:val="000000" w:themeColor="text1"/>
          <w:sz w:val="28"/>
          <w:szCs w:val="28"/>
          <w:rPrChange w:id="4060" w:author="N PRASAD" w:date="2016-07-01T12:13:00Z">
            <w:rPr>
              <w:b/>
              <w:bCs/>
              <w:color w:val="0000FF" w:themeColor="hyperlink"/>
              <w:u w:val="single"/>
            </w:rPr>
          </w:rPrChange>
        </w:rPr>
        <w:fldChar w:fldCharType="end"/>
      </w:r>
      <w:r w:rsidRPr="00B5270F">
        <w:rPr>
          <w:rFonts w:ascii="Times New Roman" w:eastAsia="Times New Roman" w:hAnsi="Times New Roman" w:cs="Times New Roman"/>
          <w:color w:val="000000" w:themeColor="text1"/>
          <w:sz w:val="28"/>
          <w:szCs w:val="28"/>
          <w:rPrChange w:id="406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62" w:author="N PRASAD" w:date="2016-07-01T12:13:00Z">
            <w:rPr>
              <w:rFonts w:eastAsia="Times New Roman" w:cs="Times New Roman"/>
              <w:b/>
              <w:bCs/>
              <w:color w:val="000000"/>
              <w:sz w:val="24"/>
              <w:szCs w:val="24"/>
              <w:u w:val="single"/>
            </w:rPr>
          </w:rPrChange>
        </w:rPr>
        <w:br/>
        <w:t>HashMap is the key value pair .  To understand hashing we talk about three terms frequently</w:t>
      </w:r>
      <w:r w:rsidRPr="00B5270F">
        <w:rPr>
          <w:rFonts w:ascii="Times New Roman" w:eastAsia="Times New Roman" w:hAnsi="Times New Roman" w:cs="Times New Roman"/>
          <w:i/>
          <w:iCs/>
          <w:color w:val="000000" w:themeColor="text1"/>
          <w:sz w:val="28"/>
          <w:szCs w:val="28"/>
          <w:rPrChange w:id="4063" w:author="N PRASAD" w:date="2016-07-01T12:13:00Z">
            <w:rPr>
              <w:rFonts w:eastAsia="Times New Roman" w:cs="Times New Roman"/>
              <w:b/>
              <w:bCs/>
              <w:i/>
              <w:iCs/>
              <w:color w:val="000000"/>
              <w:sz w:val="24"/>
              <w:szCs w:val="24"/>
              <w:u w:val="single"/>
            </w:rPr>
          </w:rPrChange>
        </w:rPr>
        <w:t xml:space="preserve"> hashfunction ,hash value  .</w:t>
      </w:r>
      <w:r w:rsidRPr="00B5270F">
        <w:rPr>
          <w:rFonts w:ascii="Times New Roman" w:eastAsia="Times New Roman" w:hAnsi="Times New Roman" w:cs="Times New Roman"/>
          <w:color w:val="000000" w:themeColor="text1"/>
          <w:sz w:val="28"/>
          <w:szCs w:val="28"/>
          <w:rPrChange w:id="406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65" w:author="N PRASAD" w:date="2016-07-01T12:13:00Z">
            <w:rPr>
              <w:rFonts w:eastAsia="Times New Roman" w:cs="Times New Roman"/>
              <w:b/>
              <w:bCs/>
              <w:color w:val="000000"/>
              <w:sz w:val="24"/>
              <w:szCs w:val="24"/>
              <w:u w:val="single"/>
            </w:rPr>
          </w:rPrChange>
        </w:rPr>
        <w:br/>
        <w:t>hashCode() function  which returns an integer value is the </w:t>
      </w:r>
      <w:r w:rsidRPr="00B5270F">
        <w:rPr>
          <w:rFonts w:ascii="Times New Roman" w:eastAsia="Times New Roman" w:hAnsi="Times New Roman" w:cs="Times New Roman"/>
          <w:b/>
          <w:bCs/>
          <w:color w:val="000000" w:themeColor="text1"/>
          <w:sz w:val="28"/>
          <w:szCs w:val="28"/>
          <w:rPrChange w:id="4066" w:author="N PRASAD" w:date="2016-07-01T12:13:00Z">
            <w:rPr>
              <w:rFonts w:eastAsia="Times New Roman" w:cs="Times New Roman"/>
              <w:b/>
              <w:bCs/>
              <w:color w:val="000000"/>
              <w:sz w:val="24"/>
              <w:szCs w:val="24"/>
              <w:u w:val="single"/>
            </w:rPr>
          </w:rPrChange>
        </w:rPr>
        <w:t>Hash function</w:t>
      </w:r>
      <w:r w:rsidRPr="00B5270F">
        <w:rPr>
          <w:rFonts w:ascii="Times New Roman" w:eastAsia="Times New Roman" w:hAnsi="Times New Roman" w:cs="Times New Roman"/>
          <w:color w:val="000000" w:themeColor="text1"/>
          <w:sz w:val="28"/>
          <w:szCs w:val="28"/>
          <w:rPrChange w:id="4067" w:author="N PRASAD" w:date="2016-07-01T12:13:00Z">
            <w:rPr>
              <w:rFonts w:eastAsia="Times New Roman" w:cs="Times New Roman"/>
              <w:b/>
              <w:bCs/>
              <w:color w:val="000000"/>
              <w:sz w:val="24"/>
              <w:szCs w:val="24"/>
              <w:u w:val="single"/>
            </w:rPr>
          </w:rPrChange>
        </w:rPr>
        <w:t>. The important point to note that ,  this method is present in Object class ( Mother of all class ) .</w:t>
      </w:r>
      <w:r w:rsidRPr="00B5270F">
        <w:rPr>
          <w:rFonts w:ascii="Times New Roman" w:eastAsia="Times New Roman" w:hAnsi="Times New Roman" w:cs="Times New Roman"/>
          <w:color w:val="000000" w:themeColor="text1"/>
          <w:sz w:val="28"/>
          <w:szCs w:val="28"/>
          <w:rPrChange w:id="406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69" w:author="N PRASAD" w:date="2016-07-01T12:13:00Z">
            <w:rPr>
              <w:rFonts w:eastAsia="Times New Roman" w:cs="Times New Roman"/>
              <w:b/>
              <w:bCs/>
              <w:color w:val="000000"/>
              <w:sz w:val="24"/>
              <w:szCs w:val="24"/>
              <w:u w:val="single"/>
            </w:rPr>
          </w:rPrChange>
        </w:rPr>
        <w:br/>
        <w:t>This is the code for the hash function(also known as hashCode method) in Object Class :</w:t>
      </w:r>
      <w:r w:rsidRPr="00B5270F">
        <w:rPr>
          <w:rFonts w:ascii="Times New Roman" w:eastAsia="Times New Roman" w:hAnsi="Times New Roman" w:cs="Times New Roman"/>
          <w:color w:val="000000" w:themeColor="text1"/>
          <w:sz w:val="28"/>
          <w:szCs w:val="28"/>
          <w:rPrChange w:id="407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71" w:author="N PRASAD" w:date="2016-07-01T12:13:00Z">
            <w:rPr>
              <w:rFonts w:eastAsia="Times New Roman" w:cs="Times New Roman"/>
              <w:b/>
              <w:bCs/>
              <w:color w:val="000000"/>
              <w:sz w:val="24"/>
              <w:szCs w:val="24"/>
              <w:u w:val="single"/>
            </w:rPr>
          </w:rPrChange>
        </w:rPr>
        <w:br/>
        <w:t>    public native int hashCode();</w:t>
      </w:r>
    </w:p>
    <w:p w:rsidR="00491464" w:rsidRPr="00B5270F" w:rsidRDefault="00491464" w:rsidP="00491464">
      <w:pPr>
        <w:shd w:val="clear" w:color="auto" w:fill="FFFFFF"/>
        <w:spacing w:line="240" w:lineRule="auto"/>
        <w:rPr>
          <w:rFonts w:ascii="Times New Roman" w:eastAsia="Times New Roman" w:hAnsi="Times New Roman" w:cs="Times New Roman"/>
          <w:color w:val="000000" w:themeColor="text1"/>
          <w:sz w:val="28"/>
          <w:szCs w:val="28"/>
          <w:rPrChange w:id="4072" w:author="N PRASAD" w:date="2016-07-01T12:13:00Z">
            <w:rPr>
              <w:rFonts w:eastAsia="Times New Roman" w:cs="Times New Roman"/>
              <w:color w:val="000000"/>
              <w:sz w:val="24"/>
              <w:szCs w:val="24"/>
            </w:rPr>
          </w:rPrChange>
        </w:rPr>
      </w:pPr>
    </w:p>
    <w:p w:rsidR="00491464" w:rsidRPr="00B5270F" w:rsidRDefault="00572FDB" w:rsidP="00491464">
      <w:pPr>
        <w:shd w:val="clear" w:color="auto" w:fill="FFFFFF"/>
        <w:spacing w:after="240" w:line="240" w:lineRule="auto"/>
        <w:rPr>
          <w:rFonts w:ascii="Times New Roman" w:eastAsia="Times New Roman" w:hAnsi="Times New Roman" w:cs="Times New Roman"/>
          <w:color w:val="000000" w:themeColor="text1"/>
          <w:sz w:val="28"/>
          <w:szCs w:val="28"/>
          <w:rPrChange w:id="4073" w:author="N PRASAD" w:date="2016-07-01T12:13:00Z">
            <w:rPr>
              <w:rFonts w:eastAsia="Times New Roman" w:cs="Times New Roman"/>
              <w:color w:val="000000"/>
              <w:sz w:val="24"/>
              <w:szCs w:val="24"/>
            </w:rPr>
          </w:rPrChange>
        </w:rPr>
      </w:pPr>
      <w:r w:rsidRPr="00B5270F">
        <w:rPr>
          <w:rFonts w:ascii="Times New Roman" w:eastAsia="Times New Roman" w:hAnsi="Times New Roman" w:cs="Times New Roman"/>
          <w:color w:val="000000" w:themeColor="text1"/>
          <w:sz w:val="28"/>
          <w:szCs w:val="28"/>
          <w:rPrChange w:id="4074" w:author="N PRASAD" w:date="2016-07-01T12:13:00Z">
            <w:rPr>
              <w:rFonts w:eastAsia="Times New Roman" w:cs="Times New Roman"/>
              <w:b/>
              <w:bCs/>
              <w:color w:val="000000"/>
              <w:sz w:val="24"/>
              <w:szCs w:val="24"/>
              <w:u w:val="single"/>
            </w:rPr>
          </w:rPrChange>
        </w:rPr>
        <w:t>Here the most important point to note from the above line is that hashCode method return  int value .</w:t>
      </w:r>
      <w:r w:rsidRPr="00B5270F">
        <w:rPr>
          <w:rFonts w:ascii="Times New Roman" w:eastAsia="Times New Roman" w:hAnsi="Times New Roman" w:cs="Times New Roman"/>
          <w:color w:val="000000" w:themeColor="text1"/>
          <w:sz w:val="28"/>
          <w:szCs w:val="28"/>
          <w:rPrChange w:id="4075" w:author="N PRASAD" w:date="2016-07-01T12:13:00Z">
            <w:rPr>
              <w:rFonts w:eastAsia="Times New Roman" w:cs="Times New Roman"/>
              <w:b/>
              <w:bCs/>
              <w:color w:val="000000"/>
              <w:sz w:val="24"/>
              <w:szCs w:val="24"/>
              <w:u w:val="single"/>
            </w:rPr>
          </w:rPrChange>
        </w:rPr>
        <w:br/>
        <w:t xml:space="preserve">So the </w:t>
      </w:r>
      <w:r w:rsidRPr="00B5270F">
        <w:rPr>
          <w:rFonts w:ascii="Times New Roman" w:eastAsia="Times New Roman" w:hAnsi="Times New Roman" w:cs="Times New Roman"/>
          <w:b/>
          <w:bCs/>
          <w:color w:val="000000" w:themeColor="text1"/>
          <w:sz w:val="28"/>
          <w:szCs w:val="28"/>
          <w:rPrChange w:id="4076" w:author="N PRASAD" w:date="2016-07-01T12:13:00Z">
            <w:rPr>
              <w:rFonts w:eastAsia="Times New Roman" w:cs="Times New Roman"/>
              <w:b/>
              <w:bCs/>
              <w:color w:val="000000"/>
              <w:sz w:val="24"/>
              <w:szCs w:val="24"/>
              <w:u w:val="single"/>
            </w:rPr>
          </w:rPrChange>
        </w:rPr>
        <w:t>hash value is the int value returned by the hash function .</w:t>
      </w:r>
      <w:r w:rsidRPr="00B5270F">
        <w:rPr>
          <w:rFonts w:ascii="Times New Roman" w:eastAsia="Times New Roman" w:hAnsi="Times New Roman" w:cs="Times New Roman"/>
          <w:color w:val="000000" w:themeColor="text1"/>
          <w:sz w:val="28"/>
          <w:szCs w:val="28"/>
          <w:rPrChange w:id="407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78" w:author="N PRASAD" w:date="2016-07-01T12:13:00Z">
            <w:rPr>
              <w:rFonts w:eastAsia="Times New Roman" w:cs="Times New Roman"/>
              <w:b/>
              <w:bCs/>
              <w:color w:val="000000"/>
              <w:sz w:val="24"/>
              <w:szCs w:val="24"/>
              <w:u w:val="single"/>
            </w:rPr>
          </w:rPrChange>
        </w:rPr>
        <w:br/>
        <w:t xml:space="preserve">The other </w:t>
      </w:r>
      <w:r w:rsidRPr="00B5270F">
        <w:rPr>
          <w:rFonts w:ascii="Times New Roman" w:eastAsia="Times New Roman" w:hAnsi="Times New Roman" w:cs="Times New Roman"/>
          <w:b/>
          <w:bCs/>
          <w:color w:val="000000" w:themeColor="text1"/>
          <w:sz w:val="28"/>
          <w:szCs w:val="28"/>
          <w:rPrChange w:id="4079" w:author="N PRASAD" w:date="2016-07-01T12:13:00Z">
            <w:rPr>
              <w:rFonts w:eastAsia="Times New Roman" w:cs="Times New Roman"/>
              <w:b/>
              <w:bCs/>
              <w:color w:val="000000"/>
              <w:sz w:val="24"/>
              <w:szCs w:val="24"/>
              <w:u w:val="single"/>
            </w:rPr>
          </w:rPrChange>
        </w:rPr>
        <w:t>important point</w:t>
      </w:r>
      <w:r w:rsidRPr="00B5270F">
        <w:rPr>
          <w:rFonts w:ascii="Times New Roman" w:eastAsia="Times New Roman" w:hAnsi="Times New Roman" w:cs="Times New Roman"/>
          <w:color w:val="000000" w:themeColor="text1"/>
          <w:sz w:val="28"/>
          <w:szCs w:val="28"/>
          <w:rPrChange w:id="4080" w:author="N PRASAD" w:date="2016-07-01T12:13:00Z">
            <w:rPr>
              <w:rFonts w:eastAsia="Times New Roman" w:cs="Times New Roman"/>
              <w:b/>
              <w:bCs/>
              <w:color w:val="000000"/>
              <w:sz w:val="24"/>
              <w:szCs w:val="24"/>
              <w:u w:val="single"/>
            </w:rPr>
          </w:rPrChange>
        </w:rPr>
        <w:t xml:space="preserve"> to note is that</w:t>
      </w:r>
      <w:r w:rsidRPr="00B5270F">
        <w:rPr>
          <w:rFonts w:ascii="Times New Roman" w:eastAsia="Times New Roman" w:hAnsi="Times New Roman" w:cs="Times New Roman"/>
          <w:b/>
          <w:bCs/>
          <w:color w:val="000000" w:themeColor="text1"/>
          <w:sz w:val="28"/>
          <w:szCs w:val="28"/>
          <w:rPrChange w:id="4081" w:author="N PRASAD" w:date="2016-07-01T12:13:00Z">
            <w:rPr>
              <w:rFonts w:eastAsia="Times New Roman" w:cs="Times New Roman"/>
              <w:b/>
              <w:bCs/>
              <w:color w:val="000000"/>
              <w:sz w:val="24"/>
              <w:szCs w:val="24"/>
              <w:u w:val="single"/>
            </w:rPr>
          </w:rPrChange>
        </w:rPr>
        <w:t xml:space="preserve"> in Map ,Any class(String etc.) can serve as a key if and only if it overrides the equals() and hashCode() method .</w:t>
      </w:r>
      <w:r w:rsidRPr="00B5270F">
        <w:rPr>
          <w:rFonts w:ascii="Times New Roman" w:eastAsia="Times New Roman" w:hAnsi="Times New Roman" w:cs="Times New Roman"/>
          <w:color w:val="000000" w:themeColor="text1"/>
          <w:sz w:val="28"/>
          <w:szCs w:val="28"/>
          <w:rPrChange w:id="408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4083" w:author="N PRASAD" w:date="2016-07-01T12:13:00Z">
            <w:rPr>
              <w:rFonts w:eastAsia="Times New Roman" w:cs="Times New Roman"/>
              <w:b/>
              <w:bCs/>
              <w:color w:val="000000"/>
              <w:sz w:val="24"/>
              <w:szCs w:val="24"/>
              <w:u w:val="single"/>
            </w:rPr>
          </w:rPrChange>
        </w:rPr>
        <w:lastRenderedPageBreak/>
        <w:br/>
      </w:r>
      <w:r w:rsidRPr="00B5270F">
        <w:rPr>
          <w:rFonts w:ascii="Times New Roman" w:eastAsia="Times New Roman" w:hAnsi="Times New Roman" w:cs="Times New Roman"/>
          <w:color w:val="000000" w:themeColor="text1"/>
          <w:sz w:val="28"/>
          <w:szCs w:val="28"/>
          <w:rPrChange w:id="4084" w:author="N PRASAD" w:date="2016-07-01T12:13:00Z">
            <w:rPr>
              <w:rFonts w:eastAsia="Times New Roman" w:cs="Times New Roman"/>
              <w:b/>
              <w:bCs/>
              <w:color w:val="000000"/>
              <w:sz w:val="24"/>
              <w:szCs w:val="24"/>
              <w:u w:val="single"/>
            </w:rPr>
          </w:rPrChange>
        </w:rPr>
        <w:t>    So summarize the terms in the diagram below :</w:t>
      </w:r>
      <w:r w:rsidRPr="00B5270F">
        <w:rPr>
          <w:rFonts w:ascii="Times New Roman" w:eastAsia="Times New Roman" w:hAnsi="Times New Roman" w:cs="Times New Roman"/>
          <w:color w:val="000000" w:themeColor="text1"/>
          <w:sz w:val="28"/>
          <w:szCs w:val="28"/>
          <w:rPrChange w:id="4085" w:author="N PRASAD" w:date="2016-07-01T12:13:00Z">
            <w:rPr>
              <w:rFonts w:eastAsia="Times New Roman" w:cs="Times New Roman"/>
              <w:b/>
              <w:bCs/>
              <w:color w:val="000000"/>
              <w:sz w:val="24"/>
              <w:szCs w:val="24"/>
              <w:u w:val="single"/>
            </w:rPr>
          </w:rPrChange>
        </w:rPr>
        <w:br/>
        <w:t xml:space="preserve">                   </w:t>
      </w:r>
      <w:r w:rsidRPr="00B5270F">
        <w:rPr>
          <w:rFonts w:ascii="Times New Roman" w:eastAsia="Times New Roman" w:hAnsi="Times New Roman" w:cs="Times New Roman"/>
          <w:color w:val="000000" w:themeColor="text1"/>
          <w:sz w:val="28"/>
          <w:szCs w:val="28"/>
          <w:rPrChange w:id="4086" w:author="N PRASAD" w:date="2016-07-01T12:13:00Z">
            <w:rPr>
              <w:rFonts w:eastAsia="Times New Roman" w:cs="Times New Roman"/>
              <w:b/>
              <w:bCs/>
              <w:color w:val="000000"/>
              <w:sz w:val="24"/>
              <w:szCs w:val="24"/>
              <w:u w:val="single"/>
            </w:rPr>
          </w:rPrChange>
        </w:rPr>
        <w:br/>
      </w:r>
    </w:p>
    <w:p w:rsidR="00491464" w:rsidRPr="00B5270F" w:rsidDel="00D123C1" w:rsidRDefault="00F44767" w:rsidP="00491464">
      <w:pPr>
        <w:shd w:val="clear" w:color="auto" w:fill="FFFFFF"/>
        <w:spacing w:line="240" w:lineRule="auto"/>
        <w:jc w:val="center"/>
        <w:rPr>
          <w:del w:id="4087" w:author="NNR Chowdary" w:date="2013-10-27T09:33:00Z"/>
          <w:rFonts w:ascii="Times New Roman" w:eastAsia="Times New Roman" w:hAnsi="Times New Roman" w:cs="Times New Roman"/>
          <w:color w:val="000000" w:themeColor="text1"/>
          <w:sz w:val="28"/>
          <w:szCs w:val="28"/>
          <w:rPrChange w:id="4088" w:author="N PRASAD" w:date="2016-07-01T12:13:00Z">
            <w:rPr>
              <w:del w:id="4089" w:author="NNR Chowdary" w:date="2013-10-27T09:33:00Z"/>
              <w:rFonts w:eastAsia="Times New Roman" w:cs="Times New Roman"/>
              <w:color w:val="000000"/>
              <w:sz w:val="24"/>
              <w:szCs w:val="24"/>
            </w:rPr>
          </w:rPrChange>
        </w:rPr>
      </w:pPr>
      <w:r w:rsidRPr="00B5270F">
        <w:rPr>
          <w:rFonts w:ascii="Times New Roman" w:eastAsia="Times New Roman" w:hAnsi="Times New Roman" w:cs="Times New Roman"/>
          <w:noProof/>
          <w:color w:val="000000" w:themeColor="text1"/>
          <w:sz w:val="28"/>
          <w:szCs w:val="28"/>
          <w:rPrChange w:id="4090" w:author="N PRASAD" w:date="2016-07-01T12:13:00Z">
            <w:rPr>
              <w:rFonts w:eastAsia="Times New Roman" w:cs="Times New Roman"/>
              <w:b/>
              <w:bCs/>
              <w:noProof/>
              <w:color w:val="C10011"/>
              <w:sz w:val="24"/>
              <w:szCs w:val="24"/>
              <w:u w:val="single"/>
            </w:rPr>
          </w:rPrChange>
        </w:rPr>
        <w:drawing>
          <wp:inline distT="0" distB="0" distL="0" distR="0">
            <wp:extent cx="3808730" cy="1447165"/>
            <wp:effectExtent l="19050" t="0" r="1270" b="0"/>
            <wp:docPr id="23" name="Picture 23" descr="how hash  map works in java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hash  map works in java ">
                      <a:hlinkClick r:id="rId19"/>
                    </pic:cNvPr>
                    <pic:cNvPicPr>
                      <a:picLocks noChangeAspect="1" noChangeArrowheads="1"/>
                    </pic:cNvPicPr>
                  </pic:nvPicPr>
                  <pic:blipFill>
                    <a:blip r:embed="rId20"/>
                    <a:srcRect/>
                    <a:stretch>
                      <a:fillRect/>
                    </a:stretch>
                  </pic:blipFill>
                  <pic:spPr bwMode="auto">
                    <a:xfrm>
                      <a:off x="0" y="0"/>
                      <a:ext cx="3808730" cy="1447165"/>
                    </a:xfrm>
                    <a:prstGeom prst="rect">
                      <a:avLst/>
                    </a:prstGeom>
                    <a:noFill/>
                    <a:ln w="9525">
                      <a:noFill/>
                      <a:miter lim="800000"/>
                      <a:headEnd/>
                      <a:tailEnd/>
                    </a:ln>
                  </pic:spPr>
                </pic:pic>
              </a:graphicData>
            </a:graphic>
          </wp:inline>
        </w:drawing>
      </w:r>
    </w:p>
    <w:p w:rsidR="00F44767" w:rsidRPr="00B5270F" w:rsidRDefault="00572FDB">
      <w:pPr>
        <w:shd w:val="clear" w:color="auto" w:fill="FFFFFF"/>
        <w:spacing w:line="240" w:lineRule="auto"/>
        <w:jc w:val="center"/>
        <w:rPr>
          <w:ins w:id="4091" w:author="NNR Chowdary" w:date="2013-10-27T09:33:00Z"/>
          <w:rFonts w:ascii="Times New Roman" w:eastAsia="Times New Roman" w:hAnsi="Times New Roman" w:cs="Times New Roman"/>
          <w:color w:val="000000" w:themeColor="text1"/>
          <w:sz w:val="28"/>
          <w:szCs w:val="28"/>
          <w:rPrChange w:id="4092" w:author="N PRASAD" w:date="2016-07-01T12:13:00Z">
            <w:rPr>
              <w:ins w:id="4093" w:author="NNR Chowdary" w:date="2013-10-27T09:33:00Z"/>
              <w:rFonts w:eastAsia="Times New Roman" w:cs="Times New Roman"/>
              <w:color w:val="000000"/>
              <w:sz w:val="24"/>
              <w:szCs w:val="24"/>
            </w:rPr>
          </w:rPrChange>
        </w:rPr>
        <w:pPrChange w:id="4094" w:author="NNR Chowdary" w:date="2013-10-27T09:33:00Z">
          <w:pPr>
            <w:shd w:val="clear" w:color="auto" w:fill="FFFFFF"/>
            <w:spacing w:line="240" w:lineRule="auto"/>
          </w:pPr>
        </w:pPrChange>
      </w:pPr>
      <w:del w:id="4095" w:author="NNR Chowdary" w:date="2013-10-27T09:33:00Z">
        <w:r w:rsidRPr="00B5270F">
          <w:rPr>
            <w:rFonts w:ascii="Times New Roman" w:eastAsia="Times New Roman" w:hAnsi="Times New Roman" w:cs="Times New Roman"/>
            <w:color w:val="000000" w:themeColor="text1"/>
            <w:sz w:val="28"/>
            <w:szCs w:val="28"/>
            <w:rPrChange w:id="409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9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9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09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0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0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02" w:author="N PRASAD" w:date="2016-07-01T12:13:00Z">
              <w:rPr>
                <w:rFonts w:eastAsia="Times New Roman" w:cs="Times New Roman"/>
                <w:b/>
                <w:bCs/>
                <w:color w:val="000000"/>
                <w:sz w:val="24"/>
                <w:szCs w:val="24"/>
                <w:u w:val="single"/>
              </w:rPr>
            </w:rPrChange>
          </w:rPr>
          <w:br/>
        </w:r>
      </w:del>
      <w:r w:rsidRPr="00B5270F">
        <w:rPr>
          <w:rFonts w:ascii="Times New Roman" w:eastAsia="Times New Roman" w:hAnsi="Times New Roman" w:cs="Times New Roman"/>
          <w:color w:val="000000" w:themeColor="text1"/>
          <w:sz w:val="28"/>
          <w:szCs w:val="28"/>
          <w:rPrChange w:id="4103"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04" w:author="N PRASAD" w:date="2016-07-01T12:13:00Z">
            <w:rPr>
              <w:rFonts w:eastAsia="Times New Roman" w:cs="Times New Roman"/>
              <w:b/>
              <w:bCs/>
              <w:color w:val="000000"/>
              <w:sz w:val="24"/>
              <w:szCs w:val="24"/>
              <w:u w:val="single"/>
            </w:rPr>
          </w:rPrChange>
        </w:rPr>
        <w:br/>
      </w:r>
      <w:del w:id="4105" w:author="NNR Chowdary" w:date="2013-10-20T08:32:00Z">
        <w:r w:rsidRPr="00B5270F">
          <w:rPr>
            <w:rFonts w:ascii="Times New Roman" w:eastAsia="Times New Roman" w:hAnsi="Times New Roman" w:cs="Times New Roman"/>
            <w:color w:val="000000" w:themeColor="text1"/>
            <w:sz w:val="28"/>
            <w:szCs w:val="28"/>
            <w:rPrChange w:id="4106" w:author="N PRASAD" w:date="2016-07-01T12:13:00Z">
              <w:rPr>
                <w:rFonts w:eastAsia="Times New Roman" w:cs="Times New Roman"/>
                <w:b/>
                <w:bCs/>
                <w:color w:val="000000"/>
                <w:sz w:val="24"/>
                <w:szCs w:val="24"/>
                <w:u w:val="single"/>
              </w:rPr>
            </w:rPrChange>
          </w:rPr>
          <w:br/>
        </w:r>
      </w:del>
      <w:r w:rsidRPr="00B5270F">
        <w:rPr>
          <w:rFonts w:ascii="Times New Roman" w:eastAsia="Times New Roman" w:hAnsi="Times New Roman" w:cs="Times New Roman"/>
          <w:color w:val="000000" w:themeColor="text1"/>
          <w:sz w:val="28"/>
          <w:szCs w:val="28"/>
          <w:rPrChange w:id="4107" w:author="N PRASAD" w:date="2016-07-01T12:13:00Z">
            <w:rPr>
              <w:rFonts w:eastAsia="Times New Roman" w:cs="Times New Roman"/>
              <w:b/>
              <w:bCs/>
              <w:color w:val="000000"/>
              <w:sz w:val="24"/>
              <w:szCs w:val="24"/>
              <w:u w:val="single"/>
            </w:rPr>
          </w:rPrChange>
        </w:rPr>
        <w:t>After understanding the terms we are ready to move next step ,</w:t>
      </w:r>
    </w:p>
    <w:p w:rsidR="00F44767" w:rsidRPr="00B5270F" w:rsidRDefault="00572FDB">
      <w:pPr>
        <w:shd w:val="clear" w:color="auto" w:fill="FFFFFF"/>
        <w:spacing w:line="240" w:lineRule="auto"/>
        <w:jc w:val="center"/>
        <w:rPr>
          <w:ins w:id="4108" w:author="NNR Chowdary" w:date="2013-10-27T09:33:00Z"/>
          <w:rFonts w:ascii="Times New Roman" w:eastAsia="Times New Roman" w:hAnsi="Times New Roman" w:cs="Times New Roman"/>
          <w:b/>
          <w:bCs/>
          <w:color w:val="000000" w:themeColor="text1"/>
          <w:sz w:val="28"/>
          <w:szCs w:val="28"/>
          <w:rPrChange w:id="4109" w:author="N PRASAD" w:date="2016-07-01T12:13:00Z">
            <w:rPr>
              <w:ins w:id="4110" w:author="NNR Chowdary" w:date="2013-10-27T09:33:00Z"/>
              <w:rFonts w:eastAsia="Times New Roman" w:cs="Times New Roman"/>
              <w:b/>
              <w:bCs/>
              <w:color w:val="000000"/>
              <w:sz w:val="24"/>
              <w:szCs w:val="24"/>
            </w:rPr>
          </w:rPrChange>
        </w:rPr>
        <w:pPrChange w:id="4111" w:author="NNR Chowdary" w:date="2013-10-27T09:33:00Z">
          <w:pPr>
            <w:shd w:val="clear" w:color="auto" w:fill="FFFFFF"/>
            <w:spacing w:line="240" w:lineRule="auto"/>
          </w:pPr>
        </w:pPrChange>
      </w:pPr>
      <w:r w:rsidRPr="00B5270F">
        <w:rPr>
          <w:rFonts w:ascii="Times New Roman" w:eastAsia="Times New Roman" w:hAnsi="Times New Roman" w:cs="Times New Roman"/>
          <w:b/>
          <w:bCs/>
          <w:color w:val="000000" w:themeColor="text1"/>
          <w:sz w:val="28"/>
          <w:szCs w:val="28"/>
          <w:u w:val="single"/>
          <w:rPrChange w:id="4112" w:author="N PRASAD" w:date="2016-07-01T12:13:00Z">
            <w:rPr>
              <w:rFonts w:eastAsia="Times New Roman" w:cs="Times New Roman"/>
              <w:b/>
              <w:bCs/>
              <w:color w:val="000000"/>
              <w:sz w:val="24"/>
              <w:szCs w:val="24"/>
              <w:u w:val="single"/>
            </w:rPr>
          </w:rPrChange>
        </w:rPr>
        <w:t>How hash map works in java</w:t>
      </w:r>
      <w:r w:rsidRPr="00B5270F">
        <w:rPr>
          <w:rFonts w:ascii="Times New Roman" w:eastAsia="Times New Roman" w:hAnsi="Times New Roman" w:cs="Times New Roman"/>
          <w:color w:val="000000" w:themeColor="text1"/>
          <w:sz w:val="28"/>
          <w:szCs w:val="28"/>
          <w:u w:val="single"/>
          <w:rPrChange w:id="4113" w:author="N PRASAD" w:date="2016-07-01T12:13:00Z">
            <w:rPr>
              <w:rFonts w:eastAsia="Times New Roman" w:cs="Times New Roman"/>
              <w:color w:val="000000"/>
              <w:sz w:val="24"/>
              <w:szCs w:val="24"/>
              <w:u w:val="single"/>
            </w:rPr>
          </w:rPrChange>
        </w:rPr>
        <w:t> </w:t>
      </w:r>
      <w:r w:rsidRPr="00B5270F">
        <w:rPr>
          <w:rFonts w:ascii="Times New Roman" w:eastAsia="Times New Roman" w:hAnsi="Times New Roman" w:cs="Times New Roman"/>
          <w:b/>
          <w:bCs/>
          <w:color w:val="000000" w:themeColor="text1"/>
          <w:sz w:val="28"/>
          <w:szCs w:val="28"/>
          <w:u w:val="single"/>
          <w:rPrChange w:id="4114" w:author="N PRASAD" w:date="2016-07-01T12:13:00Z">
            <w:rPr>
              <w:rFonts w:eastAsia="Times New Roman" w:cs="Times New Roman"/>
              <w:b/>
              <w:bCs/>
              <w:color w:val="000000"/>
              <w:sz w:val="24"/>
              <w:szCs w:val="24"/>
              <w:u w:val="single"/>
            </w:rPr>
          </w:rPrChange>
        </w:rPr>
        <w:t xml:space="preserve">or How get() works internally in java </w:t>
      </w:r>
      <w:r w:rsidRPr="00B5270F">
        <w:rPr>
          <w:rFonts w:ascii="Times New Roman" w:eastAsia="Times New Roman" w:hAnsi="Times New Roman" w:cs="Times New Roman"/>
          <w:b/>
          <w:bCs/>
          <w:color w:val="000000" w:themeColor="text1"/>
          <w:sz w:val="28"/>
          <w:szCs w:val="28"/>
          <w:rPrChange w:id="4115" w:author="N PRASAD" w:date="2016-07-01T12:13:00Z">
            <w:rPr>
              <w:rFonts w:eastAsia="Times New Roman" w:cs="Times New Roman"/>
              <w:b/>
              <w:bCs/>
              <w:color w:val="000000"/>
              <w:sz w:val="24"/>
              <w:szCs w:val="24"/>
              <w:u w:val="single"/>
            </w:rPr>
          </w:rPrChange>
        </w:rPr>
        <w:t>.</w:t>
      </w:r>
      <w:del w:id="4116" w:author="NNR Chowdary" w:date="2013-10-27T09:33:00Z">
        <w:r w:rsidRPr="00B5270F">
          <w:rPr>
            <w:rFonts w:ascii="Times New Roman" w:eastAsia="Times New Roman" w:hAnsi="Times New Roman" w:cs="Times New Roman"/>
            <w:color w:val="000000" w:themeColor="text1"/>
            <w:sz w:val="28"/>
            <w:szCs w:val="28"/>
            <w:rPrChange w:id="411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18" w:author="N PRASAD" w:date="2016-07-01T12:13:00Z">
              <w:rPr>
                <w:rFonts w:eastAsia="Times New Roman" w:cs="Times New Roman"/>
                <w:b/>
                <w:bCs/>
                <w:color w:val="000000"/>
                <w:sz w:val="24"/>
                <w:szCs w:val="24"/>
                <w:u w:val="single"/>
              </w:rPr>
            </w:rPrChange>
          </w:rPr>
          <w:br/>
        </w:r>
      </w:del>
      <w:r w:rsidRPr="00B5270F">
        <w:rPr>
          <w:rFonts w:ascii="Times New Roman" w:eastAsia="Times New Roman" w:hAnsi="Times New Roman" w:cs="Times New Roman"/>
          <w:color w:val="000000" w:themeColor="text1"/>
          <w:sz w:val="28"/>
          <w:szCs w:val="28"/>
          <w:rPrChange w:id="411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2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4121" w:author="N PRASAD" w:date="2016-07-01T12:13:00Z">
            <w:rPr>
              <w:rFonts w:eastAsia="Times New Roman" w:cs="Times New Roman"/>
              <w:b/>
              <w:bCs/>
              <w:color w:val="000000"/>
              <w:sz w:val="24"/>
              <w:szCs w:val="24"/>
              <w:u w:val="single"/>
            </w:rPr>
          </w:rPrChange>
        </w:rPr>
        <w:t xml:space="preserve">Code inside Java Api (HashMap class internal implementation) for HashMap get(Obejct key) method </w:t>
      </w:r>
      <w:r w:rsidRPr="00B5270F">
        <w:rPr>
          <w:rFonts w:ascii="Times New Roman" w:eastAsia="Times New Roman" w:hAnsi="Times New Roman" w:cs="Times New Roman"/>
          <w:color w:val="000000" w:themeColor="text1"/>
          <w:sz w:val="28"/>
          <w:szCs w:val="28"/>
          <w:rPrChange w:id="412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23" w:author="N PRASAD" w:date="2016-07-01T12:13:00Z">
            <w:rPr>
              <w:rFonts w:eastAsia="Times New Roman" w:cs="Times New Roman"/>
              <w:b/>
              <w:bCs/>
              <w:color w:val="000000"/>
              <w:sz w:val="24"/>
              <w:szCs w:val="24"/>
              <w:u w:val="single"/>
            </w:rPr>
          </w:rPrChange>
        </w:rPr>
        <w:br/>
        <w:t>1.                  Public  V get(Object key)</w:t>
      </w:r>
      <w:r w:rsidRPr="00B5270F">
        <w:rPr>
          <w:rFonts w:ascii="Times New Roman" w:eastAsia="Times New Roman" w:hAnsi="Times New Roman" w:cs="Times New Roman"/>
          <w:color w:val="000000" w:themeColor="text1"/>
          <w:sz w:val="28"/>
          <w:szCs w:val="28"/>
          <w:rPrChange w:id="4124" w:author="N PRASAD" w:date="2016-07-01T12:13:00Z">
            <w:rPr>
              <w:rFonts w:eastAsia="Times New Roman" w:cs="Times New Roman"/>
              <w:b/>
              <w:bCs/>
              <w:color w:val="000000"/>
              <w:sz w:val="24"/>
              <w:szCs w:val="24"/>
              <w:u w:val="single"/>
            </w:rPr>
          </w:rPrChange>
        </w:rPr>
        <w:br/>
        <w:t>               {</w:t>
      </w:r>
      <w:r w:rsidRPr="00B5270F">
        <w:rPr>
          <w:rFonts w:ascii="Times New Roman" w:eastAsia="Times New Roman" w:hAnsi="Times New Roman" w:cs="Times New Roman"/>
          <w:color w:val="000000" w:themeColor="text1"/>
          <w:sz w:val="28"/>
          <w:szCs w:val="28"/>
          <w:rPrChange w:id="4125" w:author="N PRASAD" w:date="2016-07-01T12:13:00Z">
            <w:rPr>
              <w:rFonts w:eastAsia="Times New Roman" w:cs="Times New Roman"/>
              <w:b/>
              <w:bCs/>
              <w:color w:val="000000"/>
              <w:sz w:val="24"/>
              <w:szCs w:val="24"/>
              <w:u w:val="single"/>
            </w:rPr>
          </w:rPrChange>
        </w:rPr>
        <w:br/>
        <w:t>2.                   if (key ==null)</w:t>
      </w:r>
      <w:r w:rsidRPr="00B5270F">
        <w:rPr>
          <w:rFonts w:ascii="Times New Roman" w:eastAsia="Times New Roman" w:hAnsi="Times New Roman" w:cs="Times New Roman"/>
          <w:color w:val="000000" w:themeColor="text1"/>
          <w:sz w:val="28"/>
          <w:szCs w:val="28"/>
          <w:rPrChange w:id="4126" w:author="N PRASAD" w:date="2016-07-01T12:13:00Z">
            <w:rPr>
              <w:rFonts w:eastAsia="Times New Roman" w:cs="Times New Roman"/>
              <w:b/>
              <w:bCs/>
              <w:color w:val="000000"/>
              <w:sz w:val="24"/>
              <w:szCs w:val="24"/>
              <w:u w:val="single"/>
            </w:rPr>
          </w:rPrChange>
        </w:rPr>
        <w:br/>
        <w:t>3.                          //Some code</w:t>
      </w:r>
      <w:r w:rsidRPr="00B5270F">
        <w:rPr>
          <w:rFonts w:ascii="Times New Roman" w:eastAsia="Times New Roman" w:hAnsi="Times New Roman" w:cs="Times New Roman"/>
          <w:color w:val="000000" w:themeColor="text1"/>
          <w:sz w:val="28"/>
          <w:szCs w:val="28"/>
          <w:rPrChange w:id="412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28" w:author="N PRASAD" w:date="2016-07-01T12:13:00Z">
            <w:rPr>
              <w:rFonts w:eastAsia="Times New Roman" w:cs="Times New Roman"/>
              <w:b/>
              <w:bCs/>
              <w:color w:val="000000"/>
              <w:sz w:val="24"/>
              <w:szCs w:val="24"/>
              <w:u w:val="single"/>
            </w:rPr>
          </w:rPrChange>
        </w:rPr>
        <w:br/>
        <w:t xml:space="preserve">4.                   int hash = hash(key.hashCode());   </w:t>
      </w:r>
      <w:r w:rsidRPr="00B5270F">
        <w:rPr>
          <w:rFonts w:ascii="Times New Roman" w:eastAsia="Times New Roman" w:hAnsi="Times New Roman" w:cs="Times New Roman"/>
          <w:color w:val="000000" w:themeColor="text1"/>
          <w:sz w:val="28"/>
          <w:szCs w:val="28"/>
          <w:rPrChange w:id="412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30" w:author="N PRASAD" w:date="2016-07-01T12:13:00Z">
            <w:rPr>
              <w:rFonts w:eastAsia="Times New Roman" w:cs="Times New Roman"/>
              <w:b/>
              <w:bCs/>
              <w:color w:val="000000"/>
              <w:sz w:val="24"/>
              <w:szCs w:val="24"/>
              <w:u w:val="single"/>
            </w:rPr>
          </w:rPrChange>
        </w:rPr>
        <w:br/>
        <w:t>5.                  // if key found in hash table then return value</w:t>
      </w:r>
      <w:r w:rsidRPr="00B5270F">
        <w:rPr>
          <w:rFonts w:ascii="Times New Roman" w:eastAsia="Times New Roman" w:hAnsi="Times New Roman" w:cs="Times New Roman"/>
          <w:color w:val="000000" w:themeColor="text1"/>
          <w:sz w:val="28"/>
          <w:szCs w:val="28"/>
          <w:rPrChange w:id="4131" w:author="N PRASAD" w:date="2016-07-01T12:13:00Z">
            <w:rPr>
              <w:rFonts w:eastAsia="Times New Roman" w:cs="Times New Roman"/>
              <w:b/>
              <w:bCs/>
              <w:color w:val="000000"/>
              <w:sz w:val="24"/>
              <w:szCs w:val="24"/>
              <w:u w:val="single"/>
            </w:rPr>
          </w:rPrChange>
        </w:rPr>
        <w:br/>
        <w:t xml:space="preserve">6.                 //    else return null           </w:t>
      </w:r>
      <w:r w:rsidRPr="00B5270F">
        <w:rPr>
          <w:rFonts w:ascii="Times New Roman" w:eastAsia="Times New Roman" w:hAnsi="Times New Roman" w:cs="Times New Roman"/>
          <w:color w:val="000000" w:themeColor="text1"/>
          <w:sz w:val="28"/>
          <w:szCs w:val="28"/>
          <w:rPrChange w:id="4132" w:author="N PRASAD" w:date="2016-07-01T12:13:00Z">
            <w:rPr>
              <w:rFonts w:eastAsia="Times New Roman" w:cs="Times New Roman"/>
              <w:b/>
              <w:bCs/>
              <w:color w:val="000000"/>
              <w:sz w:val="24"/>
              <w:szCs w:val="24"/>
              <w:u w:val="single"/>
            </w:rPr>
          </w:rPrChange>
        </w:rPr>
        <w:br/>
        <w:t>               }</w:t>
      </w:r>
      <w:r w:rsidRPr="00B5270F">
        <w:rPr>
          <w:rFonts w:ascii="Times New Roman" w:eastAsia="Times New Roman" w:hAnsi="Times New Roman" w:cs="Times New Roman"/>
          <w:color w:val="000000" w:themeColor="text1"/>
          <w:sz w:val="28"/>
          <w:szCs w:val="28"/>
          <w:rPrChange w:id="4133" w:author="N PRASAD" w:date="2016-07-01T12:13:00Z">
            <w:rPr>
              <w:rFonts w:eastAsia="Times New Roman" w:cs="Times New Roman"/>
              <w:b/>
              <w:bCs/>
              <w:color w:val="000000"/>
              <w:sz w:val="24"/>
              <w:szCs w:val="24"/>
              <w:u w:val="single"/>
            </w:rPr>
          </w:rPrChange>
        </w:rPr>
        <w:br/>
      </w:r>
    </w:p>
    <w:p w:rsidR="00F44767" w:rsidRPr="00B5270F" w:rsidRDefault="00572FDB">
      <w:pPr>
        <w:shd w:val="clear" w:color="auto" w:fill="FFFFFF"/>
        <w:spacing w:line="240" w:lineRule="auto"/>
        <w:jc w:val="center"/>
        <w:rPr>
          <w:rFonts w:ascii="Times New Roman" w:eastAsia="Times New Roman" w:hAnsi="Times New Roman" w:cs="Times New Roman"/>
          <w:color w:val="000000" w:themeColor="text1"/>
          <w:sz w:val="28"/>
          <w:szCs w:val="28"/>
          <w:rPrChange w:id="4134" w:author="N PRASAD" w:date="2016-07-01T12:13:00Z">
            <w:rPr>
              <w:rFonts w:eastAsia="Times New Roman" w:cs="Times New Roman"/>
              <w:color w:val="000000"/>
              <w:sz w:val="24"/>
              <w:szCs w:val="24"/>
            </w:rPr>
          </w:rPrChange>
        </w:rPr>
        <w:pPrChange w:id="4135" w:author="NNR Chowdary" w:date="2013-10-27T09:33:00Z">
          <w:pPr>
            <w:shd w:val="clear" w:color="auto" w:fill="FFFFFF"/>
            <w:spacing w:line="240" w:lineRule="auto"/>
          </w:pPr>
        </w:pPrChange>
      </w:pPr>
      <w:del w:id="4136" w:author="NNR Chowdary" w:date="2013-10-27T09:33:00Z">
        <w:r w:rsidRPr="00B5270F">
          <w:rPr>
            <w:rFonts w:ascii="Times New Roman" w:eastAsia="Times New Roman" w:hAnsi="Times New Roman" w:cs="Times New Roman"/>
            <w:color w:val="000000" w:themeColor="text1"/>
            <w:sz w:val="28"/>
            <w:szCs w:val="28"/>
            <w:rPrChange w:id="4137" w:author="N PRASAD" w:date="2016-07-01T12:13:00Z">
              <w:rPr>
                <w:rFonts w:eastAsia="Times New Roman" w:cs="Times New Roman"/>
                <w:b/>
                <w:bCs/>
                <w:color w:val="000000"/>
                <w:sz w:val="24"/>
                <w:szCs w:val="24"/>
                <w:u w:val="single"/>
              </w:rPr>
            </w:rPrChange>
          </w:rPr>
          <w:br/>
        </w:r>
      </w:del>
      <w:r w:rsidRPr="00B5270F">
        <w:rPr>
          <w:rFonts w:ascii="Times New Roman" w:eastAsia="Times New Roman" w:hAnsi="Times New Roman" w:cs="Times New Roman"/>
          <w:b/>
          <w:bCs/>
          <w:color w:val="000000" w:themeColor="text1"/>
          <w:sz w:val="28"/>
          <w:szCs w:val="28"/>
          <w:rPrChange w:id="4138" w:author="N PRASAD" w:date="2016-07-01T12:13:00Z">
            <w:rPr>
              <w:rFonts w:eastAsia="Times New Roman" w:cs="Times New Roman"/>
              <w:b/>
              <w:bCs/>
              <w:color w:val="000000"/>
              <w:sz w:val="24"/>
              <w:szCs w:val="24"/>
              <w:u w:val="single"/>
            </w:rPr>
          </w:rPrChange>
        </w:rPr>
        <w:t>Hash map</w:t>
      </w:r>
      <w:r w:rsidRPr="00B5270F">
        <w:rPr>
          <w:rFonts w:ascii="Times New Roman" w:eastAsia="Times New Roman" w:hAnsi="Times New Roman" w:cs="Times New Roman"/>
          <w:color w:val="000000" w:themeColor="text1"/>
          <w:sz w:val="28"/>
          <w:szCs w:val="28"/>
          <w:rPrChange w:id="4139" w:author="N PRASAD" w:date="2016-07-01T12:13:00Z">
            <w:rPr>
              <w:rFonts w:eastAsia="Times New Roman" w:cs="Times New Roman"/>
              <w:b/>
              <w:bCs/>
              <w:color w:val="000000"/>
              <w:sz w:val="24"/>
              <w:szCs w:val="24"/>
              <w:u w:val="single"/>
            </w:rPr>
          </w:rPrChange>
        </w:rPr>
        <w:t> </w:t>
      </w:r>
      <w:r w:rsidRPr="00B5270F">
        <w:rPr>
          <w:rFonts w:ascii="Times New Roman" w:eastAsia="Times New Roman" w:hAnsi="Times New Roman" w:cs="Times New Roman"/>
          <w:b/>
          <w:bCs/>
          <w:color w:val="000000" w:themeColor="text1"/>
          <w:sz w:val="28"/>
          <w:szCs w:val="28"/>
          <w:rPrChange w:id="4140" w:author="N PRASAD" w:date="2016-07-01T12:13:00Z">
            <w:rPr>
              <w:rFonts w:eastAsia="Times New Roman" w:cs="Times New Roman"/>
              <w:b/>
              <w:bCs/>
              <w:color w:val="000000"/>
              <w:sz w:val="24"/>
              <w:szCs w:val="24"/>
              <w:u w:val="single"/>
            </w:rPr>
          </w:rPrChange>
        </w:rPr>
        <w:t>works on the principle of hashing </w:t>
      </w:r>
      <w:r w:rsidRPr="00B5270F">
        <w:rPr>
          <w:rFonts w:ascii="Times New Roman" w:eastAsia="Times New Roman" w:hAnsi="Times New Roman" w:cs="Times New Roman"/>
          <w:color w:val="000000" w:themeColor="text1"/>
          <w:sz w:val="28"/>
          <w:szCs w:val="28"/>
          <w:rPrChange w:id="414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42" w:author="N PRASAD" w:date="2016-07-01T12:13:00Z">
            <w:rPr>
              <w:rFonts w:eastAsia="Times New Roman" w:cs="Times New Roman"/>
              <w:b/>
              <w:bCs/>
              <w:color w:val="000000"/>
              <w:sz w:val="24"/>
              <w:szCs w:val="24"/>
              <w:u w:val="single"/>
            </w:rPr>
          </w:rPrChange>
        </w:rPr>
        <w:lastRenderedPageBreak/>
        <w:br/>
        <w:t>HashMap get(Key k) method calls hashCode method on the key object and applies returned hashValue to its own static hash function to find a bucket location(backing array) where keys and values are stored in form of a</w:t>
      </w:r>
      <w:r w:rsidRPr="00B5270F">
        <w:rPr>
          <w:rFonts w:ascii="Times New Roman" w:eastAsia="Times New Roman" w:hAnsi="Times New Roman" w:cs="Times New Roman"/>
          <w:b/>
          <w:bCs/>
          <w:color w:val="000000" w:themeColor="text1"/>
          <w:sz w:val="28"/>
          <w:szCs w:val="28"/>
          <w:rPrChange w:id="4143" w:author="N PRASAD" w:date="2016-07-01T12:13:00Z">
            <w:rPr>
              <w:rFonts w:eastAsia="Times New Roman" w:cs="Times New Roman"/>
              <w:b/>
              <w:bCs/>
              <w:color w:val="000000"/>
              <w:sz w:val="24"/>
              <w:szCs w:val="24"/>
              <w:u w:val="single"/>
            </w:rPr>
          </w:rPrChange>
        </w:rPr>
        <w:t xml:space="preserve"> nested class called Entry (Map.Entry) </w:t>
      </w:r>
      <w:r w:rsidRPr="00B5270F">
        <w:rPr>
          <w:rFonts w:ascii="Times New Roman" w:eastAsia="Times New Roman" w:hAnsi="Times New Roman" w:cs="Times New Roman"/>
          <w:color w:val="000000" w:themeColor="text1"/>
          <w:sz w:val="28"/>
          <w:szCs w:val="28"/>
          <w:rPrChange w:id="4144" w:author="N PRASAD" w:date="2016-07-01T12:13:00Z">
            <w:rPr>
              <w:rFonts w:eastAsia="Times New Roman" w:cs="Times New Roman"/>
              <w:b/>
              <w:bCs/>
              <w:color w:val="000000"/>
              <w:sz w:val="24"/>
              <w:szCs w:val="24"/>
              <w:u w:val="single"/>
            </w:rPr>
          </w:rPrChange>
        </w:rPr>
        <w:t>. So you have concluded that from the previous line that</w:t>
      </w:r>
      <w:r w:rsidRPr="00B5270F">
        <w:rPr>
          <w:rFonts w:ascii="Times New Roman" w:eastAsia="Times New Roman" w:hAnsi="Times New Roman" w:cs="Times New Roman"/>
          <w:b/>
          <w:bCs/>
          <w:color w:val="000000" w:themeColor="text1"/>
          <w:sz w:val="28"/>
          <w:szCs w:val="28"/>
          <w:rPrChange w:id="4145" w:author="N PRASAD" w:date="2016-07-01T12:13:00Z">
            <w:rPr>
              <w:rFonts w:eastAsia="Times New Roman" w:cs="Times New Roman"/>
              <w:b/>
              <w:bCs/>
              <w:color w:val="000000"/>
              <w:sz w:val="24"/>
              <w:szCs w:val="24"/>
              <w:u w:val="single"/>
            </w:rPr>
          </w:rPrChange>
        </w:rPr>
        <w:t xml:space="preserve"> Both key and value is stored in the bucket as a form of  Entry object </w:t>
      </w:r>
      <w:r w:rsidRPr="00B5270F">
        <w:rPr>
          <w:rFonts w:ascii="Times New Roman" w:eastAsia="Times New Roman" w:hAnsi="Times New Roman" w:cs="Times New Roman"/>
          <w:color w:val="000000" w:themeColor="text1"/>
          <w:sz w:val="28"/>
          <w:szCs w:val="28"/>
          <w:rPrChange w:id="4146" w:author="N PRASAD" w:date="2016-07-01T12:13:00Z">
            <w:rPr>
              <w:rFonts w:eastAsia="Times New Roman" w:cs="Times New Roman"/>
              <w:b/>
              <w:bCs/>
              <w:color w:val="000000"/>
              <w:sz w:val="24"/>
              <w:szCs w:val="24"/>
              <w:u w:val="single"/>
            </w:rPr>
          </w:rPrChange>
        </w:rPr>
        <w:t>. So thinking that Only value is stored  in the bucket is not correct and will not give a good impression on the interviewer .</w:t>
      </w:r>
      <w:r w:rsidRPr="00B5270F">
        <w:rPr>
          <w:rFonts w:ascii="Times New Roman" w:eastAsia="Times New Roman" w:hAnsi="Times New Roman" w:cs="Times New Roman"/>
          <w:color w:val="000000" w:themeColor="text1"/>
          <w:sz w:val="28"/>
          <w:szCs w:val="28"/>
          <w:rPrChange w:id="414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48" w:author="N PRASAD" w:date="2016-07-01T12:13:00Z">
            <w:rPr>
              <w:rFonts w:eastAsia="Times New Roman" w:cs="Times New Roman"/>
              <w:b/>
              <w:bCs/>
              <w:color w:val="000000"/>
              <w:sz w:val="24"/>
              <w:szCs w:val="24"/>
              <w:u w:val="single"/>
            </w:rPr>
          </w:rPrChange>
        </w:rPr>
        <w:br/>
        <w:t xml:space="preserve">* Whenever we call get( Key k )  method on the HashMap object . First it checks that whether key is null or not .  Note that </w:t>
      </w:r>
      <w:r w:rsidRPr="00B5270F">
        <w:rPr>
          <w:rFonts w:ascii="Times New Roman" w:eastAsia="Times New Roman" w:hAnsi="Times New Roman" w:cs="Times New Roman"/>
          <w:b/>
          <w:bCs/>
          <w:color w:val="000000" w:themeColor="text1"/>
          <w:sz w:val="28"/>
          <w:szCs w:val="28"/>
          <w:rPrChange w:id="4149" w:author="N PRASAD" w:date="2016-07-01T12:13:00Z">
            <w:rPr>
              <w:rFonts w:eastAsia="Times New Roman" w:cs="Times New Roman"/>
              <w:b/>
              <w:bCs/>
              <w:color w:val="000000"/>
              <w:sz w:val="24"/>
              <w:szCs w:val="24"/>
              <w:u w:val="single"/>
            </w:rPr>
          </w:rPrChange>
        </w:rPr>
        <w:t>there can only be one null key in HashMap .  </w:t>
      </w:r>
      <w:r w:rsidRPr="00B5270F">
        <w:rPr>
          <w:rFonts w:ascii="Times New Roman" w:eastAsia="Times New Roman" w:hAnsi="Times New Roman" w:cs="Times New Roman"/>
          <w:color w:val="000000" w:themeColor="text1"/>
          <w:sz w:val="28"/>
          <w:szCs w:val="28"/>
          <w:rPrChange w:id="4150"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4151" w:author="N PRASAD" w:date="2016-07-01T12:13:00Z">
            <w:rPr>
              <w:rFonts w:eastAsia="Times New Roman" w:cs="Times New Roman"/>
              <w:b/>
              <w:bCs/>
              <w:color w:val="000000"/>
              <w:sz w:val="24"/>
              <w:szCs w:val="24"/>
              <w:u w:val="single"/>
            </w:rPr>
          </w:rPrChange>
        </w:rPr>
        <w:br/>
        <w:t>If key is null , then Null keys always map to hash 0, thus index 0.</w:t>
      </w:r>
      <w:r w:rsidRPr="00B5270F">
        <w:rPr>
          <w:rFonts w:ascii="Times New Roman" w:eastAsia="Times New Roman" w:hAnsi="Times New Roman" w:cs="Times New Roman"/>
          <w:color w:val="000000" w:themeColor="text1"/>
          <w:sz w:val="28"/>
          <w:szCs w:val="28"/>
          <w:rPrChange w:id="415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53" w:author="N PRASAD" w:date="2016-07-01T12:13:00Z">
            <w:rPr>
              <w:rFonts w:eastAsia="Times New Roman" w:cs="Times New Roman"/>
              <w:b/>
              <w:bCs/>
              <w:color w:val="000000"/>
              <w:sz w:val="24"/>
              <w:szCs w:val="24"/>
              <w:u w:val="single"/>
            </w:rPr>
          </w:rPrChange>
        </w:rPr>
        <w:br/>
        <w:t>If key is not null then , it will call hashfunction on the key object , see line 4 in above method i.e. key.hashCode()  ,so after key.hashCode() returns hashValue , line 4 looks like</w:t>
      </w:r>
      <w:r w:rsidRPr="00B5270F">
        <w:rPr>
          <w:rFonts w:ascii="Times New Roman" w:eastAsia="Times New Roman" w:hAnsi="Times New Roman" w:cs="Times New Roman"/>
          <w:color w:val="000000" w:themeColor="text1"/>
          <w:sz w:val="28"/>
          <w:szCs w:val="28"/>
          <w:rPrChange w:id="415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55" w:author="N PRASAD" w:date="2016-07-01T12:13:00Z">
            <w:rPr>
              <w:rFonts w:eastAsia="Times New Roman" w:cs="Times New Roman"/>
              <w:b/>
              <w:bCs/>
              <w:color w:val="000000"/>
              <w:sz w:val="24"/>
              <w:szCs w:val="24"/>
              <w:u w:val="single"/>
            </w:rPr>
          </w:rPrChange>
        </w:rPr>
        <w:br/>
        <w:t>4.                int hash = hash(hashValue)</w:t>
      </w:r>
      <w:r w:rsidRPr="00B5270F">
        <w:rPr>
          <w:rFonts w:ascii="Times New Roman" w:eastAsia="Times New Roman" w:hAnsi="Times New Roman" w:cs="Times New Roman"/>
          <w:color w:val="000000" w:themeColor="text1"/>
          <w:sz w:val="28"/>
          <w:szCs w:val="28"/>
          <w:rPrChange w:id="4156"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57" w:author="N PRASAD" w:date="2016-07-01T12:13:00Z">
            <w:rPr>
              <w:rFonts w:eastAsia="Times New Roman" w:cs="Times New Roman"/>
              <w:b/>
              <w:bCs/>
              <w:color w:val="000000"/>
              <w:sz w:val="24"/>
              <w:szCs w:val="24"/>
              <w:u w:val="single"/>
            </w:rPr>
          </w:rPrChange>
        </w:rPr>
        <w:br/>
        <w:t> , and now ,it applies returned hashValue into its own hashing function . Now this value is used to find the bucket location at which the Entry object is stored .</w:t>
      </w:r>
      <w:r w:rsidRPr="00B5270F">
        <w:rPr>
          <w:rFonts w:ascii="Times New Roman" w:eastAsia="Times New Roman" w:hAnsi="Times New Roman" w:cs="Times New Roman"/>
          <w:b/>
          <w:bCs/>
          <w:color w:val="000000" w:themeColor="text1"/>
          <w:sz w:val="28"/>
          <w:szCs w:val="28"/>
          <w:rPrChange w:id="4158" w:author="N PRASAD" w:date="2016-07-01T12:13:00Z">
            <w:rPr>
              <w:rFonts w:eastAsia="Times New Roman" w:cs="Times New Roman"/>
              <w:b/>
              <w:bCs/>
              <w:color w:val="000000"/>
              <w:sz w:val="24"/>
              <w:szCs w:val="24"/>
              <w:u w:val="single"/>
            </w:rPr>
          </w:rPrChange>
        </w:rPr>
        <w:t xml:space="preserve"> Entry object stores in the bucket like this (hash,key,value,bucketindex) .  </w:t>
      </w:r>
      <w:r w:rsidRPr="00B5270F">
        <w:rPr>
          <w:rFonts w:ascii="Times New Roman" w:eastAsia="Times New Roman" w:hAnsi="Times New Roman" w:cs="Times New Roman"/>
          <w:color w:val="000000" w:themeColor="text1"/>
          <w:sz w:val="28"/>
          <w:szCs w:val="28"/>
          <w:rPrChange w:id="4159"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60" w:author="N PRASAD" w:date="2016-07-01T12:13:00Z">
            <w:rPr>
              <w:rFonts w:eastAsia="Times New Roman" w:cs="Times New Roman"/>
              <w:b/>
              <w:bCs/>
              <w:color w:val="000000"/>
              <w:sz w:val="24"/>
              <w:szCs w:val="24"/>
              <w:u w:val="single"/>
            </w:rPr>
          </w:rPrChange>
        </w:rPr>
        <w:br/>
        <w:t>But the problem arises when two objects have the same hash . Now the role of hashCode() method in the HashMap class ends here . Now the role of equals() method starts .</w:t>
      </w:r>
      <w:r w:rsidRPr="00B5270F">
        <w:rPr>
          <w:rFonts w:ascii="Times New Roman" w:eastAsia="Times New Roman" w:hAnsi="Times New Roman" w:cs="Times New Roman"/>
          <w:color w:val="000000" w:themeColor="text1"/>
          <w:sz w:val="28"/>
          <w:szCs w:val="28"/>
          <w:rPrChange w:id="4161"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62"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4163" w:author="N PRASAD" w:date="2016-07-01T12:13:00Z">
            <w:rPr>
              <w:rFonts w:eastAsia="Times New Roman" w:cs="Times New Roman"/>
              <w:b/>
              <w:bCs/>
              <w:color w:val="000000"/>
              <w:sz w:val="24"/>
              <w:szCs w:val="24"/>
              <w:u w:val="single"/>
            </w:rPr>
          </w:rPrChange>
        </w:rPr>
        <w:t>The bucket is the linked list effectively . Its not a LinkedList as in a java.util.LinkedList - It's a separate (simpler) implementation just for the map .</w:t>
      </w:r>
      <w:r w:rsidRPr="00B5270F">
        <w:rPr>
          <w:rFonts w:ascii="Times New Roman" w:eastAsia="Times New Roman" w:hAnsi="Times New Roman" w:cs="Times New Roman"/>
          <w:color w:val="000000" w:themeColor="text1"/>
          <w:sz w:val="28"/>
          <w:szCs w:val="28"/>
          <w:rPrChange w:id="4164"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65" w:author="N PRASAD" w:date="2016-07-01T12:13:00Z">
            <w:rPr>
              <w:rFonts w:eastAsia="Times New Roman" w:cs="Arial"/>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4166" w:author="N PRASAD" w:date="2016-07-01T12:13:00Z">
            <w:rPr>
              <w:rFonts w:eastAsia="Times New Roman" w:cs="Times New Roman"/>
              <w:b/>
              <w:bCs/>
              <w:color w:val="000000"/>
              <w:sz w:val="24"/>
              <w:szCs w:val="24"/>
              <w:u w:val="single"/>
            </w:rPr>
          </w:rPrChange>
        </w:rPr>
        <w:t>So we traverse through linked list , comparing keys in each entries using keys.equals() until it return true.  Then the corresponding entry object Value is returned .</w:t>
      </w:r>
      <w:r w:rsidRPr="00B5270F">
        <w:rPr>
          <w:rFonts w:ascii="Times New Roman" w:eastAsia="Times New Roman" w:hAnsi="Times New Roman" w:cs="Times New Roman"/>
          <w:color w:val="000000" w:themeColor="text1"/>
          <w:sz w:val="28"/>
          <w:szCs w:val="28"/>
          <w:rPrChange w:id="4167"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b/>
          <w:bCs/>
          <w:color w:val="000000" w:themeColor="text1"/>
          <w:sz w:val="28"/>
          <w:szCs w:val="28"/>
          <w:rPrChange w:id="4168" w:author="N PRASAD" w:date="2016-07-01T12:13:00Z">
            <w:rPr>
              <w:rFonts w:eastAsia="Times New Roman" w:cs="Times New Roman"/>
              <w:b/>
              <w:bCs/>
              <w:color w:val="000000"/>
              <w:sz w:val="24"/>
              <w:szCs w:val="24"/>
              <w:u w:val="single"/>
            </w:rPr>
          </w:rPrChange>
        </w:rPr>
        <w:br/>
      </w:r>
      <w:r w:rsidRPr="00B5270F">
        <w:rPr>
          <w:rFonts w:ascii="Times New Roman" w:eastAsia="Times New Roman" w:hAnsi="Times New Roman" w:cs="Times New Roman"/>
          <w:color w:val="000000" w:themeColor="text1"/>
          <w:sz w:val="28"/>
          <w:szCs w:val="28"/>
          <w:rPrChange w:id="4169" w:author="N PRASAD" w:date="2016-07-01T12:13:00Z">
            <w:rPr>
              <w:rFonts w:eastAsia="Times New Roman" w:cs="Times New Roman"/>
              <w:b/>
              <w:bCs/>
              <w:color w:val="000000"/>
              <w:sz w:val="24"/>
              <w:szCs w:val="24"/>
              <w:u w:val="single"/>
            </w:rPr>
          </w:rPrChange>
        </w:rPr>
        <w:t xml:space="preserve">If you still have any doubts then please write in comments </w:t>
      </w:r>
    </w:p>
    <w:p w:rsidR="001A2935" w:rsidRPr="00B5270F" w:rsidRDefault="001A2935" w:rsidP="005F499A">
      <w:pPr>
        <w:shd w:val="clear" w:color="auto" w:fill="FFFFFF"/>
        <w:spacing w:line="240" w:lineRule="auto"/>
        <w:ind w:firstLine="720"/>
        <w:rPr>
          <w:rFonts w:ascii="Times New Roman" w:eastAsia="Times New Roman" w:hAnsi="Times New Roman" w:cs="Times New Roman"/>
          <w:color w:val="000000" w:themeColor="text1"/>
          <w:sz w:val="28"/>
          <w:szCs w:val="28"/>
          <w:rPrChange w:id="4170" w:author="N PRASAD" w:date="2016-07-01T12:13:00Z">
            <w:rPr>
              <w:rFonts w:eastAsia="Times New Roman" w:cs="Times New Roman"/>
              <w:color w:val="000000"/>
              <w:sz w:val="24"/>
              <w:szCs w:val="24"/>
            </w:rPr>
          </w:rPrChange>
        </w:rPr>
      </w:pPr>
    </w:p>
    <w:p w:rsidR="00162CB4" w:rsidRPr="00B5270F" w:rsidRDefault="00162CB4" w:rsidP="0081011E">
      <w:pPr>
        <w:rPr>
          <w:rFonts w:ascii="Times New Roman" w:hAnsi="Times New Roman" w:cs="Times New Roman"/>
          <w:color w:val="000000" w:themeColor="text1"/>
          <w:sz w:val="28"/>
          <w:szCs w:val="28"/>
          <w:rPrChange w:id="4171" w:author="N PRASAD" w:date="2016-07-01T12:13:00Z">
            <w:rPr>
              <w:sz w:val="24"/>
              <w:szCs w:val="24"/>
            </w:rPr>
          </w:rPrChange>
        </w:rPr>
      </w:pPr>
    </w:p>
    <w:p w:rsidR="00F44767" w:rsidRPr="00B5270F" w:rsidRDefault="00572FDB">
      <w:pPr>
        <w:jc w:val="center"/>
        <w:rPr>
          <w:rFonts w:ascii="Times New Roman" w:hAnsi="Times New Roman" w:cs="Times New Roman"/>
          <w:b/>
          <w:bCs/>
          <w:color w:val="000000" w:themeColor="text1"/>
          <w:sz w:val="28"/>
          <w:szCs w:val="28"/>
          <w:u w:val="single"/>
          <w:rPrChange w:id="4172" w:author="N PRASAD" w:date="2016-07-01T12:13:00Z">
            <w:rPr>
              <w:rFonts w:ascii="Arial" w:hAnsi="Arial" w:cs="Arial"/>
              <w:b/>
              <w:bCs/>
              <w:sz w:val="24"/>
              <w:szCs w:val="24"/>
              <w:u w:val="single"/>
            </w:rPr>
          </w:rPrChange>
        </w:rPr>
        <w:pPrChange w:id="4173" w:author="NNR Chowdary" w:date="2013-10-27T09:34:00Z">
          <w:pPr/>
        </w:pPrChange>
      </w:pPr>
      <w:ins w:id="4174" w:author="NNR Chowdary" w:date="2013-10-27T09:35:00Z">
        <w:r w:rsidRPr="00B5270F">
          <w:rPr>
            <w:rFonts w:ascii="Times New Roman" w:hAnsi="Times New Roman" w:cs="Times New Roman"/>
            <w:b/>
            <w:bCs/>
            <w:color w:val="000000" w:themeColor="text1"/>
            <w:sz w:val="28"/>
            <w:szCs w:val="28"/>
            <w:u w:val="single"/>
            <w:rPrChange w:id="4175" w:author="N PRASAD" w:date="2016-07-01T12:13:00Z">
              <w:rPr>
                <w:rFonts w:cs="Arial"/>
                <w:b/>
                <w:bCs/>
                <w:color w:val="0000FF" w:themeColor="hyperlink"/>
                <w:sz w:val="32"/>
                <w:szCs w:val="32"/>
                <w:u w:val="single"/>
              </w:rPr>
            </w:rPrChange>
          </w:rPr>
          <w:t>10.</w:t>
        </w:r>
      </w:ins>
      <w:del w:id="4176" w:author="NNR Chowdary" w:date="2013-10-27T09:35:00Z">
        <w:r w:rsidRPr="00B5270F">
          <w:rPr>
            <w:rFonts w:ascii="Times New Roman" w:hAnsi="Times New Roman" w:cs="Times New Roman"/>
            <w:b/>
            <w:bCs/>
            <w:color w:val="000000" w:themeColor="text1"/>
            <w:sz w:val="28"/>
            <w:szCs w:val="28"/>
            <w:u w:val="single"/>
            <w:rPrChange w:id="4177" w:author="N PRASAD" w:date="2016-07-01T12:13:00Z">
              <w:rPr>
                <w:rFonts w:ascii="Arial" w:hAnsi="Arial" w:cs="Arial"/>
                <w:b/>
                <w:bCs/>
                <w:color w:val="0000FF" w:themeColor="hyperlink"/>
                <w:sz w:val="24"/>
                <w:szCs w:val="24"/>
                <w:u w:val="single"/>
              </w:rPr>
            </w:rPrChange>
          </w:rPr>
          <w:delText xml:space="preserve">Q) </w:delText>
        </w:r>
      </w:del>
      <w:r w:rsidRPr="00B5270F">
        <w:rPr>
          <w:rFonts w:ascii="Times New Roman" w:hAnsi="Times New Roman" w:cs="Times New Roman"/>
          <w:b/>
          <w:bCs/>
          <w:color w:val="000000" w:themeColor="text1"/>
          <w:sz w:val="28"/>
          <w:szCs w:val="28"/>
          <w:u w:val="single"/>
          <w:rPrChange w:id="4178" w:author="N PRASAD" w:date="2016-07-01T12:13:00Z">
            <w:rPr>
              <w:rFonts w:ascii="Arial" w:hAnsi="Arial" w:cs="Arial"/>
              <w:b/>
              <w:bCs/>
              <w:color w:val="0000FF" w:themeColor="hyperlink"/>
              <w:sz w:val="24"/>
              <w:szCs w:val="24"/>
              <w:u w:val="single"/>
            </w:rPr>
          </w:rPrChange>
        </w:rPr>
        <w:t>class &amp; object?</w:t>
      </w:r>
    </w:p>
    <w:p w:rsidR="00162CB4" w:rsidRPr="00B5270F" w:rsidRDefault="00572FDB" w:rsidP="00162CB4">
      <w:pPr>
        <w:ind w:hanging="150"/>
        <w:rPr>
          <w:rFonts w:ascii="Times New Roman" w:hAnsi="Times New Roman" w:cs="Times New Roman"/>
          <w:b/>
          <w:bCs/>
          <w:color w:val="000000" w:themeColor="text1"/>
          <w:sz w:val="28"/>
          <w:szCs w:val="28"/>
          <w:rPrChange w:id="4179" w:author="N PRASAD" w:date="2016-07-01T12:13:00Z">
            <w:rPr>
              <w:rFonts w:ascii="Arial" w:hAnsi="Arial" w:cs="Arial"/>
              <w:b/>
              <w:bCs/>
              <w:sz w:val="24"/>
              <w:szCs w:val="24"/>
            </w:rPr>
          </w:rPrChange>
        </w:rPr>
      </w:pPr>
      <w:r w:rsidRPr="00B5270F">
        <w:rPr>
          <w:rFonts w:ascii="Times New Roman" w:hAnsi="Times New Roman" w:cs="Times New Roman"/>
          <w:b/>
          <w:bCs/>
          <w:color w:val="000000" w:themeColor="text1"/>
          <w:sz w:val="28"/>
          <w:szCs w:val="28"/>
          <w:rPrChange w:id="4180" w:author="N PRASAD" w:date="2016-07-01T12:13:00Z">
            <w:rPr>
              <w:rFonts w:ascii="Arial" w:hAnsi="Arial" w:cs="Arial"/>
              <w:b/>
              <w:bCs/>
              <w:color w:val="0000FF" w:themeColor="hyperlink"/>
              <w:sz w:val="24"/>
              <w:szCs w:val="24"/>
              <w:u w:val="single"/>
            </w:rPr>
          </w:rPrChange>
        </w:rPr>
        <w:t xml:space="preserve">    class   </w:t>
      </w:r>
    </w:p>
    <w:p w:rsidR="00162CB4" w:rsidRPr="00B5270F" w:rsidRDefault="00162CB4" w:rsidP="00162CB4">
      <w:pPr>
        <w:rPr>
          <w:rFonts w:ascii="Times New Roman" w:hAnsi="Times New Roman" w:cs="Times New Roman"/>
          <w:b/>
          <w:bCs/>
          <w:color w:val="000000" w:themeColor="text1"/>
          <w:sz w:val="28"/>
          <w:szCs w:val="28"/>
          <w:rPrChange w:id="4181" w:author="N PRASAD" w:date="2016-07-01T12:13:00Z">
            <w:rPr>
              <w:rFonts w:ascii="Arial" w:hAnsi="Arial" w:cs="Arial"/>
              <w:b/>
              <w:bCs/>
              <w:sz w:val="24"/>
              <w:szCs w:val="24"/>
            </w:rPr>
          </w:rPrChange>
        </w:rPr>
      </w:pPr>
    </w:p>
    <w:p w:rsidR="00162CB4" w:rsidRPr="00B5270F" w:rsidRDefault="00572FDB" w:rsidP="00162CB4">
      <w:pPr>
        <w:rPr>
          <w:rFonts w:ascii="Times New Roman" w:hAnsi="Times New Roman" w:cs="Times New Roman"/>
          <w:color w:val="000000" w:themeColor="text1"/>
          <w:sz w:val="28"/>
          <w:szCs w:val="28"/>
          <w:rPrChange w:id="4182" w:author="N PRASAD" w:date="2016-07-01T12:13:00Z">
            <w:rPr>
              <w:rFonts w:ascii="Arial" w:hAnsi="Arial" w:cs="Arial"/>
              <w:sz w:val="24"/>
              <w:szCs w:val="24"/>
            </w:rPr>
          </w:rPrChange>
        </w:rPr>
      </w:pPr>
      <w:r w:rsidRPr="00B5270F">
        <w:rPr>
          <w:rFonts w:ascii="Times New Roman" w:hAnsi="Times New Roman" w:cs="Times New Roman"/>
          <w:b/>
          <w:bCs/>
          <w:color w:val="000000" w:themeColor="text1"/>
          <w:sz w:val="28"/>
          <w:szCs w:val="28"/>
          <w:rPrChange w:id="4183" w:author="N PRASAD" w:date="2016-07-01T12:13:00Z">
            <w:rPr>
              <w:rFonts w:ascii="Wingdings" w:hAnsi="Wingdings"/>
              <w:b/>
              <w:bCs/>
              <w:color w:val="0000FF" w:themeColor="hyperlink"/>
              <w:sz w:val="24"/>
              <w:szCs w:val="24"/>
              <w:u w:val="single"/>
            </w:rPr>
          </w:rPrChange>
        </w:rPr>
        <w:t>   cl</w:t>
      </w:r>
      <w:r w:rsidRPr="00B5270F">
        <w:rPr>
          <w:rFonts w:ascii="Times New Roman" w:hAnsi="Times New Roman" w:cs="Times New Roman"/>
          <w:color w:val="000000" w:themeColor="text1"/>
          <w:sz w:val="28"/>
          <w:szCs w:val="28"/>
          <w:rPrChange w:id="4184" w:author="N PRASAD" w:date="2016-07-01T12:13:00Z">
            <w:rPr>
              <w:rFonts w:ascii="Arial" w:hAnsi="Arial" w:cs="Arial"/>
              <w:b/>
              <w:bCs/>
              <w:color w:val="0000FF" w:themeColor="hyperlink"/>
              <w:sz w:val="24"/>
              <w:szCs w:val="24"/>
              <w:u w:val="single"/>
            </w:rPr>
          </w:rPrChange>
        </w:rPr>
        <w:t xml:space="preserve"> is a Template that describes the </w:t>
      </w:r>
      <w:r w:rsidRPr="00B5270F">
        <w:rPr>
          <w:rFonts w:ascii="Times New Roman" w:hAnsi="Times New Roman" w:cs="Times New Roman"/>
          <w:b/>
          <w:bCs/>
          <w:color w:val="000000" w:themeColor="text1"/>
          <w:sz w:val="28"/>
          <w:szCs w:val="28"/>
          <w:rPrChange w:id="4185" w:author="N PRASAD" w:date="2016-07-01T12:13:00Z">
            <w:rPr>
              <w:rFonts w:ascii="Arial" w:hAnsi="Arial" w:cs="Arial"/>
              <w:b/>
              <w:bCs/>
              <w:color w:val="0000FF" w:themeColor="hyperlink"/>
              <w:sz w:val="24"/>
              <w:szCs w:val="24"/>
              <w:u w:val="single"/>
            </w:rPr>
          </w:rPrChange>
        </w:rPr>
        <w:t>Kind of State</w:t>
      </w:r>
      <w:r w:rsidRPr="00B5270F">
        <w:rPr>
          <w:rFonts w:ascii="Times New Roman" w:hAnsi="Times New Roman" w:cs="Times New Roman"/>
          <w:color w:val="000000" w:themeColor="text1"/>
          <w:sz w:val="28"/>
          <w:szCs w:val="28"/>
          <w:rPrChange w:id="4186" w:author="N PRASAD" w:date="2016-07-01T12:13:00Z">
            <w:rPr>
              <w:rFonts w:ascii="Arial" w:hAnsi="Arial" w:cs="Arial"/>
              <w:b/>
              <w:bCs/>
              <w:color w:val="0000FF" w:themeColor="hyperlink"/>
              <w:sz w:val="24"/>
              <w:szCs w:val="24"/>
              <w:u w:val="single"/>
            </w:rPr>
          </w:rPrChange>
        </w:rPr>
        <w:t xml:space="preserve">(The Instance Variables) and </w:t>
      </w:r>
      <w:r w:rsidRPr="00B5270F">
        <w:rPr>
          <w:rFonts w:ascii="Times New Roman" w:hAnsi="Times New Roman" w:cs="Times New Roman"/>
          <w:b/>
          <w:bCs/>
          <w:color w:val="000000" w:themeColor="text1"/>
          <w:sz w:val="28"/>
          <w:szCs w:val="28"/>
          <w:rPrChange w:id="4187" w:author="N PRASAD" w:date="2016-07-01T12:13:00Z">
            <w:rPr>
              <w:rFonts w:ascii="Arial" w:hAnsi="Arial" w:cs="Arial"/>
              <w:b/>
              <w:bCs/>
              <w:color w:val="0000FF" w:themeColor="hyperlink"/>
              <w:sz w:val="24"/>
              <w:szCs w:val="24"/>
              <w:u w:val="single"/>
            </w:rPr>
          </w:rPrChange>
        </w:rPr>
        <w:t>Behavior</w:t>
      </w:r>
      <w:r w:rsidRPr="00B5270F">
        <w:rPr>
          <w:rFonts w:ascii="Times New Roman" w:hAnsi="Times New Roman" w:cs="Times New Roman"/>
          <w:color w:val="000000" w:themeColor="text1"/>
          <w:sz w:val="28"/>
          <w:szCs w:val="28"/>
          <w:rPrChange w:id="4188" w:author="N PRASAD" w:date="2016-07-01T12:13:00Z">
            <w:rPr>
              <w:rFonts w:ascii="Arial" w:hAnsi="Arial" w:cs="Arial"/>
              <w:b/>
              <w:bCs/>
              <w:color w:val="0000FF" w:themeColor="hyperlink"/>
              <w:sz w:val="24"/>
              <w:szCs w:val="24"/>
              <w:u w:val="single"/>
            </w:rPr>
          </w:rPrChange>
        </w:rPr>
        <w:t xml:space="preserve"> (Methods)   </w:t>
      </w:r>
    </w:p>
    <w:p w:rsidR="00A2544A" w:rsidRPr="00B5270F" w:rsidRDefault="00572FDB">
      <w:pPr>
        <w:ind w:hanging="150"/>
        <w:rPr>
          <w:ins w:id="4189" w:author="NNR Chowdary" w:date="2013-11-06T16:49:00Z"/>
          <w:rFonts w:ascii="Times New Roman" w:hAnsi="Times New Roman" w:cs="Times New Roman"/>
          <w:color w:val="000000" w:themeColor="text1"/>
          <w:sz w:val="28"/>
          <w:szCs w:val="28"/>
          <w:rPrChange w:id="4190" w:author="N PRASAD" w:date="2016-07-01T12:13:00Z">
            <w:rPr>
              <w:ins w:id="4191" w:author="NNR Chowdary" w:date="2013-11-06T16:49:00Z"/>
              <w:rFonts w:cs="Arial"/>
              <w:sz w:val="24"/>
              <w:szCs w:val="24"/>
            </w:rPr>
          </w:rPrChange>
        </w:rPr>
      </w:pPr>
      <w:r w:rsidRPr="00B5270F">
        <w:rPr>
          <w:rFonts w:ascii="Times New Roman" w:hAnsi="Times New Roman" w:cs="Times New Roman"/>
          <w:b/>
          <w:bCs/>
          <w:color w:val="000000" w:themeColor="text1"/>
          <w:sz w:val="28"/>
          <w:szCs w:val="28"/>
          <w:rPrChange w:id="4192" w:author="N PRASAD" w:date="2016-07-01T12:13:00Z">
            <w:rPr>
              <w:rFonts w:ascii="Wingdings" w:hAnsi="Wingdings"/>
              <w:b/>
              <w:bCs/>
              <w:color w:val="0000FF" w:themeColor="hyperlink"/>
              <w:sz w:val="24"/>
              <w:szCs w:val="24"/>
              <w:u w:val="single"/>
            </w:rPr>
          </w:rPrChange>
        </w:rPr>
        <w:t>(Metho</w:t>
      </w:r>
      <w:r w:rsidRPr="00B5270F">
        <w:rPr>
          <w:rFonts w:ascii="Times New Roman" w:hAnsi="Times New Roman" w:cs="Times New Roman"/>
          <w:color w:val="000000" w:themeColor="text1"/>
          <w:sz w:val="28"/>
          <w:szCs w:val="28"/>
          <w:rPrChange w:id="4193" w:author="N PRASAD" w:date="2016-07-01T12:13:00Z">
            <w:rPr>
              <w:rFonts w:ascii="Arial" w:hAnsi="Arial" w:cs="Arial"/>
              <w:b/>
              <w:bCs/>
              <w:color w:val="0000FF" w:themeColor="hyperlink"/>
              <w:sz w:val="24"/>
              <w:szCs w:val="24"/>
              <w:u w:val="single"/>
            </w:rPr>
          </w:rPrChange>
        </w:rPr>
        <w:t xml:space="preserve"> is a blue print of an object  </w:t>
      </w:r>
      <w:ins w:id="4194" w:author="NNR Chowdary" w:date="2013-11-06T16:49:00Z">
        <w:r w:rsidRPr="00B5270F">
          <w:rPr>
            <w:rFonts w:ascii="Times New Roman" w:hAnsi="Times New Roman" w:cs="Times New Roman"/>
            <w:color w:val="000000" w:themeColor="text1"/>
            <w:sz w:val="28"/>
            <w:szCs w:val="28"/>
            <w:rPrChange w:id="4195" w:author="N PRASAD" w:date="2016-07-01T12:13:00Z">
              <w:rPr>
                <w:rFonts w:cs="Arial"/>
                <w:color w:val="0000FF" w:themeColor="hyperlink"/>
                <w:sz w:val="24"/>
                <w:szCs w:val="24"/>
                <w:u w:val="single"/>
              </w:rPr>
            </w:rPrChange>
          </w:rPr>
          <w:t>.</w:t>
        </w:r>
      </w:ins>
    </w:p>
    <w:p w:rsidR="00162CB4" w:rsidRPr="00B5270F" w:rsidDel="003D01F3" w:rsidRDefault="00572FDB" w:rsidP="00162CB4">
      <w:pPr>
        <w:ind w:hanging="150"/>
        <w:rPr>
          <w:del w:id="4196" w:author="NNR Chowdary" w:date="2013-11-06T16:49:00Z"/>
          <w:rFonts w:ascii="Times New Roman" w:hAnsi="Times New Roman" w:cs="Times New Roman"/>
          <w:color w:val="000000" w:themeColor="text1"/>
          <w:sz w:val="28"/>
          <w:szCs w:val="28"/>
          <w:rPrChange w:id="4197" w:author="N PRASAD" w:date="2016-07-01T12:13:00Z">
            <w:rPr>
              <w:del w:id="4198" w:author="NNR Chowdary" w:date="2013-11-06T16:49:00Z"/>
              <w:rFonts w:ascii="Arial" w:hAnsi="Arial" w:cs="Arial"/>
              <w:color w:val="000000"/>
              <w:sz w:val="24"/>
              <w:szCs w:val="24"/>
            </w:rPr>
          </w:rPrChange>
        </w:rPr>
      </w:pPr>
      <w:r w:rsidRPr="00B5270F">
        <w:rPr>
          <w:rFonts w:ascii="Times New Roman" w:hAnsi="Times New Roman" w:cs="Times New Roman"/>
          <w:color w:val="000000" w:themeColor="text1"/>
          <w:sz w:val="28"/>
          <w:szCs w:val="28"/>
          <w:rPrChange w:id="4199" w:author="N PRASAD" w:date="2016-07-01T12:13:00Z">
            <w:rPr>
              <w:rFonts w:ascii="Arial" w:hAnsi="Arial" w:cs="Arial"/>
              <w:b/>
              <w:bCs/>
              <w:color w:val="000000"/>
              <w:sz w:val="24"/>
              <w:szCs w:val="24"/>
              <w:u w:val="single"/>
            </w:rPr>
          </w:rPrChange>
        </w:rPr>
        <w:t>component means u can use a piece of code like an</w:t>
      </w:r>
    </w:p>
    <w:p w:rsidR="00A2544A" w:rsidRPr="00B5270F" w:rsidRDefault="00572FDB">
      <w:pPr>
        <w:ind w:hanging="150"/>
        <w:rPr>
          <w:rFonts w:ascii="Times New Roman" w:hAnsi="Times New Roman" w:cs="Times New Roman"/>
          <w:color w:val="000000" w:themeColor="text1"/>
          <w:sz w:val="28"/>
          <w:szCs w:val="28"/>
          <w:rPrChange w:id="4200" w:author="N PRASAD" w:date="2016-07-01T12:13:00Z">
            <w:rPr>
              <w:rFonts w:ascii="Arial" w:hAnsi="Arial" w:cs="Arial"/>
              <w:color w:val="000000"/>
              <w:sz w:val="24"/>
              <w:szCs w:val="24"/>
            </w:rPr>
          </w:rPrChange>
        </w:rPr>
      </w:pPr>
      <w:r w:rsidRPr="00B5270F">
        <w:rPr>
          <w:rFonts w:ascii="Times New Roman" w:hAnsi="Times New Roman" w:cs="Times New Roman"/>
          <w:color w:val="000000" w:themeColor="text1"/>
          <w:sz w:val="28"/>
          <w:szCs w:val="28"/>
          <w:rPrChange w:id="4201" w:author="N PRASAD" w:date="2016-07-01T12:13:00Z">
            <w:rPr>
              <w:rFonts w:ascii="Arial" w:hAnsi="Arial" w:cs="Arial"/>
              <w:b/>
              <w:bCs/>
              <w:color w:val="000000"/>
              <w:sz w:val="24"/>
              <w:szCs w:val="24"/>
              <w:u w:val="single"/>
            </w:rPr>
          </w:rPrChange>
        </w:rPr>
        <w:t xml:space="preserve">  independent piece.like servlet,EJB...etc</w:t>
      </w:r>
    </w:p>
    <w:p w:rsidR="00162CB4" w:rsidRPr="00B5270F" w:rsidRDefault="00572FDB" w:rsidP="00162CB4">
      <w:pPr>
        <w:ind w:hanging="150"/>
        <w:rPr>
          <w:rFonts w:ascii="Times New Roman" w:hAnsi="Times New Roman" w:cs="Times New Roman"/>
          <w:color w:val="000000" w:themeColor="text1"/>
          <w:sz w:val="28"/>
          <w:szCs w:val="28"/>
          <w:rPrChange w:id="4202" w:author="N PRASAD" w:date="2016-07-01T12:13:00Z">
            <w:rPr>
              <w:rFonts w:ascii="Arial" w:hAnsi="Arial" w:cs="Arial"/>
              <w:color w:val="000000"/>
              <w:sz w:val="24"/>
              <w:szCs w:val="24"/>
            </w:rPr>
          </w:rPrChange>
        </w:rPr>
      </w:pPr>
      <w:r w:rsidRPr="00B5270F">
        <w:rPr>
          <w:rFonts w:ascii="Times New Roman" w:hAnsi="Times New Roman" w:cs="Times New Roman"/>
          <w:b/>
          <w:bCs/>
          <w:color w:val="000000" w:themeColor="text1"/>
          <w:sz w:val="28"/>
          <w:szCs w:val="28"/>
          <w:rPrChange w:id="4203" w:author="N PRASAD" w:date="2016-07-01T12:13:00Z">
            <w:rPr>
              <w:rFonts w:ascii="Arial" w:hAnsi="Arial" w:cs="Arial"/>
              <w:b/>
              <w:bCs/>
              <w:color w:val="0000FF" w:themeColor="hyperlink"/>
              <w:sz w:val="24"/>
              <w:szCs w:val="24"/>
              <w:u w:val="single"/>
            </w:rPr>
          </w:rPrChange>
        </w:rPr>
        <w:t>Object</w:t>
      </w:r>
      <w:r w:rsidRPr="00B5270F">
        <w:rPr>
          <w:rFonts w:ascii="Times New Roman" w:hAnsi="Times New Roman" w:cs="Times New Roman"/>
          <w:color w:val="000000" w:themeColor="text1"/>
          <w:sz w:val="28"/>
          <w:szCs w:val="28"/>
          <w:rPrChange w:id="4204" w:author="N PRASAD" w:date="2016-07-01T12:13:00Z">
            <w:rPr>
              <w:rFonts w:ascii="Wingdings" w:hAnsi="Wingdings"/>
              <w:b/>
              <w:bCs/>
              <w:color w:val="0000FF" w:themeColor="hyperlink"/>
              <w:sz w:val="24"/>
              <w:szCs w:val="24"/>
              <w:u w:val="single"/>
            </w:rPr>
          </w:rPrChange>
        </w:rPr>
        <w:t>bjectpendent piece</w:t>
      </w:r>
      <w:ins w:id="4205" w:author="NNR Chowdary" w:date="2013-11-06T16:49:00Z">
        <w:r w:rsidRPr="00B5270F">
          <w:rPr>
            <w:rFonts w:ascii="Times New Roman" w:hAnsi="Times New Roman" w:cs="Times New Roman"/>
            <w:b/>
            <w:bCs/>
            <w:color w:val="000000" w:themeColor="text1"/>
            <w:sz w:val="28"/>
            <w:szCs w:val="28"/>
            <w:rPrChange w:id="4206" w:author="N PRASAD" w:date="2016-07-01T12:13:00Z">
              <w:rPr>
                <w:rFonts w:cs="Arial"/>
                <w:b/>
                <w:bCs/>
                <w:color w:val="000000"/>
                <w:sz w:val="24"/>
                <w:szCs w:val="24"/>
                <w:u w:val="single"/>
              </w:rPr>
            </w:rPrChange>
          </w:rPr>
          <w:t>.</w:t>
        </w:r>
      </w:ins>
      <w:r w:rsidRPr="00B5270F">
        <w:rPr>
          <w:rFonts w:ascii="Times New Roman" w:hAnsi="Times New Roman" w:cs="Times New Roman"/>
          <w:b/>
          <w:bCs/>
          <w:color w:val="000000" w:themeColor="text1"/>
          <w:sz w:val="28"/>
          <w:szCs w:val="28"/>
          <w:rPrChange w:id="4207" w:author="N PRASAD" w:date="2016-07-01T12:13:00Z">
            <w:rPr>
              <w:rFonts w:ascii="Arial" w:hAnsi="Arial" w:cs="Arial"/>
              <w:b/>
              <w:bCs/>
              <w:color w:val="000000"/>
              <w:sz w:val="24"/>
              <w:szCs w:val="24"/>
              <w:u w:val="single"/>
            </w:rPr>
          </w:rPrChange>
        </w:rPr>
        <w:t> </w:t>
      </w:r>
      <w:r w:rsidRPr="00B5270F">
        <w:rPr>
          <w:rFonts w:ascii="Times New Roman" w:hAnsi="Times New Roman" w:cs="Times New Roman"/>
          <w:color w:val="000000" w:themeColor="text1"/>
          <w:sz w:val="28"/>
          <w:szCs w:val="28"/>
          <w:rPrChange w:id="4208" w:author="N PRASAD" w:date="2016-07-01T12:13:00Z">
            <w:rPr>
              <w:rFonts w:ascii="Arial" w:hAnsi="Arial" w:cs="Arial"/>
              <w:b/>
              <w:bCs/>
              <w:color w:val="000000"/>
              <w:sz w:val="24"/>
              <w:szCs w:val="24"/>
              <w:u w:val="single"/>
            </w:rPr>
          </w:rPrChange>
        </w:rPr>
        <w:t xml:space="preserve">u can reuse it in any application </w:t>
      </w:r>
    </w:p>
    <w:p w:rsidR="00162CB4" w:rsidRPr="00B5270F" w:rsidRDefault="00162CB4" w:rsidP="00162CB4">
      <w:pPr>
        <w:rPr>
          <w:rFonts w:ascii="Times New Roman" w:hAnsi="Times New Roman" w:cs="Times New Roman"/>
          <w:b/>
          <w:bCs/>
          <w:color w:val="000000" w:themeColor="text1"/>
          <w:sz w:val="28"/>
          <w:szCs w:val="28"/>
          <w:rPrChange w:id="4209" w:author="N PRASAD" w:date="2016-07-01T12:13:00Z">
            <w:rPr>
              <w:rFonts w:ascii="Arial" w:hAnsi="Arial" w:cs="Arial"/>
              <w:b/>
              <w:bCs/>
              <w:sz w:val="24"/>
              <w:szCs w:val="24"/>
            </w:rPr>
          </w:rPrChange>
        </w:rPr>
      </w:pPr>
    </w:p>
    <w:p w:rsidR="00162CB4" w:rsidRPr="00B5270F" w:rsidRDefault="00572FDB" w:rsidP="00162CB4">
      <w:pPr>
        <w:rPr>
          <w:rFonts w:ascii="Times New Roman" w:hAnsi="Times New Roman" w:cs="Times New Roman"/>
          <w:b/>
          <w:bCs/>
          <w:color w:val="000000" w:themeColor="text1"/>
          <w:sz w:val="28"/>
          <w:szCs w:val="28"/>
          <w:u w:val="single"/>
          <w:rPrChange w:id="4210" w:author="N PRASAD" w:date="2016-07-01T12:13:00Z">
            <w:rPr>
              <w:rFonts w:ascii="Arial" w:hAnsi="Arial" w:cs="Arial"/>
              <w:b/>
              <w:bCs/>
              <w:sz w:val="24"/>
              <w:szCs w:val="24"/>
              <w:u w:val="single"/>
            </w:rPr>
          </w:rPrChange>
        </w:rPr>
      </w:pPr>
      <w:r w:rsidRPr="00B5270F">
        <w:rPr>
          <w:rFonts w:ascii="Times New Roman" w:hAnsi="Times New Roman" w:cs="Times New Roman"/>
          <w:b/>
          <w:bCs/>
          <w:color w:val="000000" w:themeColor="text1"/>
          <w:sz w:val="28"/>
          <w:szCs w:val="28"/>
          <w:rPrChange w:id="4211" w:author="N PRASAD" w:date="2016-07-01T12:13:00Z">
            <w:rPr>
              <w:rFonts w:ascii="Arial" w:hAnsi="Arial" w:cs="Arial"/>
              <w:b/>
              <w:bCs/>
              <w:color w:val="0000FF" w:themeColor="hyperlink"/>
              <w:sz w:val="24"/>
              <w:szCs w:val="24"/>
              <w:u w:val="single"/>
            </w:rPr>
          </w:rPrChange>
        </w:rPr>
        <w:t xml:space="preserve">Q) </w:t>
      </w:r>
      <w:r w:rsidRPr="00B5270F">
        <w:rPr>
          <w:rFonts w:ascii="Times New Roman" w:hAnsi="Times New Roman" w:cs="Times New Roman"/>
          <w:b/>
          <w:bCs/>
          <w:color w:val="000000" w:themeColor="text1"/>
          <w:sz w:val="28"/>
          <w:szCs w:val="28"/>
          <w:u w:val="single"/>
          <w:rPrChange w:id="4212" w:author="N PRASAD" w:date="2016-07-01T12:13:00Z">
            <w:rPr>
              <w:rFonts w:ascii="Arial" w:hAnsi="Arial" w:cs="Arial"/>
              <w:b/>
              <w:bCs/>
              <w:color w:val="0000FF" w:themeColor="hyperlink"/>
              <w:sz w:val="24"/>
              <w:szCs w:val="24"/>
              <w:u w:val="single"/>
            </w:rPr>
          </w:rPrChange>
        </w:rPr>
        <w:t xml:space="preserve">Byte code </w:t>
      </w:r>
      <w:r w:rsidRPr="00B5270F">
        <w:rPr>
          <w:rFonts w:ascii="Times New Roman" w:hAnsi="Times New Roman" w:cs="Times New Roman"/>
          <w:b/>
          <w:bCs/>
          <w:color w:val="000000" w:themeColor="text1"/>
          <w:sz w:val="28"/>
          <w:szCs w:val="28"/>
          <w:rPrChange w:id="4213" w:author="N PRASAD" w:date="2016-07-01T12:13:00Z">
            <w:rPr>
              <w:rFonts w:ascii="Arial" w:hAnsi="Arial" w:cs="Arial"/>
              <w:b/>
              <w:bCs/>
              <w:color w:val="0000FF" w:themeColor="hyperlink"/>
              <w:sz w:val="24"/>
              <w:szCs w:val="24"/>
              <w:u w:val="single"/>
            </w:rPr>
          </w:rPrChange>
        </w:rPr>
        <w:t>&amp;</w:t>
      </w:r>
      <w:r w:rsidRPr="00B5270F">
        <w:rPr>
          <w:rFonts w:ascii="Times New Roman" w:hAnsi="Times New Roman" w:cs="Times New Roman"/>
          <w:b/>
          <w:bCs/>
          <w:color w:val="000000" w:themeColor="text1"/>
          <w:sz w:val="28"/>
          <w:szCs w:val="28"/>
          <w:u w:val="single"/>
          <w:rPrChange w:id="4214" w:author="N PRASAD" w:date="2016-07-01T12:13:00Z">
            <w:rPr>
              <w:rFonts w:ascii="Arial" w:hAnsi="Arial" w:cs="Arial"/>
              <w:b/>
              <w:bCs/>
              <w:color w:val="0000FF" w:themeColor="hyperlink"/>
              <w:sz w:val="24"/>
              <w:szCs w:val="24"/>
              <w:u w:val="single"/>
            </w:rPr>
          </w:rPrChange>
        </w:rPr>
        <w:t>JIT compiler:</w:t>
      </w:r>
    </w:p>
    <w:p w:rsidR="00162CB4" w:rsidRPr="00B5270F" w:rsidRDefault="00572FDB" w:rsidP="00162CB4">
      <w:pPr>
        <w:rPr>
          <w:rFonts w:ascii="Times New Roman" w:hAnsi="Times New Roman" w:cs="Times New Roman"/>
          <w:color w:val="000000" w:themeColor="text1"/>
          <w:sz w:val="28"/>
          <w:szCs w:val="28"/>
          <w:rPrChange w:id="4215" w:author="N PRASAD" w:date="2016-07-01T12:13:00Z">
            <w:rPr>
              <w:rFonts w:ascii="Arial" w:hAnsi="Arial" w:cs="Arial"/>
              <w:sz w:val="24"/>
              <w:szCs w:val="24"/>
            </w:rPr>
          </w:rPrChange>
        </w:rPr>
      </w:pPr>
      <w:r w:rsidRPr="00B5270F">
        <w:rPr>
          <w:rFonts w:ascii="Times New Roman" w:hAnsi="Times New Roman" w:cs="Times New Roman"/>
          <w:b/>
          <w:bCs/>
          <w:color w:val="000000" w:themeColor="text1"/>
          <w:sz w:val="28"/>
          <w:szCs w:val="28"/>
          <w:rPrChange w:id="4216" w:author="N PRASAD" w:date="2016-07-01T12:13:00Z">
            <w:rPr>
              <w:rFonts w:ascii="Arial" w:hAnsi="Arial" w:cs="Arial"/>
              <w:b/>
              <w:bCs/>
              <w:color w:val="0000FF" w:themeColor="hyperlink"/>
              <w:sz w:val="24"/>
              <w:szCs w:val="24"/>
              <w:u w:val="single"/>
            </w:rPr>
          </w:rPrChange>
        </w:rPr>
        <w:tab/>
      </w:r>
      <w:r w:rsidRPr="00B5270F">
        <w:rPr>
          <w:rFonts w:ascii="Times New Roman" w:hAnsi="Times New Roman" w:cs="Times New Roman"/>
          <w:color w:val="000000" w:themeColor="text1"/>
          <w:sz w:val="28"/>
          <w:szCs w:val="28"/>
          <w:rPrChange w:id="4217" w:author="N PRASAD" w:date="2016-07-01T12:13:00Z">
            <w:rPr>
              <w:rFonts w:ascii="Arial" w:hAnsi="Arial" w:cs="Arial"/>
              <w:b/>
              <w:bCs/>
              <w:color w:val="0000FF" w:themeColor="hyperlink"/>
              <w:sz w:val="24"/>
              <w:szCs w:val="24"/>
              <w:u w:val="single"/>
            </w:rPr>
          </w:rPrChange>
        </w:rPr>
        <w:t>Byte code is a highly optimized set of instructions. JVM is an interpreter  for byte code. Translating a java program into byte code helps makes it much easier to run a program in a wide variety of environment.</w:t>
      </w:r>
    </w:p>
    <w:p w:rsidR="00162CB4" w:rsidRPr="00B5270F" w:rsidRDefault="00162CB4" w:rsidP="00162CB4">
      <w:pPr>
        <w:rPr>
          <w:rFonts w:ascii="Times New Roman" w:hAnsi="Times New Roman" w:cs="Times New Roman"/>
          <w:color w:val="000000" w:themeColor="text1"/>
          <w:sz w:val="28"/>
          <w:szCs w:val="28"/>
          <w:rPrChange w:id="4218" w:author="N PRASAD" w:date="2016-07-01T12:13:00Z">
            <w:rPr>
              <w:rFonts w:ascii="Arial" w:hAnsi="Arial" w:cs="Arial"/>
              <w:sz w:val="24"/>
              <w:szCs w:val="24"/>
            </w:rPr>
          </w:rPrChange>
        </w:rPr>
      </w:pPr>
    </w:p>
    <w:p w:rsidR="00162CB4" w:rsidRPr="00B5270F" w:rsidRDefault="00572FDB" w:rsidP="00162CB4">
      <w:pPr>
        <w:pStyle w:val="BodyText"/>
        <w:rPr>
          <w:rFonts w:ascii="Times New Roman" w:hAnsi="Times New Roman" w:cs="Times New Roman"/>
          <w:color w:val="000000" w:themeColor="text1"/>
          <w:sz w:val="28"/>
          <w:szCs w:val="28"/>
          <w:rPrChange w:id="4219" w:author="N PRASAD" w:date="2016-07-01T12:13:00Z">
            <w:rPr>
              <w:sz w:val="24"/>
            </w:rPr>
          </w:rPrChange>
        </w:rPr>
      </w:pPr>
      <w:r w:rsidRPr="00B5270F">
        <w:rPr>
          <w:rFonts w:ascii="Times New Roman" w:hAnsi="Times New Roman" w:cs="Times New Roman"/>
          <w:color w:val="000000" w:themeColor="text1"/>
          <w:sz w:val="28"/>
          <w:szCs w:val="28"/>
          <w:rPrChange w:id="4220" w:author="N PRASAD" w:date="2016-07-01T12:13:00Z">
            <w:rPr>
              <w:rFonts w:asciiTheme="minorHAnsi" w:eastAsiaTheme="minorEastAsia" w:hAnsiTheme="minorHAnsi" w:cstheme="minorBidi"/>
              <w:b/>
              <w:bCs/>
              <w:color w:val="0000FF" w:themeColor="hyperlink"/>
              <w:sz w:val="24"/>
              <w:szCs w:val="22"/>
              <w:u w:val="single"/>
              <w:lang w:eastAsia="en-US"/>
            </w:rPr>
          </w:rPrChange>
        </w:rPr>
        <w:tab/>
        <w:t>JIT is a part of JVM, it compiles byte code into executable code in real time, will increase the performance of the interpretations.</w:t>
      </w:r>
    </w:p>
    <w:p w:rsidR="00034F97" w:rsidRPr="00B5270F" w:rsidRDefault="00572FDB" w:rsidP="00034F97">
      <w:pPr>
        <w:rPr>
          <w:rFonts w:ascii="Times New Roman" w:hAnsi="Times New Roman" w:cs="Times New Roman"/>
          <w:b/>
          <w:bCs/>
          <w:color w:val="000000" w:themeColor="text1"/>
          <w:sz w:val="28"/>
          <w:szCs w:val="28"/>
          <w:u w:val="single"/>
          <w:rPrChange w:id="4221" w:author="N PRASAD" w:date="2016-07-01T12:13:00Z">
            <w:rPr>
              <w:rFonts w:ascii="Arial" w:hAnsi="Arial" w:cs="Arial"/>
              <w:b/>
              <w:bCs/>
              <w:sz w:val="24"/>
              <w:szCs w:val="24"/>
              <w:u w:val="single"/>
            </w:rPr>
          </w:rPrChange>
        </w:rPr>
      </w:pPr>
      <w:r w:rsidRPr="00B5270F">
        <w:rPr>
          <w:rFonts w:ascii="Times New Roman" w:hAnsi="Times New Roman" w:cs="Times New Roman"/>
          <w:b/>
          <w:bCs/>
          <w:color w:val="000000" w:themeColor="text1"/>
          <w:sz w:val="28"/>
          <w:szCs w:val="28"/>
          <w:rPrChange w:id="4222" w:author="N PRASAD" w:date="2016-07-01T12:13:00Z">
            <w:rPr>
              <w:rFonts w:ascii="Arial" w:hAnsi="Arial" w:cs="Arial"/>
              <w:b/>
              <w:bCs/>
              <w:color w:val="0000FF" w:themeColor="hyperlink"/>
              <w:sz w:val="24"/>
              <w:szCs w:val="24"/>
              <w:u w:val="single"/>
            </w:rPr>
          </w:rPrChange>
        </w:rPr>
        <w:t xml:space="preserve">Q) </w:t>
      </w:r>
      <w:r w:rsidRPr="00B5270F">
        <w:rPr>
          <w:rFonts w:ascii="Times New Roman" w:hAnsi="Times New Roman" w:cs="Times New Roman"/>
          <w:b/>
          <w:bCs/>
          <w:color w:val="000000" w:themeColor="text1"/>
          <w:sz w:val="28"/>
          <w:szCs w:val="28"/>
          <w:u w:val="single"/>
          <w:rPrChange w:id="4223" w:author="N PRASAD" w:date="2016-07-01T12:13:00Z">
            <w:rPr>
              <w:rFonts w:ascii="Arial" w:hAnsi="Arial" w:cs="Arial"/>
              <w:b/>
              <w:bCs/>
              <w:color w:val="0000FF" w:themeColor="hyperlink"/>
              <w:sz w:val="24"/>
              <w:szCs w:val="24"/>
              <w:u w:val="single"/>
            </w:rPr>
          </w:rPrChange>
        </w:rPr>
        <w:t>Public static void main (String [] args):</w:t>
      </w:r>
    </w:p>
    <w:p w:rsidR="00034F97" w:rsidRPr="00B5270F" w:rsidRDefault="00034F97" w:rsidP="00034F97">
      <w:pPr>
        <w:rPr>
          <w:rFonts w:ascii="Times New Roman" w:hAnsi="Times New Roman" w:cs="Times New Roman"/>
          <w:b/>
          <w:bCs/>
          <w:color w:val="000000" w:themeColor="text1"/>
          <w:sz w:val="28"/>
          <w:szCs w:val="28"/>
          <w:rPrChange w:id="4224" w:author="N PRASAD" w:date="2016-07-01T12:13:00Z">
            <w:rPr>
              <w:rFonts w:ascii="Arial" w:hAnsi="Arial" w:cs="Arial"/>
              <w:b/>
              <w:bCs/>
              <w:sz w:val="24"/>
              <w:szCs w:val="24"/>
            </w:rPr>
          </w:rPrChange>
        </w:rPr>
      </w:pPr>
    </w:p>
    <w:p w:rsidR="00034F97" w:rsidRPr="00B5270F" w:rsidRDefault="00572FDB" w:rsidP="00034F97">
      <w:pPr>
        <w:rPr>
          <w:rStyle w:val="Strong"/>
          <w:rFonts w:ascii="Times New Roman" w:hAnsi="Times New Roman" w:cs="Times New Roman"/>
          <w:b w:val="0"/>
          <w:bCs w:val="0"/>
          <w:color w:val="000000" w:themeColor="text1"/>
          <w:sz w:val="28"/>
          <w:szCs w:val="28"/>
          <w:rPrChange w:id="4225" w:author="N PRASAD" w:date="2016-07-01T12:13:00Z">
            <w:rPr>
              <w:rStyle w:val="Strong"/>
              <w:rFonts w:ascii="Arial" w:hAnsi="Arial" w:cs="Arial"/>
              <w:b w:val="0"/>
              <w:bCs w:val="0"/>
              <w:sz w:val="24"/>
              <w:szCs w:val="24"/>
            </w:rPr>
          </w:rPrChange>
        </w:rPr>
      </w:pPr>
      <w:r w:rsidRPr="00B5270F">
        <w:rPr>
          <w:rFonts w:ascii="Times New Roman" w:hAnsi="Times New Roman" w:cs="Times New Roman"/>
          <w:b/>
          <w:bCs/>
          <w:color w:val="000000" w:themeColor="text1"/>
          <w:sz w:val="28"/>
          <w:szCs w:val="28"/>
          <w:rPrChange w:id="4226" w:author="N PRASAD" w:date="2016-07-01T12:13:00Z">
            <w:rPr>
              <w:rFonts w:ascii="Wingdings" w:hAnsi="Wingdings"/>
              <w:b/>
              <w:bCs/>
              <w:sz w:val="24"/>
              <w:szCs w:val="24"/>
            </w:rPr>
          </w:rPrChange>
        </w:rPr>
        <w:t></w:t>
      </w:r>
      <w:r w:rsidRPr="00B5270F">
        <w:rPr>
          <w:rStyle w:val="Strong"/>
          <w:rFonts w:ascii="Times New Roman" w:hAnsi="Times New Roman" w:cs="Times New Roman"/>
          <w:bCs w:val="0"/>
          <w:i/>
          <w:color w:val="000000" w:themeColor="text1"/>
          <w:sz w:val="28"/>
          <w:szCs w:val="28"/>
          <w:rPrChange w:id="4227" w:author="N PRASAD" w:date="2016-07-01T12:13:00Z">
            <w:rPr>
              <w:rStyle w:val="Strong"/>
              <w:rFonts w:ascii="Arial" w:hAnsi="Arial" w:cs="Arial"/>
              <w:bCs w:val="0"/>
              <w:i/>
              <w:sz w:val="24"/>
              <w:szCs w:val="24"/>
            </w:rPr>
          </w:rPrChange>
        </w:rPr>
        <w:t>What if the main method is declared as private?</w:t>
      </w:r>
    </w:p>
    <w:p w:rsidR="00034F97" w:rsidRPr="00B5270F" w:rsidRDefault="00572FDB" w:rsidP="00034F97">
      <w:pPr>
        <w:rPr>
          <w:rFonts w:ascii="Times New Roman" w:hAnsi="Times New Roman" w:cs="Times New Roman"/>
          <w:color w:val="000000" w:themeColor="text1"/>
          <w:sz w:val="28"/>
          <w:szCs w:val="28"/>
          <w:rPrChange w:id="4228"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229" w:author="N PRASAD" w:date="2016-07-01T12:13:00Z">
            <w:rPr>
              <w:rFonts w:ascii="Arial" w:hAnsi="Arial" w:cs="Arial"/>
              <w:b/>
              <w:bCs/>
              <w:sz w:val="24"/>
              <w:szCs w:val="24"/>
            </w:rPr>
          </w:rPrChange>
        </w:rPr>
        <w:t xml:space="preserve">    The program compiles properly but at runtime it will give "Main method not public." Message</w:t>
      </w:r>
    </w:p>
    <w:p w:rsidR="00034F97" w:rsidRPr="00B5270F" w:rsidRDefault="00034F97" w:rsidP="00034F97">
      <w:pPr>
        <w:rPr>
          <w:rFonts w:ascii="Times New Roman" w:hAnsi="Times New Roman" w:cs="Times New Roman"/>
          <w:b/>
          <w:i/>
          <w:color w:val="000000" w:themeColor="text1"/>
          <w:sz w:val="28"/>
          <w:szCs w:val="28"/>
          <w:rPrChange w:id="4230" w:author="N PRASAD" w:date="2016-07-01T12:13:00Z">
            <w:rPr>
              <w:rFonts w:ascii="Arial" w:hAnsi="Arial" w:cs="Arial"/>
              <w:b/>
              <w:i/>
              <w:sz w:val="24"/>
              <w:szCs w:val="24"/>
            </w:rPr>
          </w:rPrChange>
        </w:rPr>
      </w:pPr>
    </w:p>
    <w:p w:rsidR="00034F97" w:rsidRPr="00B5270F" w:rsidRDefault="00572FDB" w:rsidP="00034F97">
      <w:pPr>
        <w:rPr>
          <w:rStyle w:val="Strong"/>
          <w:rFonts w:ascii="Times New Roman" w:hAnsi="Times New Roman" w:cs="Times New Roman"/>
          <w:bCs w:val="0"/>
          <w:i/>
          <w:color w:val="000000" w:themeColor="text1"/>
          <w:sz w:val="28"/>
          <w:szCs w:val="28"/>
          <w:rPrChange w:id="4231" w:author="N PRASAD" w:date="2016-07-01T12:13:00Z">
            <w:rPr>
              <w:rStyle w:val="Strong"/>
              <w:rFonts w:ascii="Arial" w:hAnsi="Arial" w:cs="Arial"/>
              <w:bCs w:val="0"/>
              <w:i/>
              <w:sz w:val="24"/>
              <w:szCs w:val="24"/>
            </w:rPr>
          </w:rPrChange>
        </w:rPr>
      </w:pPr>
      <w:r w:rsidRPr="00B5270F">
        <w:rPr>
          <w:rStyle w:val="Strong"/>
          <w:rFonts w:ascii="Times New Roman" w:hAnsi="Times New Roman" w:cs="Times New Roman"/>
          <w:i/>
          <w:color w:val="000000" w:themeColor="text1"/>
          <w:sz w:val="28"/>
          <w:szCs w:val="28"/>
          <w:rPrChange w:id="4232" w:author="N PRASAD" w:date="2016-07-01T12:13:00Z">
            <w:rPr>
              <w:rStyle w:val="Strong"/>
              <w:rFonts w:ascii="Wingdings" w:hAnsi="Wingdings"/>
              <w:i/>
              <w:sz w:val="24"/>
              <w:szCs w:val="24"/>
            </w:rPr>
          </w:rPrChange>
        </w:rPr>
        <w:t></w:t>
      </w:r>
      <w:r w:rsidRPr="00B5270F">
        <w:rPr>
          <w:rStyle w:val="Strong"/>
          <w:rFonts w:ascii="Times New Roman" w:hAnsi="Times New Roman" w:cs="Times New Roman"/>
          <w:bCs w:val="0"/>
          <w:i/>
          <w:color w:val="000000" w:themeColor="text1"/>
          <w:sz w:val="28"/>
          <w:szCs w:val="28"/>
          <w:rPrChange w:id="4233" w:author="N PRASAD" w:date="2016-07-01T12:13:00Z">
            <w:rPr>
              <w:rStyle w:val="Strong"/>
              <w:rFonts w:ascii="Arial" w:hAnsi="Arial" w:cs="Arial"/>
              <w:bCs w:val="0"/>
              <w:i/>
              <w:sz w:val="24"/>
              <w:szCs w:val="24"/>
            </w:rPr>
          </w:rPrChange>
        </w:rPr>
        <w:t>What if the static modifier is removed from the signature of the main method?</w:t>
      </w:r>
    </w:p>
    <w:p w:rsidR="00034F97" w:rsidRPr="00B5270F" w:rsidRDefault="00572FDB" w:rsidP="00034F97">
      <w:pPr>
        <w:pStyle w:val="BodyText"/>
        <w:rPr>
          <w:rFonts w:ascii="Times New Roman" w:hAnsi="Times New Roman" w:cs="Times New Roman"/>
          <w:color w:val="000000" w:themeColor="text1"/>
          <w:sz w:val="28"/>
          <w:szCs w:val="28"/>
          <w:rPrChange w:id="4234" w:author="N PRASAD" w:date="2016-07-01T12:13:00Z">
            <w:rPr>
              <w:sz w:val="24"/>
            </w:rPr>
          </w:rPrChange>
        </w:rPr>
      </w:pPr>
      <w:r w:rsidRPr="00B5270F">
        <w:rPr>
          <w:rFonts w:ascii="Times New Roman" w:hAnsi="Times New Roman" w:cs="Times New Roman"/>
          <w:color w:val="000000" w:themeColor="text1"/>
          <w:sz w:val="28"/>
          <w:szCs w:val="28"/>
          <w:rPrChange w:id="4235" w:author="N PRASAD" w:date="2016-07-01T12:13:00Z">
            <w:rPr>
              <w:rFonts w:asciiTheme="minorHAnsi" w:eastAsiaTheme="minorEastAsia" w:hAnsiTheme="minorHAnsi" w:cstheme="minorBidi"/>
              <w:b/>
              <w:bCs/>
              <w:sz w:val="24"/>
              <w:szCs w:val="22"/>
              <w:lang w:eastAsia="en-US"/>
            </w:rPr>
          </w:rPrChange>
        </w:rPr>
        <w:t xml:space="preserve">    Program compiles. But at runtime throws an error "NoSuchMethodError".</w:t>
      </w:r>
    </w:p>
    <w:p w:rsidR="00034F97" w:rsidRPr="00B5270F" w:rsidRDefault="00034F97" w:rsidP="00034F97">
      <w:pPr>
        <w:rPr>
          <w:rFonts w:ascii="Times New Roman" w:hAnsi="Times New Roman" w:cs="Times New Roman"/>
          <w:color w:val="000000" w:themeColor="text1"/>
          <w:sz w:val="28"/>
          <w:szCs w:val="28"/>
          <w:rPrChange w:id="4236" w:author="N PRASAD" w:date="2016-07-01T12:13:00Z">
            <w:rPr>
              <w:rFonts w:ascii="Arial" w:hAnsi="Arial" w:cs="Arial"/>
              <w:sz w:val="24"/>
              <w:szCs w:val="24"/>
            </w:rPr>
          </w:rPrChange>
        </w:rPr>
      </w:pPr>
    </w:p>
    <w:p w:rsidR="00034F97" w:rsidRPr="00B5270F" w:rsidRDefault="00572FDB" w:rsidP="00034F97">
      <w:pPr>
        <w:rPr>
          <w:rStyle w:val="Strong"/>
          <w:rFonts w:ascii="Times New Roman" w:hAnsi="Times New Roman" w:cs="Times New Roman"/>
          <w:b w:val="0"/>
          <w:bCs w:val="0"/>
          <w:color w:val="000000" w:themeColor="text1"/>
          <w:sz w:val="28"/>
          <w:szCs w:val="28"/>
          <w:rPrChange w:id="4237" w:author="N PRASAD" w:date="2016-07-01T12:13:00Z">
            <w:rPr>
              <w:rStyle w:val="Strong"/>
              <w:rFonts w:ascii="Arial" w:hAnsi="Arial" w:cs="Arial"/>
              <w:b w:val="0"/>
              <w:bCs w:val="0"/>
              <w:sz w:val="24"/>
              <w:szCs w:val="24"/>
              <w:lang w:eastAsia="ar-SA"/>
            </w:rPr>
          </w:rPrChange>
        </w:rPr>
      </w:pPr>
      <w:r w:rsidRPr="00B5270F">
        <w:rPr>
          <w:rStyle w:val="Strong"/>
          <w:rFonts w:ascii="Times New Roman" w:hAnsi="Times New Roman" w:cs="Times New Roman"/>
          <w:color w:val="000000" w:themeColor="text1"/>
          <w:sz w:val="28"/>
          <w:szCs w:val="28"/>
          <w:rPrChange w:id="4238" w:author="N PRASAD" w:date="2016-07-01T12:13:00Z">
            <w:rPr>
              <w:rStyle w:val="Strong"/>
              <w:rFonts w:ascii="Wingdings" w:hAnsi="Wingdings"/>
              <w:sz w:val="24"/>
              <w:szCs w:val="24"/>
            </w:rPr>
          </w:rPrChange>
        </w:rPr>
        <w:t></w:t>
      </w:r>
      <w:r w:rsidRPr="00B5270F">
        <w:rPr>
          <w:rStyle w:val="Strong"/>
          <w:rFonts w:ascii="Times New Roman" w:hAnsi="Times New Roman" w:cs="Times New Roman"/>
          <w:b w:val="0"/>
          <w:bCs w:val="0"/>
          <w:color w:val="000000" w:themeColor="text1"/>
          <w:sz w:val="28"/>
          <w:szCs w:val="28"/>
          <w:rPrChange w:id="4239" w:author="N PRASAD" w:date="2016-07-01T12:13:00Z">
            <w:rPr>
              <w:rStyle w:val="Strong"/>
              <w:rFonts w:ascii="Arial" w:hAnsi="Arial" w:cs="Arial"/>
              <w:b w:val="0"/>
              <w:bCs w:val="0"/>
              <w:sz w:val="24"/>
              <w:szCs w:val="24"/>
            </w:rPr>
          </w:rPrChange>
        </w:rPr>
        <w:t>We can write “</w:t>
      </w:r>
      <w:r w:rsidRPr="00B5270F">
        <w:rPr>
          <w:rStyle w:val="Strong"/>
          <w:rFonts w:ascii="Times New Roman" w:hAnsi="Times New Roman" w:cs="Times New Roman"/>
          <w:color w:val="000000" w:themeColor="text1"/>
          <w:sz w:val="28"/>
          <w:szCs w:val="28"/>
          <w:rPrChange w:id="4240" w:author="N PRASAD" w:date="2016-07-01T12:13:00Z">
            <w:rPr>
              <w:rStyle w:val="Strong"/>
              <w:rFonts w:ascii="Arial" w:hAnsi="Arial" w:cs="Arial"/>
              <w:sz w:val="24"/>
              <w:szCs w:val="24"/>
            </w:rPr>
          </w:rPrChange>
        </w:rPr>
        <w:t>static public void</w:t>
      </w:r>
      <w:r w:rsidRPr="00B5270F">
        <w:rPr>
          <w:rStyle w:val="Strong"/>
          <w:rFonts w:ascii="Times New Roman" w:hAnsi="Times New Roman" w:cs="Times New Roman"/>
          <w:b w:val="0"/>
          <w:bCs w:val="0"/>
          <w:color w:val="000000" w:themeColor="text1"/>
          <w:sz w:val="28"/>
          <w:szCs w:val="28"/>
          <w:rPrChange w:id="4241" w:author="N PRASAD" w:date="2016-07-01T12:13:00Z">
            <w:rPr>
              <w:rStyle w:val="Strong"/>
              <w:rFonts w:ascii="Arial" w:hAnsi="Arial" w:cs="Arial"/>
              <w:b w:val="0"/>
              <w:bCs w:val="0"/>
              <w:sz w:val="24"/>
              <w:szCs w:val="24"/>
            </w:rPr>
          </w:rPrChange>
        </w:rPr>
        <w:t>” instead of “</w:t>
      </w:r>
      <w:r w:rsidRPr="00B5270F">
        <w:rPr>
          <w:rStyle w:val="Strong"/>
          <w:rFonts w:ascii="Times New Roman" w:hAnsi="Times New Roman" w:cs="Times New Roman"/>
          <w:color w:val="000000" w:themeColor="text1"/>
          <w:sz w:val="28"/>
          <w:szCs w:val="28"/>
          <w:rPrChange w:id="4242" w:author="N PRASAD" w:date="2016-07-01T12:13:00Z">
            <w:rPr>
              <w:rStyle w:val="Strong"/>
              <w:rFonts w:ascii="Arial" w:hAnsi="Arial" w:cs="Arial"/>
              <w:sz w:val="24"/>
              <w:szCs w:val="24"/>
            </w:rPr>
          </w:rPrChange>
        </w:rPr>
        <w:t>public static void</w:t>
      </w:r>
      <w:r w:rsidRPr="00B5270F">
        <w:rPr>
          <w:rStyle w:val="Strong"/>
          <w:rFonts w:ascii="Times New Roman" w:hAnsi="Times New Roman" w:cs="Times New Roman"/>
          <w:b w:val="0"/>
          <w:bCs w:val="0"/>
          <w:color w:val="000000" w:themeColor="text1"/>
          <w:sz w:val="28"/>
          <w:szCs w:val="28"/>
          <w:rPrChange w:id="4243" w:author="N PRASAD" w:date="2016-07-01T12:13:00Z">
            <w:rPr>
              <w:rStyle w:val="Strong"/>
              <w:rFonts w:ascii="Arial" w:hAnsi="Arial" w:cs="Arial"/>
              <w:b w:val="0"/>
              <w:bCs w:val="0"/>
              <w:sz w:val="24"/>
              <w:szCs w:val="24"/>
            </w:rPr>
          </w:rPrChange>
        </w:rPr>
        <w:t>” but not “</w:t>
      </w:r>
      <w:r w:rsidRPr="00B5270F">
        <w:rPr>
          <w:rStyle w:val="Strong"/>
          <w:rFonts w:ascii="Times New Roman" w:hAnsi="Times New Roman" w:cs="Times New Roman"/>
          <w:color w:val="000000" w:themeColor="text1"/>
          <w:sz w:val="28"/>
          <w:szCs w:val="28"/>
          <w:rPrChange w:id="4244" w:author="N PRASAD" w:date="2016-07-01T12:13:00Z">
            <w:rPr>
              <w:rStyle w:val="Strong"/>
              <w:rFonts w:ascii="Arial" w:hAnsi="Arial" w:cs="Arial"/>
              <w:sz w:val="24"/>
              <w:szCs w:val="24"/>
            </w:rPr>
          </w:rPrChange>
        </w:rPr>
        <w:t>public void static</w:t>
      </w:r>
      <w:r w:rsidRPr="00B5270F">
        <w:rPr>
          <w:rStyle w:val="Strong"/>
          <w:rFonts w:ascii="Times New Roman" w:hAnsi="Times New Roman" w:cs="Times New Roman"/>
          <w:b w:val="0"/>
          <w:bCs w:val="0"/>
          <w:color w:val="000000" w:themeColor="text1"/>
          <w:sz w:val="28"/>
          <w:szCs w:val="28"/>
          <w:rPrChange w:id="4245" w:author="N PRASAD" w:date="2016-07-01T12:13:00Z">
            <w:rPr>
              <w:rStyle w:val="Strong"/>
              <w:rFonts w:ascii="Arial" w:hAnsi="Arial" w:cs="Arial"/>
              <w:b w:val="0"/>
              <w:bCs w:val="0"/>
              <w:sz w:val="24"/>
              <w:szCs w:val="24"/>
            </w:rPr>
          </w:rPrChange>
        </w:rPr>
        <w:t>”.</w:t>
      </w:r>
    </w:p>
    <w:p w:rsidR="00034F97" w:rsidRPr="00B5270F" w:rsidRDefault="00034F97" w:rsidP="00034F97">
      <w:pPr>
        <w:rPr>
          <w:rFonts w:ascii="Times New Roman" w:hAnsi="Times New Roman" w:cs="Times New Roman"/>
          <w:i/>
          <w:color w:val="000000" w:themeColor="text1"/>
          <w:sz w:val="28"/>
          <w:szCs w:val="28"/>
          <w:rPrChange w:id="4246" w:author="N PRASAD" w:date="2016-07-01T12:13:00Z">
            <w:rPr>
              <w:rFonts w:ascii="Arial" w:hAnsi="Arial" w:cs="Arial"/>
              <w:i/>
              <w:sz w:val="24"/>
              <w:szCs w:val="24"/>
            </w:rPr>
          </w:rPrChange>
        </w:rPr>
      </w:pPr>
    </w:p>
    <w:p w:rsidR="00034F97" w:rsidRPr="00B5270F" w:rsidRDefault="00572FDB" w:rsidP="00034F97">
      <w:pPr>
        <w:rPr>
          <w:rStyle w:val="Strong"/>
          <w:rFonts w:ascii="Times New Roman" w:hAnsi="Times New Roman" w:cs="Times New Roman"/>
          <w:bCs w:val="0"/>
          <w:i/>
          <w:color w:val="000000" w:themeColor="text1"/>
          <w:sz w:val="28"/>
          <w:szCs w:val="28"/>
          <w:rPrChange w:id="4247" w:author="N PRASAD" w:date="2016-07-01T12:13:00Z">
            <w:rPr>
              <w:rStyle w:val="Strong"/>
              <w:rFonts w:ascii="Arial" w:hAnsi="Arial" w:cs="Arial"/>
              <w:bCs w:val="0"/>
              <w:i/>
              <w:sz w:val="24"/>
              <w:szCs w:val="24"/>
            </w:rPr>
          </w:rPrChange>
        </w:rPr>
      </w:pPr>
      <w:r w:rsidRPr="00B5270F">
        <w:rPr>
          <w:rFonts w:ascii="Times New Roman" w:hAnsi="Times New Roman" w:cs="Times New Roman"/>
          <w:bCs/>
          <w:i/>
          <w:color w:val="000000" w:themeColor="text1"/>
          <w:sz w:val="28"/>
          <w:szCs w:val="28"/>
          <w:rPrChange w:id="4248" w:author="N PRASAD" w:date="2016-07-01T12:13:00Z">
            <w:rPr>
              <w:rFonts w:ascii="Wingdings" w:hAnsi="Wingdings"/>
              <w:b/>
              <w:bCs/>
              <w:i/>
              <w:sz w:val="24"/>
              <w:szCs w:val="24"/>
            </w:rPr>
          </w:rPrChange>
        </w:rPr>
        <w:t></w:t>
      </w:r>
      <w:r w:rsidRPr="00B5270F">
        <w:rPr>
          <w:rStyle w:val="Strong"/>
          <w:rFonts w:ascii="Times New Roman" w:hAnsi="Times New Roman" w:cs="Times New Roman"/>
          <w:bCs w:val="0"/>
          <w:i/>
          <w:color w:val="000000" w:themeColor="text1"/>
          <w:sz w:val="28"/>
          <w:szCs w:val="28"/>
          <w:rPrChange w:id="4249" w:author="N PRASAD" w:date="2016-07-01T12:13:00Z">
            <w:rPr>
              <w:rStyle w:val="Strong"/>
              <w:rFonts w:ascii="Arial" w:hAnsi="Arial" w:cs="Arial"/>
              <w:bCs w:val="0"/>
              <w:i/>
              <w:sz w:val="24"/>
              <w:szCs w:val="24"/>
            </w:rPr>
          </w:rPrChange>
        </w:rPr>
        <w:t>If I do not provide the String array as the argument to the method?</w:t>
      </w:r>
    </w:p>
    <w:p w:rsidR="00034F97" w:rsidRPr="00B5270F" w:rsidRDefault="00572FDB" w:rsidP="00034F97">
      <w:pPr>
        <w:pStyle w:val="BodyText"/>
        <w:rPr>
          <w:rFonts w:ascii="Times New Roman" w:hAnsi="Times New Roman" w:cs="Times New Roman"/>
          <w:color w:val="000000" w:themeColor="text1"/>
          <w:sz w:val="28"/>
          <w:szCs w:val="28"/>
          <w:rPrChange w:id="4250" w:author="N PRASAD" w:date="2016-07-01T12:13:00Z">
            <w:rPr>
              <w:sz w:val="24"/>
            </w:rPr>
          </w:rPrChange>
        </w:rPr>
      </w:pPr>
      <w:r w:rsidRPr="00B5270F">
        <w:rPr>
          <w:rFonts w:ascii="Times New Roman" w:hAnsi="Times New Roman" w:cs="Times New Roman"/>
          <w:color w:val="000000" w:themeColor="text1"/>
          <w:sz w:val="28"/>
          <w:szCs w:val="28"/>
          <w:rPrChange w:id="4251" w:author="N PRASAD" w:date="2016-07-01T12:13:00Z">
            <w:rPr>
              <w:rFonts w:asciiTheme="minorHAnsi" w:eastAsiaTheme="minorEastAsia" w:hAnsiTheme="minorHAnsi" w:cstheme="minorBidi"/>
              <w:b/>
              <w:bCs/>
              <w:sz w:val="24"/>
              <w:szCs w:val="22"/>
              <w:lang w:eastAsia="en-US"/>
            </w:rPr>
          </w:rPrChange>
        </w:rPr>
        <w:t xml:space="preserve">    Program compiles but throws a runtime error "NoSuchMethodError".</w:t>
      </w:r>
    </w:p>
    <w:p w:rsidR="00034F97" w:rsidRPr="00B5270F" w:rsidRDefault="00034F97" w:rsidP="00034F97">
      <w:pPr>
        <w:rPr>
          <w:rFonts w:ascii="Times New Roman" w:hAnsi="Times New Roman" w:cs="Times New Roman"/>
          <w:color w:val="000000" w:themeColor="text1"/>
          <w:sz w:val="28"/>
          <w:szCs w:val="28"/>
          <w:rPrChange w:id="4252" w:author="N PRASAD" w:date="2016-07-01T12:13:00Z">
            <w:rPr>
              <w:rFonts w:ascii="Arial" w:hAnsi="Arial" w:cs="Arial"/>
              <w:sz w:val="24"/>
              <w:szCs w:val="24"/>
            </w:rPr>
          </w:rPrChange>
        </w:rPr>
      </w:pPr>
    </w:p>
    <w:p w:rsidR="00034F97" w:rsidRPr="00B5270F" w:rsidRDefault="00572FDB" w:rsidP="00034F97">
      <w:pPr>
        <w:rPr>
          <w:rStyle w:val="Strong"/>
          <w:rFonts w:ascii="Times New Roman" w:hAnsi="Times New Roman" w:cs="Times New Roman"/>
          <w:color w:val="000000" w:themeColor="text1"/>
          <w:sz w:val="28"/>
          <w:szCs w:val="28"/>
          <w:rPrChange w:id="4253" w:author="N PRASAD" w:date="2016-07-01T12:13:00Z">
            <w:rPr>
              <w:rStyle w:val="Strong"/>
              <w:rFonts w:ascii="Arial" w:hAnsi="Arial" w:cs="Arial"/>
              <w:sz w:val="24"/>
              <w:szCs w:val="24"/>
              <w:lang w:eastAsia="ar-SA"/>
            </w:rPr>
          </w:rPrChange>
        </w:rPr>
      </w:pPr>
      <w:r w:rsidRPr="00B5270F">
        <w:rPr>
          <w:rStyle w:val="Strong"/>
          <w:rFonts w:ascii="Times New Roman" w:hAnsi="Times New Roman" w:cs="Times New Roman"/>
          <w:color w:val="000000" w:themeColor="text1"/>
          <w:sz w:val="28"/>
          <w:szCs w:val="28"/>
          <w:rPrChange w:id="4254" w:author="N PRASAD" w:date="2016-07-01T12:13:00Z">
            <w:rPr>
              <w:rStyle w:val="Strong"/>
              <w:rFonts w:ascii="Wingdings" w:hAnsi="Wingdings"/>
              <w:sz w:val="24"/>
              <w:szCs w:val="24"/>
            </w:rPr>
          </w:rPrChange>
        </w:rPr>
        <w:t>   Program compiles but throws a runtime error "NoSuchMethodError".ror".hod?t public." M</w:t>
      </w:r>
    </w:p>
    <w:p w:rsidR="00034F97" w:rsidRPr="00B5270F" w:rsidRDefault="00572FDB" w:rsidP="00034F97">
      <w:pPr>
        <w:rPr>
          <w:rFonts w:ascii="Times New Roman" w:hAnsi="Times New Roman" w:cs="Times New Roman"/>
          <w:color w:val="000000" w:themeColor="text1"/>
          <w:sz w:val="28"/>
          <w:szCs w:val="28"/>
          <w:rPrChange w:id="4255"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256" w:author="N PRASAD" w:date="2016-07-01T12:13:00Z">
            <w:rPr>
              <w:rFonts w:ascii="Arial" w:hAnsi="Arial" w:cs="Arial"/>
              <w:b/>
              <w:bCs/>
              <w:sz w:val="24"/>
              <w:szCs w:val="24"/>
            </w:rPr>
          </w:rPrChange>
        </w:rPr>
        <w:t xml:space="preserve">    It is empty. But not null.</w:t>
      </w:r>
    </w:p>
    <w:p w:rsidR="00034F97" w:rsidRPr="00B5270F" w:rsidRDefault="00572FDB" w:rsidP="00034F97">
      <w:pPr>
        <w:rPr>
          <w:rFonts w:ascii="Times New Roman" w:hAnsi="Times New Roman" w:cs="Times New Roman"/>
          <w:color w:val="000000" w:themeColor="text1"/>
          <w:sz w:val="28"/>
          <w:szCs w:val="28"/>
          <w:rPrChange w:id="4257"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258" w:author="N PRASAD" w:date="2016-07-01T12:13:00Z">
            <w:rPr>
              <w:rFonts w:ascii="Wingdings" w:hAnsi="Wingdings"/>
              <w:b/>
              <w:bCs/>
              <w:sz w:val="24"/>
              <w:szCs w:val="24"/>
            </w:rPr>
          </w:rPrChange>
        </w:rPr>
        <w:t>   It is empty. But not null.s a runtime error "NoSuchMe</w:t>
      </w:r>
    </w:p>
    <w:p w:rsidR="00034F97" w:rsidRPr="00B5270F" w:rsidRDefault="00034F97" w:rsidP="00034F97">
      <w:pPr>
        <w:rPr>
          <w:rFonts w:ascii="Times New Roman" w:hAnsi="Times New Roman" w:cs="Times New Roman"/>
          <w:color w:val="000000" w:themeColor="text1"/>
          <w:sz w:val="28"/>
          <w:szCs w:val="28"/>
          <w:rPrChange w:id="4259" w:author="N PRASAD" w:date="2016-07-01T12:13:00Z">
            <w:rPr>
              <w:rFonts w:ascii="Arial" w:hAnsi="Arial" w:cs="Arial"/>
              <w:sz w:val="24"/>
              <w:szCs w:val="24"/>
            </w:rPr>
          </w:rPrChange>
        </w:rPr>
      </w:pPr>
    </w:p>
    <w:p w:rsidR="00034F97" w:rsidRPr="00B5270F" w:rsidRDefault="00572FDB" w:rsidP="00034F97">
      <w:pPr>
        <w:rPr>
          <w:rStyle w:val="Strong"/>
          <w:rFonts w:ascii="Times New Roman" w:hAnsi="Times New Roman" w:cs="Times New Roman"/>
          <w:color w:val="000000" w:themeColor="text1"/>
          <w:sz w:val="28"/>
          <w:szCs w:val="28"/>
          <w:rPrChange w:id="4260" w:author="N PRASAD" w:date="2016-07-01T12:13:00Z">
            <w:rPr>
              <w:rStyle w:val="Strong"/>
              <w:rFonts w:ascii="Arial" w:hAnsi="Arial" w:cs="Arial"/>
              <w:sz w:val="24"/>
              <w:szCs w:val="24"/>
            </w:rPr>
          </w:rPrChange>
        </w:rPr>
      </w:pPr>
      <w:r w:rsidRPr="00B5270F">
        <w:rPr>
          <w:rFonts w:ascii="Times New Roman" w:hAnsi="Times New Roman" w:cs="Times New Roman"/>
          <w:b/>
          <w:bCs/>
          <w:color w:val="000000" w:themeColor="text1"/>
          <w:sz w:val="28"/>
          <w:szCs w:val="28"/>
          <w:rPrChange w:id="4261" w:author="N PRASAD" w:date="2016-07-01T12:13:00Z">
            <w:rPr>
              <w:rFonts w:ascii="Arial" w:hAnsi="Arial" w:cs="Arial"/>
              <w:b/>
              <w:bCs/>
              <w:sz w:val="24"/>
              <w:szCs w:val="24"/>
            </w:rPr>
          </w:rPrChange>
        </w:rPr>
        <w:t>Q)</w:t>
      </w:r>
      <w:r w:rsidRPr="00B5270F">
        <w:rPr>
          <w:rStyle w:val="Strong"/>
          <w:rFonts w:ascii="Times New Roman" w:hAnsi="Times New Roman" w:cs="Times New Roman"/>
          <w:color w:val="000000" w:themeColor="text1"/>
          <w:sz w:val="28"/>
          <w:szCs w:val="28"/>
          <w:rPrChange w:id="4262" w:author="N PRASAD" w:date="2016-07-01T12:13:00Z">
            <w:rPr>
              <w:rStyle w:val="Strong"/>
              <w:rFonts w:ascii="Arial" w:hAnsi="Arial" w:cs="Arial"/>
              <w:sz w:val="24"/>
              <w:szCs w:val="24"/>
            </w:rPr>
          </w:rPrChange>
        </w:rPr>
        <w:t xml:space="preserve"> Can an application have multiple classes having main method?</w:t>
      </w:r>
    </w:p>
    <w:p w:rsidR="00034F97" w:rsidRPr="00B5270F" w:rsidRDefault="00572FDB" w:rsidP="00034F97">
      <w:pPr>
        <w:rPr>
          <w:rFonts w:ascii="Times New Roman" w:hAnsi="Times New Roman" w:cs="Times New Roman"/>
          <w:color w:val="000000" w:themeColor="text1"/>
          <w:sz w:val="28"/>
          <w:szCs w:val="28"/>
          <w:rPrChange w:id="4263"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264" w:author="N PRASAD" w:date="2016-07-01T12:13:00Z">
            <w:rPr>
              <w:rFonts w:ascii="Arial" w:hAnsi="Arial" w:cs="Arial"/>
              <w:b/>
              <w:bCs/>
              <w:sz w:val="24"/>
              <w:szCs w:val="24"/>
            </w:rPr>
          </w:rPrChange>
        </w:rPr>
        <w:lastRenderedPageBreak/>
        <w:t>A) Yes it is possible. While starting the application we mention the class name to be run. The JVM will look for the Main method only in the class whose name you have mentioned. Hence there is not conflict amongst the multiple classes having main method.</w:t>
      </w:r>
    </w:p>
    <w:p w:rsidR="00034F97" w:rsidRPr="00B5270F" w:rsidRDefault="00034F97" w:rsidP="00034F97">
      <w:pPr>
        <w:rPr>
          <w:rFonts w:ascii="Times New Roman" w:hAnsi="Times New Roman" w:cs="Times New Roman"/>
          <w:color w:val="000000" w:themeColor="text1"/>
          <w:sz w:val="28"/>
          <w:szCs w:val="28"/>
          <w:rPrChange w:id="4265" w:author="N PRASAD" w:date="2016-07-01T12:13:00Z">
            <w:rPr>
              <w:rFonts w:ascii="Arial" w:hAnsi="Arial" w:cs="Arial"/>
              <w:sz w:val="24"/>
              <w:szCs w:val="24"/>
            </w:rPr>
          </w:rPrChange>
        </w:rPr>
      </w:pPr>
    </w:p>
    <w:p w:rsidR="00034F97" w:rsidRPr="00B5270F" w:rsidRDefault="00572FDB" w:rsidP="00034F97">
      <w:pPr>
        <w:rPr>
          <w:rStyle w:val="Strong"/>
          <w:rFonts w:ascii="Times New Roman" w:hAnsi="Times New Roman" w:cs="Times New Roman"/>
          <w:color w:val="000000" w:themeColor="text1"/>
          <w:sz w:val="28"/>
          <w:szCs w:val="28"/>
          <w:rPrChange w:id="4266" w:author="N PRASAD" w:date="2016-07-01T12:13:00Z">
            <w:rPr>
              <w:rStyle w:val="Strong"/>
              <w:rFonts w:ascii="Arial" w:hAnsi="Arial" w:cs="Arial"/>
              <w:sz w:val="24"/>
              <w:szCs w:val="24"/>
            </w:rPr>
          </w:rPrChange>
        </w:rPr>
      </w:pPr>
      <w:r w:rsidRPr="00B5270F">
        <w:rPr>
          <w:rFonts w:ascii="Times New Roman" w:hAnsi="Times New Roman" w:cs="Times New Roman"/>
          <w:b/>
          <w:bCs/>
          <w:color w:val="000000" w:themeColor="text1"/>
          <w:sz w:val="28"/>
          <w:szCs w:val="28"/>
          <w:rPrChange w:id="4267" w:author="N PRASAD" w:date="2016-07-01T12:13:00Z">
            <w:rPr>
              <w:rFonts w:ascii="Arial" w:hAnsi="Arial" w:cs="Arial"/>
              <w:b/>
              <w:bCs/>
              <w:sz w:val="24"/>
              <w:szCs w:val="24"/>
            </w:rPr>
          </w:rPrChange>
        </w:rPr>
        <w:t xml:space="preserve">Q) </w:t>
      </w:r>
      <w:r w:rsidRPr="00B5270F">
        <w:rPr>
          <w:rStyle w:val="Strong"/>
          <w:rFonts w:ascii="Times New Roman" w:hAnsi="Times New Roman" w:cs="Times New Roman"/>
          <w:color w:val="000000" w:themeColor="text1"/>
          <w:sz w:val="28"/>
          <w:szCs w:val="28"/>
          <w:rPrChange w:id="4268" w:author="N PRASAD" w:date="2016-07-01T12:13:00Z">
            <w:rPr>
              <w:rStyle w:val="Strong"/>
              <w:rFonts w:ascii="Arial" w:hAnsi="Arial" w:cs="Arial"/>
              <w:sz w:val="24"/>
              <w:szCs w:val="24"/>
            </w:rPr>
          </w:rPrChange>
        </w:rPr>
        <w:t>Can I have multiple main methods in the same class?</w:t>
      </w:r>
    </w:p>
    <w:p w:rsidR="00034F97" w:rsidRPr="00B5270F" w:rsidRDefault="00572FDB" w:rsidP="00034F97">
      <w:pPr>
        <w:rPr>
          <w:rFonts w:ascii="Times New Roman" w:hAnsi="Times New Roman" w:cs="Times New Roman"/>
          <w:color w:val="000000" w:themeColor="text1"/>
          <w:sz w:val="28"/>
          <w:szCs w:val="28"/>
          <w:rPrChange w:id="4269"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4270" w:author="N PRASAD" w:date="2016-07-01T12:13:00Z">
            <w:rPr>
              <w:rFonts w:ascii="Arial" w:hAnsi="Arial" w:cs="Arial"/>
              <w:b/>
              <w:bCs/>
              <w:sz w:val="24"/>
              <w:szCs w:val="24"/>
            </w:rPr>
          </w:rPrChange>
        </w:rPr>
        <w:t>A) No the program fails to compile. The compiler says that the main method is already defined in the class.</w:t>
      </w:r>
    </w:p>
    <w:p w:rsidR="009D20E9" w:rsidRPr="00B5270F" w:rsidRDefault="009D20E9" w:rsidP="00034F97">
      <w:pPr>
        <w:rPr>
          <w:rFonts w:ascii="Times New Roman" w:hAnsi="Times New Roman" w:cs="Times New Roman"/>
          <w:color w:val="000000" w:themeColor="text1"/>
          <w:sz w:val="28"/>
          <w:szCs w:val="28"/>
          <w:rPrChange w:id="4271" w:author="N PRASAD" w:date="2016-07-01T12:13:00Z">
            <w:rPr>
              <w:rFonts w:ascii="Arial" w:hAnsi="Arial" w:cs="Arial"/>
              <w:sz w:val="24"/>
              <w:szCs w:val="24"/>
            </w:rPr>
          </w:rPrChange>
        </w:rPr>
      </w:pPr>
    </w:p>
    <w:p w:rsidR="0089492A" w:rsidRPr="00B5270F" w:rsidRDefault="0089492A" w:rsidP="001C17BA">
      <w:pPr>
        <w:rPr>
          <w:rStyle w:val="questioncontent1"/>
          <w:rFonts w:ascii="Times New Roman" w:hAnsi="Times New Roman" w:cs="Times New Roman"/>
          <w:b/>
          <w:bCs/>
          <w:color w:val="000000" w:themeColor="text1"/>
          <w:sz w:val="28"/>
          <w:szCs w:val="28"/>
          <w:rPrChange w:id="4272" w:author="N PRASAD" w:date="2016-07-01T12:13:00Z">
            <w:rPr>
              <w:rStyle w:val="questioncontent1"/>
              <w:b/>
              <w:bCs/>
              <w:color w:val="0000FF"/>
              <w:sz w:val="24"/>
              <w:szCs w:val="24"/>
            </w:rPr>
          </w:rPrChange>
        </w:rPr>
      </w:pPr>
    </w:p>
    <w:p w:rsidR="0089492A" w:rsidRPr="00B5270F" w:rsidRDefault="0089492A" w:rsidP="001C17BA">
      <w:pPr>
        <w:rPr>
          <w:rStyle w:val="questioncontent1"/>
          <w:rFonts w:ascii="Times New Roman" w:hAnsi="Times New Roman" w:cs="Times New Roman"/>
          <w:b/>
          <w:bCs/>
          <w:color w:val="000000" w:themeColor="text1"/>
          <w:sz w:val="28"/>
          <w:szCs w:val="28"/>
          <w:rPrChange w:id="4273" w:author="N PRASAD" w:date="2016-07-01T12:13:00Z">
            <w:rPr>
              <w:rStyle w:val="questioncontent1"/>
              <w:b/>
              <w:bCs/>
              <w:color w:val="0000FF"/>
              <w:sz w:val="24"/>
              <w:szCs w:val="24"/>
            </w:rPr>
          </w:rPrChange>
        </w:rPr>
      </w:pPr>
    </w:p>
    <w:p w:rsidR="0089492A" w:rsidRPr="00B5270F" w:rsidDel="00142379" w:rsidRDefault="0089492A" w:rsidP="001C17BA">
      <w:pPr>
        <w:rPr>
          <w:del w:id="4274" w:author="NNR Chowdary" w:date="2013-11-06T16:50:00Z"/>
          <w:rStyle w:val="questioncontent1"/>
          <w:rFonts w:ascii="Times New Roman" w:hAnsi="Times New Roman" w:cs="Times New Roman"/>
          <w:b/>
          <w:bCs/>
          <w:color w:val="000000" w:themeColor="text1"/>
          <w:sz w:val="28"/>
          <w:szCs w:val="28"/>
          <w:rPrChange w:id="4275" w:author="N PRASAD" w:date="2016-07-01T12:13:00Z">
            <w:rPr>
              <w:del w:id="4276" w:author="NNR Chowdary" w:date="2013-11-06T16:50:00Z"/>
              <w:rStyle w:val="questioncontent1"/>
              <w:b/>
              <w:bCs/>
              <w:color w:val="0000FF"/>
              <w:sz w:val="24"/>
              <w:szCs w:val="24"/>
            </w:rPr>
          </w:rPrChange>
        </w:rPr>
      </w:pPr>
    </w:p>
    <w:p w:rsidR="00142379" w:rsidRPr="00B5270F" w:rsidRDefault="00142379" w:rsidP="001C17BA">
      <w:pPr>
        <w:rPr>
          <w:ins w:id="4277" w:author="dell" w:date="2013-12-31T13:25:00Z"/>
          <w:rStyle w:val="questioncontent1"/>
          <w:rFonts w:ascii="Times New Roman" w:hAnsi="Times New Roman" w:cs="Times New Roman"/>
          <w:b/>
          <w:bCs/>
          <w:color w:val="000000" w:themeColor="text1"/>
          <w:sz w:val="28"/>
          <w:szCs w:val="28"/>
          <w:rPrChange w:id="4278" w:author="N PRASAD" w:date="2016-07-01T12:13:00Z">
            <w:rPr>
              <w:ins w:id="4279" w:author="dell" w:date="2013-12-31T13:25:00Z"/>
              <w:rStyle w:val="questioncontent1"/>
              <w:b/>
              <w:bCs/>
              <w:color w:val="0000FF"/>
              <w:sz w:val="24"/>
              <w:szCs w:val="24"/>
            </w:rPr>
          </w:rPrChange>
        </w:rPr>
      </w:pPr>
    </w:p>
    <w:p w:rsidR="0089492A" w:rsidRPr="00B5270F" w:rsidDel="00085D62" w:rsidRDefault="0089492A" w:rsidP="001C17BA">
      <w:pPr>
        <w:rPr>
          <w:del w:id="4280" w:author="NNR Chowdary" w:date="2013-11-06T16:50:00Z"/>
          <w:rStyle w:val="questioncontent1"/>
          <w:rFonts w:ascii="Times New Roman" w:hAnsi="Times New Roman" w:cs="Times New Roman"/>
          <w:b/>
          <w:bCs/>
          <w:color w:val="000000" w:themeColor="text1"/>
          <w:sz w:val="28"/>
          <w:szCs w:val="28"/>
          <w:rPrChange w:id="4281" w:author="N PRASAD" w:date="2016-07-01T12:13:00Z">
            <w:rPr>
              <w:del w:id="4282" w:author="NNR Chowdary" w:date="2013-11-06T16:50:00Z"/>
              <w:rStyle w:val="questioncontent1"/>
              <w:b/>
              <w:bCs/>
              <w:color w:val="0000FF"/>
              <w:sz w:val="24"/>
              <w:szCs w:val="24"/>
            </w:rPr>
          </w:rPrChange>
        </w:rPr>
      </w:pPr>
    </w:p>
    <w:p w:rsidR="0089492A" w:rsidRPr="00B5270F" w:rsidRDefault="0089492A" w:rsidP="001C17BA">
      <w:pPr>
        <w:rPr>
          <w:rStyle w:val="questioncontent1"/>
          <w:rFonts w:ascii="Times New Roman" w:hAnsi="Times New Roman" w:cs="Times New Roman"/>
          <w:b/>
          <w:bCs/>
          <w:color w:val="000000" w:themeColor="text1"/>
          <w:sz w:val="28"/>
          <w:szCs w:val="28"/>
          <w:rPrChange w:id="4283" w:author="N PRASAD" w:date="2016-07-01T12:13:00Z">
            <w:rPr>
              <w:rStyle w:val="questioncontent1"/>
              <w:b/>
              <w:bCs/>
              <w:color w:val="0000FF"/>
              <w:sz w:val="24"/>
              <w:szCs w:val="24"/>
            </w:rPr>
          </w:rPrChange>
        </w:rPr>
      </w:pPr>
    </w:p>
    <w:p w:rsidR="0089492A" w:rsidRPr="00B5270F" w:rsidRDefault="0089492A" w:rsidP="001C17BA">
      <w:pPr>
        <w:rPr>
          <w:rStyle w:val="questioncontent1"/>
          <w:rFonts w:ascii="Times New Roman" w:hAnsi="Times New Roman" w:cs="Times New Roman"/>
          <w:b/>
          <w:bCs/>
          <w:color w:val="000000" w:themeColor="text1"/>
          <w:sz w:val="28"/>
          <w:szCs w:val="28"/>
          <w:rPrChange w:id="4284" w:author="N PRASAD" w:date="2016-07-01T12:13:00Z">
            <w:rPr>
              <w:rStyle w:val="questioncontent1"/>
              <w:b/>
              <w:bCs/>
              <w:color w:val="0000FF"/>
              <w:sz w:val="24"/>
              <w:szCs w:val="24"/>
            </w:rPr>
          </w:rPrChange>
        </w:rPr>
      </w:pPr>
    </w:p>
    <w:p w:rsidR="00F44767" w:rsidRPr="00B5270F" w:rsidRDefault="00572FDB">
      <w:pPr>
        <w:jc w:val="center"/>
        <w:rPr>
          <w:del w:id="4285" w:author="NNR Chowdary" w:date="2013-10-27T09:35:00Z"/>
          <w:rStyle w:val="questioncontent1"/>
          <w:rFonts w:ascii="Times New Roman" w:hAnsi="Times New Roman" w:cs="Times New Roman"/>
          <w:b/>
          <w:bCs/>
          <w:color w:val="000000" w:themeColor="text1"/>
          <w:sz w:val="28"/>
          <w:szCs w:val="28"/>
          <w:rPrChange w:id="4286" w:author="N PRASAD" w:date="2016-07-01T12:13:00Z">
            <w:rPr>
              <w:del w:id="4287" w:author="NNR Chowdary" w:date="2013-10-27T09:35:00Z"/>
              <w:rStyle w:val="questioncontent1"/>
              <w:b/>
              <w:bCs/>
              <w:color w:val="0000FF"/>
              <w:sz w:val="24"/>
              <w:szCs w:val="24"/>
            </w:rPr>
          </w:rPrChange>
        </w:rPr>
        <w:pPrChange w:id="4288" w:author="NNR Chowdary" w:date="2013-10-27T09:35:00Z">
          <w:pPr/>
        </w:pPrChange>
      </w:pPr>
      <w:ins w:id="4289" w:author="NNR Chowdary" w:date="2013-10-27T09:35:00Z">
        <w:r w:rsidRPr="00B5270F">
          <w:rPr>
            <w:rStyle w:val="questioncontent1"/>
            <w:rFonts w:ascii="Times New Roman" w:hAnsi="Times New Roman" w:cs="Times New Roman"/>
            <w:b/>
            <w:bCs/>
            <w:color w:val="000000" w:themeColor="text1"/>
            <w:sz w:val="28"/>
            <w:szCs w:val="28"/>
            <w:rPrChange w:id="4290" w:author="N PRASAD" w:date="2016-07-01T12:13:00Z">
              <w:rPr>
                <w:rStyle w:val="questioncontent1"/>
                <w:b/>
                <w:bCs/>
                <w:color w:val="0000FF"/>
                <w:sz w:val="24"/>
                <w:szCs w:val="24"/>
              </w:rPr>
            </w:rPrChange>
          </w:rPr>
          <w:t>11.</w:t>
        </w:r>
      </w:ins>
    </w:p>
    <w:p w:rsidR="00F44767" w:rsidRPr="00B5270F" w:rsidRDefault="00F44767">
      <w:pPr>
        <w:jc w:val="center"/>
        <w:rPr>
          <w:del w:id="4291" w:author="NNR Chowdary" w:date="2013-10-27T09:35:00Z"/>
          <w:rStyle w:val="questioncontent1"/>
          <w:rFonts w:ascii="Times New Roman" w:hAnsi="Times New Roman" w:cs="Times New Roman"/>
          <w:b/>
          <w:bCs/>
          <w:color w:val="000000" w:themeColor="text1"/>
          <w:sz w:val="28"/>
          <w:szCs w:val="28"/>
          <w:rPrChange w:id="4292" w:author="N PRASAD" w:date="2016-07-01T12:13:00Z">
            <w:rPr>
              <w:del w:id="4293" w:author="NNR Chowdary" w:date="2013-10-27T09:35:00Z"/>
              <w:rStyle w:val="questioncontent1"/>
              <w:b/>
              <w:bCs/>
              <w:color w:val="0000FF"/>
              <w:sz w:val="24"/>
              <w:szCs w:val="24"/>
            </w:rPr>
          </w:rPrChange>
        </w:rPr>
        <w:pPrChange w:id="4294" w:author="NNR Chowdary" w:date="2013-10-27T09:35:00Z">
          <w:pPr/>
        </w:pPrChange>
      </w:pPr>
    </w:p>
    <w:p w:rsidR="00F44767" w:rsidRPr="00B5270F" w:rsidRDefault="00F44767">
      <w:pPr>
        <w:jc w:val="center"/>
        <w:rPr>
          <w:del w:id="4295" w:author="NNR Chowdary" w:date="2013-10-27T09:35:00Z"/>
          <w:rStyle w:val="questioncontent1"/>
          <w:rFonts w:ascii="Times New Roman" w:hAnsi="Times New Roman" w:cs="Times New Roman"/>
          <w:b/>
          <w:bCs/>
          <w:color w:val="000000" w:themeColor="text1"/>
          <w:sz w:val="28"/>
          <w:szCs w:val="28"/>
          <w:rPrChange w:id="4296" w:author="N PRASAD" w:date="2016-07-01T12:13:00Z">
            <w:rPr>
              <w:del w:id="4297" w:author="NNR Chowdary" w:date="2013-10-27T09:35:00Z"/>
              <w:rStyle w:val="questioncontent1"/>
              <w:b/>
              <w:bCs/>
              <w:color w:val="0000FF"/>
              <w:sz w:val="24"/>
              <w:szCs w:val="24"/>
            </w:rPr>
          </w:rPrChange>
        </w:rPr>
        <w:pPrChange w:id="4298" w:author="NNR Chowdary" w:date="2013-10-27T09:35:00Z">
          <w:pPr/>
        </w:pPrChange>
      </w:pPr>
    </w:p>
    <w:p w:rsidR="00F44767" w:rsidRPr="00B5270F" w:rsidRDefault="00572FDB">
      <w:pPr>
        <w:jc w:val="center"/>
        <w:rPr>
          <w:rStyle w:val="questioncontent1"/>
          <w:rFonts w:ascii="Times New Roman" w:hAnsi="Times New Roman" w:cs="Times New Roman"/>
          <w:b/>
          <w:bCs/>
          <w:color w:val="000000" w:themeColor="text1"/>
          <w:sz w:val="28"/>
          <w:szCs w:val="28"/>
          <w:rPrChange w:id="4299" w:author="N PRASAD" w:date="2016-07-01T12:13:00Z">
            <w:rPr>
              <w:rStyle w:val="questioncontent1"/>
              <w:b/>
              <w:bCs/>
              <w:color w:val="0000FF"/>
              <w:sz w:val="24"/>
              <w:szCs w:val="24"/>
            </w:rPr>
          </w:rPrChange>
        </w:rPr>
        <w:pPrChange w:id="4300" w:author="NNR Chowdary" w:date="2013-10-27T09:35:00Z">
          <w:pPr/>
        </w:pPrChange>
      </w:pPr>
      <w:r w:rsidRPr="00B5270F">
        <w:rPr>
          <w:rStyle w:val="questioncontent1"/>
          <w:rFonts w:ascii="Times New Roman" w:hAnsi="Times New Roman" w:cs="Times New Roman"/>
          <w:b/>
          <w:bCs/>
          <w:color w:val="000000" w:themeColor="text1"/>
          <w:sz w:val="28"/>
          <w:szCs w:val="28"/>
          <w:rPrChange w:id="4301" w:author="N PRASAD" w:date="2016-07-01T12:13:00Z">
            <w:rPr>
              <w:rStyle w:val="questioncontent1"/>
              <w:b/>
              <w:bCs/>
              <w:color w:val="0000FF"/>
              <w:sz w:val="24"/>
              <w:szCs w:val="24"/>
            </w:rPr>
          </w:rPrChange>
        </w:rPr>
        <w:t>Exception Handling</w:t>
      </w:r>
    </w:p>
    <w:p w:rsidR="001C17BA" w:rsidRPr="00B5270F" w:rsidDel="000309F9" w:rsidRDefault="001C17BA" w:rsidP="001C17BA">
      <w:pPr>
        <w:rPr>
          <w:del w:id="4302" w:author="NNR Chowdary" w:date="2013-10-27T09:42:00Z"/>
          <w:rFonts w:ascii="Times New Roman" w:hAnsi="Times New Roman" w:cs="Times New Roman"/>
          <w:b/>
          <w:bCs/>
          <w:color w:val="000000" w:themeColor="text1"/>
          <w:sz w:val="28"/>
          <w:szCs w:val="28"/>
          <w:rPrChange w:id="4303" w:author="N PRASAD" w:date="2016-07-01T12:13:00Z">
            <w:rPr>
              <w:del w:id="4304" w:author="NNR Chowdary" w:date="2013-10-27T09:42:00Z"/>
              <w:rFonts w:ascii="Arial" w:hAnsi="Arial" w:cs="Arial"/>
              <w:b/>
              <w:bCs/>
              <w:sz w:val="24"/>
              <w:szCs w:val="24"/>
            </w:rPr>
          </w:rPrChange>
        </w:rPr>
      </w:pPr>
    </w:p>
    <w:p w:rsidR="00D659D2" w:rsidRPr="00B5270F" w:rsidRDefault="00572FDB">
      <w:pPr>
        <w:rPr>
          <w:del w:id="4305" w:author="NNR Chowdary" w:date="2013-10-27T09:42:00Z"/>
          <w:rFonts w:ascii="Times New Roman" w:hAnsi="Times New Roman" w:cs="Times New Roman"/>
          <w:b/>
          <w:bCs/>
          <w:color w:val="000000" w:themeColor="text1"/>
          <w:sz w:val="28"/>
          <w:szCs w:val="28"/>
          <w:rPrChange w:id="4306" w:author="N PRASAD" w:date="2016-07-01T12:13:00Z">
            <w:rPr>
              <w:del w:id="4307" w:author="NNR Chowdary" w:date="2013-10-27T09:42:00Z"/>
              <w:rFonts w:ascii="Arial" w:hAnsi="Arial" w:cs="Arial"/>
              <w:b/>
              <w:bCs/>
              <w:sz w:val="24"/>
              <w:szCs w:val="24"/>
            </w:rPr>
          </w:rPrChange>
        </w:rPr>
      </w:pPr>
      <w:del w:id="4308" w:author="NNR Chowdary" w:date="2013-10-27T09:42:00Z">
        <w:r w:rsidRPr="00B5270F">
          <w:rPr>
            <w:rFonts w:ascii="Times New Roman" w:hAnsi="Times New Roman" w:cs="Times New Roman"/>
            <w:b/>
            <w:bCs/>
            <w:color w:val="000000" w:themeColor="text1"/>
            <w:sz w:val="28"/>
            <w:szCs w:val="28"/>
            <w:rPrChange w:id="4309"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10"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11"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1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13" w:author="N PRASAD" w:date="2016-07-01T12:13:00Z">
              <w:rPr>
                <w:rFonts w:ascii="Arial" w:hAnsi="Arial" w:cs="Arial"/>
                <w:b/>
                <w:bCs/>
                <w:sz w:val="24"/>
                <w:szCs w:val="24"/>
              </w:rPr>
            </w:rPrChange>
          </w:rPr>
          <w:tab/>
          <w:delText>Object</w:delText>
        </w:r>
      </w:del>
    </w:p>
    <w:p w:rsidR="00D659D2" w:rsidRPr="00B5270F" w:rsidRDefault="00572FDB">
      <w:pPr>
        <w:rPr>
          <w:del w:id="4314" w:author="NNR Chowdary" w:date="2013-10-27T09:42:00Z"/>
          <w:rFonts w:ascii="Times New Roman" w:hAnsi="Times New Roman" w:cs="Times New Roman"/>
          <w:b/>
          <w:bCs/>
          <w:color w:val="000000" w:themeColor="text1"/>
          <w:sz w:val="28"/>
          <w:szCs w:val="28"/>
          <w:rPrChange w:id="4315" w:author="N PRASAD" w:date="2016-07-01T12:13:00Z">
            <w:rPr>
              <w:del w:id="4316" w:author="NNR Chowdary" w:date="2013-10-27T09:42:00Z"/>
              <w:rFonts w:ascii="Arial" w:hAnsi="Arial" w:cs="Arial"/>
              <w:b/>
              <w:bCs/>
              <w:sz w:val="24"/>
              <w:szCs w:val="24"/>
            </w:rPr>
          </w:rPrChange>
        </w:rPr>
      </w:pPr>
      <w:del w:id="4317" w:author="NNR Chowdary" w:date="2013-10-27T09:42:00Z">
        <w:r w:rsidRPr="00B5270F">
          <w:rPr>
            <w:rFonts w:ascii="Times New Roman" w:hAnsi="Times New Roman" w:cs="Times New Roman"/>
            <w:color w:val="000000" w:themeColor="text1"/>
            <w:sz w:val="28"/>
            <w:szCs w:val="28"/>
            <w:rPrChange w:id="4318" w:author="N PRASAD" w:date="2016-07-01T12:13:00Z">
              <w:rPr>
                <w:rFonts w:ascii="Times New Roman" w:hAnsi="Times New Roman" w:cs="Times New Roman"/>
                <w:color w:val="FF0000"/>
                <w:sz w:val="28"/>
                <w:szCs w:val="28"/>
              </w:rPr>
            </w:rPrChange>
          </w:rPr>
          <w:pict>
            <v:line id="_x0000_s1026" style="position:absolute;z-index:251660288" from="198pt,1.5pt" to="198pt,19.5pt" strokeweight=".26mm">
              <v:stroke endarrow="block" joinstyle="miter"/>
            </v:line>
          </w:pict>
        </w:r>
      </w:del>
    </w:p>
    <w:p w:rsidR="00D659D2" w:rsidRPr="00B5270F" w:rsidRDefault="00572FDB">
      <w:pPr>
        <w:rPr>
          <w:del w:id="4319" w:author="NNR Chowdary" w:date="2013-10-27T09:42:00Z"/>
          <w:rFonts w:ascii="Times New Roman" w:hAnsi="Times New Roman" w:cs="Times New Roman"/>
          <w:b/>
          <w:bCs/>
          <w:color w:val="000000" w:themeColor="text1"/>
          <w:sz w:val="28"/>
          <w:szCs w:val="28"/>
          <w:rPrChange w:id="4320" w:author="N PRASAD" w:date="2016-07-01T12:13:00Z">
            <w:rPr>
              <w:del w:id="4321" w:author="NNR Chowdary" w:date="2013-10-27T09:42:00Z"/>
              <w:rFonts w:ascii="Arial" w:hAnsi="Arial" w:cs="Arial"/>
              <w:b/>
              <w:bCs/>
              <w:sz w:val="24"/>
              <w:szCs w:val="24"/>
            </w:rPr>
          </w:rPrChange>
        </w:rPr>
      </w:pPr>
      <w:del w:id="4322" w:author="NNR Chowdary" w:date="2013-10-27T09:42:00Z">
        <w:r w:rsidRPr="00B5270F">
          <w:rPr>
            <w:rFonts w:ascii="Times New Roman" w:hAnsi="Times New Roman" w:cs="Times New Roman"/>
            <w:b/>
            <w:bCs/>
            <w:color w:val="000000" w:themeColor="text1"/>
            <w:sz w:val="28"/>
            <w:szCs w:val="28"/>
            <w:rPrChange w:id="432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2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2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2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27" w:author="N PRASAD" w:date="2016-07-01T12:13:00Z">
              <w:rPr>
                <w:rFonts w:ascii="Arial" w:hAnsi="Arial" w:cs="Arial"/>
                <w:b/>
                <w:bCs/>
                <w:sz w:val="24"/>
                <w:szCs w:val="24"/>
              </w:rPr>
            </w:rPrChange>
          </w:rPr>
          <w:tab/>
        </w:r>
      </w:del>
    </w:p>
    <w:p w:rsidR="00D659D2" w:rsidRPr="00B5270F" w:rsidRDefault="00572FDB">
      <w:pPr>
        <w:rPr>
          <w:del w:id="4328" w:author="NNR Chowdary" w:date="2013-10-27T09:42:00Z"/>
          <w:rFonts w:ascii="Times New Roman" w:hAnsi="Times New Roman" w:cs="Times New Roman"/>
          <w:b/>
          <w:bCs/>
          <w:color w:val="000000" w:themeColor="text1"/>
          <w:sz w:val="28"/>
          <w:szCs w:val="28"/>
          <w:rPrChange w:id="4329" w:author="N PRASAD" w:date="2016-07-01T12:13:00Z">
            <w:rPr>
              <w:del w:id="4330" w:author="NNR Chowdary" w:date="2013-10-27T09:42:00Z"/>
              <w:rFonts w:ascii="Arial" w:hAnsi="Arial" w:cs="Arial"/>
              <w:b/>
              <w:bCs/>
              <w:sz w:val="24"/>
              <w:szCs w:val="24"/>
            </w:rPr>
          </w:rPrChange>
        </w:rPr>
      </w:pPr>
      <w:del w:id="4331" w:author="NNR Chowdary" w:date="2013-10-27T09:42:00Z">
        <w:r w:rsidRPr="00B5270F">
          <w:rPr>
            <w:rFonts w:ascii="Times New Roman" w:hAnsi="Times New Roman" w:cs="Times New Roman"/>
            <w:color w:val="000000" w:themeColor="text1"/>
            <w:sz w:val="28"/>
            <w:szCs w:val="28"/>
            <w:rPrChange w:id="4332" w:author="N PRASAD" w:date="2016-07-01T12:13:00Z">
              <w:rPr>
                <w:rFonts w:ascii="Times New Roman" w:hAnsi="Times New Roman" w:cs="Times New Roman"/>
                <w:color w:val="FF0000"/>
                <w:sz w:val="28"/>
                <w:szCs w:val="28"/>
              </w:rPr>
            </w:rPrChange>
          </w:rPr>
          <w:pict>
            <v:line id="_x0000_s1027" style="position:absolute;flip:x;z-index:251661312" from="108pt,5.5pt" to="171pt,23.5pt" strokeweight=".26mm">
              <v:stroke endarrow="block" joinstyle="miter"/>
            </v:line>
          </w:pict>
        </w:r>
        <w:r w:rsidRPr="00B5270F">
          <w:rPr>
            <w:rFonts w:ascii="Times New Roman" w:hAnsi="Times New Roman" w:cs="Times New Roman"/>
            <w:color w:val="000000" w:themeColor="text1"/>
            <w:sz w:val="28"/>
            <w:szCs w:val="28"/>
            <w:rPrChange w:id="4333" w:author="N PRASAD" w:date="2016-07-01T12:13:00Z">
              <w:rPr>
                <w:rFonts w:ascii="Times New Roman" w:hAnsi="Times New Roman" w:cs="Times New Roman"/>
                <w:color w:val="FF0000"/>
                <w:sz w:val="28"/>
                <w:szCs w:val="28"/>
              </w:rPr>
            </w:rPrChange>
          </w:rPr>
          <w:pict>
            <v:line id="_x0000_s1028" style="position:absolute;z-index:251662336" from="225pt,5.5pt" to="261pt,23.5pt" strokeweight=".26mm">
              <v:stroke endarrow="block" joinstyle="miter"/>
            </v:line>
          </w:pict>
        </w:r>
        <w:r w:rsidRPr="00B5270F">
          <w:rPr>
            <w:rFonts w:ascii="Times New Roman" w:hAnsi="Times New Roman" w:cs="Times New Roman"/>
            <w:b/>
            <w:bCs/>
            <w:color w:val="000000" w:themeColor="text1"/>
            <w:sz w:val="28"/>
            <w:szCs w:val="28"/>
            <w:rPrChange w:id="433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3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3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37" w:author="N PRASAD" w:date="2016-07-01T12:13:00Z">
              <w:rPr>
                <w:rFonts w:ascii="Arial" w:hAnsi="Arial" w:cs="Arial"/>
                <w:b/>
                <w:bCs/>
                <w:sz w:val="24"/>
                <w:szCs w:val="24"/>
              </w:rPr>
            </w:rPrChange>
          </w:rPr>
          <w:tab/>
          <w:delText xml:space="preserve">           Throwable</w:delText>
        </w:r>
      </w:del>
    </w:p>
    <w:p w:rsidR="00D659D2" w:rsidRPr="00B5270F" w:rsidRDefault="00572FDB">
      <w:pPr>
        <w:rPr>
          <w:del w:id="4338" w:author="NNR Chowdary" w:date="2013-10-27T09:42:00Z"/>
          <w:rFonts w:ascii="Times New Roman" w:hAnsi="Times New Roman" w:cs="Times New Roman"/>
          <w:b/>
          <w:bCs/>
          <w:color w:val="000000" w:themeColor="text1"/>
          <w:sz w:val="28"/>
          <w:szCs w:val="28"/>
          <w:rPrChange w:id="4339" w:author="N PRASAD" w:date="2016-07-01T12:13:00Z">
            <w:rPr>
              <w:del w:id="4340" w:author="NNR Chowdary" w:date="2013-10-27T09:42:00Z"/>
              <w:rFonts w:ascii="Arial" w:hAnsi="Arial" w:cs="Arial"/>
              <w:b/>
              <w:bCs/>
              <w:sz w:val="24"/>
              <w:szCs w:val="24"/>
            </w:rPr>
          </w:rPrChange>
        </w:rPr>
      </w:pPr>
      <w:del w:id="4341" w:author="NNR Chowdary" w:date="2013-10-27T09:42:00Z">
        <w:r w:rsidRPr="00B5270F">
          <w:rPr>
            <w:rFonts w:ascii="Times New Roman" w:hAnsi="Times New Roman" w:cs="Times New Roman"/>
            <w:b/>
            <w:bCs/>
            <w:color w:val="000000" w:themeColor="text1"/>
            <w:sz w:val="28"/>
            <w:szCs w:val="28"/>
            <w:rPrChange w:id="434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4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4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45" w:author="N PRASAD" w:date="2016-07-01T12:13:00Z">
              <w:rPr>
                <w:rFonts w:ascii="Arial" w:hAnsi="Arial" w:cs="Arial"/>
                <w:b/>
                <w:bCs/>
                <w:sz w:val="24"/>
                <w:szCs w:val="24"/>
              </w:rPr>
            </w:rPrChange>
          </w:rPr>
          <w:tab/>
        </w:r>
      </w:del>
    </w:p>
    <w:p w:rsidR="00D659D2" w:rsidRPr="00B5270F" w:rsidRDefault="00572FDB">
      <w:pPr>
        <w:rPr>
          <w:del w:id="4346" w:author="NNR Chowdary" w:date="2013-10-27T09:42:00Z"/>
          <w:rFonts w:ascii="Times New Roman" w:hAnsi="Times New Roman" w:cs="Times New Roman"/>
          <w:b/>
          <w:bCs/>
          <w:color w:val="000000" w:themeColor="text1"/>
          <w:sz w:val="28"/>
          <w:szCs w:val="28"/>
          <w:rPrChange w:id="4347" w:author="N PRASAD" w:date="2016-07-01T12:13:00Z">
            <w:rPr>
              <w:del w:id="4348" w:author="NNR Chowdary" w:date="2013-10-27T09:42:00Z"/>
              <w:rFonts w:ascii="Arial" w:hAnsi="Arial" w:cs="Arial"/>
              <w:b/>
              <w:bCs/>
              <w:sz w:val="24"/>
              <w:szCs w:val="24"/>
            </w:rPr>
          </w:rPrChange>
        </w:rPr>
      </w:pPr>
      <w:del w:id="4349" w:author="NNR Chowdary" w:date="2013-10-27T09:42:00Z">
        <w:r w:rsidRPr="00B5270F">
          <w:rPr>
            <w:rFonts w:ascii="Times New Roman" w:hAnsi="Times New Roman" w:cs="Times New Roman"/>
            <w:color w:val="000000" w:themeColor="text1"/>
            <w:sz w:val="28"/>
            <w:szCs w:val="28"/>
            <w:rPrChange w:id="4350" w:author="N PRASAD" w:date="2016-07-01T12:13:00Z">
              <w:rPr>
                <w:rFonts w:ascii="Times New Roman" w:hAnsi="Times New Roman" w:cs="Times New Roman"/>
                <w:color w:val="FF0000"/>
                <w:sz w:val="28"/>
                <w:szCs w:val="28"/>
              </w:rPr>
            </w:rPrChange>
          </w:rPr>
          <w:pict>
            <v:line id="_x0000_s1029" style="position:absolute;flip:x;z-index:251663360" from="1in,9.5pt" to="90pt,18.5pt" strokeweight=".26mm">
              <v:stroke endarrow="block" joinstyle="miter"/>
            </v:line>
          </w:pict>
        </w:r>
        <w:r w:rsidRPr="00B5270F">
          <w:rPr>
            <w:rFonts w:ascii="Times New Roman" w:hAnsi="Times New Roman" w:cs="Times New Roman"/>
            <w:color w:val="000000" w:themeColor="text1"/>
            <w:sz w:val="28"/>
            <w:szCs w:val="28"/>
            <w:rPrChange w:id="4351" w:author="N PRASAD" w:date="2016-07-01T12:13:00Z">
              <w:rPr>
                <w:rFonts w:ascii="Times New Roman" w:hAnsi="Times New Roman" w:cs="Times New Roman"/>
                <w:color w:val="FF0000"/>
                <w:sz w:val="28"/>
                <w:szCs w:val="28"/>
              </w:rPr>
            </w:rPrChange>
          </w:rPr>
          <w:pict>
            <v:line id="_x0000_s1030" style="position:absolute;z-index:251664384" from="108pt,9.5pt" to="153pt,18.5pt" strokeweight=".26mm">
              <v:stroke endarrow="block" joinstyle="miter"/>
            </v:line>
          </w:pict>
        </w:r>
        <w:r w:rsidRPr="00B5270F">
          <w:rPr>
            <w:rFonts w:ascii="Times New Roman" w:hAnsi="Times New Roman" w:cs="Times New Roman"/>
            <w:color w:val="000000" w:themeColor="text1"/>
            <w:sz w:val="28"/>
            <w:szCs w:val="28"/>
            <w:rPrChange w:id="4352" w:author="N PRASAD" w:date="2016-07-01T12:13:00Z">
              <w:rPr>
                <w:rFonts w:ascii="Times New Roman" w:hAnsi="Times New Roman" w:cs="Times New Roman"/>
                <w:color w:val="FF0000"/>
                <w:sz w:val="28"/>
                <w:szCs w:val="28"/>
              </w:rPr>
            </w:rPrChange>
          </w:rPr>
          <w:pict>
            <v:line id="_x0000_s1031" style="position:absolute;flip:x;z-index:251665408" from="252pt,9.5pt" to="279pt,36.5pt" strokeweight=".26mm">
              <v:stroke endarrow="block" joinstyle="miter"/>
            </v:line>
          </w:pict>
        </w:r>
        <w:r w:rsidRPr="00B5270F">
          <w:rPr>
            <w:rFonts w:ascii="Times New Roman" w:hAnsi="Times New Roman" w:cs="Times New Roman"/>
            <w:color w:val="000000" w:themeColor="text1"/>
            <w:sz w:val="28"/>
            <w:szCs w:val="28"/>
            <w:rPrChange w:id="4353" w:author="N PRASAD" w:date="2016-07-01T12:13:00Z">
              <w:rPr>
                <w:rFonts w:ascii="Times New Roman" w:hAnsi="Times New Roman" w:cs="Times New Roman"/>
                <w:color w:val="FF0000"/>
                <w:sz w:val="28"/>
                <w:szCs w:val="28"/>
              </w:rPr>
            </w:rPrChange>
          </w:rPr>
          <w:pict>
            <v:line id="_x0000_s1032" style="position:absolute;z-index:251666432" from="279pt,9.5pt" to="315pt,36.5pt" strokeweight=".26mm">
              <v:stroke endarrow="block" joinstyle="miter"/>
            </v:line>
          </w:pict>
        </w:r>
        <w:r w:rsidRPr="00B5270F">
          <w:rPr>
            <w:rFonts w:ascii="Times New Roman" w:hAnsi="Times New Roman" w:cs="Times New Roman"/>
            <w:b/>
            <w:bCs/>
            <w:color w:val="000000" w:themeColor="text1"/>
            <w:sz w:val="28"/>
            <w:szCs w:val="28"/>
            <w:rPrChange w:id="435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55" w:author="N PRASAD" w:date="2016-07-01T12:13:00Z">
              <w:rPr>
                <w:rFonts w:ascii="Arial" w:hAnsi="Arial" w:cs="Arial"/>
                <w:b/>
                <w:bCs/>
                <w:sz w:val="24"/>
                <w:szCs w:val="24"/>
              </w:rPr>
            </w:rPrChange>
          </w:rPr>
          <w:tab/>
          <w:delText xml:space="preserve">    Error</w:delText>
        </w:r>
        <w:r w:rsidRPr="00B5270F">
          <w:rPr>
            <w:rFonts w:ascii="Times New Roman" w:hAnsi="Times New Roman" w:cs="Times New Roman"/>
            <w:b/>
            <w:bCs/>
            <w:color w:val="000000" w:themeColor="text1"/>
            <w:sz w:val="28"/>
            <w:szCs w:val="28"/>
            <w:rPrChange w:id="435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57"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58"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59" w:author="N PRASAD" w:date="2016-07-01T12:13:00Z">
              <w:rPr>
                <w:rFonts w:ascii="Arial" w:hAnsi="Arial" w:cs="Arial"/>
                <w:b/>
                <w:bCs/>
                <w:sz w:val="24"/>
                <w:szCs w:val="24"/>
              </w:rPr>
            </w:rPrChange>
          </w:rPr>
          <w:tab/>
          <w:delText xml:space="preserve">                Exception</w:delText>
        </w:r>
        <w:r w:rsidRPr="00B5270F">
          <w:rPr>
            <w:rFonts w:ascii="Times New Roman" w:hAnsi="Times New Roman" w:cs="Times New Roman"/>
            <w:b/>
            <w:bCs/>
            <w:color w:val="000000" w:themeColor="text1"/>
            <w:sz w:val="28"/>
            <w:szCs w:val="28"/>
            <w:rPrChange w:id="4360"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61"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6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6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6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65" w:author="N PRASAD" w:date="2016-07-01T12:13:00Z">
              <w:rPr>
                <w:rFonts w:ascii="Arial" w:hAnsi="Arial" w:cs="Arial"/>
                <w:b/>
                <w:bCs/>
                <w:sz w:val="24"/>
                <w:szCs w:val="24"/>
              </w:rPr>
            </w:rPrChange>
          </w:rPr>
          <w:tab/>
        </w:r>
      </w:del>
    </w:p>
    <w:p w:rsidR="00D659D2" w:rsidRPr="00B5270F" w:rsidRDefault="00D659D2">
      <w:pPr>
        <w:rPr>
          <w:del w:id="4366" w:author="NNR Chowdary" w:date="2013-10-27T09:42:00Z"/>
          <w:rFonts w:ascii="Times New Roman" w:hAnsi="Times New Roman" w:cs="Times New Roman"/>
          <w:b/>
          <w:bCs/>
          <w:color w:val="000000" w:themeColor="text1"/>
          <w:sz w:val="28"/>
          <w:szCs w:val="28"/>
          <w:rPrChange w:id="4367" w:author="N PRASAD" w:date="2016-07-01T12:13:00Z">
            <w:rPr>
              <w:del w:id="4368" w:author="NNR Chowdary" w:date="2013-10-27T09:42:00Z"/>
              <w:rFonts w:ascii="Arial" w:hAnsi="Arial" w:cs="Arial"/>
              <w:b/>
              <w:bCs/>
              <w:sz w:val="24"/>
              <w:szCs w:val="24"/>
            </w:rPr>
          </w:rPrChange>
        </w:rPr>
      </w:pPr>
    </w:p>
    <w:p w:rsidR="00F44767" w:rsidRPr="00B5270F" w:rsidRDefault="00572FDB">
      <w:pPr>
        <w:rPr>
          <w:del w:id="4369" w:author="NNR Chowdary" w:date="2013-10-27T09:42:00Z"/>
          <w:rFonts w:ascii="Times New Roman" w:hAnsi="Times New Roman" w:cs="Times New Roman"/>
          <w:b/>
          <w:bCs/>
          <w:color w:val="000000" w:themeColor="text1"/>
          <w:sz w:val="28"/>
          <w:szCs w:val="28"/>
          <w:rPrChange w:id="4370" w:author="N PRASAD" w:date="2016-07-01T12:13:00Z">
            <w:rPr>
              <w:del w:id="4371" w:author="NNR Chowdary" w:date="2013-10-27T09:42:00Z"/>
              <w:rFonts w:ascii="Arial" w:hAnsi="Arial" w:cs="Arial"/>
              <w:b/>
              <w:bCs/>
              <w:sz w:val="24"/>
              <w:szCs w:val="24"/>
            </w:rPr>
          </w:rPrChange>
        </w:rPr>
        <w:pPrChange w:id="4372" w:author="NNR Chowdary" w:date="2013-10-27T09:42:00Z">
          <w:pPr>
            <w:ind w:firstLine="720"/>
          </w:pPr>
        </w:pPrChange>
      </w:pPr>
      <w:del w:id="4373" w:author="NNR Chowdary" w:date="2013-10-27T09:42:00Z">
        <w:r w:rsidRPr="00B5270F">
          <w:rPr>
            <w:rFonts w:ascii="Times New Roman" w:hAnsi="Times New Roman" w:cs="Times New Roman"/>
            <w:b/>
            <w:bCs/>
            <w:color w:val="000000" w:themeColor="text1"/>
            <w:sz w:val="28"/>
            <w:szCs w:val="28"/>
            <w:rPrChange w:id="4374" w:author="N PRASAD" w:date="2016-07-01T12:13:00Z">
              <w:rPr>
                <w:rFonts w:ascii="Arial" w:hAnsi="Arial" w:cs="Arial"/>
                <w:b/>
                <w:bCs/>
                <w:sz w:val="24"/>
                <w:szCs w:val="24"/>
              </w:rPr>
            </w:rPrChange>
          </w:rPr>
          <w:delText xml:space="preserve">   AWT Error     Virtual Machine Error</w:delText>
        </w:r>
        <w:r w:rsidRPr="00B5270F">
          <w:rPr>
            <w:rFonts w:ascii="Times New Roman" w:hAnsi="Times New Roman" w:cs="Times New Roman"/>
            <w:b/>
            <w:bCs/>
            <w:color w:val="000000" w:themeColor="text1"/>
            <w:sz w:val="28"/>
            <w:szCs w:val="28"/>
            <w:rPrChange w:id="437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7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77"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78"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79"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80"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81"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8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83" w:author="N PRASAD" w:date="2016-07-01T12:13:00Z">
              <w:rPr>
                <w:rFonts w:ascii="Arial" w:hAnsi="Arial" w:cs="Arial"/>
                <w:b/>
                <w:bCs/>
                <w:sz w:val="24"/>
                <w:szCs w:val="24"/>
              </w:rPr>
            </w:rPrChange>
          </w:rPr>
          <w:tab/>
        </w:r>
      </w:del>
    </w:p>
    <w:p w:rsidR="00D659D2" w:rsidRPr="00B5270F" w:rsidRDefault="00572FDB">
      <w:pPr>
        <w:rPr>
          <w:del w:id="4384" w:author="NNR Chowdary" w:date="2013-10-27T09:42:00Z"/>
          <w:rFonts w:ascii="Times New Roman" w:hAnsi="Times New Roman" w:cs="Times New Roman"/>
          <w:b/>
          <w:bCs/>
          <w:color w:val="000000" w:themeColor="text1"/>
          <w:sz w:val="28"/>
          <w:szCs w:val="28"/>
          <w:rPrChange w:id="4385" w:author="N PRASAD" w:date="2016-07-01T12:13:00Z">
            <w:rPr>
              <w:del w:id="4386" w:author="NNR Chowdary" w:date="2013-10-27T09:42:00Z"/>
              <w:rFonts w:ascii="Arial" w:hAnsi="Arial" w:cs="Arial"/>
              <w:b/>
              <w:bCs/>
              <w:sz w:val="24"/>
              <w:szCs w:val="24"/>
            </w:rPr>
          </w:rPrChange>
        </w:rPr>
      </w:pPr>
      <w:del w:id="4387" w:author="NNR Chowdary" w:date="2013-10-27T09:42:00Z">
        <w:r w:rsidRPr="00B5270F">
          <w:rPr>
            <w:rFonts w:ascii="Times New Roman" w:hAnsi="Times New Roman" w:cs="Times New Roman"/>
            <w:color w:val="000000" w:themeColor="text1"/>
            <w:sz w:val="28"/>
            <w:szCs w:val="28"/>
            <w:rPrChange w:id="4388" w:author="N PRASAD" w:date="2016-07-01T12:13:00Z">
              <w:rPr>
                <w:rFonts w:ascii="Times New Roman" w:hAnsi="Times New Roman" w:cs="Times New Roman"/>
                <w:color w:val="FF0000"/>
                <w:sz w:val="28"/>
                <w:szCs w:val="28"/>
              </w:rPr>
            </w:rPrChange>
          </w:rPr>
          <w:pict>
            <v:line id="_x0000_s1035" style="position:absolute;flip:x;z-index:251669504" from="5in,11pt" to="387pt,38pt" strokeweight=".26mm">
              <v:stroke endarrow="block" joinstyle="miter"/>
            </v:line>
          </w:pict>
        </w:r>
        <w:r w:rsidRPr="00B5270F">
          <w:rPr>
            <w:rFonts w:ascii="Times New Roman" w:hAnsi="Times New Roman" w:cs="Times New Roman"/>
            <w:color w:val="000000" w:themeColor="text1"/>
            <w:sz w:val="28"/>
            <w:szCs w:val="28"/>
            <w:rPrChange w:id="4389" w:author="N PRASAD" w:date="2016-07-01T12:13:00Z">
              <w:rPr>
                <w:rFonts w:ascii="Times New Roman" w:hAnsi="Times New Roman" w:cs="Times New Roman"/>
                <w:color w:val="FF0000"/>
                <w:sz w:val="28"/>
                <w:szCs w:val="28"/>
              </w:rPr>
            </w:rPrChange>
          </w:rPr>
          <w:pict>
            <v:line id="_x0000_s1036" style="position:absolute;z-index:251670528" from="387pt,11pt" to="414pt,38pt" strokeweight=".26mm">
              <v:stroke endarrow="block" joinstyle="miter"/>
            </v:line>
          </w:pict>
        </w:r>
        <w:r w:rsidRPr="00B5270F">
          <w:rPr>
            <w:rFonts w:ascii="Times New Roman" w:hAnsi="Times New Roman" w:cs="Times New Roman"/>
            <w:color w:val="000000" w:themeColor="text1"/>
            <w:sz w:val="28"/>
            <w:szCs w:val="28"/>
            <w:rPrChange w:id="4390" w:author="N PRASAD" w:date="2016-07-01T12:13:00Z">
              <w:rPr>
                <w:rFonts w:ascii="Times New Roman" w:hAnsi="Times New Roman" w:cs="Times New Roman"/>
                <w:color w:val="FF0000"/>
                <w:sz w:val="28"/>
                <w:szCs w:val="28"/>
              </w:rPr>
            </w:rPrChange>
          </w:rPr>
          <w:pict>
            <v:line id="_x0000_s1040" style="position:absolute;flip:x;z-index:251674624" from="63pt,2.2pt" to="108pt,29.2pt" strokeweight=".26mm">
              <v:stroke endarrow="block" joinstyle="miter"/>
            </v:line>
          </w:pict>
        </w:r>
        <w:r w:rsidRPr="00B5270F">
          <w:rPr>
            <w:rFonts w:ascii="Times New Roman" w:hAnsi="Times New Roman" w:cs="Times New Roman"/>
            <w:color w:val="000000" w:themeColor="text1"/>
            <w:sz w:val="28"/>
            <w:szCs w:val="28"/>
            <w:rPrChange w:id="4391" w:author="N PRASAD" w:date="2016-07-01T12:13:00Z">
              <w:rPr>
                <w:rFonts w:ascii="Times New Roman" w:hAnsi="Times New Roman" w:cs="Times New Roman"/>
                <w:color w:val="FF0000"/>
                <w:sz w:val="28"/>
                <w:szCs w:val="28"/>
              </w:rPr>
            </w:rPrChange>
          </w:rPr>
          <w:pict>
            <v:line id="_x0000_s1041" style="position:absolute;z-index:251675648" from="108pt,2.2pt" to="135pt,29.2pt" strokeweight=".26mm">
              <v:stroke endarrow="block" joinstyle="miter"/>
            </v:line>
          </w:pict>
        </w:r>
        <w:r w:rsidRPr="00B5270F">
          <w:rPr>
            <w:rFonts w:ascii="Times New Roman" w:hAnsi="Times New Roman" w:cs="Times New Roman"/>
            <w:b/>
            <w:bCs/>
            <w:color w:val="000000" w:themeColor="text1"/>
            <w:sz w:val="28"/>
            <w:szCs w:val="28"/>
            <w:rPrChange w:id="439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9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9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9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396" w:author="N PRASAD" w:date="2016-07-01T12:13:00Z">
              <w:rPr>
                <w:rFonts w:ascii="Arial" w:hAnsi="Arial" w:cs="Arial"/>
                <w:b/>
                <w:bCs/>
                <w:sz w:val="24"/>
                <w:szCs w:val="24"/>
              </w:rPr>
            </w:rPrChange>
          </w:rPr>
          <w:tab/>
          <w:delText xml:space="preserve">           Compile time.Ex                 Runtime Exception</w:delText>
        </w:r>
      </w:del>
    </w:p>
    <w:p w:rsidR="00D659D2" w:rsidRPr="00B5270F" w:rsidRDefault="00572FDB">
      <w:pPr>
        <w:rPr>
          <w:del w:id="4397" w:author="NNR Chowdary" w:date="2013-10-27T09:42:00Z"/>
          <w:rFonts w:ascii="Times New Roman" w:hAnsi="Times New Roman" w:cs="Times New Roman"/>
          <w:b/>
          <w:bCs/>
          <w:color w:val="000000" w:themeColor="text1"/>
          <w:sz w:val="28"/>
          <w:szCs w:val="28"/>
          <w:rPrChange w:id="4398" w:author="N PRASAD" w:date="2016-07-01T12:13:00Z">
            <w:rPr>
              <w:del w:id="4399" w:author="NNR Chowdary" w:date="2013-10-27T09:42:00Z"/>
              <w:rFonts w:ascii="Arial" w:hAnsi="Arial" w:cs="Arial"/>
              <w:b/>
              <w:bCs/>
              <w:sz w:val="24"/>
              <w:szCs w:val="24"/>
            </w:rPr>
          </w:rPrChange>
        </w:rPr>
      </w:pPr>
      <w:del w:id="4400" w:author="NNR Chowdary" w:date="2013-10-27T09:42:00Z">
        <w:r w:rsidRPr="00B5270F">
          <w:rPr>
            <w:rFonts w:ascii="Times New Roman" w:hAnsi="Times New Roman" w:cs="Times New Roman"/>
            <w:color w:val="000000" w:themeColor="text1"/>
            <w:sz w:val="28"/>
            <w:szCs w:val="28"/>
            <w:rPrChange w:id="4401" w:author="N PRASAD" w:date="2016-07-01T12:13:00Z">
              <w:rPr>
                <w:rFonts w:ascii="Times New Roman" w:hAnsi="Times New Roman" w:cs="Times New Roman"/>
                <w:color w:val="FF0000"/>
                <w:sz w:val="28"/>
                <w:szCs w:val="28"/>
              </w:rPr>
            </w:rPrChange>
          </w:rPr>
          <w:pict>
            <v:line id="_x0000_s1033" style="position:absolute;flip:x;z-index:251667456" from="198pt,.85pt" to="3in,18.85pt" strokeweight=".26mm">
              <v:stroke endarrow="block" joinstyle="miter"/>
            </v:line>
          </w:pict>
        </w:r>
        <w:r w:rsidRPr="00B5270F">
          <w:rPr>
            <w:rFonts w:ascii="Times New Roman" w:hAnsi="Times New Roman" w:cs="Times New Roman"/>
            <w:color w:val="000000" w:themeColor="text1"/>
            <w:sz w:val="28"/>
            <w:szCs w:val="28"/>
            <w:rPrChange w:id="4402" w:author="N PRASAD" w:date="2016-07-01T12:13:00Z">
              <w:rPr>
                <w:rFonts w:ascii="Times New Roman" w:hAnsi="Times New Roman" w:cs="Times New Roman"/>
                <w:color w:val="FF0000"/>
                <w:sz w:val="28"/>
                <w:szCs w:val="28"/>
              </w:rPr>
            </w:rPrChange>
          </w:rPr>
          <w:pict>
            <v:line id="_x0000_s1034" style="position:absolute;z-index:251668480" from="261pt,.65pt" to="4in,18.85pt" strokeweight=".26mm">
              <v:stroke endarrow="block" joinstyle="miter"/>
            </v:line>
          </w:pict>
        </w:r>
        <w:r w:rsidRPr="00B5270F">
          <w:rPr>
            <w:rFonts w:ascii="Times New Roman" w:hAnsi="Times New Roman" w:cs="Times New Roman"/>
            <w:color w:val="000000" w:themeColor="text1"/>
            <w:sz w:val="28"/>
            <w:szCs w:val="28"/>
            <w:rPrChange w:id="4403" w:author="N PRASAD" w:date="2016-07-01T12:13:00Z">
              <w:rPr>
                <w:rFonts w:ascii="Times New Roman" w:hAnsi="Times New Roman" w:cs="Times New Roman"/>
                <w:color w:val="FF0000"/>
                <w:sz w:val="28"/>
                <w:szCs w:val="28"/>
              </w:rPr>
            </w:rPrChange>
          </w:rPr>
          <w:pict>
            <v:line id="_x0000_s1037" style="position:absolute;z-index:251671552" from="387pt,.85pt" to="468pt,27.85pt" strokeweight=".26mm">
              <v:stroke endarrow="block" joinstyle="miter"/>
            </v:line>
          </w:pict>
        </w:r>
        <w:r w:rsidRPr="00B5270F">
          <w:rPr>
            <w:rFonts w:ascii="Times New Roman" w:hAnsi="Times New Roman" w:cs="Times New Roman"/>
            <w:b/>
            <w:bCs/>
            <w:color w:val="000000" w:themeColor="text1"/>
            <w:sz w:val="28"/>
            <w:szCs w:val="28"/>
            <w:rPrChange w:id="440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0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0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07"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08"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09" w:author="N PRASAD" w:date="2016-07-01T12:13:00Z">
              <w:rPr>
                <w:rFonts w:ascii="Arial" w:hAnsi="Arial" w:cs="Arial"/>
                <w:b/>
                <w:bCs/>
                <w:sz w:val="24"/>
                <w:szCs w:val="24"/>
              </w:rPr>
            </w:rPrChange>
          </w:rPr>
          <w:tab/>
          <w:delText>(checked)</w:delText>
        </w:r>
        <w:r w:rsidRPr="00B5270F">
          <w:rPr>
            <w:rFonts w:ascii="Times New Roman" w:hAnsi="Times New Roman" w:cs="Times New Roman"/>
            <w:b/>
            <w:bCs/>
            <w:color w:val="000000" w:themeColor="text1"/>
            <w:sz w:val="28"/>
            <w:szCs w:val="28"/>
            <w:rPrChange w:id="4410" w:author="N PRASAD" w:date="2016-07-01T12:13:00Z">
              <w:rPr>
                <w:rFonts w:ascii="Arial" w:hAnsi="Arial" w:cs="Arial"/>
                <w:b/>
                <w:bCs/>
                <w:sz w:val="24"/>
                <w:szCs w:val="24"/>
              </w:rPr>
            </w:rPrChange>
          </w:rPr>
          <w:tab/>
          <w:delText xml:space="preserve">       (Unchecked)</w:delText>
        </w:r>
      </w:del>
    </w:p>
    <w:p w:rsidR="00D659D2" w:rsidRPr="00B5270F" w:rsidRDefault="00D659D2">
      <w:pPr>
        <w:rPr>
          <w:del w:id="4411" w:author="NNR Chowdary" w:date="2013-10-27T09:42:00Z"/>
          <w:rFonts w:ascii="Times New Roman" w:hAnsi="Times New Roman" w:cs="Times New Roman"/>
          <w:b/>
          <w:bCs/>
          <w:color w:val="000000" w:themeColor="text1"/>
          <w:sz w:val="28"/>
          <w:szCs w:val="28"/>
          <w:rPrChange w:id="4412" w:author="N PRASAD" w:date="2016-07-01T12:13:00Z">
            <w:rPr>
              <w:del w:id="4413" w:author="NNR Chowdary" w:date="2013-10-27T09:42:00Z"/>
              <w:rFonts w:ascii="Arial" w:hAnsi="Arial" w:cs="Arial"/>
              <w:b/>
              <w:bCs/>
              <w:sz w:val="24"/>
              <w:szCs w:val="24"/>
            </w:rPr>
          </w:rPrChange>
        </w:rPr>
      </w:pPr>
    </w:p>
    <w:p w:rsidR="00D659D2" w:rsidRPr="00B5270F" w:rsidRDefault="00572FDB">
      <w:pPr>
        <w:rPr>
          <w:del w:id="4414" w:author="NNR Chowdary" w:date="2013-10-27T09:42:00Z"/>
          <w:rFonts w:ascii="Times New Roman" w:hAnsi="Times New Roman" w:cs="Times New Roman"/>
          <w:b/>
          <w:bCs/>
          <w:color w:val="000000" w:themeColor="text1"/>
          <w:sz w:val="28"/>
          <w:szCs w:val="28"/>
          <w:rPrChange w:id="4415" w:author="N PRASAD" w:date="2016-07-01T12:13:00Z">
            <w:rPr>
              <w:del w:id="4416" w:author="NNR Chowdary" w:date="2013-10-27T09:42:00Z"/>
              <w:rFonts w:ascii="Arial" w:hAnsi="Arial" w:cs="Arial"/>
              <w:b/>
              <w:bCs/>
              <w:sz w:val="24"/>
              <w:szCs w:val="24"/>
            </w:rPr>
          </w:rPrChange>
        </w:rPr>
      </w:pPr>
      <w:del w:id="4417" w:author="NNR Chowdary" w:date="2013-10-27T09:42:00Z">
        <w:r w:rsidRPr="00B5270F">
          <w:rPr>
            <w:rFonts w:ascii="Times New Roman" w:hAnsi="Times New Roman" w:cs="Times New Roman"/>
            <w:b/>
            <w:bCs/>
            <w:color w:val="000000" w:themeColor="text1"/>
            <w:sz w:val="28"/>
            <w:szCs w:val="28"/>
            <w:rPrChange w:id="4418" w:author="N PRASAD" w:date="2016-07-01T12:13:00Z">
              <w:rPr>
                <w:rFonts w:ascii="Arial" w:hAnsi="Arial" w:cs="Arial"/>
                <w:b/>
                <w:bCs/>
                <w:sz w:val="24"/>
                <w:szCs w:val="24"/>
              </w:rPr>
            </w:rPrChange>
          </w:rPr>
          <w:delText xml:space="preserve">  OutOfMemory.E   StackOverFlow.E             EOF.E</w:delText>
        </w:r>
        <w:r w:rsidRPr="00B5270F">
          <w:rPr>
            <w:rFonts w:ascii="Times New Roman" w:hAnsi="Times New Roman" w:cs="Times New Roman"/>
            <w:b/>
            <w:bCs/>
            <w:color w:val="000000" w:themeColor="text1"/>
            <w:sz w:val="28"/>
            <w:szCs w:val="28"/>
            <w:rPrChange w:id="4419" w:author="N PRASAD" w:date="2016-07-01T12:13:00Z">
              <w:rPr>
                <w:rFonts w:ascii="Arial" w:hAnsi="Arial" w:cs="Arial"/>
                <w:b/>
                <w:bCs/>
                <w:sz w:val="24"/>
                <w:szCs w:val="24"/>
              </w:rPr>
            </w:rPrChange>
          </w:rPr>
          <w:tab/>
          <w:delText xml:space="preserve">            FilenotFound.E</w:delText>
        </w:r>
      </w:del>
    </w:p>
    <w:p w:rsidR="00D659D2" w:rsidRPr="00B5270F" w:rsidRDefault="00572FDB">
      <w:pPr>
        <w:rPr>
          <w:del w:id="4420" w:author="NNR Chowdary" w:date="2013-10-27T09:42:00Z"/>
          <w:rFonts w:ascii="Times New Roman" w:hAnsi="Times New Roman" w:cs="Times New Roman"/>
          <w:b/>
          <w:bCs/>
          <w:color w:val="000000" w:themeColor="text1"/>
          <w:sz w:val="28"/>
          <w:szCs w:val="28"/>
          <w:rPrChange w:id="4421" w:author="N PRASAD" w:date="2016-07-01T12:13:00Z">
            <w:rPr>
              <w:del w:id="4422" w:author="NNR Chowdary" w:date="2013-10-27T09:42:00Z"/>
              <w:rFonts w:ascii="Arial" w:hAnsi="Arial" w:cs="Arial"/>
              <w:b/>
              <w:bCs/>
              <w:sz w:val="24"/>
              <w:szCs w:val="24"/>
            </w:rPr>
          </w:rPrChange>
        </w:rPr>
      </w:pPr>
      <w:del w:id="4423" w:author="NNR Chowdary" w:date="2013-10-27T09:42:00Z">
        <w:r w:rsidRPr="00B5270F">
          <w:rPr>
            <w:rFonts w:ascii="Times New Roman" w:hAnsi="Times New Roman" w:cs="Times New Roman"/>
            <w:b/>
            <w:bCs/>
            <w:color w:val="000000" w:themeColor="text1"/>
            <w:sz w:val="28"/>
            <w:szCs w:val="28"/>
            <w:rPrChange w:id="4424" w:author="N PRASAD" w:date="2016-07-01T12:13:00Z">
              <w:rPr>
                <w:rFonts w:ascii="Arial" w:hAnsi="Arial" w:cs="Arial"/>
                <w:b/>
                <w:bCs/>
                <w:sz w:val="24"/>
                <w:szCs w:val="24"/>
              </w:rPr>
            </w:rPrChange>
          </w:rPr>
          <w:lastRenderedPageBreak/>
          <w:tab/>
        </w:r>
        <w:r w:rsidRPr="00B5270F">
          <w:rPr>
            <w:rFonts w:ascii="Times New Roman" w:hAnsi="Times New Roman" w:cs="Times New Roman"/>
            <w:b/>
            <w:bCs/>
            <w:color w:val="000000" w:themeColor="text1"/>
            <w:sz w:val="28"/>
            <w:szCs w:val="28"/>
            <w:rPrChange w:id="442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2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27"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28"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29"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30"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31"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32" w:author="N PRASAD" w:date="2016-07-01T12:13:00Z">
              <w:rPr>
                <w:rFonts w:ascii="Arial" w:hAnsi="Arial" w:cs="Arial"/>
                <w:b/>
                <w:bCs/>
                <w:sz w:val="24"/>
                <w:szCs w:val="24"/>
              </w:rPr>
            </w:rPrChange>
          </w:rPr>
          <w:tab/>
          <w:delText>Arithmetic.E     NullPointer.E   Indexoutof</w:delText>
        </w:r>
      </w:del>
    </w:p>
    <w:p w:rsidR="00D659D2" w:rsidRPr="00B5270F" w:rsidRDefault="00572FDB">
      <w:pPr>
        <w:rPr>
          <w:del w:id="4433" w:author="NNR Chowdary" w:date="2013-10-27T09:42:00Z"/>
          <w:rFonts w:ascii="Times New Roman" w:hAnsi="Times New Roman" w:cs="Times New Roman"/>
          <w:b/>
          <w:bCs/>
          <w:color w:val="000000" w:themeColor="text1"/>
          <w:sz w:val="28"/>
          <w:szCs w:val="28"/>
          <w:rPrChange w:id="4434" w:author="N PRASAD" w:date="2016-07-01T12:13:00Z">
            <w:rPr>
              <w:del w:id="4435" w:author="NNR Chowdary" w:date="2013-10-27T09:42:00Z"/>
              <w:rFonts w:ascii="Arial" w:hAnsi="Arial" w:cs="Arial"/>
              <w:b/>
              <w:bCs/>
              <w:sz w:val="24"/>
              <w:szCs w:val="24"/>
            </w:rPr>
          </w:rPrChange>
        </w:rPr>
      </w:pPr>
      <w:del w:id="4436" w:author="NNR Chowdary" w:date="2013-10-27T09:42:00Z">
        <w:r w:rsidRPr="00B5270F">
          <w:rPr>
            <w:rFonts w:ascii="Times New Roman" w:hAnsi="Times New Roman" w:cs="Times New Roman"/>
            <w:color w:val="000000" w:themeColor="text1"/>
            <w:sz w:val="28"/>
            <w:szCs w:val="28"/>
            <w:rPrChange w:id="4437" w:author="N PRASAD" w:date="2016-07-01T12:13:00Z">
              <w:rPr>
                <w:rFonts w:ascii="Times New Roman" w:hAnsi="Times New Roman" w:cs="Times New Roman"/>
                <w:color w:val="FF0000"/>
                <w:sz w:val="28"/>
                <w:szCs w:val="28"/>
              </w:rPr>
            </w:rPrChange>
          </w:rPr>
          <w:pict>
            <v:line id="_x0000_s1038" style="position:absolute;flip:x;z-index:251672576" from="351pt,4.45pt" to="450pt,31.45pt" strokeweight=".26mm">
              <v:stroke endarrow="block" joinstyle="miter"/>
            </v:line>
          </w:pict>
        </w:r>
        <w:r w:rsidRPr="00B5270F">
          <w:rPr>
            <w:rFonts w:ascii="Times New Roman" w:hAnsi="Times New Roman" w:cs="Times New Roman"/>
            <w:color w:val="000000" w:themeColor="text1"/>
            <w:sz w:val="28"/>
            <w:szCs w:val="28"/>
            <w:rPrChange w:id="4438" w:author="N PRASAD" w:date="2016-07-01T12:13:00Z">
              <w:rPr>
                <w:rFonts w:ascii="Times New Roman" w:hAnsi="Times New Roman" w:cs="Times New Roman"/>
                <w:color w:val="FF0000"/>
                <w:sz w:val="28"/>
                <w:szCs w:val="28"/>
              </w:rPr>
            </w:rPrChange>
          </w:rPr>
          <w:pict>
            <v:line id="_x0000_s1039" style="position:absolute;z-index:251673600" from="450pt,4.45pt" to="450pt,22.45pt" strokeweight=".26mm">
              <v:stroke endarrow="block" joinstyle="miter"/>
            </v:line>
          </w:pict>
        </w:r>
        <w:r w:rsidRPr="00B5270F">
          <w:rPr>
            <w:rFonts w:ascii="Times New Roman" w:hAnsi="Times New Roman" w:cs="Times New Roman"/>
            <w:b/>
            <w:bCs/>
            <w:color w:val="000000" w:themeColor="text1"/>
            <w:sz w:val="28"/>
            <w:szCs w:val="28"/>
            <w:rPrChange w:id="4439"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0"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1"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7"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8"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49" w:author="N PRASAD" w:date="2016-07-01T12:13:00Z">
              <w:rPr>
                <w:rFonts w:ascii="Arial" w:hAnsi="Arial" w:cs="Arial"/>
                <w:b/>
                <w:bCs/>
                <w:sz w:val="24"/>
                <w:szCs w:val="24"/>
              </w:rPr>
            </w:rPrChange>
          </w:rPr>
          <w:tab/>
          <w:delText xml:space="preserve">                         Bound.E</w:delText>
        </w:r>
        <w:r w:rsidRPr="00B5270F">
          <w:rPr>
            <w:rFonts w:ascii="Times New Roman" w:hAnsi="Times New Roman" w:cs="Times New Roman"/>
            <w:b/>
            <w:bCs/>
            <w:color w:val="000000" w:themeColor="text1"/>
            <w:sz w:val="28"/>
            <w:szCs w:val="28"/>
            <w:rPrChange w:id="4450"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1"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7"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8"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59"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0"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1"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2"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7"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68" w:author="N PRASAD" w:date="2016-07-01T12:13:00Z">
              <w:rPr>
                <w:rFonts w:ascii="Arial" w:hAnsi="Arial" w:cs="Arial"/>
                <w:b/>
                <w:bCs/>
                <w:sz w:val="24"/>
                <w:szCs w:val="24"/>
              </w:rPr>
            </w:rPrChange>
          </w:rPr>
          <w:tab/>
        </w:r>
      </w:del>
    </w:p>
    <w:p w:rsidR="00D659D2" w:rsidRPr="00B5270F" w:rsidRDefault="00572FDB">
      <w:pPr>
        <w:rPr>
          <w:del w:id="4469" w:author="NNR Chowdary" w:date="2013-10-27T09:42:00Z"/>
          <w:rFonts w:ascii="Times New Roman" w:hAnsi="Times New Roman" w:cs="Times New Roman"/>
          <w:b/>
          <w:bCs/>
          <w:color w:val="000000" w:themeColor="text1"/>
          <w:sz w:val="28"/>
          <w:szCs w:val="28"/>
          <w:rPrChange w:id="4470" w:author="N PRASAD" w:date="2016-07-01T12:13:00Z">
            <w:rPr>
              <w:del w:id="4471" w:author="NNR Chowdary" w:date="2013-10-27T09:42:00Z"/>
              <w:rFonts w:ascii="Arial" w:hAnsi="Arial" w:cs="Arial"/>
              <w:b/>
              <w:bCs/>
              <w:sz w:val="24"/>
              <w:szCs w:val="24"/>
            </w:rPr>
          </w:rPrChange>
        </w:rPr>
      </w:pPr>
      <w:del w:id="4472" w:author="NNR Chowdary" w:date="2013-10-27T09:42:00Z">
        <w:r w:rsidRPr="00B5270F">
          <w:rPr>
            <w:rFonts w:ascii="Times New Roman" w:hAnsi="Times New Roman" w:cs="Times New Roman"/>
            <w:b/>
            <w:bCs/>
            <w:color w:val="000000" w:themeColor="text1"/>
            <w:sz w:val="28"/>
            <w:szCs w:val="28"/>
            <w:rPrChange w:id="4473"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74"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75"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76" w:author="N PRASAD" w:date="2016-07-01T12:13:00Z">
              <w:rPr>
                <w:rFonts w:ascii="Arial" w:hAnsi="Arial" w:cs="Arial"/>
                <w:b/>
                <w:bCs/>
                <w:sz w:val="24"/>
                <w:szCs w:val="24"/>
              </w:rPr>
            </w:rPrChange>
          </w:rPr>
          <w:tab/>
        </w:r>
        <w:r w:rsidRPr="00B5270F">
          <w:rPr>
            <w:rFonts w:ascii="Times New Roman" w:hAnsi="Times New Roman" w:cs="Times New Roman"/>
            <w:b/>
            <w:bCs/>
            <w:color w:val="000000" w:themeColor="text1"/>
            <w:sz w:val="28"/>
            <w:szCs w:val="28"/>
            <w:rPrChange w:id="4477" w:author="N PRASAD" w:date="2016-07-01T12:13:00Z">
              <w:rPr>
                <w:rFonts w:ascii="Arial" w:hAnsi="Arial" w:cs="Arial"/>
                <w:b/>
                <w:bCs/>
                <w:sz w:val="24"/>
                <w:szCs w:val="24"/>
              </w:rPr>
            </w:rPrChange>
          </w:rPr>
          <w:tab/>
          <w:delText xml:space="preserve">                    ArrayIndexoutOfBound.E         StirngIndexoutOfBound</w:delText>
        </w:r>
      </w:del>
    </w:p>
    <w:p w:rsidR="00D659D2" w:rsidRPr="00B5270F" w:rsidRDefault="00D659D2">
      <w:pPr>
        <w:rPr>
          <w:ins w:id="4478" w:author="NNR Chowdary" w:date="2013-10-27T09:37:00Z"/>
          <w:rFonts w:ascii="Times New Roman" w:hAnsi="Times New Roman" w:cs="Times New Roman"/>
          <w:b/>
          <w:bCs/>
          <w:color w:val="000000" w:themeColor="text1"/>
          <w:sz w:val="28"/>
          <w:szCs w:val="28"/>
          <w:rPrChange w:id="4479" w:author="N PRASAD" w:date="2016-07-01T12:13:00Z">
            <w:rPr>
              <w:ins w:id="4480" w:author="NNR Chowdary" w:date="2013-10-27T09:37:00Z"/>
              <w:rFonts w:ascii="Arial" w:hAnsi="Arial" w:cs="Arial"/>
              <w:b/>
              <w:bCs/>
              <w:sz w:val="24"/>
              <w:szCs w:val="24"/>
            </w:rPr>
          </w:rPrChange>
        </w:rPr>
      </w:pPr>
    </w:p>
    <w:p w:rsidR="00ED67D4" w:rsidRPr="00B5270F" w:rsidRDefault="00572FDB" w:rsidP="00ED67D4">
      <w:pPr>
        <w:autoSpaceDE w:val="0"/>
        <w:autoSpaceDN w:val="0"/>
        <w:adjustRightInd w:val="0"/>
        <w:spacing w:line="240" w:lineRule="auto"/>
        <w:rPr>
          <w:ins w:id="4481" w:author="NNR Chowdary" w:date="2013-10-27T09:37:00Z"/>
          <w:rFonts w:ascii="Times New Roman" w:hAnsi="Times New Roman" w:cs="Times New Roman"/>
          <w:b/>
          <w:bCs/>
          <w:color w:val="000000" w:themeColor="text1"/>
          <w:sz w:val="28"/>
          <w:szCs w:val="28"/>
          <w:rPrChange w:id="4482" w:author="N PRASAD" w:date="2016-07-01T12:13:00Z">
            <w:rPr>
              <w:ins w:id="4483" w:author="NNR Chowdary" w:date="2013-10-27T09:37:00Z"/>
              <w:rFonts w:ascii="Times New Roman" w:hAnsi="Times New Roman" w:cs="Times New Roman"/>
              <w:b/>
              <w:bCs/>
              <w:sz w:val="30"/>
              <w:szCs w:val="30"/>
            </w:rPr>
          </w:rPrChange>
        </w:rPr>
      </w:pPr>
      <w:ins w:id="4484" w:author="NNR Chowdary" w:date="2013-10-27T09:37:00Z">
        <w:r w:rsidRPr="00B5270F">
          <w:rPr>
            <w:rFonts w:ascii="Times New Roman" w:hAnsi="Times New Roman" w:cs="Times New Roman"/>
            <w:b/>
            <w:bCs/>
            <w:color w:val="000000" w:themeColor="text1"/>
            <w:sz w:val="28"/>
            <w:szCs w:val="28"/>
            <w:rPrChange w:id="4485" w:author="N PRASAD" w:date="2016-07-01T12:13:00Z">
              <w:rPr>
                <w:rFonts w:ascii="Times New Roman" w:hAnsi="Times New Roman" w:cs="Times New Roman"/>
                <w:b/>
                <w:bCs/>
                <w:sz w:val="30"/>
                <w:szCs w:val="30"/>
              </w:rPr>
            </w:rPrChange>
          </w:rPr>
          <w:t>Runtime Stack Mechanism</w:t>
        </w:r>
      </w:ins>
    </w:p>
    <w:p w:rsidR="00F44767" w:rsidRPr="00B5270F" w:rsidRDefault="00572FDB">
      <w:pPr>
        <w:autoSpaceDE w:val="0"/>
        <w:autoSpaceDN w:val="0"/>
        <w:adjustRightInd w:val="0"/>
        <w:spacing w:line="240" w:lineRule="auto"/>
        <w:ind w:firstLine="720"/>
        <w:rPr>
          <w:ins w:id="4486" w:author="NNR Chowdary" w:date="2013-10-27T09:37:00Z"/>
          <w:rFonts w:ascii="Times New Roman" w:hAnsi="Times New Roman" w:cs="Times New Roman"/>
          <w:color w:val="000000" w:themeColor="text1"/>
          <w:sz w:val="28"/>
          <w:szCs w:val="28"/>
          <w:rPrChange w:id="4487" w:author="N PRASAD" w:date="2016-07-01T12:13:00Z">
            <w:rPr>
              <w:ins w:id="4488" w:author="NNR Chowdary" w:date="2013-10-27T09:37:00Z"/>
              <w:rFonts w:ascii="Times New Roman" w:hAnsi="Times New Roman" w:cs="Times New Roman"/>
              <w:sz w:val="23"/>
              <w:szCs w:val="23"/>
            </w:rPr>
          </w:rPrChange>
        </w:rPr>
        <w:pPrChange w:id="4489" w:author="NNR Chowdary" w:date="2013-10-27T09:43:00Z">
          <w:pPr>
            <w:autoSpaceDE w:val="0"/>
            <w:autoSpaceDN w:val="0"/>
            <w:adjustRightInd w:val="0"/>
            <w:spacing w:line="240" w:lineRule="auto"/>
          </w:pPr>
        </w:pPrChange>
      </w:pPr>
      <w:ins w:id="4490" w:author="NNR Chowdary" w:date="2013-10-27T09:37:00Z">
        <w:r w:rsidRPr="00B5270F">
          <w:rPr>
            <w:rFonts w:ascii="Times New Roman" w:hAnsi="Times New Roman" w:cs="Times New Roman"/>
            <w:color w:val="000000" w:themeColor="text1"/>
            <w:sz w:val="28"/>
            <w:szCs w:val="28"/>
            <w:rPrChange w:id="4491" w:author="N PRASAD" w:date="2016-07-01T12:13:00Z">
              <w:rPr>
                <w:rFonts w:ascii="Times New Roman" w:hAnsi="Times New Roman" w:cs="Times New Roman"/>
                <w:b/>
                <w:bCs/>
                <w:sz w:val="23"/>
                <w:szCs w:val="23"/>
              </w:rPr>
            </w:rPrChange>
          </w:rPr>
          <w:t>For every thread JVM will create a runtime stack. All the method calls performed by the thread will be</w:t>
        </w:r>
      </w:ins>
    </w:p>
    <w:p w:rsidR="00ED67D4" w:rsidRPr="00B5270F" w:rsidRDefault="00572FDB" w:rsidP="00ED67D4">
      <w:pPr>
        <w:autoSpaceDE w:val="0"/>
        <w:autoSpaceDN w:val="0"/>
        <w:adjustRightInd w:val="0"/>
        <w:spacing w:line="240" w:lineRule="auto"/>
        <w:rPr>
          <w:ins w:id="4492" w:author="NNR Chowdary" w:date="2013-10-27T09:37:00Z"/>
          <w:rFonts w:ascii="Times New Roman" w:hAnsi="Times New Roman" w:cs="Times New Roman"/>
          <w:color w:val="000000" w:themeColor="text1"/>
          <w:sz w:val="28"/>
          <w:szCs w:val="28"/>
          <w:rPrChange w:id="4493" w:author="N PRASAD" w:date="2016-07-01T12:13:00Z">
            <w:rPr>
              <w:ins w:id="4494" w:author="NNR Chowdary" w:date="2013-10-27T09:37:00Z"/>
              <w:rFonts w:ascii="Times New Roman" w:hAnsi="Times New Roman" w:cs="Times New Roman"/>
              <w:sz w:val="23"/>
              <w:szCs w:val="23"/>
            </w:rPr>
          </w:rPrChange>
        </w:rPr>
      </w:pPr>
      <w:ins w:id="4495" w:author="NNR Chowdary" w:date="2013-10-27T09:37:00Z">
        <w:r w:rsidRPr="00B5270F">
          <w:rPr>
            <w:rFonts w:ascii="Times New Roman" w:hAnsi="Times New Roman" w:cs="Times New Roman"/>
            <w:color w:val="000000" w:themeColor="text1"/>
            <w:sz w:val="28"/>
            <w:szCs w:val="28"/>
            <w:rPrChange w:id="4496" w:author="N PRASAD" w:date="2016-07-01T12:13:00Z">
              <w:rPr>
                <w:rFonts w:ascii="Times New Roman" w:hAnsi="Times New Roman" w:cs="Times New Roman"/>
                <w:b/>
                <w:bCs/>
                <w:sz w:val="23"/>
                <w:szCs w:val="23"/>
              </w:rPr>
            </w:rPrChange>
          </w:rPr>
          <w:t>sorted in the corresponding runtime stack. If a method terminates normally the corresponding entry from the</w:t>
        </w:r>
      </w:ins>
    </w:p>
    <w:p w:rsidR="00ED67D4" w:rsidRPr="00B5270F" w:rsidRDefault="00572FDB" w:rsidP="00ED67D4">
      <w:pPr>
        <w:autoSpaceDE w:val="0"/>
        <w:autoSpaceDN w:val="0"/>
        <w:adjustRightInd w:val="0"/>
        <w:spacing w:line="240" w:lineRule="auto"/>
        <w:rPr>
          <w:ins w:id="4497" w:author="NNR Chowdary" w:date="2013-10-27T09:37:00Z"/>
          <w:rFonts w:ascii="Times New Roman" w:hAnsi="Times New Roman" w:cs="Times New Roman"/>
          <w:color w:val="000000" w:themeColor="text1"/>
          <w:sz w:val="28"/>
          <w:szCs w:val="28"/>
          <w:rPrChange w:id="4498" w:author="N PRASAD" w:date="2016-07-01T12:13:00Z">
            <w:rPr>
              <w:ins w:id="4499" w:author="NNR Chowdary" w:date="2013-10-27T09:37:00Z"/>
              <w:rFonts w:ascii="Times New Roman" w:hAnsi="Times New Roman" w:cs="Times New Roman"/>
              <w:sz w:val="23"/>
              <w:szCs w:val="23"/>
            </w:rPr>
          </w:rPrChange>
        </w:rPr>
      </w:pPr>
      <w:ins w:id="4500" w:author="NNR Chowdary" w:date="2013-10-27T09:37:00Z">
        <w:r w:rsidRPr="00B5270F">
          <w:rPr>
            <w:rFonts w:ascii="Times New Roman" w:hAnsi="Times New Roman" w:cs="Times New Roman"/>
            <w:color w:val="000000" w:themeColor="text1"/>
            <w:sz w:val="28"/>
            <w:szCs w:val="28"/>
            <w:rPrChange w:id="4501" w:author="N PRASAD" w:date="2016-07-01T12:13:00Z">
              <w:rPr>
                <w:rFonts w:ascii="Times New Roman" w:hAnsi="Times New Roman" w:cs="Times New Roman"/>
                <w:b/>
                <w:bCs/>
                <w:sz w:val="23"/>
                <w:szCs w:val="23"/>
              </w:rPr>
            </w:rPrChange>
          </w:rPr>
          <w:t>stack will be removed.</w:t>
        </w:r>
      </w:ins>
    </w:p>
    <w:p w:rsidR="00ED67D4" w:rsidRPr="00B5270F" w:rsidRDefault="00572FDB" w:rsidP="00ED67D4">
      <w:pPr>
        <w:autoSpaceDE w:val="0"/>
        <w:autoSpaceDN w:val="0"/>
        <w:adjustRightInd w:val="0"/>
        <w:spacing w:line="240" w:lineRule="auto"/>
        <w:rPr>
          <w:ins w:id="4502" w:author="NNR Chowdary" w:date="2013-10-27T09:37:00Z"/>
          <w:rFonts w:ascii="Times New Roman" w:hAnsi="Times New Roman" w:cs="Times New Roman"/>
          <w:color w:val="000000" w:themeColor="text1"/>
          <w:sz w:val="28"/>
          <w:szCs w:val="28"/>
          <w:rPrChange w:id="4503" w:author="N PRASAD" w:date="2016-07-01T12:13:00Z">
            <w:rPr>
              <w:ins w:id="4504" w:author="NNR Chowdary" w:date="2013-10-27T09:37:00Z"/>
              <w:rFonts w:ascii="Times New Roman" w:hAnsi="Times New Roman" w:cs="Times New Roman"/>
              <w:sz w:val="23"/>
              <w:szCs w:val="23"/>
            </w:rPr>
          </w:rPrChange>
        </w:rPr>
      </w:pPr>
      <w:ins w:id="4505" w:author="NNR Chowdary" w:date="2013-10-27T09:37:00Z">
        <w:r w:rsidRPr="00B5270F">
          <w:rPr>
            <w:rFonts w:ascii="Times New Roman" w:hAnsi="Times New Roman" w:cs="Times New Roman"/>
            <w:color w:val="000000" w:themeColor="text1"/>
            <w:sz w:val="28"/>
            <w:szCs w:val="28"/>
            <w:rPrChange w:id="4506" w:author="N PRASAD" w:date="2016-07-01T12:13:00Z">
              <w:rPr>
                <w:rFonts w:ascii="Times New Roman" w:hAnsi="Times New Roman" w:cs="Times New Roman"/>
                <w:b/>
                <w:bCs/>
                <w:sz w:val="23"/>
                <w:szCs w:val="23"/>
              </w:rPr>
            </w:rPrChange>
          </w:rPr>
          <w:t>After completing all the method calls the stack is empty. Just before terminating the thread JVM will destroy</w:t>
        </w:r>
      </w:ins>
    </w:p>
    <w:p w:rsidR="00ED67D4" w:rsidRPr="00B5270F" w:rsidRDefault="00572FDB" w:rsidP="00ED67D4">
      <w:pPr>
        <w:autoSpaceDE w:val="0"/>
        <w:autoSpaceDN w:val="0"/>
        <w:adjustRightInd w:val="0"/>
        <w:spacing w:line="240" w:lineRule="auto"/>
        <w:rPr>
          <w:ins w:id="4507" w:author="NNR Chowdary" w:date="2013-10-27T09:37:00Z"/>
          <w:rFonts w:ascii="Times New Roman" w:hAnsi="Times New Roman" w:cs="Times New Roman"/>
          <w:color w:val="000000" w:themeColor="text1"/>
          <w:sz w:val="28"/>
          <w:szCs w:val="28"/>
          <w:rPrChange w:id="4508" w:author="N PRASAD" w:date="2016-07-01T12:13:00Z">
            <w:rPr>
              <w:ins w:id="4509" w:author="NNR Chowdary" w:date="2013-10-27T09:37:00Z"/>
              <w:rFonts w:ascii="Times New Roman" w:hAnsi="Times New Roman" w:cs="Times New Roman"/>
              <w:sz w:val="23"/>
              <w:szCs w:val="23"/>
            </w:rPr>
          </w:rPrChange>
        </w:rPr>
      </w:pPr>
      <w:ins w:id="4510" w:author="NNR Chowdary" w:date="2013-10-27T09:37:00Z">
        <w:r w:rsidRPr="00B5270F">
          <w:rPr>
            <w:rFonts w:ascii="Times New Roman" w:hAnsi="Times New Roman" w:cs="Times New Roman"/>
            <w:color w:val="000000" w:themeColor="text1"/>
            <w:sz w:val="28"/>
            <w:szCs w:val="28"/>
            <w:rPrChange w:id="4511" w:author="N PRASAD" w:date="2016-07-01T12:13:00Z">
              <w:rPr>
                <w:rFonts w:ascii="Times New Roman" w:hAnsi="Times New Roman" w:cs="Times New Roman"/>
                <w:b/>
                <w:bCs/>
                <w:sz w:val="23"/>
                <w:szCs w:val="23"/>
              </w:rPr>
            </w:rPrChange>
          </w:rPr>
          <w:t>the corresponding stack.</w:t>
        </w:r>
      </w:ins>
    </w:p>
    <w:p w:rsidR="00ED67D4" w:rsidRPr="00B5270F" w:rsidRDefault="00572FDB" w:rsidP="00ED67D4">
      <w:pPr>
        <w:autoSpaceDE w:val="0"/>
        <w:autoSpaceDN w:val="0"/>
        <w:adjustRightInd w:val="0"/>
        <w:spacing w:line="240" w:lineRule="auto"/>
        <w:rPr>
          <w:ins w:id="4512" w:author="NNR Chowdary" w:date="2013-10-27T09:37:00Z"/>
          <w:rFonts w:ascii="Times New Roman" w:hAnsi="Times New Roman" w:cs="Times New Roman"/>
          <w:color w:val="000000" w:themeColor="text1"/>
          <w:sz w:val="28"/>
          <w:szCs w:val="28"/>
          <w:rPrChange w:id="4513" w:author="N PRASAD" w:date="2016-07-01T12:13:00Z">
            <w:rPr>
              <w:ins w:id="4514" w:author="NNR Chowdary" w:date="2013-10-27T09:37:00Z"/>
              <w:rFonts w:ascii="Times New Roman" w:hAnsi="Times New Roman" w:cs="Times New Roman"/>
              <w:sz w:val="23"/>
              <w:szCs w:val="23"/>
            </w:rPr>
          </w:rPrChange>
        </w:rPr>
      </w:pPr>
      <w:ins w:id="4515" w:author="NNR Chowdary" w:date="2013-10-27T09:37:00Z">
        <w:r w:rsidRPr="00B5270F">
          <w:rPr>
            <w:rFonts w:ascii="Times New Roman" w:hAnsi="Times New Roman" w:cs="Times New Roman"/>
            <w:color w:val="000000" w:themeColor="text1"/>
            <w:sz w:val="28"/>
            <w:szCs w:val="28"/>
            <w:rPrChange w:id="4516" w:author="N PRASAD" w:date="2016-07-01T12:13:00Z">
              <w:rPr>
                <w:rFonts w:ascii="Times New Roman" w:hAnsi="Times New Roman" w:cs="Times New Roman"/>
                <w:b/>
                <w:bCs/>
                <w:sz w:val="23"/>
                <w:szCs w:val="23"/>
              </w:rPr>
            </w:rPrChange>
          </w:rPr>
          <w:t>Ex:</w:t>
        </w:r>
      </w:ins>
    </w:p>
    <w:p w:rsidR="00ED67D4" w:rsidRPr="00B5270F" w:rsidRDefault="00572FDB" w:rsidP="00ED67D4">
      <w:pPr>
        <w:autoSpaceDE w:val="0"/>
        <w:autoSpaceDN w:val="0"/>
        <w:adjustRightInd w:val="0"/>
        <w:spacing w:line="240" w:lineRule="auto"/>
        <w:rPr>
          <w:ins w:id="4517" w:author="NNR Chowdary" w:date="2013-10-27T09:37:00Z"/>
          <w:rFonts w:ascii="Times New Roman" w:hAnsi="Times New Roman" w:cs="Times New Roman"/>
          <w:color w:val="000000" w:themeColor="text1"/>
          <w:sz w:val="28"/>
          <w:szCs w:val="28"/>
          <w:rPrChange w:id="4518" w:author="N PRASAD" w:date="2016-07-01T12:13:00Z">
            <w:rPr>
              <w:ins w:id="4519" w:author="NNR Chowdary" w:date="2013-10-27T09:37:00Z"/>
              <w:rFonts w:ascii="Times New Roman" w:hAnsi="Times New Roman" w:cs="Times New Roman"/>
              <w:sz w:val="23"/>
              <w:szCs w:val="23"/>
            </w:rPr>
          </w:rPrChange>
        </w:rPr>
      </w:pPr>
      <w:ins w:id="4520" w:author="NNR Chowdary" w:date="2013-10-27T09:37:00Z">
        <w:r w:rsidRPr="00B5270F">
          <w:rPr>
            <w:rFonts w:ascii="Times New Roman" w:hAnsi="Times New Roman" w:cs="Times New Roman"/>
            <w:color w:val="000000" w:themeColor="text1"/>
            <w:sz w:val="28"/>
            <w:szCs w:val="28"/>
            <w:rPrChange w:id="4521" w:author="N PRASAD" w:date="2016-07-01T12:13:00Z">
              <w:rPr>
                <w:rFonts w:ascii="Times New Roman" w:hAnsi="Times New Roman" w:cs="Times New Roman"/>
                <w:b/>
                <w:bCs/>
                <w:sz w:val="23"/>
                <w:szCs w:val="23"/>
              </w:rPr>
            </w:rPrChange>
          </w:rPr>
          <w:t>class ExceptionDemo</w:t>
        </w:r>
      </w:ins>
    </w:p>
    <w:p w:rsidR="00ED67D4" w:rsidRPr="00B5270F" w:rsidRDefault="00572FDB" w:rsidP="00ED67D4">
      <w:pPr>
        <w:autoSpaceDE w:val="0"/>
        <w:autoSpaceDN w:val="0"/>
        <w:adjustRightInd w:val="0"/>
        <w:spacing w:line="240" w:lineRule="auto"/>
        <w:rPr>
          <w:ins w:id="4522" w:author="NNR Chowdary" w:date="2013-10-27T09:37:00Z"/>
          <w:rFonts w:ascii="Times New Roman" w:hAnsi="Times New Roman" w:cs="Times New Roman"/>
          <w:color w:val="000000" w:themeColor="text1"/>
          <w:sz w:val="28"/>
          <w:szCs w:val="28"/>
          <w:rPrChange w:id="4523" w:author="N PRASAD" w:date="2016-07-01T12:13:00Z">
            <w:rPr>
              <w:ins w:id="4524" w:author="NNR Chowdary" w:date="2013-10-27T09:37:00Z"/>
              <w:rFonts w:ascii="Times New Roman" w:hAnsi="Times New Roman" w:cs="Times New Roman"/>
              <w:sz w:val="23"/>
              <w:szCs w:val="23"/>
            </w:rPr>
          </w:rPrChange>
        </w:rPr>
      </w:pPr>
      <w:ins w:id="4525" w:author="NNR Chowdary" w:date="2013-10-27T09:37:00Z">
        <w:r w:rsidRPr="00B5270F">
          <w:rPr>
            <w:rFonts w:ascii="Times New Roman" w:hAnsi="Times New Roman" w:cs="Times New Roman"/>
            <w:color w:val="000000" w:themeColor="text1"/>
            <w:sz w:val="28"/>
            <w:szCs w:val="28"/>
            <w:rPrChange w:id="4526" w:author="N PRASAD" w:date="2016-07-01T12:13:00Z">
              <w:rPr>
                <w:rFonts w:ascii="Times New Roman" w:hAnsi="Times New Roman" w:cs="Times New Roman"/>
                <w:b/>
                <w:bCs/>
                <w:sz w:val="23"/>
                <w:szCs w:val="23"/>
              </w:rPr>
            </w:rPrChange>
          </w:rPr>
          <w:t>{</w:t>
        </w:r>
      </w:ins>
    </w:p>
    <w:p w:rsidR="00ED67D4" w:rsidRPr="00B5270F" w:rsidRDefault="00572FDB" w:rsidP="00ED67D4">
      <w:pPr>
        <w:autoSpaceDE w:val="0"/>
        <w:autoSpaceDN w:val="0"/>
        <w:adjustRightInd w:val="0"/>
        <w:spacing w:line="240" w:lineRule="auto"/>
        <w:rPr>
          <w:ins w:id="4527" w:author="NNR Chowdary" w:date="2013-10-27T09:37:00Z"/>
          <w:rFonts w:ascii="Times New Roman" w:hAnsi="Times New Roman" w:cs="Times New Roman"/>
          <w:color w:val="000000" w:themeColor="text1"/>
          <w:sz w:val="28"/>
          <w:szCs w:val="28"/>
          <w:rPrChange w:id="4528" w:author="N PRASAD" w:date="2016-07-01T12:13:00Z">
            <w:rPr>
              <w:ins w:id="4529" w:author="NNR Chowdary" w:date="2013-10-27T09:37:00Z"/>
              <w:rFonts w:ascii="Times New Roman" w:hAnsi="Times New Roman" w:cs="Times New Roman"/>
              <w:sz w:val="23"/>
              <w:szCs w:val="23"/>
            </w:rPr>
          </w:rPrChange>
        </w:rPr>
      </w:pPr>
      <w:ins w:id="4530" w:author="NNR Chowdary" w:date="2013-10-27T09:37:00Z">
        <w:r w:rsidRPr="00B5270F">
          <w:rPr>
            <w:rFonts w:ascii="Times New Roman" w:hAnsi="Times New Roman" w:cs="Times New Roman"/>
            <w:color w:val="000000" w:themeColor="text1"/>
            <w:sz w:val="28"/>
            <w:szCs w:val="28"/>
            <w:rPrChange w:id="4531" w:author="N PRASAD" w:date="2016-07-01T12:13:00Z">
              <w:rPr>
                <w:rFonts w:ascii="Times New Roman" w:hAnsi="Times New Roman" w:cs="Times New Roman"/>
                <w:b/>
                <w:bCs/>
                <w:sz w:val="23"/>
                <w:szCs w:val="23"/>
              </w:rPr>
            </w:rPrChange>
          </w:rPr>
          <w:t>public static void main(String[] args)</w:t>
        </w:r>
      </w:ins>
    </w:p>
    <w:p w:rsidR="00ED67D4" w:rsidRPr="00B5270F" w:rsidRDefault="00572FDB" w:rsidP="00ED67D4">
      <w:pPr>
        <w:autoSpaceDE w:val="0"/>
        <w:autoSpaceDN w:val="0"/>
        <w:adjustRightInd w:val="0"/>
        <w:spacing w:line="240" w:lineRule="auto"/>
        <w:rPr>
          <w:ins w:id="4532" w:author="NNR Chowdary" w:date="2013-10-27T09:37:00Z"/>
          <w:rFonts w:ascii="Times New Roman" w:hAnsi="Times New Roman" w:cs="Times New Roman"/>
          <w:color w:val="000000" w:themeColor="text1"/>
          <w:sz w:val="28"/>
          <w:szCs w:val="28"/>
          <w:rPrChange w:id="4533" w:author="N PRASAD" w:date="2016-07-01T12:13:00Z">
            <w:rPr>
              <w:ins w:id="4534" w:author="NNR Chowdary" w:date="2013-10-27T09:37:00Z"/>
              <w:rFonts w:ascii="Times New Roman" w:hAnsi="Times New Roman" w:cs="Times New Roman"/>
              <w:sz w:val="23"/>
              <w:szCs w:val="23"/>
            </w:rPr>
          </w:rPrChange>
        </w:rPr>
      </w:pPr>
      <w:ins w:id="4535" w:author="NNR Chowdary" w:date="2013-10-27T09:37:00Z">
        <w:r w:rsidRPr="00B5270F">
          <w:rPr>
            <w:rFonts w:ascii="Times New Roman" w:hAnsi="Times New Roman" w:cs="Times New Roman"/>
            <w:color w:val="000000" w:themeColor="text1"/>
            <w:sz w:val="28"/>
            <w:szCs w:val="28"/>
            <w:rPrChange w:id="4536" w:author="N PRASAD" w:date="2016-07-01T12:13:00Z">
              <w:rPr>
                <w:rFonts w:ascii="Times New Roman" w:hAnsi="Times New Roman" w:cs="Times New Roman"/>
                <w:b/>
                <w:bCs/>
                <w:sz w:val="23"/>
                <w:szCs w:val="23"/>
              </w:rPr>
            </w:rPrChange>
          </w:rPr>
          <w:t>{</w:t>
        </w:r>
      </w:ins>
    </w:p>
    <w:p w:rsidR="00ED67D4" w:rsidRPr="00B5270F" w:rsidRDefault="00572FDB" w:rsidP="00ED67D4">
      <w:pPr>
        <w:autoSpaceDE w:val="0"/>
        <w:autoSpaceDN w:val="0"/>
        <w:adjustRightInd w:val="0"/>
        <w:spacing w:line="240" w:lineRule="auto"/>
        <w:rPr>
          <w:ins w:id="4537" w:author="NNR Chowdary" w:date="2013-10-27T09:37:00Z"/>
          <w:rFonts w:ascii="Times New Roman" w:hAnsi="Times New Roman" w:cs="Times New Roman"/>
          <w:color w:val="000000" w:themeColor="text1"/>
          <w:sz w:val="28"/>
          <w:szCs w:val="28"/>
          <w:rPrChange w:id="4538" w:author="N PRASAD" w:date="2016-07-01T12:13:00Z">
            <w:rPr>
              <w:ins w:id="4539" w:author="NNR Chowdary" w:date="2013-10-27T09:37:00Z"/>
              <w:rFonts w:ascii="Times New Roman" w:hAnsi="Times New Roman" w:cs="Times New Roman"/>
              <w:sz w:val="23"/>
              <w:szCs w:val="23"/>
            </w:rPr>
          </w:rPrChange>
        </w:rPr>
      </w:pPr>
      <w:ins w:id="4540" w:author="NNR Chowdary" w:date="2013-10-27T09:37:00Z">
        <w:r w:rsidRPr="00B5270F">
          <w:rPr>
            <w:rFonts w:ascii="Times New Roman" w:hAnsi="Times New Roman" w:cs="Times New Roman"/>
            <w:color w:val="000000" w:themeColor="text1"/>
            <w:sz w:val="28"/>
            <w:szCs w:val="28"/>
            <w:rPrChange w:id="4541" w:author="N PRASAD" w:date="2016-07-01T12:13:00Z">
              <w:rPr>
                <w:rFonts w:ascii="Times New Roman" w:hAnsi="Times New Roman" w:cs="Times New Roman"/>
                <w:b/>
                <w:bCs/>
                <w:sz w:val="23"/>
                <w:szCs w:val="23"/>
              </w:rPr>
            </w:rPrChange>
          </w:rPr>
          <w:t>doStuff();</w:t>
        </w:r>
      </w:ins>
    </w:p>
    <w:p w:rsidR="00ED67D4" w:rsidRPr="00B5270F" w:rsidRDefault="00572FDB" w:rsidP="00ED67D4">
      <w:pPr>
        <w:autoSpaceDE w:val="0"/>
        <w:autoSpaceDN w:val="0"/>
        <w:adjustRightInd w:val="0"/>
        <w:spacing w:line="240" w:lineRule="auto"/>
        <w:rPr>
          <w:ins w:id="4542" w:author="NNR Chowdary" w:date="2013-10-27T09:37:00Z"/>
          <w:rFonts w:ascii="Times New Roman" w:hAnsi="Times New Roman" w:cs="Times New Roman"/>
          <w:color w:val="000000" w:themeColor="text1"/>
          <w:sz w:val="28"/>
          <w:szCs w:val="28"/>
          <w:rPrChange w:id="4543" w:author="N PRASAD" w:date="2016-07-01T12:13:00Z">
            <w:rPr>
              <w:ins w:id="4544" w:author="NNR Chowdary" w:date="2013-10-27T09:37:00Z"/>
              <w:rFonts w:ascii="Times New Roman" w:hAnsi="Times New Roman" w:cs="Times New Roman"/>
              <w:sz w:val="23"/>
              <w:szCs w:val="23"/>
            </w:rPr>
          </w:rPrChange>
        </w:rPr>
      </w:pPr>
      <w:ins w:id="4545" w:author="NNR Chowdary" w:date="2013-10-27T09:37:00Z">
        <w:r w:rsidRPr="00B5270F">
          <w:rPr>
            <w:rFonts w:ascii="Times New Roman" w:hAnsi="Times New Roman" w:cs="Times New Roman"/>
            <w:color w:val="000000" w:themeColor="text1"/>
            <w:sz w:val="28"/>
            <w:szCs w:val="28"/>
            <w:rPrChange w:id="4546" w:author="N PRASAD" w:date="2016-07-01T12:13:00Z">
              <w:rPr>
                <w:rFonts w:ascii="Times New Roman" w:hAnsi="Times New Roman" w:cs="Times New Roman"/>
                <w:b/>
                <w:bCs/>
                <w:sz w:val="23"/>
                <w:szCs w:val="23"/>
              </w:rPr>
            </w:rPrChange>
          </w:rPr>
          <w:t>}</w:t>
        </w:r>
      </w:ins>
    </w:p>
    <w:p w:rsidR="00ED67D4" w:rsidRPr="00B5270F" w:rsidRDefault="00572FDB" w:rsidP="00ED67D4">
      <w:pPr>
        <w:autoSpaceDE w:val="0"/>
        <w:autoSpaceDN w:val="0"/>
        <w:adjustRightInd w:val="0"/>
        <w:spacing w:line="240" w:lineRule="auto"/>
        <w:rPr>
          <w:ins w:id="4547" w:author="NNR Chowdary" w:date="2013-10-27T09:37:00Z"/>
          <w:rFonts w:ascii="Times New Roman" w:hAnsi="Times New Roman" w:cs="Times New Roman"/>
          <w:color w:val="000000" w:themeColor="text1"/>
          <w:sz w:val="28"/>
          <w:szCs w:val="28"/>
          <w:rPrChange w:id="4548" w:author="N PRASAD" w:date="2016-07-01T12:13:00Z">
            <w:rPr>
              <w:ins w:id="4549" w:author="NNR Chowdary" w:date="2013-10-27T09:37:00Z"/>
              <w:rFonts w:ascii="Times New Roman" w:hAnsi="Times New Roman" w:cs="Times New Roman"/>
              <w:sz w:val="23"/>
              <w:szCs w:val="23"/>
            </w:rPr>
          </w:rPrChange>
        </w:rPr>
      </w:pPr>
      <w:ins w:id="4550" w:author="NNR Chowdary" w:date="2013-10-27T09:37:00Z">
        <w:r w:rsidRPr="00B5270F">
          <w:rPr>
            <w:rFonts w:ascii="Times New Roman" w:hAnsi="Times New Roman" w:cs="Times New Roman"/>
            <w:color w:val="000000" w:themeColor="text1"/>
            <w:sz w:val="28"/>
            <w:szCs w:val="28"/>
            <w:rPrChange w:id="4551" w:author="N PRASAD" w:date="2016-07-01T12:13:00Z">
              <w:rPr>
                <w:rFonts w:ascii="Times New Roman" w:hAnsi="Times New Roman" w:cs="Times New Roman"/>
                <w:b/>
                <w:bCs/>
                <w:sz w:val="23"/>
                <w:szCs w:val="23"/>
              </w:rPr>
            </w:rPrChange>
          </w:rPr>
          <w:t>public static void doStuff()</w:t>
        </w:r>
      </w:ins>
    </w:p>
    <w:p w:rsidR="00ED67D4" w:rsidRPr="00B5270F" w:rsidRDefault="00572FDB" w:rsidP="00ED67D4">
      <w:pPr>
        <w:autoSpaceDE w:val="0"/>
        <w:autoSpaceDN w:val="0"/>
        <w:adjustRightInd w:val="0"/>
        <w:spacing w:line="240" w:lineRule="auto"/>
        <w:rPr>
          <w:ins w:id="4552" w:author="NNR Chowdary" w:date="2013-10-27T09:37:00Z"/>
          <w:rFonts w:ascii="Times New Roman" w:hAnsi="Times New Roman" w:cs="Times New Roman"/>
          <w:color w:val="000000" w:themeColor="text1"/>
          <w:sz w:val="28"/>
          <w:szCs w:val="28"/>
          <w:rPrChange w:id="4553" w:author="N PRASAD" w:date="2016-07-01T12:13:00Z">
            <w:rPr>
              <w:ins w:id="4554" w:author="NNR Chowdary" w:date="2013-10-27T09:37:00Z"/>
              <w:rFonts w:ascii="Times New Roman" w:hAnsi="Times New Roman" w:cs="Times New Roman"/>
              <w:sz w:val="23"/>
              <w:szCs w:val="23"/>
            </w:rPr>
          </w:rPrChange>
        </w:rPr>
      </w:pPr>
      <w:ins w:id="4555" w:author="NNR Chowdary" w:date="2013-10-27T09:37:00Z">
        <w:r w:rsidRPr="00B5270F">
          <w:rPr>
            <w:rFonts w:ascii="Times New Roman" w:hAnsi="Times New Roman" w:cs="Times New Roman"/>
            <w:color w:val="000000" w:themeColor="text1"/>
            <w:sz w:val="28"/>
            <w:szCs w:val="28"/>
            <w:rPrChange w:id="4556" w:author="N PRASAD" w:date="2016-07-01T12:13:00Z">
              <w:rPr>
                <w:rFonts w:ascii="Times New Roman" w:hAnsi="Times New Roman" w:cs="Times New Roman"/>
                <w:b/>
                <w:bCs/>
                <w:sz w:val="23"/>
                <w:szCs w:val="23"/>
              </w:rPr>
            </w:rPrChange>
          </w:rPr>
          <w:t>{</w:t>
        </w:r>
      </w:ins>
    </w:p>
    <w:p w:rsidR="00ED67D4" w:rsidRPr="00B5270F" w:rsidRDefault="00572FDB" w:rsidP="00ED67D4">
      <w:pPr>
        <w:autoSpaceDE w:val="0"/>
        <w:autoSpaceDN w:val="0"/>
        <w:adjustRightInd w:val="0"/>
        <w:spacing w:line="240" w:lineRule="auto"/>
        <w:rPr>
          <w:ins w:id="4557" w:author="NNR Chowdary" w:date="2013-10-27T09:37:00Z"/>
          <w:rFonts w:ascii="Times New Roman" w:hAnsi="Times New Roman" w:cs="Times New Roman"/>
          <w:color w:val="000000" w:themeColor="text1"/>
          <w:sz w:val="28"/>
          <w:szCs w:val="28"/>
          <w:rPrChange w:id="4558" w:author="N PRASAD" w:date="2016-07-01T12:13:00Z">
            <w:rPr>
              <w:ins w:id="4559" w:author="NNR Chowdary" w:date="2013-10-27T09:37:00Z"/>
              <w:rFonts w:ascii="Times New Roman" w:hAnsi="Times New Roman" w:cs="Times New Roman"/>
              <w:sz w:val="23"/>
              <w:szCs w:val="23"/>
            </w:rPr>
          </w:rPrChange>
        </w:rPr>
      </w:pPr>
      <w:ins w:id="4560" w:author="NNR Chowdary" w:date="2013-10-27T09:37:00Z">
        <w:r w:rsidRPr="00B5270F">
          <w:rPr>
            <w:rFonts w:ascii="Times New Roman" w:hAnsi="Times New Roman" w:cs="Times New Roman"/>
            <w:color w:val="000000" w:themeColor="text1"/>
            <w:sz w:val="28"/>
            <w:szCs w:val="28"/>
            <w:rPrChange w:id="4561" w:author="N PRASAD" w:date="2016-07-01T12:13:00Z">
              <w:rPr>
                <w:rFonts w:ascii="Times New Roman" w:hAnsi="Times New Roman" w:cs="Times New Roman"/>
                <w:b/>
                <w:bCs/>
                <w:sz w:val="23"/>
                <w:szCs w:val="23"/>
              </w:rPr>
            </w:rPrChange>
          </w:rPr>
          <w:t>doMoreStuff();</w:t>
        </w:r>
      </w:ins>
    </w:p>
    <w:p w:rsidR="00ED67D4" w:rsidRPr="00B5270F" w:rsidRDefault="00572FDB" w:rsidP="00ED67D4">
      <w:pPr>
        <w:autoSpaceDE w:val="0"/>
        <w:autoSpaceDN w:val="0"/>
        <w:adjustRightInd w:val="0"/>
        <w:spacing w:line="240" w:lineRule="auto"/>
        <w:rPr>
          <w:ins w:id="4562" w:author="NNR Chowdary" w:date="2013-10-27T09:37:00Z"/>
          <w:rFonts w:ascii="Times New Roman" w:hAnsi="Times New Roman" w:cs="Times New Roman"/>
          <w:color w:val="000000" w:themeColor="text1"/>
          <w:sz w:val="28"/>
          <w:szCs w:val="28"/>
          <w:rPrChange w:id="4563" w:author="N PRASAD" w:date="2016-07-01T12:13:00Z">
            <w:rPr>
              <w:ins w:id="4564" w:author="NNR Chowdary" w:date="2013-10-27T09:37:00Z"/>
              <w:rFonts w:ascii="Times New Roman" w:hAnsi="Times New Roman" w:cs="Times New Roman"/>
              <w:sz w:val="23"/>
              <w:szCs w:val="23"/>
            </w:rPr>
          </w:rPrChange>
        </w:rPr>
      </w:pPr>
      <w:ins w:id="4565" w:author="NNR Chowdary" w:date="2013-10-27T09:37:00Z">
        <w:r w:rsidRPr="00B5270F">
          <w:rPr>
            <w:rFonts w:ascii="Times New Roman" w:hAnsi="Times New Roman" w:cs="Times New Roman"/>
            <w:color w:val="000000" w:themeColor="text1"/>
            <w:sz w:val="28"/>
            <w:szCs w:val="28"/>
            <w:rPrChange w:id="4566" w:author="N PRASAD" w:date="2016-07-01T12:13:00Z">
              <w:rPr>
                <w:rFonts w:ascii="Times New Roman" w:hAnsi="Times New Roman" w:cs="Times New Roman"/>
                <w:b/>
                <w:bCs/>
                <w:sz w:val="23"/>
                <w:szCs w:val="23"/>
              </w:rPr>
            </w:rPrChange>
          </w:rPr>
          <w:t>}</w:t>
        </w:r>
      </w:ins>
    </w:p>
    <w:p w:rsidR="00ED67D4" w:rsidRPr="00B5270F" w:rsidRDefault="00572FDB" w:rsidP="00ED67D4">
      <w:pPr>
        <w:autoSpaceDE w:val="0"/>
        <w:autoSpaceDN w:val="0"/>
        <w:adjustRightInd w:val="0"/>
        <w:spacing w:line="240" w:lineRule="auto"/>
        <w:rPr>
          <w:ins w:id="4567" w:author="NNR Chowdary" w:date="2013-10-27T09:37:00Z"/>
          <w:rFonts w:ascii="Times New Roman" w:hAnsi="Times New Roman" w:cs="Times New Roman"/>
          <w:color w:val="000000" w:themeColor="text1"/>
          <w:sz w:val="28"/>
          <w:szCs w:val="28"/>
          <w:rPrChange w:id="4568" w:author="N PRASAD" w:date="2016-07-01T12:13:00Z">
            <w:rPr>
              <w:ins w:id="4569" w:author="NNR Chowdary" w:date="2013-10-27T09:37:00Z"/>
              <w:rFonts w:ascii="Times New Roman" w:hAnsi="Times New Roman" w:cs="Times New Roman"/>
              <w:sz w:val="23"/>
              <w:szCs w:val="23"/>
            </w:rPr>
          </w:rPrChange>
        </w:rPr>
      </w:pPr>
      <w:ins w:id="4570" w:author="NNR Chowdary" w:date="2013-10-27T09:37:00Z">
        <w:r w:rsidRPr="00B5270F">
          <w:rPr>
            <w:rFonts w:ascii="Times New Roman" w:hAnsi="Times New Roman" w:cs="Times New Roman"/>
            <w:color w:val="000000" w:themeColor="text1"/>
            <w:sz w:val="28"/>
            <w:szCs w:val="28"/>
            <w:rPrChange w:id="4571" w:author="N PRASAD" w:date="2016-07-01T12:13:00Z">
              <w:rPr>
                <w:rFonts w:ascii="Times New Roman" w:hAnsi="Times New Roman" w:cs="Times New Roman"/>
                <w:b/>
                <w:bCs/>
                <w:sz w:val="23"/>
                <w:szCs w:val="23"/>
              </w:rPr>
            </w:rPrChange>
          </w:rPr>
          <w:t>public static void doMoreStuff()</w:t>
        </w:r>
      </w:ins>
    </w:p>
    <w:p w:rsidR="00ED67D4" w:rsidRPr="00B5270F" w:rsidRDefault="00572FDB" w:rsidP="00ED67D4">
      <w:pPr>
        <w:autoSpaceDE w:val="0"/>
        <w:autoSpaceDN w:val="0"/>
        <w:adjustRightInd w:val="0"/>
        <w:spacing w:line="240" w:lineRule="auto"/>
        <w:rPr>
          <w:ins w:id="4572" w:author="NNR Chowdary" w:date="2013-10-27T09:37:00Z"/>
          <w:rFonts w:ascii="Times New Roman" w:hAnsi="Times New Roman" w:cs="Times New Roman"/>
          <w:color w:val="000000" w:themeColor="text1"/>
          <w:sz w:val="28"/>
          <w:szCs w:val="28"/>
          <w:rPrChange w:id="4573" w:author="N PRASAD" w:date="2016-07-01T12:13:00Z">
            <w:rPr>
              <w:ins w:id="4574" w:author="NNR Chowdary" w:date="2013-10-27T09:37:00Z"/>
              <w:rFonts w:ascii="Times New Roman" w:hAnsi="Times New Roman" w:cs="Times New Roman"/>
              <w:sz w:val="23"/>
              <w:szCs w:val="23"/>
            </w:rPr>
          </w:rPrChange>
        </w:rPr>
      </w:pPr>
      <w:ins w:id="4575" w:author="NNR Chowdary" w:date="2013-10-27T09:37:00Z">
        <w:r w:rsidRPr="00B5270F">
          <w:rPr>
            <w:rFonts w:ascii="Times New Roman" w:hAnsi="Times New Roman" w:cs="Times New Roman"/>
            <w:color w:val="000000" w:themeColor="text1"/>
            <w:sz w:val="28"/>
            <w:szCs w:val="28"/>
            <w:rPrChange w:id="4576" w:author="N PRASAD" w:date="2016-07-01T12:13:00Z">
              <w:rPr>
                <w:rFonts w:ascii="Times New Roman" w:hAnsi="Times New Roman" w:cs="Times New Roman"/>
                <w:b/>
                <w:bCs/>
                <w:sz w:val="23"/>
                <w:szCs w:val="23"/>
              </w:rPr>
            </w:rPrChange>
          </w:rPr>
          <w:t>{</w:t>
        </w:r>
      </w:ins>
    </w:p>
    <w:p w:rsidR="00ED67D4" w:rsidRPr="00B5270F" w:rsidRDefault="00572FDB" w:rsidP="00ED67D4">
      <w:pPr>
        <w:autoSpaceDE w:val="0"/>
        <w:autoSpaceDN w:val="0"/>
        <w:adjustRightInd w:val="0"/>
        <w:spacing w:line="240" w:lineRule="auto"/>
        <w:rPr>
          <w:ins w:id="4577" w:author="NNR Chowdary" w:date="2013-10-27T09:37:00Z"/>
          <w:rFonts w:ascii="Times New Roman" w:hAnsi="Times New Roman" w:cs="Times New Roman"/>
          <w:color w:val="000000" w:themeColor="text1"/>
          <w:sz w:val="28"/>
          <w:szCs w:val="28"/>
          <w:rPrChange w:id="4578" w:author="N PRASAD" w:date="2016-07-01T12:13:00Z">
            <w:rPr>
              <w:ins w:id="4579" w:author="NNR Chowdary" w:date="2013-10-27T09:37:00Z"/>
              <w:rFonts w:ascii="Times New Roman" w:hAnsi="Times New Roman" w:cs="Times New Roman"/>
              <w:sz w:val="23"/>
              <w:szCs w:val="23"/>
            </w:rPr>
          </w:rPrChange>
        </w:rPr>
      </w:pPr>
      <w:ins w:id="4580" w:author="NNR Chowdary" w:date="2013-10-27T09:37:00Z">
        <w:r w:rsidRPr="00B5270F">
          <w:rPr>
            <w:rFonts w:ascii="Times New Roman" w:hAnsi="Times New Roman" w:cs="Times New Roman"/>
            <w:color w:val="000000" w:themeColor="text1"/>
            <w:sz w:val="28"/>
            <w:szCs w:val="28"/>
            <w:rPrChange w:id="4581" w:author="N PRASAD" w:date="2016-07-01T12:13:00Z">
              <w:rPr>
                <w:rFonts w:ascii="Times New Roman" w:hAnsi="Times New Roman" w:cs="Times New Roman"/>
                <w:b/>
                <w:bCs/>
                <w:sz w:val="23"/>
                <w:szCs w:val="23"/>
              </w:rPr>
            </w:rPrChange>
          </w:rPr>
          <w:t>System.out.println("Hi this is Exception ...........Thread");</w:t>
        </w:r>
      </w:ins>
    </w:p>
    <w:p w:rsidR="00ED67D4" w:rsidRPr="00B5270F" w:rsidRDefault="00572FDB" w:rsidP="00ED67D4">
      <w:pPr>
        <w:autoSpaceDE w:val="0"/>
        <w:autoSpaceDN w:val="0"/>
        <w:adjustRightInd w:val="0"/>
        <w:spacing w:line="240" w:lineRule="auto"/>
        <w:rPr>
          <w:ins w:id="4582" w:author="NNR Chowdary" w:date="2013-10-27T09:37:00Z"/>
          <w:rFonts w:ascii="Times New Roman" w:hAnsi="Times New Roman" w:cs="Times New Roman"/>
          <w:color w:val="000000" w:themeColor="text1"/>
          <w:sz w:val="28"/>
          <w:szCs w:val="28"/>
          <w:rPrChange w:id="4583" w:author="N PRASAD" w:date="2016-07-01T12:13:00Z">
            <w:rPr>
              <w:ins w:id="4584" w:author="NNR Chowdary" w:date="2013-10-27T09:37:00Z"/>
              <w:rFonts w:ascii="Times New Roman" w:hAnsi="Times New Roman" w:cs="Times New Roman"/>
              <w:sz w:val="23"/>
              <w:szCs w:val="23"/>
            </w:rPr>
          </w:rPrChange>
        </w:rPr>
      </w:pPr>
      <w:ins w:id="4585" w:author="NNR Chowdary" w:date="2013-10-27T09:37:00Z">
        <w:r w:rsidRPr="00B5270F">
          <w:rPr>
            <w:rFonts w:ascii="Times New Roman" w:hAnsi="Times New Roman" w:cs="Times New Roman"/>
            <w:color w:val="000000" w:themeColor="text1"/>
            <w:sz w:val="28"/>
            <w:szCs w:val="28"/>
            <w:rPrChange w:id="4586" w:author="N PRASAD" w:date="2016-07-01T12:13:00Z">
              <w:rPr>
                <w:rFonts w:ascii="Times New Roman" w:hAnsi="Times New Roman" w:cs="Times New Roman"/>
                <w:b/>
                <w:bCs/>
                <w:sz w:val="23"/>
                <w:szCs w:val="23"/>
              </w:rPr>
            </w:rPrChange>
          </w:rPr>
          <w:t>}</w:t>
        </w:r>
      </w:ins>
    </w:p>
    <w:p w:rsidR="00ED67D4" w:rsidRPr="00B5270F" w:rsidRDefault="00572FDB" w:rsidP="00ED67D4">
      <w:pPr>
        <w:rPr>
          <w:ins w:id="4587" w:author="NNR Chowdary" w:date="2013-10-27T09:43:00Z"/>
          <w:rFonts w:ascii="Times New Roman" w:hAnsi="Times New Roman" w:cs="Times New Roman"/>
          <w:color w:val="000000" w:themeColor="text1"/>
          <w:sz w:val="28"/>
          <w:szCs w:val="28"/>
          <w:rPrChange w:id="4588" w:author="N PRASAD" w:date="2016-07-01T12:13:00Z">
            <w:rPr>
              <w:ins w:id="4589" w:author="NNR Chowdary" w:date="2013-10-27T09:43:00Z"/>
              <w:rFonts w:ascii="Times New Roman" w:hAnsi="Times New Roman" w:cs="Times New Roman"/>
              <w:sz w:val="23"/>
              <w:szCs w:val="23"/>
            </w:rPr>
          </w:rPrChange>
        </w:rPr>
      </w:pPr>
      <w:ins w:id="4590" w:author="NNR Chowdary" w:date="2013-10-27T09:37:00Z">
        <w:r w:rsidRPr="00B5270F">
          <w:rPr>
            <w:rFonts w:ascii="Times New Roman" w:hAnsi="Times New Roman" w:cs="Times New Roman"/>
            <w:color w:val="000000" w:themeColor="text1"/>
            <w:sz w:val="28"/>
            <w:szCs w:val="28"/>
            <w:rPrChange w:id="4591" w:author="N PRASAD" w:date="2016-07-01T12:13:00Z">
              <w:rPr>
                <w:rFonts w:ascii="Times New Roman" w:hAnsi="Times New Roman" w:cs="Times New Roman"/>
                <w:b/>
                <w:bCs/>
                <w:sz w:val="23"/>
                <w:szCs w:val="23"/>
              </w:rPr>
            </w:rPrChange>
          </w:rPr>
          <w:t>}</w:t>
        </w:r>
      </w:ins>
    </w:p>
    <w:p w:rsidR="003C5EC8" w:rsidRPr="00B5270F" w:rsidRDefault="003C5EC8" w:rsidP="00EE3F55">
      <w:pPr>
        <w:autoSpaceDE w:val="0"/>
        <w:autoSpaceDN w:val="0"/>
        <w:adjustRightInd w:val="0"/>
        <w:spacing w:line="240" w:lineRule="auto"/>
        <w:rPr>
          <w:ins w:id="4592" w:author="NNR Chowdary" w:date="2013-10-27T09:44:00Z"/>
          <w:rFonts w:ascii="Times New Roman" w:hAnsi="Times New Roman" w:cs="Times New Roman"/>
          <w:b/>
          <w:bCs/>
          <w:color w:val="000000" w:themeColor="text1"/>
          <w:sz w:val="28"/>
          <w:szCs w:val="28"/>
          <w:rPrChange w:id="4593" w:author="N PRASAD" w:date="2016-07-01T12:13:00Z">
            <w:rPr>
              <w:ins w:id="4594" w:author="NNR Chowdary" w:date="2013-10-27T09:44:00Z"/>
              <w:rFonts w:ascii="Times New Roman" w:hAnsi="Times New Roman" w:cs="Times New Roman"/>
              <w:b/>
              <w:bCs/>
              <w:sz w:val="30"/>
              <w:szCs w:val="30"/>
            </w:rPr>
          </w:rPrChange>
        </w:rPr>
      </w:pPr>
    </w:p>
    <w:p w:rsidR="001C3A39" w:rsidRPr="00B5270F" w:rsidRDefault="00572FDB" w:rsidP="00EE3F55">
      <w:pPr>
        <w:autoSpaceDE w:val="0"/>
        <w:autoSpaceDN w:val="0"/>
        <w:adjustRightInd w:val="0"/>
        <w:spacing w:line="240" w:lineRule="auto"/>
        <w:rPr>
          <w:ins w:id="4595" w:author="NNR Chowdary" w:date="2013-10-27T09:43:00Z"/>
          <w:rFonts w:ascii="Times New Roman" w:hAnsi="Times New Roman" w:cs="Times New Roman"/>
          <w:b/>
          <w:bCs/>
          <w:color w:val="000000" w:themeColor="text1"/>
          <w:sz w:val="28"/>
          <w:szCs w:val="28"/>
          <w:rPrChange w:id="4596" w:author="N PRASAD" w:date="2016-07-01T12:13:00Z">
            <w:rPr>
              <w:ins w:id="4597" w:author="NNR Chowdary" w:date="2013-10-27T09:43:00Z"/>
              <w:rFonts w:ascii="Times New Roman" w:hAnsi="Times New Roman" w:cs="Times New Roman"/>
              <w:b/>
              <w:bCs/>
              <w:sz w:val="30"/>
              <w:szCs w:val="30"/>
            </w:rPr>
          </w:rPrChange>
        </w:rPr>
      </w:pPr>
      <w:ins w:id="4598" w:author="NNR Chowdary" w:date="2013-10-27T09:43:00Z">
        <w:r w:rsidRPr="00B5270F">
          <w:rPr>
            <w:rFonts w:ascii="Times New Roman" w:hAnsi="Times New Roman" w:cs="Times New Roman"/>
            <w:b/>
            <w:bCs/>
            <w:color w:val="000000" w:themeColor="text1"/>
            <w:sz w:val="28"/>
            <w:szCs w:val="28"/>
            <w:rPrChange w:id="4599" w:author="N PRASAD" w:date="2016-07-01T12:13:00Z">
              <w:rPr>
                <w:rFonts w:ascii="Times New Roman" w:hAnsi="Times New Roman" w:cs="Times New Roman"/>
                <w:b/>
                <w:bCs/>
                <w:sz w:val="30"/>
                <w:szCs w:val="30"/>
              </w:rPr>
            </w:rPrChange>
          </w:rPr>
          <w:t>Default Exception Handling</w:t>
        </w:r>
      </w:ins>
    </w:p>
    <w:p w:rsidR="003C5EC8" w:rsidRPr="00B5270F" w:rsidRDefault="003C5EC8" w:rsidP="00EE3F55">
      <w:pPr>
        <w:autoSpaceDE w:val="0"/>
        <w:autoSpaceDN w:val="0"/>
        <w:adjustRightInd w:val="0"/>
        <w:spacing w:line="240" w:lineRule="auto"/>
        <w:rPr>
          <w:ins w:id="4600" w:author="NNR Chowdary" w:date="2013-10-27T09:44:00Z"/>
          <w:rFonts w:ascii="Times New Roman" w:hAnsi="Times New Roman" w:cs="Times New Roman"/>
          <w:color w:val="000000" w:themeColor="text1"/>
          <w:sz w:val="28"/>
          <w:szCs w:val="28"/>
          <w:rPrChange w:id="4601" w:author="N PRASAD" w:date="2016-07-01T12:13:00Z">
            <w:rPr>
              <w:ins w:id="4602" w:author="NNR Chowdary" w:date="2013-10-27T09:44:00Z"/>
              <w:rFonts w:ascii="Times New Roman" w:hAnsi="Times New Roman" w:cs="Times New Roman"/>
              <w:sz w:val="23"/>
              <w:szCs w:val="23"/>
            </w:rPr>
          </w:rPrChange>
        </w:rPr>
      </w:pPr>
    </w:p>
    <w:p w:rsidR="00EE3F55" w:rsidRPr="00B5270F" w:rsidRDefault="00572FDB" w:rsidP="00EE3F55">
      <w:pPr>
        <w:autoSpaceDE w:val="0"/>
        <w:autoSpaceDN w:val="0"/>
        <w:adjustRightInd w:val="0"/>
        <w:spacing w:line="240" w:lineRule="auto"/>
        <w:rPr>
          <w:ins w:id="4603" w:author="NNR Chowdary" w:date="2013-10-27T09:43:00Z"/>
          <w:rFonts w:ascii="Times New Roman" w:hAnsi="Times New Roman" w:cs="Times New Roman"/>
          <w:color w:val="000000" w:themeColor="text1"/>
          <w:sz w:val="28"/>
          <w:szCs w:val="28"/>
          <w:rPrChange w:id="4604" w:author="N PRASAD" w:date="2016-07-01T12:13:00Z">
            <w:rPr>
              <w:ins w:id="4605" w:author="NNR Chowdary" w:date="2013-10-27T09:43:00Z"/>
              <w:rFonts w:ascii="Times New Roman" w:hAnsi="Times New Roman" w:cs="Times New Roman"/>
              <w:sz w:val="23"/>
              <w:szCs w:val="23"/>
            </w:rPr>
          </w:rPrChange>
        </w:rPr>
      </w:pPr>
      <w:ins w:id="4606" w:author="NNR Chowdary" w:date="2013-10-27T09:43:00Z">
        <w:r w:rsidRPr="00B5270F">
          <w:rPr>
            <w:rFonts w:ascii="Times New Roman" w:hAnsi="Times New Roman" w:cs="Times New Roman"/>
            <w:color w:val="000000" w:themeColor="text1"/>
            <w:sz w:val="28"/>
            <w:szCs w:val="28"/>
            <w:rPrChange w:id="4607" w:author="N PRASAD" w:date="2016-07-01T12:13:00Z">
              <w:rPr>
                <w:rFonts w:ascii="Times New Roman" w:hAnsi="Times New Roman" w:cs="Times New Roman"/>
                <w:b/>
                <w:bCs/>
                <w:sz w:val="23"/>
                <w:szCs w:val="23"/>
              </w:rPr>
            </w:rPrChange>
          </w:rPr>
          <w:t>Ex:</w:t>
        </w:r>
      </w:ins>
    </w:p>
    <w:p w:rsidR="00EE3F55" w:rsidRPr="00B5270F" w:rsidRDefault="00572FDB" w:rsidP="00EE3F55">
      <w:pPr>
        <w:autoSpaceDE w:val="0"/>
        <w:autoSpaceDN w:val="0"/>
        <w:adjustRightInd w:val="0"/>
        <w:spacing w:line="240" w:lineRule="auto"/>
        <w:rPr>
          <w:ins w:id="4608" w:author="NNR Chowdary" w:date="2013-10-27T09:43:00Z"/>
          <w:rFonts w:ascii="Times New Roman" w:hAnsi="Times New Roman" w:cs="Times New Roman"/>
          <w:color w:val="000000" w:themeColor="text1"/>
          <w:sz w:val="28"/>
          <w:szCs w:val="28"/>
          <w:rPrChange w:id="4609" w:author="N PRASAD" w:date="2016-07-01T12:13:00Z">
            <w:rPr>
              <w:ins w:id="4610" w:author="NNR Chowdary" w:date="2013-10-27T09:43:00Z"/>
              <w:rFonts w:ascii="Times New Roman" w:hAnsi="Times New Roman" w:cs="Times New Roman"/>
              <w:sz w:val="23"/>
              <w:szCs w:val="23"/>
            </w:rPr>
          </w:rPrChange>
        </w:rPr>
      </w:pPr>
      <w:ins w:id="4611" w:author="NNR Chowdary" w:date="2013-10-27T09:43:00Z">
        <w:r w:rsidRPr="00B5270F">
          <w:rPr>
            <w:rFonts w:ascii="Times New Roman" w:hAnsi="Times New Roman" w:cs="Times New Roman"/>
            <w:color w:val="000000" w:themeColor="text1"/>
            <w:sz w:val="28"/>
            <w:szCs w:val="28"/>
            <w:rPrChange w:id="4612" w:author="N PRASAD" w:date="2016-07-01T12:13:00Z">
              <w:rPr>
                <w:rFonts w:ascii="Times New Roman" w:hAnsi="Times New Roman" w:cs="Times New Roman"/>
                <w:b/>
                <w:bCs/>
                <w:sz w:val="23"/>
                <w:szCs w:val="23"/>
              </w:rPr>
            </w:rPrChange>
          </w:rPr>
          <w:t>class ExceptionDemo</w:t>
        </w:r>
      </w:ins>
    </w:p>
    <w:p w:rsidR="00EE3F55" w:rsidRPr="00B5270F" w:rsidRDefault="00572FDB" w:rsidP="00EE3F55">
      <w:pPr>
        <w:autoSpaceDE w:val="0"/>
        <w:autoSpaceDN w:val="0"/>
        <w:adjustRightInd w:val="0"/>
        <w:spacing w:line="240" w:lineRule="auto"/>
        <w:rPr>
          <w:ins w:id="4613" w:author="NNR Chowdary" w:date="2013-10-27T09:43:00Z"/>
          <w:rFonts w:ascii="Times New Roman" w:hAnsi="Times New Roman" w:cs="Times New Roman"/>
          <w:color w:val="000000" w:themeColor="text1"/>
          <w:sz w:val="28"/>
          <w:szCs w:val="28"/>
          <w:rPrChange w:id="4614" w:author="N PRASAD" w:date="2016-07-01T12:13:00Z">
            <w:rPr>
              <w:ins w:id="4615" w:author="NNR Chowdary" w:date="2013-10-27T09:43:00Z"/>
              <w:rFonts w:ascii="Times New Roman" w:hAnsi="Times New Roman" w:cs="Times New Roman"/>
              <w:sz w:val="23"/>
              <w:szCs w:val="23"/>
            </w:rPr>
          </w:rPrChange>
        </w:rPr>
      </w:pPr>
      <w:ins w:id="4616" w:author="NNR Chowdary" w:date="2013-10-27T09:43:00Z">
        <w:r w:rsidRPr="00B5270F">
          <w:rPr>
            <w:rFonts w:ascii="Times New Roman" w:hAnsi="Times New Roman" w:cs="Times New Roman"/>
            <w:color w:val="000000" w:themeColor="text1"/>
            <w:sz w:val="28"/>
            <w:szCs w:val="28"/>
            <w:rPrChange w:id="4617" w:author="N PRASAD" w:date="2016-07-01T12:13:00Z">
              <w:rPr>
                <w:rFonts w:ascii="Times New Roman" w:hAnsi="Times New Roman" w:cs="Times New Roman"/>
                <w:b/>
                <w:bCs/>
                <w:sz w:val="23"/>
                <w:szCs w:val="23"/>
              </w:rPr>
            </w:rPrChange>
          </w:rPr>
          <w:t>{</w:t>
        </w:r>
      </w:ins>
    </w:p>
    <w:p w:rsidR="00EE3F55" w:rsidRPr="00B5270F" w:rsidRDefault="00572FDB" w:rsidP="00EE3F55">
      <w:pPr>
        <w:autoSpaceDE w:val="0"/>
        <w:autoSpaceDN w:val="0"/>
        <w:adjustRightInd w:val="0"/>
        <w:spacing w:line="240" w:lineRule="auto"/>
        <w:rPr>
          <w:ins w:id="4618" w:author="NNR Chowdary" w:date="2013-10-27T09:43:00Z"/>
          <w:rFonts w:ascii="Times New Roman" w:hAnsi="Times New Roman" w:cs="Times New Roman"/>
          <w:color w:val="000000" w:themeColor="text1"/>
          <w:sz w:val="28"/>
          <w:szCs w:val="28"/>
          <w:rPrChange w:id="4619" w:author="N PRASAD" w:date="2016-07-01T12:13:00Z">
            <w:rPr>
              <w:ins w:id="4620" w:author="NNR Chowdary" w:date="2013-10-27T09:43:00Z"/>
              <w:rFonts w:ascii="Times New Roman" w:hAnsi="Times New Roman" w:cs="Times New Roman"/>
              <w:sz w:val="23"/>
              <w:szCs w:val="23"/>
            </w:rPr>
          </w:rPrChange>
        </w:rPr>
      </w:pPr>
      <w:ins w:id="4621" w:author="NNR Chowdary" w:date="2013-10-27T09:43:00Z">
        <w:r w:rsidRPr="00B5270F">
          <w:rPr>
            <w:rFonts w:ascii="Times New Roman" w:hAnsi="Times New Roman" w:cs="Times New Roman"/>
            <w:color w:val="000000" w:themeColor="text1"/>
            <w:sz w:val="28"/>
            <w:szCs w:val="28"/>
            <w:rPrChange w:id="4622" w:author="N PRASAD" w:date="2016-07-01T12:13:00Z">
              <w:rPr>
                <w:rFonts w:ascii="Times New Roman" w:hAnsi="Times New Roman" w:cs="Times New Roman"/>
                <w:b/>
                <w:bCs/>
                <w:sz w:val="23"/>
                <w:szCs w:val="23"/>
              </w:rPr>
            </w:rPrChange>
          </w:rPr>
          <w:t>public static void main(String[] args)</w:t>
        </w:r>
      </w:ins>
    </w:p>
    <w:p w:rsidR="00EE3F55" w:rsidRPr="00B5270F" w:rsidRDefault="00572FDB" w:rsidP="00EE3F55">
      <w:pPr>
        <w:autoSpaceDE w:val="0"/>
        <w:autoSpaceDN w:val="0"/>
        <w:adjustRightInd w:val="0"/>
        <w:spacing w:line="240" w:lineRule="auto"/>
        <w:rPr>
          <w:ins w:id="4623" w:author="NNR Chowdary" w:date="2013-10-27T09:43:00Z"/>
          <w:rFonts w:ascii="Times New Roman" w:hAnsi="Times New Roman" w:cs="Times New Roman"/>
          <w:color w:val="000000" w:themeColor="text1"/>
          <w:sz w:val="28"/>
          <w:szCs w:val="28"/>
          <w:rPrChange w:id="4624" w:author="N PRASAD" w:date="2016-07-01T12:13:00Z">
            <w:rPr>
              <w:ins w:id="4625" w:author="NNR Chowdary" w:date="2013-10-27T09:43:00Z"/>
              <w:rFonts w:ascii="Times New Roman" w:hAnsi="Times New Roman" w:cs="Times New Roman"/>
              <w:sz w:val="23"/>
              <w:szCs w:val="23"/>
            </w:rPr>
          </w:rPrChange>
        </w:rPr>
      </w:pPr>
      <w:ins w:id="4626" w:author="NNR Chowdary" w:date="2013-10-27T09:43:00Z">
        <w:r w:rsidRPr="00B5270F">
          <w:rPr>
            <w:rFonts w:ascii="Times New Roman" w:hAnsi="Times New Roman" w:cs="Times New Roman"/>
            <w:color w:val="000000" w:themeColor="text1"/>
            <w:sz w:val="28"/>
            <w:szCs w:val="28"/>
            <w:rPrChange w:id="4627" w:author="N PRASAD" w:date="2016-07-01T12:13:00Z">
              <w:rPr>
                <w:rFonts w:ascii="Times New Roman" w:hAnsi="Times New Roman" w:cs="Times New Roman"/>
                <w:b/>
                <w:bCs/>
                <w:sz w:val="23"/>
                <w:szCs w:val="23"/>
              </w:rPr>
            </w:rPrChange>
          </w:rPr>
          <w:t>{</w:t>
        </w:r>
      </w:ins>
    </w:p>
    <w:p w:rsidR="00EE3F55" w:rsidRPr="00B5270F" w:rsidRDefault="00572FDB" w:rsidP="00EE3F55">
      <w:pPr>
        <w:autoSpaceDE w:val="0"/>
        <w:autoSpaceDN w:val="0"/>
        <w:adjustRightInd w:val="0"/>
        <w:spacing w:line="240" w:lineRule="auto"/>
        <w:rPr>
          <w:ins w:id="4628" w:author="NNR Chowdary" w:date="2013-10-27T09:43:00Z"/>
          <w:rFonts w:ascii="Times New Roman" w:hAnsi="Times New Roman" w:cs="Times New Roman"/>
          <w:color w:val="000000" w:themeColor="text1"/>
          <w:sz w:val="28"/>
          <w:szCs w:val="28"/>
          <w:rPrChange w:id="4629" w:author="N PRASAD" w:date="2016-07-01T12:13:00Z">
            <w:rPr>
              <w:ins w:id="4630" w:author="NNR Chowdary" w:date="2013-10-27T09:43:00Z"/>
              <w:rFonts w:ascii="Times New Roman" w:hAnsi="Times New Roman" w:cs="Times New Roman"/>
              <w:sz w:val="23"/>
              <w:szCs w:val="23"/>
            </w:rPr>
          </w:rPrChange>
        </w:rPr>
      </w:pPr>
      <w:ins w:id="4631" w:author="NNR Chowdary" w:date="2013-10-27T09:43:00Z">
        <w:r w:rsidRPr="00B5270F">
          <w:rPr>
            <w:rFonts w:ascii="Times New Roman" w:hAnsi="Times New Roman" w:cs="Times New Roman"/>
            <w:color w:val="000000" w:themeColor="text1"/>
            <w:sz w:val="28"/>
            <w:szCs w:val="28"/>
            <w:rPrChange w:id="4632" w:author="N PRASAD" w:date="2016-07-01T12:13:00Z">
              <w:rPr>
                <w:rFonts w:ascii="Times New Roman" w:hAnsi="Times New Roman" w:cs="Times New Roman"/>
                <w:b/>
                <w:bCs/>
                <w:sz w:val="23"/>
                <w:szCs w:val="23"/>
              </w:rPr>
            </w:rPrChange>
          </w:rPr>
          <w:t>doStuff();</w:t>
        </w:r>
      </w:ins>
    </w:p>
    <w:p w:rsidR="00EE3F55" w:rsidRPr="00B5270F" w:rsidRDefault="00572FDB" w:rsidP="00EE3F55">
      <w:pPr>
        <w:autoSpaceDE w:val="0"/>
        <w:autoSpaceDN w:val="0"/>
        <w:adjustRightInd w:val="0"/>
        <w:spacing w:line="240" w:lineRule="auto"/>
        <w:rPr>
          <w:ins w:id="4633" w:author="NNR Chowdary" w:date="2013-10-27T09:43:00Z"/>
          <w:rFonts w:ascii="Times New Roman" w:hAnsi="Times New Roman" w:cs="Times New Roman"/>
          <w:color w:val="000000" w:themeColor="text1"/>
          <w:sz w:val="28"/>
          <w:szCs w:val="28"/>
          <w:rPrChange w:id="4634" w:author="N PRASAD" w:date="2016-07-01T12:13:00Z">
            <w:rPr>
              <w:ins w:id="4635" w:author="NNR Chowdary" w:date="2013-10-27T09:43:00Z"/>
              <w:rFonts w:ascii="Times New Roman" w:hAnsi="Times New Roman" w:cs="Times New Roman"/>
              <w:sz w:val="23"/>
              <w:szCs w:val="23"/>
            </w:rPr>
          </w:rPrChange>
        </w:rPr>
      </w:pPr>
      <w:ins w:id="4636" w:author="NNR Chowdary" w:date="2013-10-27T09:43:00Z">
        <w:r w:rsidRPr="00B5270F">
          <w:rPr>
            <w:rFonts w:ascii="Times New Roman" w:hAnsi="Times New Roman" w:cs="Times New Roman"/>
            <w:color w:val="000000" w:themeColor="text1"/>
            <w:sz w:val="28"/>
            <w:szCs w:val="28"/>
            <w:rPrChange w:id="4637" w:author="N PRASAD" w:date="2016-07-01T12:13:00Z">
              <w:rPr>
                <w:rFonts w:ascii="Times New Roman" w:hAnsi="Times New Roman" w:cs="Times New Roman"/>
                <w:b/>
                <w:bCs/>
                <w:sz w:val="23"/>
                <w:szCs w:val="23"/>
              </w:rPr>
            </w:rPrChange>
          </w:rPr>
          <w:lastRenderedPageBreak/>
          <w:t>}</w:t>
        </w:r>
      </w:ins>
    </w:p>
    <w:p w:rsidR="00EE3F55" w:rsidRPr="00B5270F" w:rsidRDefault="00572FDB" w:rsidP="00EE3F55">
      <w:pPr>
        <w:autoSpaceDE w:val="0"/>
        <w:autoSpaceDN w:val="0"/>
        <w:adjustRightInd w:val="0"/>
        <w:spacing w:line="240" w:lineRule="auto"/>
        <w:rPr>
          <w:ins w:id="4638" w:author="NNR Chowdary" w:date="2013-10-27T09:43:00Z"/>
          <w:rFonts w:ascii="Times New Roman" w:hAnsi="Times New Roman" w:cs="Times New Roman"/>
          <w:color w:val="000000" w:themeColor="text1"/>
          <w:sz w:val="28"/>
          <w:szCs w:val="28"/>
          <w:rPrChange w:id="4639" w:author="N PRASAD" w:date="2016-07-01T12:13:00Z">
            <w:rPr>
              <w:ins w:id="4640" w:author="NNR Chowdary" w:date="2013-10-27T09:43:00Z"/>
              <w:rFonts w:ascii="Times New Roman" w:hAnsi="Times New Roman" w:cs="Times New Roman"/>
              <w:sz w:val="23"/>
              <w:szCs w:val="23"/>
            </w:rPr>
          </w:rPrChange>
        </w:rPr>
      </w:pPr>
      <w:ins w:id="4641" w:author="NNR Chowdary" w:date="2013-10-27T09:43:00Z">
        <w:r w:rsidRPr="00B5270F">
          <w:rPr>
            <w:rFonts w:ascii="Times New Roman" w:hAnsi="Times New Roman" w:cs="Times New Roman"/>
            <w:color w:val="000000" w:themeColor="text1"/>
            <w:sz w:val="28"/>
            <w:szCs w:val="28"/>
            <w:rPrChange w:id="4642" w:author="N PRASAD" w:date="2016-07-01T12:13:00Z">
              <w:rPr>
                <w:rFonts w:ascii="Times New Roman" w:hAnsi="Times New Roman" w:cs="Times New Roman"/>
                <w:b/>
                <w:bCs/>
                <w:sz w:val="23"/>
                <w:szCs w:val="23"/>
              </w:rPr>
            </w:rPrChange>
          </w:rPr>
          <w:t>public static void doStuff()</w:t>
        </w:r>
      </w:ins>
    </w:p>
    <w:p w:rsidR="00EE3F55" w:rsidRPr="00B5270F" w:rsidRDefault="00572FDB" w:rsidP="00EE3F55">
      <w:pPr>
        <w:autoSpaceDE w:val="0"/>
        <w:autoSpaceDN w:val="0"/>
        <w:adjustRightInd w:val="0"/>
        <w:spacing w:line="240" w:lineRule="auto"/>
        <w:rPr>
          <w:ins w:id="4643" w:author="NNR Chowdary" w:date="2013-10-27T09:43:00Z"/>
          <w:rFonts w:ascii="Times New Roman" w:hAnsi="Times New Roman" w:cs="Times New Roman"/>
          <w:color w:val="000000" w:themeColor="text1"/>
          <w:sz w:val="28"/>
          <w:szCs w:val="28"/>
          <w:rPrChange w:id="4644" w:author="N PRASAD" w:date="2016-07-01T12:13:00Z">
            <w:rPr>
              <w:ins w:id="4645" w:author="NNR Chowdary" w:date="2013-10-27T09:43:00Z"/>
              <w:rFonts w:ascii="Times New Roman" w:hAnsi="Times New Roman" w:cs="Times New Roman"/>
              <w:sz w:val="23"/>
              <w:szCs w:val="23"/>
            </w:rPr>
          </w:rPrChange>
        </w:rPr>
      </w:pPr>
      <w:ins w:id="4646" w:author="NNR Chowdary" w:date="2013-10-27T09:43:00Z">
        <w:r w:rsidRPr="00B5270F">
          <w:rPr>
            <w:rFonts w:ascii="Times New Roman" w:hAnsi="Times New Roman" w:cs="Times New Roman"/>
            <w:color w:val="000000" w:themeColor="text1"/>
            <w:sz w:val="28"/>
            <w:szCs w:val="28"/>
            <w:rPrChange w:id="4647" w:author="N PRASAD" w:date="2016-07-01T12:13:00Z">
              <w:rPr>
                <w:rFonts w:ascii="Times New Roman" w:hAnsi="Times New Roman" w:cs="Times New Roman"/>
                <w:b/>
                <w:bCs/>
                <w:sz w:val="23"/>
                <w:szCs w:val="23"/>
              </w:rPr>
            </w:rPrChange>
          </w:rPr>
          <w:t>{</w:t>
        </w:r>
      </w:ins>
    </w:p>
    <w:p w:rsidR="00EE3F55" w:rsidRPr="00B5270F" w:rsidRDefault="00572FDB" w:rsidP="00EE3F55">
      <w:pPr>
        <w:autoSpaceDE w:val="0"/>
        <w:autoSpaceDN w:val="0"/>
        <w:adjustRightInd w:val="0"/>
        <w:spacing w:line="240" w:lineRule="auto"/>
        <w:rPr>
          <w:ins w:id="4648" w:author="NNR Chowdary" w:date="2013-10-27T09:43:00Z"/>
          <w:rFonts w:ascii="Times New Roman" w:hAnsi="Times New Roman" w:cs="Times New Roman"/>
          <w:color w:val="000000" w:themeColor="text1"/>
          <w:sz w:val="28"/>
          <w:szCs w:val="28"/>
          <w:rPrChange w:id="4649" w:author="N PRASAD" w:date="2016-07-01T12:13:00Z">
            <w:rPr>
              <w:ins w:id="4650" w:author="NNR Chowdary" w:date="2013-10-27T09:43:00Z"/>
              <w:rFonts w:ascii="Times New Roman" w:hAnsi="Times New Roman" w:cs="Times New Roman"/>
              <w:sz w:val="23"/>
              <w:szCs w:val="23"/>
            </w:rPr>
          </w:rPrChange>
        </w:rPr>
      </w:pPr>
      <w:ins w:id="4651" w:author="NNR Chowdary" w:date="2013-10-27T09:43:00Z">
        <w:r w:rsidRPr="00B5270F">
          <w:rPr>
            <w:rFonts w:ascii="Times New Roman" w:hAnsi="Times New Roman" w:cs="Times New Roman"/>
            <w:color w:val="000000" w:themeColor="text1"/>
            <w:sz w:val="28"/>
            <w:szCs w:val="28"/>
            <w:rPrChange w:id="4652" w:author="N PRASAD" w:date="2016-07-01T12:13:00Z">
              <w:rPr>
                <w:rFonts w:ascii="Times New Roman" w:hAnsi="Times New Roman" w:cs="Times New Roman"/>
                <w:b/>
                <w:bCs/>
                <w:sz w:val="23"/>
                <w:szCs w:val="23"/>
              </w:rPr>
            </w:rPrChange>
          </w:rPr>
          <w:t>doMoreStuff();</w:t>
        </w:r>
      </w:ins>
    </w:p>
    <w:p w:rsidR="00EE3F55" w:rsidRPr="00B5270F" w:rsidRDefault="00572FDB" w:rsidP="00EE3F55">
      <w:pPr>
        <w:autoSpaceDE w:val="0"/>
        <w:autoSpaceDN w:val="0"/>
        <w:adjustRightInd w:val="0"/>
        <w:spacing w:line="240" w:lineRule="auto"/>
        <w:rPr>
          <w:ins w:id="4653" w:author="NNR Chowdary" w:date="2013-10-27T09:43:00Z"/>
          <w:rFonts w:ascii="Times New Roman" w:hAnsi="Times New Roman" w:cs="Times New Roman"/>
          <w:color w:val="000000" w:themeColor="text1"/>
          <w:sz w:val="28"/>
          <w:szCs w:val="28"/>
          <w:rPrChange w:id="4654" w:author="N PRASAD" w:date="2016-07-01T12:13:00Z">
            <w:rPr>
              <w:ins w:id="4655" w:author="NNR Chowdary" w:date="2013-10-27T09:43:00Z"/>
              <w:rFonts w:ascii="Times New Roman" w:hAnsi="Times New Roman" w:cs="Times New Roman"/>
              <w:sz w:val="23"/>
              <w:szCs w:val="23"/>
            </w:rPr>
          </w:rPrChange>
        </w:rPr>
      </w:pPr>
      <w:ins w:id="4656" w:author="NNR Chowdary" w:date="2013-10-27T09:43:00Z">
        <w:r w:rsidRPr="00B5270F">
          <w:rPr>
            <w:rFonts w:ascii="Times New Roman" w:hAnsi="Times New Roman" w:cs="Times New Roman"/>
            <w:color w:val="000000" w:themeColor="text1"/>
            <w:sz w:val="28"/>
            <w:szCs w:val="28"/>
            <w:rPrChange w:id="4657" w:author="N PRASAD" w:date="2016-07-01T12:13:00Z">
              <w:rPr>
                <w:rFonts w:ascii="Times New Roman" w:hAnsi="Times New Roman" w:cs="Times New Roman"/>
                <w:b/>
                <w:bCs/>
                <w:sz w:val="23"/>
                <w:szCs w:val="23"/>
              </w:rPr>
            </w:rPrChange>
          </w:rPr>
          <w:t>}</w:t>
        </w:r>
      </w:ins>
    </w:p>
    <w:p w:rsidR="00EE3F55" w:rsidRPr="00B5270F" w:rsidRDefault="00572FDB" w:rsidP="00EE3F55">
      <w:pPr>
        <w:autoSpaceDE w:val="0"/>
        <w:autoSpaceDN w:val="0"/>
        <w:adjustRightInd w:val="0"/>
        <w:spacing w:line="240" w:lineRule="auto"/>
        <w:rPr>
          <w:ins w:id="4658" w:author="NNR Chowdary" w:date="2013-10-27T09:43:00Z"/>
          <w:rFonts w:ascii="Times New Roman" w:hAnsi="Times New Roman" w:cs="Times New Roman"/>
          <w:color w:val="000000" w:themeColor="text1"/>
          <w:sz w:val="28"/>
          <w:szCs w:val="28"/>
          <w:rPrChange w:id="4659" w:author="N PRASAD" w:date="2016-07-01T12:13:00Z">
            <w:rPr>
              <w:ins w:id="4660" w:author="NNR Chowdary" w:date="2013-10-27T09:43:00Z"/>
              <w:rFonts w:ascii="Times New Roman" w:hAnsi="Times New Roman" w:cs="Times New Roman"/>
              <w:sz w:val="23"/>
              <w:szCs w:val="23"/>
            </w:rPr>
          </w:rPrChange>
        </w:rPr>
      </w:pPr>
      <w:ins w:id="4661" w:author="NNR Chowdary" w:date="2013-10-27T09:43:00Z">
        <w:r w:rsidRPr="00B5270F">
          <w:rPr>
            <w:rFonts w:ascii="Times New Roman" w:hAnsi="Times New Roman" w:cs="Times New Roman"/>
            <w:color w:val="000000" w:themeColor="text1"/>
            <w:sz w:val="28"/>
            <w:szCs w:val="28"/>
            <w:rPrChange w:id="4662" w:author="N PRASAD" w:date="2016-07-01T12:13:00Z">
              <w:rPr>
                <w:rFonts w:ascii="Times New Roman" w:hAnsi="Times New Roman" w:cs="Times New Roman"/>
                <w:b/>
                <w:bCs/>
                <w:sz w:val="23"/>
                <w:szCs w:val="23"/>
              </w:rPr>
            </w:rPrChange>
          </w:rPr>
          <w:t>public static void doMoreStuff()</w:t>
        </w:r>
      </w:ins>
    </w:p>
    <w:p w:rsidR="00EE3F55" w:rsidRPr="00B5270F" w:rsidRDefault="00572FDB" w:rsidP="00EE3F55">
      <w:pPr>
        <w:autoSpaceDE w:val="0"/>
        <w:autoSpaceDN w:val="0"/>
        <w:adjustRightInd w:val="0"/>
        <w:spacing w:line="240" w:lineRule="auto"/>
        <w:rPr>
          <w:ins w:id="4663" w:author="NNR Chowdary" w:date="2013-10-27T09:43:00Z"/>
          <w:rFonts w:ascii="Times New Roman" w:hAnsi="Times New Roman" w:cs="Times New Roman"/>
          <w:color w:val="000000" w:themeColor="text1"/>
          <w:sz w:val="28"/>
          <w:szCs w:val="28"/>
          <w:rPrChange w:id="4664" w:author="N PRASAD" w:date="2016-07-01T12:13:00Z">
            <w:rPr>
              <w:ins w:id="4665" w:author="NNR Chowdary" w:date="2013-10-27T09:43:00Z"/>
              <w:rFonts w:ascii="Times New Roman" w:hAnsi="Times New Roman" w:cs="Times New Roman"/>
              <w:sz w:val="23"/>
              <w:szCs w:val="23"/>
            </w:rPr>
          </w:rPrChange>
        </w:rPr>
      </w:pPr>
      <w:ins w:id="4666" w:author="NNR Chowdary" w:date="2013-10-27T09:43:00Z">
        <w:r w:rsidRPr="00B5270F">
          <w:rPr>
            <w:rFonts w:ascii="Times New Roman" w:hAnsi="Times New Roman" w:cs="Times New Roman"/>
            <w:color w:val="000000" w:themeColor="text1"/>
            <w:sz w:val="28"/>
            <w:szCs w:val="28"/>
            <w:rPrChange w:id="4667" w:author="N PRASAD" w:date="2016-07-01T12:13:00Z">
              <w:rPr>
                <w:rFonts w:ascii="Times New Roman" w:hAnsi="Times New Roman" w:cs="Times New Roman"/>
                <w:b/>
                <w:bCs/>
                <w:sz w:val="23"/>
                <w:szCs w:val="23"/>
              </w:rPr>
            </w:rPrChange>
          </w:rPr>
          <w:t>{</w:t>
        </w:r>
      </w:ins>
    </w:p>
    <w:p w:rsidR="00EE3F55" w:rsidRPr="00B5270F" w:rsidRDefault="00572FDB" w:rsidP="00EE3F55">
      <w:pPr>
        <w:autoSpaceDE w:val="0"/>
        <w:autoSpaceDN w:val="0"/>
        <w:adjustRightInd w:val="0"/>
        <w:spacing w:line="240" w:lineRule="auto"/>
        <w:rPr>
          <w:ins w:id="4668" w:author="NNR Chowdary" w:date="2013-10-27T09:43:00Z"/>
          <w:rFonts w:ascii="Times New Roman" w:hAnsi="Times New Roman" w:cs="Times New Roman"/>
          <w:color w:val="000000" w:themeColor="text1"/>
          <w:sz w:val="28"/>
          <w:szCs w:val="28"/>
          <w:rPrChange w:id="4669" w:author="N PRASAD" w:date="2016-07-01T12:13:00Z">
            <w:rPr>
              <w:ins w:id="4670" w:author="NNR Chowdary" w:date="2013-10-27T09:43:00Z"/>
              <w:rFonts w:ascii="Times New Roman" w:hAnsi="Times New Roman" w:cs="Times New Roman"/>
              <w:sz w:val="23"/>
              <w:szCs w:val="23"/>
            </w:rPr>
          </w:rPrChange>
        </w:rPr>
      </w:pPr>
      <w:ins w:id="4671" w:author="NNR Chowdary" w:date="2013-10-27T09:43:00Z">
        <w:r w:rsidRPr="00B5270F">
          <w:rPr>
            <w:rFonts w:ascii="Times New Roman" w:hAnsi="Times New Roman" w:cs="Times New Roman"/>
            <w:color w:val="000000" w:themeColor="text1"/>
            <w:sz w:val="28"/>
            <w:szCs w:val="28"/>
            <w:rPrChange w:id="4672" w:author="N PRASAD" w:date="2016-07-01T12:13:00Z">
              <w:rPr>
                <w:rFonts w:ascii="Times New Roman" w:hAnsi="Times New Roman" w:cs="Times New Roman"/>
                <w:b/>
                <w:bCs/>
                <w:sz w:val="23"/>
                <w:szCs w:val="23"/>
              </w:rPr>
            </w:rPrChange>
          </w:rPr>
          <w:t>System.out.println(10/0);</w:t>
        </w:r>
      </w:ins>
    </w:p>
    <w:p w:rsidR="00EE3F55" w:rsidRPr="00B5270F" w:rsidRDefault="00572FDB" w:rsidP="00EE3F55">
      <w:pPr>
        <w:autoSpaceDE w:val="0"/>
        <w:autoSpaceDN w:val="0"/>
        <w:adjustRightInd w:val="0"/>
        <w:spacing w:line="240" w:lineRule="auto"/>
        <w:rPr>
          <w:ins w:id="4673" w:author="NNR Chowdary" w:date="2013-10-27T09:43:00Z"/>
          <w:rFonts w:ascii="Times New Roman" w:hAnsi="Times New Roman" w:cs="Times New Roman"/>
          <w:color w:val="000000" w:themeColor="text1"/>
          <w:sz w:val="28"/>
          <w:szCs w:val="28"/>
          <w:rPrChange w:id="4674" w:author="N PRASAD" w:date="2016-07-01T12:13:00Z">
            <w:rPr>
              <w:ins w:id="4675" w:author="NNR Chowdary" w:date="2013-10-27T09:43:00Z"/>
              <w:rFonts w:ascii="Times New Roman" w:hAnsi="Times New Roman" w:cs="Times New Roman"/>
              <w:sz w:val="23"/>
              <w:szCs w:val="23"/>
            </w:rPr>
          </w:rPrChange>
        </w:rPr>
      </w:pPr>
      <w:ins w:id="4676" w:author="NNR Chowdary" w:date="2013-10-27T09:43:00Z">
        <w:r w:rsidRPr="00B5270F">
          <w:rPr>
            <w:rFonts w:ascii="Times New Roman" w:hAnsi="Times New Roman" w:cs="Times New Roman"/>
            <w:color w:val="000000" w:themeColor="text1"/>
            <w:sz w:val="28"/>
            <w:szCs w:val="28"/>
            <w:rPrChange w:id="4677" w:author="N PRASAD" w:date="2016-07-01T12:13:00Z">
              <w:rPr>
                <w:rFonts w:ascii="Times New Roman" w:hAnsi="Times New Roman" w:cs="Times New Roman"/>
                <w:b/>
                <w:bCs/>
                <w:sz w:val="23"/>
                <w:szCs w:val="23"/>
              </w:rPr>
            </w:rPrChange>
          </w:rPr>
          <w:t>}</w:t>
        </w:r>
      </w:ins>
    </w:p>
    <w:p w:rsidR="00EE3F55" w:rsidRPr="00B5270F" w:rsidRDefault="00572FDB" w:rsidP="00EE3F55">
      <w:pPr>
        <w:autoSpaceDE w:val="0"/>
        <w:autoSpaceDN w:val="0"/>
        <w:adjustRightInd w:val="0"/>
        <w:spacing w:line="240" w:lineRule="auto"/>
        <w:rPr>
          <w:ins w:id="4678" w:author="NNR Chowdary" w:date="2013-10-27T09:43:00Z"/>
          <w:rFonts w:ascii="Times New Roman" w:hAnsi="Times New Roman" w:cs="Times New Roman"/>
          <w:color w:val="000000" w:themeColor="text1"/>
          <w:sz w:val="28"/>
          <w:szCs w:val="28"/>
          <w:rPrChange w:id="4679" w:author="N PRASAD" w:date="2016-07-01T12:13:00Z">
            <w:rPr>
              <w:ins w:id="4680" w:author="NNR Chowdary" w:date="2013-10-27T09:43:00Z"/>
              <w:rFonts w:ascii="Times New Roman" w:hAnsi="Times New Roman" w:cs="Times New Roman"/>
              <w:sz w:val="23"/>
              <w:szCs w:val="23"/>
            </w:rPr>
          </w:rPrChange>
        </w:rPr>
      </w:pPr>
      <w:ins w:id="4681" w:author="NNR Chowdary" w:date="2013-10-27T09:43:00Z">
        <w:r w:rsidRPr="00B5270F">
          <w:rPr>
            <w:rFonts w:ascii="Times New Roman" w:hAnsi="Times New Roman" w:cs="Times New Roman"/>
            <w:color w:val="000000" w:themeColor="text1"/>
            <w:sz w:val="28"/>
            <w:szCs w:val="28"/>
            <w:rPrChange w:id="4682" w:author="N PRASAD" w:date="2016-07-01T12:13:00Z">
              <w:rPr>
                <w:rFonts w:ascii="Times New Roman" w:hAnsi="Times New Roman" w:cs="Times New Roman"/>
                <w:b/>
                <w:bCs/>
                <w:sz w:val="23"/>
                <w:szCs w:val="23"/>
              </w:rPr>
            </w:rPrChange>
          </w:rPr>
          <w:t>}</w:t>
        </w:r>
      </w:ins>
    </w:p>
    <w:p w:rsidR="00EE3F55" w:rsidRPr="00B5270F" w:rsidRDefault="00572FDB" w:rsidP="00EE3F55">
      <w:pPr>
        <w:autoSpaceDE w:val="0"/>
        <w:autoSpaceDN w:val="0"/>
        <w:adjustRightInd w:val="0"/>
        <w:spacing w:line="240" w:lineRule="auto"/>
        <w:rPr>
          <w:ins w:id="4683" w:author="NNR Chowdary" w:date="2013-10-27T09:43:00Z"/>
          <w:rFonts w:ascii="Times New Roman" w:hAnsi="Times New Roman" w:cs="Times New Roman"/>
          <w:b/>
          <w:bCs/>
          <w:color w:val="000000" w:themeColor="text1"/>
          <w:sz w:val="28"/>
          <w:szCs w:val="28"/>
          <w:rPrChange w:id="4684" w:author="N PRASAD" w:date="2016-07-01T12:13:00Z">
            <w:rPr>
              <w:ins w:id="4685" w:author="NNR Chowdary" w:date="2013-10-27T09:43:00Z"/>
              <w:rFonts w:ascii="Times New Roman" w:hAnsi="Times New Roman" w:cs="Times New Roman"/>
              <w:b/>
              <w:bCs/>
              <w:sz w:val="23"/>
              <w:szCs w:val="23"/>
            </w:rPr>
          </w:rPrChange>
        </w:rPr>
      </w:pPr>
      <w:ins w:id="4686" w:author="NNR Chowdary" w:date="2013-10-27T09:43:00Z">
        <w:r w:rsidRPr="00B5270F">
          <w:rPr>
            <w:rFonts w:ascii="Times New Roman" w:hAnsi="Times New Roman" w:cs="Times New Roman"/>
            <w:b/>
            <w:bCs/>
            <w:color w:val="000000" w:themeColor="text1"/>
            <w:sz w:val="28"/>
            <w:szCs w:val="28"/>
            <w:rPrChange w:id="4687" w:author="N PRASAD" w:date="2016-07-01T12:13:00Z">
              <w:rPr>
                <w:rFonts w:ascii="Times New Roman" w:hAnsi="Times New Roman" w:cs="Times New Roman"/>
                <w:b/>
                <w:bCs/>
                <w:sz w:val="23"/>
                <w:szCs w:val="23"/>
              </w:rPr>
            </w:rPrChange>
          </w:rPr>
          <w:t>O/P:-</w:t>
        </w:r>
      </w:ins>
    </w:p>
    <w:p w:rsidR="00EE3F55" w:rsidRPr="00B5270F" w:rsidRDefault="00572FDB" w:rsidP="00EE3F55">
      <w:pPr>
        <w:autoSpaceDE w:val="0"/>
        <w:autoSpaceDN w:val="0"/>
        <w:adjustRightInd w:val="0"/>
        <w:spacing w:line="240" w:lineRule="auto"/>
        <w:rPr>
          <w:ins w:id="4688" w:author="NNR Chowdary" w:date="2013-10-27T09:43:00Z"/>
          <w:rFonts w:ascii="Times New Roman" w:hAnsi="Times New Roman" w:cs="Times New Roman"/>
          <w:color w:val="000000" w:themeColor="text1"/>
          <w:sz w:val="28"/>
          <w:szCs w:val="28"/>
          <w:rPrChange w:id="4689" w:author="N PRASAD" w:date="2016-07-01T12:13:00Z">
            <w:rPr>
              <w:ins w:id="4690" w:author="NNR Chowdary" w:date="2013-10-27T09:43:00Z"/>
              <w:rFonts w:ascii="Times New Roman" w:hAnsi="Times New Roman" w:cs="Times New Roman"/>
              <w:sz w:val="23"/>
              <w:szCs w:val="23"/>
            </w:rPr>
          </w:rPrChange>
        </w:rPr>
      </w:pPr>
      <w:ins w:id="4691" w:author="NNR Chowdary" w:date="2013-10-27T09:43:00Z">
        <w:r w:rsidRPr="00B5270F">
          <w:rPr>
            <w:rFonts w:ascii="Times New Roman" w:hAnsi="Times New Roman" w:cs="Times New Roman"/>
            <w:color w:val="000000" w:themeColor="text1"/>
            <w:sz w:val="28"/>
            <w:szCs w:val="28"/>
            <w:rPrChange w:id="4692" w:author="N PRASAD" w:date="2016-07-01T12:13:00Z">
              <w:rPr>
                <w:rFonts w:ascii="Times New Roman" w:hAnsi="Times New Roman" w:cs="Times New Roman"/>
                <w:b/>
                <w:bCs/>
                <w:sz w:val="23"/>
                <w:szCs w:val="23"/>
              </w:rPr>
            </w:rPrChange>
          </w:rPr>
          <w:t>When ever an exception raised the method in which it is raised is responsible for the preparation of</w:t>
        </w:r>
      </w:ins>
    </w:p>
    <w:p w:rsidR="00EE3F55" w:rsidRPr="00B5270F" w:rsidRDefault="00572FDB" w:rsidP="00EE3F55">
      <w:pPr>
        <w:autoSpaceDE w:val="0"/>
        <w:autoSpaceDN w:val="0"/>
        <w:adjustRightInd w:val="0"/>
        <w:spacing w:line="240" w:lineRule="auto"/>
        <w:rPr>
          <w:ins w:id="4693" w:author="NNR Chowdary" w:date="2013-10-27T09:43:00Z"/>
          <w:rFonts w:ascii="Times New Roman" w:hAnsi="Times New Roman" w:cs="Times New Roman"/>
          <w:color w:val="000000" w:themeColor="text1"/>
          <w:sz w:val="28"/>
          <w:szCs w:val="28"/>
          <w:rPrChange w:id="4694" w:author="N PRASAD" w:date="2016-07-01T12:13:00Z">
            <w:rPr>
              <w:ins w:id="4695" w:author="NNR Chowdary" w:date="2013-10-27T09:43:00Z"/>
              <w:rFonts w:ascii="Times New Roman" w:hAnsi="Times New Roman" w:cs="Times New Roman"/>
              <w:sz w:val="23"/>
              <w:szCs w:val="23"/>
            </w:rPr>
          </w:rPrChange>
        </w:rPr>
      </w:pPr>
      <w:ins w:id="4696" w:author="NNR Chowdary" w:date="2013-10-27T09:43:00Z">
        <w:r w:rsidRPr="00B5270F">
          <w:rPr>
            <w:rFonts w:ascii="Times New Roman" w:hAnsi="Times New Roman" w:cs="Times New Roman"/>
            <w:color w:val="000000" w:themeColor="text1"/>
            <w:sz w:val="28"/>
            <w:szCs w:val="28"/>
            <w:rPrChange w:id="4697" w:author="N PRASAD" w:date="2016-07-01T12:13:00Z">
              <w:rPr>
                <w:rFonts w:ascii="Times New Roman" w:hAnsi="Times New Roman" w:cs="Times New Roman"/>
                <w:b/>
                <w:bCs/>
                <w:sz w:val="23"/>
                <w:szCs w:val="23"/>
              </w:rPr>
            </w:rPrChange>
          </w:rPr>
          <w:t>exception object by including the following information</w:t>
        </w:r>
      </w:ins>
    </w:p>
    <w:p w:rsidR="00EE3F55" w:rsidRPr="00B5270F" w:rsidRDefault="00572FDB" w:rsidP="00EE3F55">
      <w:pPr>
        <w:autoSpaceDE w:val="0"/>
        <w:autoSpaceDN w:val="0"/>
        <w:adjustRightInd w:val="0"/>
        <w:spacing w:line="240" w:lineRule="auto"/>
        <w:rPr>
          <w:ins w:id="4698" w:author="NNR Chowdary" w:date="2013-10-27T09:43:00Z"/>
          <w:rFonts w:ascii="Times New Roman" w:hAnsi="Times New Roman" w:cs="Times New Roman"/>
          <w:color w:val="000000" w:themeColor="text1"/>
          <w:sz w:val="28"/>
          <w:szCs w:val="28"/>
          <w:rPrChange w:id="4699" w:author="N PRASAD" w:date="2016-07-01T12:13:00Z">
            <w:rPr>
              <w:ins w:id="4700" w:author="NNR Chowdary" w:date="2013-10-27T09:43:00Z"/>
              <w:rFonts w:ascii="Times New Roman" w:hAnsi="Times New Roman" w:cs="Times New Roman"/>
              <w:sz w:val="23"/>
              <w:szCs w:val="23"/>
            </w:rPr>
          </w:rPrChange>
        </w:rPr>
      </w:pPr>
      <w:ins w:id="4701" w:author="NNR Chowdary" w:date="2013-10-27T09:43:00Z">
        <w:r w:rsidRPr="00B5270F">
          <w:rPr>
            <w:rFonts w:ascii="Times New Roman" w:hAnsi="Times New Roman" w:cs="Times New Roman"/>
            <w:color w:val="000000" w:themeColor="text1"/>
            <w:sz w:val="28"/>
            <w:szCs w:val="28"/>
            <w:rPrChange w:id="4702" w:author="N PRASAD" w:date="2016-07-01T12:13:00Z">
              <w:rPr>
                <w:rFonts w:ascii="Times New Roman" w:hAnsi="Times New Roman" w:cs="Times New Roman"/>
                <w:b/>
                <w:bCs/>
                <w:sz w:val="23"/>
                <w:szCs w:val="23"/>
              </w:rPr>
            </w:rPrChange>
          </w:rPr>
          <w:t>Name of Exception.</w:t>
        </w:r>
      </w:ins>
    </w:p>
    <w:p w:rsidR="00EE3F55" w:rsidRPr="00B5270F" w:rsidRDefault="00572FDB" w:rsidP="00EE3F55">
      <w:pPr>
        <w:autoSpaceDE w:val="0"/>
        <w:autoSpaceDN w:val="0"/>
        <w:adjustRightInd w:val="0"/>
        <w:spacing w:line="240" w:lineRule="auto"/>
        <w:rPr>
          <w:ins w:id="4703" w:author="NNR Chowdary" w:date="2013-10-27T09:43:00Z"/>
          <w:rFonts w:ascii="Times New Roman" w:hAnsi="Times New Roman" w:cs="Times New Roman"/>
          <w:color w:val="000000" w:themeColor="text1"/>
          <w:sz w:val="28"/>
          <w:szCs w:val="28"/>
          <w:rPrChange w:id="4704" w:author="N PRASAD" w:date="2016-07-01T12:13:00Z">
            <w:rPr>
              <w:ins w:id="4705" w:author="NNR Chowdary" w:date="2013-10-27T09:43:00Z"/>
              <w:rFonts w:ascii="Times New Roman" w:hAnsi="Times New Roman" w:cs="Times New Roman"/>
              <w:sz w:val="23"/>
              <w:szCs w:val="23"/>
            </w:rPr>
          </w:rPrChange>
        </w:rPr>
      </w:pPr>
      <w:ins w:id="4706" w:author="NNR Chowdary" w:date="2013-10-27T09:43:00Z">
        <w:r w:rsidRPr="00B5270F">
          <w:rPr>
            <w:rFonts w:ascii="Times New Roman" w:hAnsi="Times New Roman" w:cs="Times New Roman"/>
            <w:color w:val="000000" w:themeColor="text1"/>
            <w:sz w:val="28"/>
            <w:szCs w:val="28"/>
            <w:rPrChange w:id="4707" w:author="N PRASAD" w:date="2016-07-01T12:13:00Z">
              <w:rPr>
                <w:rFonts w:ascii="Times New Roman" w:hAnsi="Times New Roman" w:cs="Times New Roman"/>
                <w:b/>
                <w:bCs/>
                <w:sz w:val="23"/>
                <w:szCs w:val="23"/>
              </w:rPr>
            </w:rPrChange>
          </w:rPr>
          <w:t>Description.</w:t>
        </w:r>
      </w:ins>
    </w:p>
    <w:p w:rsidR="00EE3F55" w:rsidRPr="00B5270F" w:rsidRDefault="00572FDB" w:rsidP="00EE3F55">
      <w:pPr>
        <w:autoSpaceDE w:val="0"/>
        <w:autoSpaceDN w:val="0"/>
        <w:adjustRightInd w:val="0"/>
        <w:spacing w:line="240" w:lineRule="auto"/>
        <w:rPr>
          <w:ins w:id="4708" w:author="NNR Chowdary" w:date="2013-10-27T09:43:00Z"/>
          <w:rFonts w:ascii="Times New Roman" w:hAnsi="Times New Roman" w:cs="Times New Roman"/>
          <w:color w:val="000000" w:themeColor="text1"/>
          <w:sz w:val="28"/>
          <w:szCs w:val="28"/>
          <w:rPrChange w:id="4709" w:author="N PRASAD" w:date="2016-07-01T12:13:00Z">
            <w:rPr>
              <w:ins w:id="4710" w:author="NNR Chowdary" w:date="2013-10-27T09:43:00Z"/>
              <w:rFonts w:ascii="Times New Roman" w:hAnsi="Times New Roman" w:cs="Times New Roman"/>
              <w:sz w:val="23"/>
              <w:szCs w:val="23"/>
            </w:rPr>
          </w:rPrChange>
        </w:rPr>
      </w:pPr>
      <w:ins w:id="4711" w:author="NNR Chowdary" w:date="2013-10-27T09:43:00Z">
        <w:r w:rsidRPr="00B5270F">
          <w:rPr>
            <w:rFonts w:ascii="Times New Roman" w:hAnsi="Times New Roman" w:cs="Times New Roman"/>
            <w:color w:val="000000" w:themeColor="text1"/>
            <w:sz w:val="28"/>
            <w:szCs w:val="28"/>
            <w:rPrChange w:id="4712" w:author="N PRASAD" w:date="2016-07-01T12:13:00Z">
              <w:rPr>
                <w:rFonts w:ascii="Times New Roman" w:hAnsi="Times New Roman" w:cs="Times New Roman"/>
                <w:b/>
                <w:bCs/>
                <w:sz w:val="23"/>
                <w:szCs w:val="23"/>
              </w:rPr>
            </w:rPrChange>
          </w:rPr>
          <w:t>Location of Exception.</w:t>
        </w:r>
      </w:ins>
    </w:p>
    <w:p w:rsidR="00EE3F55" w:rsidRPr="00B5270F" w:rsidRDefault="00572FDB" w:rsidP="00EE3F55">
      <w:pPr>
        <w:autoSpaceDE w:val="0"/>
        <w:autoSpaceDN w:val="0"/>
        <w:adjustRightInd w:val="0"/>
        <w:spacing w:line="240" w:lineRule="auto"/>
        <w:rPr>
          <w:ins w:id="4713" w:author="NNR Chowdary" w:date="2013-10-27T09:43:00Z"/>
          <w:rFonts w:ascii="Times New Roman" w:hAnsi="Times New Roman" w:cs="Times New Roman"/>
          <w:color w:val="000000" w:themeColor="text1"/>
          <w:sz w:val="28"/>
          <w:szCs w:val="28"/>
          <w:rPrChange w:id="4714" w:author="N PRASAD" w:date="2016-07-01T12:13:00Z">
            <w:rPr>
              <w:ins w:id="4715" w:author="NNR Chowdary" w:date="2013-10-27T09:43:00Z"/>
              <w:rFonts w:ascii="Times New Roman" w:hAnsi="Times New Roman" w:cs="Times New Roman"/>
              <w:sz w:val="23"/>
              <w:szCs w:val="23"/>
            </w:rPr>
          </w:rPrChange>
        </w:rPr>
      </w:pPr>
      <w:ins w:id="4716" w:author="NNR Chowdary" w:date="2013-10-27T09:43:00Z">
        <w:r w:rsidRPr="00B5270F">
          <w:rPr>
            <w:rFonts w:ascii="Times New Roman" w:hAnsi="Times New Roman" w:cs="Times New Roman"/>
            <w:color w:val="000000" w:themeColor="text1"/>
            <w:sz w:val="28"/>
            <w:szCs w:val="28"/>
            <w:rPrChange w:id="4717" w:author="N PRASAD" w:date="2016-07-01T12:13:00Z">
              <w:rPr>
                <w:rFonts w:ascii="Times New Roman" w:hAnsi="Times New Roman" w:cs="Times New Roman"/>
                <w:b/>
                <w:bCs/>
                <w:sz w:val="23"/>
                <w:szCs w:val="23"/>
              </w:rPr>
            </w:rPrChange>
          </w:rPr>
          <w:t>After preparation of Exception Object, The method handovers the object to the JVM, JVM will check for</w:t>
        </w:r>
      </w:ins>
    </w:p>
    <w:p w:rsidR="00EE3F55" w:rsidRPr="00B5270F" w:rsidRDefault="00572FDB" w:rsidP="00EE3F55">
      <w:pPr>
        <w:autoSpaceDE w:val="0"/>
        <w:autoSpaceDN w:val="0"/>
        <w:adjustRightInd w:val="0"/>
        <w:spacing w:line="240" w:lineRule="auto"/>
        <w:rPr>
          <w:ins w:id="4718" w:author="NNR Chowdary" w:date="2013-10-27T09:43:00Z"/>
          <w:rFonts w:ascii="Times New Roman" w:hAnsi="Times New Roman" w:cs="Times New Roman"/>
          <w:color w:val="000000" w:themeColor="text1"/>
          <w:sz w:val="28"/>
          <w:szCs w:val="28"/>
          <w:rPrChange w:id="4719" w:author="N PRASAD" w:date="2016-07-01T12:13:00Z">
            <w:rPr>
              <w:ins w:id="4720" w:author="NNR Chowdary" w:date="2013-10-27T09:43:00Z"/>
              <w:rFonts w:ascii="Times New Roman" w:hAnsi="Times New Roman" w:cs="Times New Roman"/>
              <w:sz w:val="23"/>
              <w:szCs w:val="23"/>
            </w:rPr>
          </w:rPrChange>
        </w:rPr>
      </w:pPr>
      <w:ins w:id="4721" w:author="NNR Chowdary" w:date="2013-10-27T09:43:00Z">
        <w:r w:rsidRPr="00B5270F">
          <w:rPr>
            <w:rFonts w:ascii="Times New Roman" w:hAnsi="Times New Roman" w:cs="Times New Roman"/>
            <w:color w:val="000000" w:themeColor="text1"/>
            <w:sz w:val="28"/>
            <w:szCs w:val="28"/>
            <w:rPrChange w:id="4722" w:author="N PRASAD" w:date="2016-07-01T12:13:00Z">
              <w:rPr>
                <w:rFonts w:ascii="Times New Roman" w:hAnsi="Times New Roman" w:cs="Times New Roman"/>
                <w:b/>
                <w:bCs/>
                <w:sz w:val="23"/>
                <w:szCs w:val="23"/>
              </w:rPr>
            </w:rPrChange>
          </w:rPr>
          <w:t>Exception handling code in that method if the method doesn’t contain any exception handling code then</w:t>
        </w:r>
      </w:ins>
    </w:p>
    <w:p w:rsidR="00EE3F55" w:rsidRPr="00B5270F" w:rsidRDefault="00572FDB" w:rsidP="00EE3F55">
      <w:pPr>
        <w:autoSpaceDE w:val="0"/>
        <w:autoSpaceDN w:val="0"/>
        <w:adjustRightInd w:val="0"/>
        <w:spacing w:line="240" w:lineRule="auto"/>
        <w:rPr>
          <w:ins w:id="4723" w:author="NNR Chowdary" w:date="2013-10-27T09:43:00Z"/>
          <w:rFonts w:ascii="Times New Roman" w:hAnsi="Times New Roman" w:cs="Times New Roman"/>
          <w:color w:val="000000" w:themeColor="text1"/>
          <w:sz w:val="28"/>
          <w:szCs w:val="28"/>
          <w:rPrChange w:id="4724" w:author="N PRASAD" w:date="2016-07-01T12:13:00Z">
            <w:rPr>
              <w:ins w:id="4725" w:author="NNR Chowdary" w:date="2013-10-27T09:43:00Z"/>
              <w:rFonts w:ascii="Times New Roman" w:hAnsi="Times New Roman" w:cs="Times New Roman"/>
              <w:sz w:val="23"/>
              <w:szCs w:val="23"/>
            </w:rPr>
          </w:rPrChange>
        </w:rPr>
      </w:pPr>
      <w:ins w:id="4726" w:author="NNR Chowdary" w:date="2013-10-27T09:43:00Z">
        <w:r w:rsidRPr="00B5270F">
          <w:rPr>
            <w:rFonts w:ascii="Times New Roman" w:hAnsi="Times New Roman" w:cs="Times New Roman"/>
            <w:color w:val="000000" w:themeColor="text1"/>
            <w:sz w:val="28"/>
            <w:szCs w:val="28"/>
            <w:rPrChange w:id="4727" w:author="N PRASAD" w:date="2016-07-01T12:13:00Z">
              <w:rPr>
                <w:rFonts w:ascii="Times New Roman" w:hAnsi="Times New Roman" w:cs="Times New Roman"/>
                <w:b/>
                <w:bCs/>
                <w:sz w:val="23"/>
                <w:szCs w:val="23"/>
              </w:rPr>
            </w:rPrChange>
          </w:rPr>
          <w:t>JVM terminates that method abnormally and removes corresponding entry from the stack.</w:t>
        </w:r>
      </w:ins>
    </w:p>
    <w:p w:rsidR="00EE3F55" w:rsidRPr="00B5270F" w:rsidRDefault="00572FDB" w:rsidP="00EE3F55">
      <w:pPr>
        <w:autoSpaceDE w:val="0"/>
        <w:autoSpaceDN w:val="0"/>
        <w:adjustRightInd w:val="0"/>
        <w:spacing w:line="240" w:lineRule="auto"/>
        <w:rPr>
          <w:ins w:id="4728" w:author="NNR Chowdary" w:date="2013-10-27T09:43:00Z"/>
          <w:rFonts w:ascii="Times New Roman" w:hAnsi="Times New Roman" w:cs="Times New Roman"/>
          <w:color w:val="000000" w:themeColor="text1"/>
          <w:sz w:val="28"/>
          <w:szCs w:val="28"/>
          <w:rPrChange w:id="4729" w:author="N PRASAD" w:date="2016-07-01T12:13:00Z">
            <w:rPr>
              <w:ins w:id="4730" w:author="NNR Chowdary" w:date="2013-10-27T09:43:00Z"/>
              <w:rFonts w:ascii="Times New Roman" w:hAnsi="Times New Roman" w:cs="Times New Roman"/>
              <w:sz w:val="23"/>
              <w:szCs w:val="23"/>
            </w:rPr>
          </w:rPrChange>
        </w:rPr>
      </w:pPr>
      <w:ins w:id="4731" w:author="NNR Chowdary" w:date="2013-10-27T09:43:00Z">
        <w:r w:rsidRPr="00B5270F">
          <w:rPr>
            <w:rFonts w:ascii="Times New Roman" w:hAnsi="Times New Roman" w:cs="Times New Roman"/>
            <w:color w:val="000000" w:themeColor="text1"/>
            <w:sz w:val="28"/>
            <w:szCs w:val="28"/>
            <w:rPrChange w:id="4732" w:author="N PRASAD" w:date="2016-07-01T12:13:00Z">
              <w:rPr>
                <w:rFonts w:ascii="Times New Roman" w:hAnsi="Times New Roman" w:cs="Times New Roman"/>
                <w:b/>
                <w:bCs/>
                <w:sz w:val="23"/>
                <w:szCs w:val="23"/>
              </w:rPr>
            </w:rPrChange>
          </w:rPr>
          <w:t>JVM will check for exception handling code in the caller and if the caller method also doesn’t contain</w:t>
        </w:r>
      </w:ins>
    </w:p>
    <w:p w:rsidR="00EE3F55" w:rsidRPr="00B5270F" w:rsidRDefault="00572FDB" w:rsidP="00EE3F55">
      <w:pPr>
        <w:autoSpaceDE w:val="0"/>
        <w:autoSpaceDN w:val="0"/>
        <w:adjustRightInd w:val="0"/>
        <w:spacing w:line="240" w:lineRule="auto"/>
        <w:rPr>
          <w:ins w:id="4733" w:author="NNR Chowdary" w:date="2013-10-27T09:43:00Z"/>
          <w:rFonts w:ascii="Times New Roman" w:hAnsi="Times New Roman" w:cs="Times New Roman"/>
          <w:color w:val="000000" w:themeColor="text1"/>
          <w:sz w:val="28"/>
          <w:szCs w:val="28"/>
          <w:rPrChange w:id="4734" w:author="N PRASAD" w:date="2016-07-01T12:13:00Z">
            <w:rPr>
              <w:ins w:id="4735" w:author="NNR Chowdary" w:date="2013-10-27T09:43:00Z"/>
              <w:rFonts w:ascii="Times New Roman" w:hAnsi="Times New Roman" w:cs="Times New Roman"/>
              <w:sz w:val="23"/>
              <w:szCs w:val="23"/>
            </w:rPr>
          </w:rPrChange>
        </w:rPr>
      </w:pPr>
      <w:ins w:id="4736" w:author="NNR Chowdary" w:date="2013-10-27T09:43:00Z">
        <w:r w:rsidRPr="00B5270F">
          <w:rPr>
            <w:rFonts w:ascii="Times New Roman" w:hAnsi="Times New Roman" w:cs="Times New Roman"/>
            <w:color w:val="000000" w:themeColor="text1"/>
            <w:sz w:val="28"/>
            <w:szCs w:val="28"/>
            <w:rPrChange w:id="4737" w:author="N PRASAD" w:date="2016-07-01T12:13:00Z">
              <w:rPr>
                <w:rFonts w:ascii="Times New Roman" w:hAnsi="Times New Roman" w:cs="Times New Roman"/>
                <w:b/>
                <w:bCs/>
                <w:sz w:val="23"/>
                <w:szCs w:val="23"/>
              </w:rPr>
            </w:rPrChange>
          </w:rPr>
          <w:t>exception handling code then JVM terminates that caller method abnormally and removes corresponding</w:t>
        </w:r>
      </w:ins>
    </w:p>
    <w:p w:rsidR="00EE3F55" w:rsidRPr="00B5270F" w:rsidRDefault="00572FDB" w:rsidP="00EE3F55">
      <w:pPr>
        <w:autoSpaceDE w:val="0"/>
        <w:autoSpaceDN w:val="0"/>
        <w:adjustRightInd w:val="0"/>
        <w:spacing w:line="240" w:lineRule="auto"/>
        <w:rPr>
          <w:ins w:id="4738" w:author="NNR Chowdary" w:date="2013-10-27T09:43:00Z"/>
          <w:rFonts w:ascii="Times New Roman" w:hAnsi="Times New Roman" w:cs="Times New Roman"/>
          <w:color w:val="000000" w:themeColor="text1"/>
          <w:sz w:val="28"/>
          <w:szCs w:val="28"/>
          <w:rPrChange w:id="4739" w:author="N PRASAD" w:date="2016-07-01T12:13:00Z">
            <w:rPr>
              <w:ins w:id="4740" w:author="NNR Chowdary" w:date="2013-10-27T09:43:00Z"/>
              <w:rFonts w:ascii="Times New Roman" w:hAnsi="Times New Roman" w:cs="Times New Roman"/>
              <w:sz w:val="23"/>
              <w:szCs w:val="23"/>
            </w:rPr>
          </w:rPrChange>
        </w:rPr>
      </w:pPr>
      <w:ins w:id="4741" w:author="NNR Chowdary" w:date="2013-10-27T09:43:00Z">
        <w:r w:rsidRPr="00B5270F">
          <w:rPr>
            <w:rFonts w:ascii="Times New Roman" w:hAnsi="Times New Roman" w:cs="Times New Roman"/>
            <w:color w:val="000000" w:themeColor="text1"/>
            <w:sz w:val="28"/>
            <w:szCs w:val="28"/>
            <w:rPrChange w:id="4742" w:author="N PRASAD" w:date="2016-07-01T12:13:00Z">
              <w:rPr>
                <w:rFonts w:ascii="Times New Roman" w:hAnsi="Times New Roman" w:cs="Times New Roman"/>
                <w:b/>
                <w:bCs/>
                <w:sz w:val="23"/>
                <w:szCs w:val="23"/>
              </w:rPr>
            </w:rPrChange>
          </w:rPr>
          <w:t>entry from the stack.</w:t>
        </w:r>
      </w:ins>
    </w:p>
    <w:p w:rsidR="00EE3F55" w:rsidRPr="00B5270F" w:rsidRDefault="00572FDB" w:rsidP="00EE3F55">
      <w:pPr>
        <w:autoSpaceDE w:val="0"/>
        <w:autoSpaceDN w:val="0"/>
        <w:adjustRightInd w:val="0"/>
        <w:spacing w:line="240" w:lineRule="auto"/>
        <w:rPr>
          <w:ins w:id="4743" w:author="NNR Chowdary" w:date="2013-10-27T09:43:00Z"/>
          <w:rFonts w:ascii="Times New Roman" w:hAnsi="Times New Roman" w:cs="Times New Roman"/>
          <w:color w:val="000000" w:themeColor="text1"/>
          <w:sz w:val="28"/>
          <w:szCs w:val="28"/>
          <w:rPrChange w:id="4744" w:author="N PRASAD" w:date="2016-07-01T12:13:00Z">
            <w:rPr>
              <w:ins w:id="4745" w:author="NNR Chowdary" w:date="2013-10-27T09:43:00Z"/>
              <w:rFonts w:ascii="Times New Roman" w:hAnsi="Times New Roman" w:cs="Times New Roman"/>
              <w:sz w:val="23"/>
              <w:szCs w:val="23"/>
            </w:rPr>
          </w:rPrChange>
        </w:rPr>
      </w:pPr>
      <w:ins w:id="4746" w:author="NNR Chowdary" w:date="2013-10-27T09:43:00Z">
        <w:r w:rsidRPr="00B5270F">
          <w:rPr>
            <w:rFonts w:ascii="Times New Roman" w:hAnsi="Times New Roman" w:cs="Times New Roman"/>
            <w:color w:val="000000" w:themeColor="text1"/>
            <w:sz w:val="28"/>
            <w:szCs w:val="28"/>
            <w:rPrChange w:id="4747" w:author="N PRASAD" w:date="2016-07-01T12:13:00Z">
              <w:rPr>
                <w:rFonts w:ascii="Times New Roman" w:hAnsi="Times New Roman" w:cs="Times New Roman"/>
                <w:b/>
                <w:bCs/>
                <w:sz w:val="23"/>
                <w:szCs w:val="23"/>
              </w:rPr>
            </w:rPrChange>
          </w:rPr>
          <w:t>This process will be continued until main method and if the main method also doesn’t contain any exception</w:t>
        </w:r>
      </w:ins>
    </w:p>
    <w:p w:rsidR="00EE3F55" w:rsidRPr="00B5270F" w:rsidRDefault="00572FDB" w:rsidP="00EE3F55">
      <w:pPr>
        <w:autoSpaceDE w:val="0"/>
        <w:autoSpaceDN w:val="0"/>
        <w:adjustRightInd w:val="0"/>
        <w:spacing w:line="240" w:lineRule="auto"/>
        <w:rPr>
          <w:ins w:id="4748" w:author="NNR Chowdary" w:date="2013-10-27T09:43:00Z"/>
          <w:rFonts w:ascii="Times New Roman" w:hAnsi="Times New Roman" w:cs="Times New Roman"/>
          <w:color w:val="000000" w:themeColor="text1"/>
          <w:sz w:val="28"/>
          <w:szCs w:val="28"/>
          <w:rPrChange w:id="4749" w:author="N PRASAD" w:date="2016-07-01T12:13:00Z">
            <w:rPr>
              <w:ins w:id="4750" w:author="NNR Chowdary" w:date="2013-10-27T09:43:00Z"/>
              <w:rFonts w:ascii="Times New Roman" w:hAnsi="Times New Roman" w:cs="Times New Roman"/>
              <w:sz w:val="23"/>
              <w:szCs w:val="23"/>
            </w:rPr>
          </w:rPrChange>
        </w:rPr>
      </w:pPr>
      <w:ins w:id="4751" w:author="NNR Chowdary" w:date="2013-10-27T09:43:00Z">
        <w:r w:rsidRPr="00B5270F">
          <w:rPr>
            <w:rFonts w:ascii="Times New Roman" w:hAnsi="Times New Roman" w:cs="Times New Roman"/>
            <w:color w:val="000000" w:themeColor="text1"/>
            <w:sz w:val="28"/>
            <w:szCs w:val="28"/>
            <w:rPrChange w:id="4752" w:author="N PRASAD" w:date="2016-07-01T12:13:00Z">
              <w:rPr>
                <w:rFonts w:ascii="Times New Roman" w:hAnsi="Times New Roman" w:cs="Times New Roman"/>
                <w:b/>
                <w:bCs/>
                <w:sz w:val="23"/>
                <w:szCs w:val="23"/>
              </w:rPr>
            </w:rPrChange>
          </w:rPr>
          <w:t>handling code then JVM terminates main method abnormally.</w:t>
        </w:r>
      </w:ins>
    </w:p>
    <w:p w:rsidR="00EE3F55" w:rsidRPr="00B5270F" w:rsidRDefault="00572FDB" w:rsidP="00EE3F55">
      <w:pPr>
        <w:autoSpaceDE w:val="0"/>
        <w:autoSpaceDN w:val="0"/>
        <w:adjustRightInd w:val="0"/>
        <w:spacing w:line="240" w:lineRule="auto"/>
        <w:rPr>
          <w:ins w:id="4753" w:author="NNR Chowdary" w:date="2013-10-27T09:43:00Z"/>
          <w:rFonts w:ascii="Times New Roman" w:hAnsi="Times New Roman" w:cs="Times New Roman"/>
          <w:color w:val="000000" w:themeColor="text1"/>
          <w:sz w:val="28"/>
          <w:szCs w:val="28"/>
          <w:rPrChange w:id="4754" w:author="N PRASAD" w:date="2016-07-01T12:13:00Z">
            <w:rPr>
              <w:ins w:id="4755" w:author="NNR Chowdary" w:date="2013-10-27T09:43:00Z"/>
              <w:rFonts w:ascii="Times New Roman" w:hAnsi="Times New Roman" w:cs="Times New Roman"/>
              <w:sz w:val="23"/>
              <w:szCs w:val="23"/>
            </w:rPr>
          </w:rPrChange>
        </w:rPr>
      </w:pPr>
      <w:ins w:id="4756" w:author="NNR Chowdary" w:date="2013-10-27T09:43:00Z">
        <w:r w:rsidRPr="00B5270F">
          <w:rPr>
            <w:rFonts w:ascii="Times New Roman" w:hAnsi="Times New Roman" w:cs="Times New Roman"/>
            <w:color w:val="000000" w:themeColor="text1"/>
            <w:sz w:val="28"/>
            <w:szCs w:val="28"/>
            <w:rPrChange w:id="4757" w:author="N PRASAD" w:date="2016-07-01T12:13:00Z">
              <w:rPr>
                <w:rFonts w:ascii="Times New Roman" w:hAnsi="Times New Roman" w:cs="Times New Roman"/>
                <w:b/>
                <w:bCs/>
                <w:sz w:val="23"/>
                <w:szCs w:val="23"/>
              </w:rPr>
            </w:rPrChange>
          </w:rPr>
          <w:t>Just before terminating the program JVM handovers the responsibilities of exception handling to default</w:t>
        </w:r>
      </w:ins>
    </w:p>
    <w:p w:rsidR="00EE3F55" w:rsidRPr="00B5270F" w:rsidRDefault="00572FDB" w:rsidP="00EE3F55">
      <w:pPr>
        <w:autoSpaceDE w:val="0"/>
        <w:autoSpaceDN w:val="0"/>
        <w:adjustRightInd w:val="0"/>
        <w:spacing w:line="240" w:lineRule="auto"/>
        <w:rPr>
          <w:ins w:id="4758" w:author="NNR Chowdary" w:date="2013-10-27T09:43:00Z"/>
          <w:rFonts w:ascii="Times New Roman" w:hAnsi="Times New Roman" w:cs="Times New Roman"/>
          <w:color w:val="000000" w:themeColor="text1"/>
          <w:sz w:val="28"/>
          <w:szCs w:val="28"/>
          <w:rPrChange w:id="4759" w:author="N PRASAD" w:date="2016-07-01T12:13:00Z">
            <w:rPr>
              <w:ins w:id="4760" w:author="NNR Chowdary" w:date="2013-10-27T09:43:00Z"/>
              <w:rFonts w:ascii="Times New Roman" w:hAnsi="Times New Roman" w:cs="Times New Roman"/>
              <w:sz w:val="23"/>
              <w:szCs w:val="23"/>
            </w:rPr>
          </w:rPrChange>
        </w:rPr>
      </w:pPr>
      <w:ins w:id="4761" w:author="NNR Chowdary" w:date="2013-10-27T09:43:00Z">
        <w:r w:rsidRPr="00B5270F">
          <w:rPr>
            <w:rFonts w:ascii="Times New Roman" w:hAnsi="Times New Roman" w:cs="Times New Roman"/>
            <w:color w:val="000000" w:themeColor="text1"/>
            <w:sz w:val="28"/>
            <w:szCs w:val="28"/>
            <w:rPrChange w:id="4762" w:author="N PRASAD" w:date="2016-07-01T12:13:00Z">
              <w:rPr>
                <w:rFonts w:ascii="Times New Roman" w:hAnsi="Times New Roman" w:cs="Times New Roman"/>
                <w:b/>
                <w:bCs/>
                <w:sz w:val="23"/>
                <w:szCs w:val="23"/>
              </w:rPr>
            </w:rPrChange>
          </w:rPr>
          <w:t>exception handler. Default exception handler prints the error in the following format.</w:t>
        </w:r>
      </w:ins>
    </w:p>
    <w:p w:rsidR="00EE3F55" w:rsidRPr="00B5270F" w:rsidRDefault="00572FDB" w:rsidP="00EE3F55">
      <w:pPr>
        <w:autoSpaceDE w:val="0"/>
        <w:autoSpaceDN w:val="0"/>
        <w:adjustRightInd w:val="0"/>
        <w:spacing w:line="240" w:lineRule="auto"/>
        <w:rPr>
          <w:ins w:id="4763" w:author="NNR Chowdary" w:date="2013-10-27T09:43:00Z"/>
          <w:rFonts w:ascii="Times New Roman" w:hAnsi="Times New Roman" w:cs="Times New Roman"/>
          <w:color w:val="000000" w:themeColor="text1"/>
          <w:sz w:val="28"/>
          <w:szCs w:val="28"/>
          <w:rPrChange w:id="4764" w:author="N PRASAD" w:date="2016-07-01T12:13:00Z">
            <w:rPr>
              <w:ins w:id="4765" w:author="NNR Chowdary" w:date="2013-10-27T09:43:00Z"/>
              <w:rFonts w:ascii="Times New Roman" w:hAnsi="Times New Roman" w:cs="Times New Roman"/>
              <w:sz w:val="23"/>
              <w:szCs w:val="23"/>
            </w:rPr>
          </w:rPrChange>
        </w:rPr>
      </w:pPr>
      <w:ins w:id="4766" w:author="NNR Chowdary" w:date="2013-10-27T09:43:00Z">
        <w:r w:rsidRPr="00B5270F">
          <w:rPr>
            <w:rFonts w:ascii="Times New Roman" w:hAnsi="Times New Roman" w:cs="Times New Roman"/>
            <w:color w:val="000000" w:themeColor="text1"/>
            <w:sz w:val="28"/>
            <w:szCs w:val="28"/>
            <w:rPrChange w:id="4767" w:author="N PRASAD" w:date="2016-07-01T12:13:00Z">
              <w:rPr>
                <w:rFonts w:ascii="Times New Roman" w:hAnsi="Times New Roman" w:cs="Times New Roman"/>
                <w:b/>
                <w:bCs/>
                <w:sz w:val="23"/>
                <w:szCs w:val="23"/>
              </w:rPr>
            </w:rPrChange>
          </w:rPr>
          <w:t>Name of Exception : Description</w:t>
        </w:r>
      </w:ins>
    </w:p>
    <w:p w:rsidR="00EE3F55" w:rsidRPr="00B5270F" w:rsidRDefault="00572FDB" w:rsidP="00EE3F55">
      <w:pPr>
        <w:rPr>
          <w:rFonts w:ascii="Times New Roman" w:hAnsi="Times New Roman" w:cs="Times New Roman"/>
          <w:b/>
          <w:bCs/>
          <w:color w:val="000000" w:themeColor="text1"/>
          <w:sz w:val="28"/>
          <w:szCs w:val="28"/>
          <w:rPrChange w:id="4768" w:author="N PRASAD" w:date="2016-07-01T12:13:00Z">
            <w:rPr>
              <w:rFonts w:ascii="Arial" w:hAnsi="Arial" w:cs="Arial"/>
              <w:b/>
              <w:bCs/>
              <w:sz w:val="24"/>
              <w:szCs w:val="24"/>
            </w:rPr>
          </w:rPrChange>
        </w:rPr>
      </w:pPr>
      <w:ins w:id="4769" w:author="NNR Chowdary" w:date="2013-10-27T09:43:00Z">
        <w:r w:rsidRPr="00B5270F">
          <w:rPr>
            <w:rFonts w:ascii="Times New Roman" w:hAnsi="Times New Roman" w:cs="Times New Roman"/>
            <w:color w:val="000000" w:themeColor="text1"/>
            <w:sz w:val="28"/>
            <w:szCs w:val="28"/>
            <w:rPrChange w:id="4770" w:author="N PRASAD" w:date="2016-07-01T12:13:00Z">
              <w:rPr>
                <w:rFonts w:ascii="Times New Roman" w:hAnsi="Times New Roman" w:cs="Times New Roman"/>
                <w:b/>
                <w:bCs/>
                <w:sz w:val="23"/>
                <w:szCs w:val="23"/>
              </w:rPr>
            </w:rPrChange>
          </w:rPr>
          <w:t>stackTrace</w:t>
        </w:r>
      </w:ins>
    </w:p>
    <w:p w:rsidR="00162CB4" w:rsidRPr="00B5270F" w:rsidRDefault="00572FDB" w:rsidP="003253DA">
      <w:pPr>
        <w:rPr>
          <w:rFonts w:ascii="Times New Roman" w:hAnsi="Times New Roman" w:cs="Times New Roman"/>
          <w:b/>
          <w:bCs/>
          <w:color w:val="000000" w:themeColor="text1"/>
          <w:sz w:val="28"/>
          <w:szCs w:val="28"/>
          <w:rPrChange w:id="4771" w:author="N PRASAD" w:date="2016-07-01T12:13:00Z">
            <w:rPr>
              <w:rFonts w:ascii="Arial" w:hAnsi="Arial" w:cs="Arial"/>
              <w:b/>
              <w:bCs/>
              <w:sz w:val="24"/>
              <w:szCs w:val="24"/>
            </w:rPr>
          </w:rPrChange>
        </w:rPr>
      </w:pPr>
      <w:r w:rsidRPr="00B5270F">
        <w:rPr>
          <w:rFonts w:ascii="Times New Roman" w:hAnsi="Times New Roman" w:cs="Times New Roman"/>
          <w:b/>
          <w:bCs/>
          <w:color w:val="000000" w:themeColor="text1"/>
          <w:sz w:val="28"/>
          <w:szCs w:val="28"/>
          <w:rPrChange w:id="4772" w:author="N PRASAD" w:date="2016-07-01T12:13:00Z">
            <w:rPr>
              <w:rFonts w:ascii="Arial" w:hAnsi="Arial" w:cs="Arial"/>
              <w:b/>
              <w:bCs/>
              <w:sz w:val="24"/>
              <w:szCs w:val="24"/>
            </w:rPr>
          </w:rPrChange>
        </w:rPr>
        <w:t>1.What is Exception?</w:t>
      </w:r>
    </w:p>
    <w:p w:rsidR="00E16330" w:rsidRPr="00B5270F" w:rsidRDefault="00572FDB" w:rsidP="003253DA">
      <w:pPr>
        <w:rPr>
          <w:rFonts w:ascii="Times New Roman" w:hAnsi="Times New Roman" w:cs="Times New Roman"/>
          <w:bCs/>
          <w:color w:val="000000" w:themeColor="text1"/>
          <w:sz w:val="28"/>
          <w:szCs w:val="28"/>
          <w:rPrChange w:id="4773" w:author="N PRASAD" w:date="2016-07-01T12:13:00Z">
            <w:rPr>
              <w:rFonts w:ascii="Arial" w:hAnsi="Arial" w:cs="Arial"/>
              <w:bCs/>
              <w:sz w:val="24"/>
              <w:szCs w:val="24"/>
            </w:rPr>
          </w:rPrChange>
        </w:rPr>
      </w:pPr>
      <w:r w:rsidRPr="00B5270F">
        <w:rPr>
          <w:rFonts w:ascii="Times New Roman" w:hAnsi="Times New Roman" w:cs="Times New Roman"/>
          <w:b/>
          <w:bCs/>
          <w:color w:val="000000" w:themeColor="text1"/>
          <w:sz w:val="28"/>
          <w:szCs w:val="28"/>
          <w:rPrChange w:id="4774" w:author="N PRASAD" w:date="2016-07-01T12:13:00Z">
            <w:rPr>
              <w:rFonts w:ascii="Arial" w:hAnsi="Arial" w:cs="Arial"/>
              <w:b/>
              <w:bCs/>
              <w:sz w:val="24"/>
              <w:szCs w:val="24"/>
            </w:rPr>
          </w:rPrChange>
        </w:rPr>
        <w:t>Ans:</w:t>
      </w:r>
    </w:p>
    <w:p w:rsidR="00F23791" w:rsidRPr="00B5270F" w:rsidRDefault="00572FDB" w:rsidP="00A06CCF">
      <w:pPr>
        <w:pStyle w:val="ListParagraph"/>
        <w:numPr>
          <w:ilvl w:val="0"/>
          <w:numId w:val="43"/>
        </w:numPr>
        <w:rPr>
          <w:rFonts w:ascii="Times New Roman" w:hAnsi="Times New Roman" w:cs="Times New Roman"/>
          <w:color w:val="000000" w:themeColor="text1"/>
          <w:sz w:val="28"/>
          <w:szCs w:val="28"/>
          <w:rPrChange w:id="4775" w:author="N PRASAD" w:date="2016-07-01T12:13:00Z">
            <w:rPr>
              <w:sz w:val="24"/>
              <w:szCs w:val="24"/>
            </w:rPr>
          </w:rPrChange>
        </w:rPr>
      </w:pPr>
      <w:r w:rsidRPr="00B5270F">
        <w:rPr>
          <w:rFonts w:ascii="Times New Roman" w:hAnsi="Times New Roman" w:cs="Times New Roman"/>
          <w:color w:val="000000" w:themeColor="text1"/>
          <w:sz w:val="28"/>
          <w:szCs w:val="28"/>
          <w:rPrChange w:id="4776" w:author="N PRASAD" w:date="2016-07-01T12:13:00Z">
            <w:rPr>
              <w:rFonts w:ascii="Verdana" w:hAnsi="Verdana"/>
              <w:b/>
              <w:bCs/>
              <w:sz w:val="24"/>
              <w:szCs w:val="24"/>
            </w:rPr>
          </w:rPrChange>
        </w:rPr>
        <w:t>When unwanted,unexpected event that disturbes normal flow of program is called “Exception”.</w:t>
      </w:r>
    </w:p>
    <w:p w:rsidR="00867A41" w:rsidRPr="00B5270F" w:rsidRDefault="00572FDB" w:rsidP="00A06CCF">
      <w:pPr>
        <w:pStyle w:val="ListParagraph"/>
        <w:numPr>
          <w:ilvl w:val="0"/>
          <w:numId w:val="43"/>
        </w:numPr>
        <w:rPr>
          <w:ins w:id="4777" w:author="NNR Chowdary" w:date="2013-10-27T08:17:00Z"/>
          <w:rFonts w:ascii="Times New Roman" w:hAnsi="Times New Roman" w:cs="Times New Roman"/>
          <w:color w:val="000000" w:themeColor="text1"/>
          <w:sz w:val="28"/>
          <w:szCs w:val="28"/>
          <w:rPrChange w:id="4778" w:author="N PRASAD" w:date="2016-07-01T12:13:00Z">
            <w:rPr>
              <w:ins w:id="4779" w:author="NNR Chowdary" w:date="2013-10-27T08:17:00Z"/>
              <w:sz w:val="24"/>
              <w:szCs w:val="24"/>
            </w:rPr>
          </w:rPrChange>
        </w:rPr>
      </w:pPr>
      <w:r w:rsidRPr="00B5270F">
        <w:rPr>
          <w:rFonts w:ascii="Times New Roman" w:hAnsi="Times New Roman" w:cs="Times New Roman"/>
          <w:color w:val="000000" w:themeColor="text1"/>
          <w:sz w:val="28"/>
          <w:szCs w:val="28"/>
          <w:rPrChange w:id="4780" w:author="N PRASAD" w:date="2016-07-01T12:13:00Z">
            <w:rPr>
              <w:rFonts w:ascii="Verdana" w:hAnsi="Verdana"/>
              <w:b/>
              <w:bCs/>
              <w:sz w:val="24"/>
              <w:szCs w:val="24"/>
            </w:rPr>
          </w:rPrChange>
        </w:rPr>
        <w:lastRenderedPageBreak/>
        <w:t>Exception handling doesn’t mean repairing an Exception,we have to define alternative way to continue rest of the program normally this is nothing but Exception Handling.</w:t>
      </w:r>
    </w:p>
    <w:p w:rsidR="00176CC5" w:rsidRPr="00B5270F" w:rsidRDefault="00572FDB" w:rsidP="00176CC5">
      <w:pPr>
        <w:autoSpaceDE w:val="0"/>
        <w:autoSpaceDN w:val="0"/>
        <w:adjustRightInd w:val="0"/>
        <w:spacing w:line="240" w:lineRule="auto"/>
        <w:rPr>
          <w:ins w:id="4781" w:author="NNR Chowdary" w:date="2013-10-27T08:17:00Z"/>
          <w:rFonts w:ascii="Times New Roman" w:hAnsi="Times New Roman" w:cs="Times New Roman"/>
          <w:b/>
          <w:bCs/>
          <w:color w:val="000000" w:themeColor="text1"/>
          <w:sz w:val="28"/>
          <w:szCs w:val="28"/>
          <w:rPrChange w:id="4782" w:author="N PRASAD" w:date="2016-07-01T12:13:00Z">
            <w:rPr>
              <w:ins w:id="4783" w:author="NNR Chowdary" w:date="2013-10-27T08:17:00Z"/>
              <w:rFonts w:ascii="Times New Roman" w:hAnsi="Times New Roman" w:cs="Times New Roman"/>
              <w:b/>
              <w:bCs/>
              <w:sz w:val="26"/>
              <w:szCs w:val="26"/>
            </w:rPr>
          </w:rPrChange>
        </w:rPr>
      </w:pPr>
      <w:ins w:id="4784" w:author="NNR Chowdary" w:date="2013-10-27T08:17:00Z">
        <w:r w:rsidRPr="00B5270F">
          <w:rPr>
            <w:rFonts w:ascii="Times New Roman" w:hAnsi="Times New Roman" w:cs="Times New Roman"/>
            <w:b/>
            <w:bCs/>
            <w:color w:val="000000" w:themeColor="text1"/>
            <w:sz w:val="28"/>
            <w:szCs w:val="28"/>
            <w:rPrChange w:id="4785" w:author="N PRASAD" w:date="2016-07-01T12:13:00Z">
              <w:rPr>
                <w:rFonts w:ascii="Times New Roman" w:hAnsi="Times New Roman" w:cs="Times New Roman"/>
                <w:b/>
                <w:bCs/>
                <w:sz w:val="26"/>
                <w:szCs w:val="26"/>
              </w:rPr>
            </w:rPrChange>
          </w:rPr>
          <w:t>Exception</w:t>
        </w:r>
      </w:ins>
    </w:p>
    <w:p w:rsidR="00176CC5" w:rsidRPr="00B5270F" w:rsidRDefault="00572FDB" w:rsidP="00176CC5">
      <w:pPr>
        <w:autoSpaceDE w:val="0"/>
        <w:autoSpaceDN w:val="0"/>
        <w:adjustRightInd w:val="0"/>
        <w:spacing w:line="240" w:lineRule="auto"/>
        <w:rPr>
          <w:ins w:id="4786" w:author="NNR Chowdary" w:date="2013-10-27T08:17:00Z"/>
          <w:rFonts w:ascii="Times New Roman" w:hAnsi="Times New Roman" w:cs="Times New Roman"/>
          <w:color w:val="000000" w:themeColor="text1"/>
          <w:sz w:val="28"/>
          <w:szCs w:val="28"/>
          <w:rPrChange w:id="4787" w:author="N PRASAD" w:date="2016-07-01T12:13:00Z">
            <w:rPr>
              <w:ins w:id="4788" w:author="NNR Chowdary" w:date="2013-10-27T08:17:00Z"/>
              <w:rFonts w:ascii="Times New Roman" w:hAnsi="Times New Roman" w:cs="Times New Roman"/>
              <w:sz w:val="23"/>
              <w:szCs w:val="23"/>
            </w:rPr>
          </w:rPrChange>
        </w:rPr>
      </w:pPr>
      <w:ins w:id="4789" w:author="NNR Chowdary" w:date="2013-10-27T08:17:00Z">
        <w:r w:rsidRPr="00B5270F">
          <w:rPr>
            <w:rFonts w:ascii="Times New Roman" w:hAnsi="Times New Roman" w:cs="Times New Roman"/>
            <w:color w:val="000000" w:themeColor="text1"/>
            <w:sz w:val="28"/>
            <w:szCs w:val="28"/>
            <w:rPrChange w:id="4790" w:author="N PRASAD" w:date="2016-07-01T12:13:00Z">
              <w:rPr>
                <w:rFonts w:ascii="Times New Roman" w:hAnsi="Times New Roman" w:cs="Times New Roman"/>
                <w:b/>
                <w:bCs/>
                <w:sz w:val="23"/>
                <w:szCs w:val="23"/>
              </w:rPr>
            </w:rPrChange>
          </w:rPr>
          <w:t>These are recoverable. Most of the cases exceptions are raised due to program code only.</w:t>
        </w:r>
      </w:ins>
    </w:p>
    <w:p w:rsidR="00176CC5" w:rsidRPr="00B5270F" w:rsidRDefault="00572FDB" w:rsidP="00176CC5">
      <w:pPr>
        <w:autoSpaceDE w:val="0"/>
        <w:autoSpaceDN w:val="0"/>
        <w:adjustRightInd w:val="0"/>
        <w:spacing w:line="240" w:lineRule="auto"/>
        <w:rPr>
          <w:ins w:id="4791" w:author="NNR Chowdary" w:date="2013-10-27T08:17:00Z"/>
          <w:rFonts w:ascii="Times New Roman" w:hAnsi="Times New Roman" w:cs="Times New Roman"/>
          <w:b/>
          <w:bCs/>
          <w:color w:val="000000" w:themeColor="text1"/>
          <w:sz w:val="28"/>
          <w:szCs w:val="28"/>
          <w:rPrChange w:id="4792" w:author="N PRASAD" w:date="2016-07-01T12:13:00Z">
            <w:rPr>
              <w:ins w:id="4793" w:author="NNR Chowdary" w:date="2013-10-27T08:17:00Z"/>
              <w:rFonts w:ascii="Times New Roman" w:hAnsi="Times New Roman" w:cs="Times New Roman"/>
              <w:b/>
              <w:bCs/>
              <w:sz w:val="26"/>
              <w:szCs w:val="26"/>
            </w:rPr>
          </w:rPrChange>
        </w:rPr>
      </w:pPr>
      <w:ins w:id="4794" w:author="NNR Chowdary" w:date="2013-10-27T08:17:00Z">
        <w:r w:rsidRPr="00B5270F">
          <w:rPr>
            <w:rFonts w:ascii="Times New Roman" w:hAnsi="Times New Roman" w:cs="Times New Roman"/>
            <w:b/>
            <w:bCs/>
            <w:color w:val="000000" w:themeColor="text1"/>
            <w:sz w:val="28"/>
            <w:szCs w:val="28"/>
            <w:rPrChange w:id="4795" w:author="N PRASAD" w:date="2016-07-01T12:13:00Z">
              <w:rPr>
                <w:rFonts w:ascii="Times New Roman" w:hAnsi="Times New Roman" w:cs="Times New Roman"/>
                <w:b/>
                <w:bCs/>
                <w:sz w:val="26"/>
                <w:szCs w:val="26"/>
              </w:rPr>
            </w:rPrChange>
          </w:rPr>
          <w:t>Error</w:t>
        </w:r>
      </w:ins>
    </w:p>
    <w:p w:rsidR="00176CC5" w:rsidRPr="00B5270F" w:rsidRDefault="00572FDB" w:rsidP="00176CC5">
      <w:pPr>
        <w:autoSpaceDE w:val="0"/>
        <w:autoSpaceDN w:val="0"/>
        <w:adjustRightInd w:val="0"/>
        <w:spacing w:line="240" w:lineRule="auto"/>
        <w:rPr>
          <w:ins w:id="4796" w:author="NNR Chowdary" w:date="2013-10-27T08:17:00Z"/>
          <w:rFonts w:ascii="Times New Roman" w:hAnsi="Times New Roman" w:cs="Times New Roman"/>
          <w:color w:val="000000" w:themeColor="text1"/>
          <w:sz w:val="28"/>
          <w:szCs w:val="28"/>
          <w:rPrChange w:id="4797" w:author="N PRASAD" w:date="2016-07-01T12:13:00Z">
            <w:rPr>
              <w:ins w:id="4798" w:author="NNR Chowdary" w:date="2013-10-27T08:17:00Z"/>
              <w:rFonts w:ascii="Times New Roman" w:hAnsi="Times New Roman" w:cs="Times New Roman"/>
              <w:sz w:val="23"/>
              <w:szCs w:val="23"/>
            </w:rPr>
          </w:rPrChange>
        </w:rPr>
      </w:pPr>
      <w:ins w:id="4799" w:author="NNR Chowdary" w:date="2013-10-27T08:17:00Z">
        <w:r w:rsidRPr="00B5270F">
          <w:rPr>
            <w:rFonts w:ascii="Times New Roman" w:hAnsi="Times New Roman" w:cs="Times New Roman"/>
            <w:color w:val="000000" w:themeColor="text1"/>
            <w:sz w:val="28"/>
            <w:szCs w:val="28"/>
            <w:rPrChange w:id="4800" w:author="N PRASAD" w:date="2016-07-01T12:13:00Z">
              <w:rPr>
                <w:rFonts w:ascii="Times New Roman" w:hAnsi="Times New Roman" w:cs="Times New Roman"/>
                <w:b/>
                <w:bCs/>
                <w:sz w:val="23"/>
                <w:szCs w:val="23"/>
              </w:rPr>
            </w:rPrChange>
          </w:rPr>
          <w:t>Errors are non-recoverable. Most of the cases errors are due to lack of system resources but not due</w:t>
        </w:r>
      </w:ins>
    </w:p>
    <w:p w:rsidR="00F44767" w:rsidRPr="00B5270F" w:rsidRDefault="00572FDB">
      <w:pPr>
        <w:pStyle w:val="ListParagraph"/>
        <w:rPr>
          <w:rFonts w:ascii="Times New Roman" w:hAnsi="Times New Roman" w:cs="Times New Roman"/>
          <w:color w:val="000000" w:themeColor="text1"/>
          <w:sz w:val="28"/>
          <w:szCs w:val="28"/>
          <w:rPrChange w:id="4801" w:author="N PRASAD" w:date="2016-07-01T12:13:00Z">
            <w:rPr>
              <w:sz w:val="24"/>
              <w:szCs w:val="24"/>
            </w:rPr>
          </w:rPrChange>
        </w:rPr>
        <w:pPrChange w:id="4802" w:author="RAVI TEJA" w:date="2016-06-10T11:38:00Z">
          <w:pPr>
            <w:pStyle w:val="ListParagraph"/>
            <w:numPr>
              <w:numId w:val="43"/>
            </w:numPr>
            <w:ind w:hanging="360"/>
          </w:pPr>
        </w:pPrChange>
      </w:pPr>
      <w:ins w:id="4803" w:author="NNR Chowdary" w:date="2013-10-27T08:17:00Z">
        <w:r w:rsidRPr="00B5270F">
          <w:rPr>
            <w:rFonts w:ascii="Times New Roman" w:hAnsi="Times New Roman" w:cs="Times New Roman"/>
            <w:color w:val="000000" w:themeColor="text1"/>
            <w:sz w:val="28"/>
            <w:szCs w:val="28"/>
            <w:rPrChange w:id="4804" w:author="N PRASAD" w:date="2016-07-01T12:13:00Z">
              <w:rPr>
                <w:rFonts w:ascii="Times New Roman" w:hAnsi="Times New Roman" w:cs="Times New Roman"/>
                <w:b/>
                <w:bCs/>
                <w:sz w:val="23"/>
                <w:szCs w:val="23"/>
              </w:rPr>
            </w:rPrChange>
          </w:rPr>
          <w:t>to our programs.</w:t>
        </w:r>
      </w:ins>
    </w:p>
    <w:p w:rsidR="00861EFD" w:rsidRPr="00B5270F" w:rsidRDefault="00861EFD" w:rsidP="00861EFD">
      <w:pPr>
        <w:pStyle w:val="ListParagraph"/>
        <w:rPr>
          <w:rFonts w:ascii="Times New Roman" w:hAnsi="Times New Roman" w:cs="Times New Roman"/>
          <w:color w:val="000000" w:themeColor="text1"/>
          <w:sz w:val="28"/>
          <w:szCs w:val="28"/>
          <w:rPrChange w:id="4805" w:author="N PRASAD" w:date="2016-07-01T12:13:00Z">
            <w:rPr>
              <w:sz w:val="24"/>
              <w:szCs w:val="24"/>
            </w:rPr>
          </w:rPrChange>
        </w:rPr>
      </w:pPr>
    </w:p>
    <w:p w:rsidR="00D5585D" w:rsidRPr="00B5270F" w:rsidRDefault="00572FDB" w:rsidP="00861EFD">
      <w:pPr>
        <w:rPr>
          <w:rFonts w:ascii="Times New Roman" w:hAnsi="Times New Roman" w:cs="Times New Roman"/>
          <w:b/>
          <w:color w:val="000000" w:themeColor="text1"/>
          <w:sz w:val="28"/>
          <w:szCs w:val="28"/>
          <w:rPrChange w:id="4806" w:author="N PRASAD" w:date="2016-07-01T12:13:00Z">
            <w:rPr>
              <w:b/>
              <w:sz w:val="24"/>
              <w:szCs w:val="24"/>
            </w:rPr>
          </w:rPrChange>
        </w:rPr>
      </w:pPr>
      <w:r w:rsidRPr="00B5270F">
        <w:rPr>
          <w:rFonts w:ascii="Times New Roman" w:hAnsi="Times New Roman" w:cs="Times New Roman"/>
          <w:b/>
          <w:color w:val="000000" w:themeColor="text1"/>
          <w:sz w:val="28"/>
          <w:szCs w:val="28"/>
          <w:rPrChange w:id="4807" w:author="N PRASAD" w:date="2016-07-01T12:13:00Z">
            <w:rPr>
              <w:rFonts w:ascii="Verdana" w:hAnsi="Verdana"/>
              <w:b/>
              <w:bCs/>
              <w:sz w:val="24"/>
              <w:szCs w:val="24"/>
            </w:rPr>
          </w:rPrChange>
        </w:rPr>
        <w:t>2.what is Rutime stack mechanism?</w:t>
      </w:r>
    </w:p>
    <w:p w:rsidR="0062364D" w:rsidRPr="00B5270F" w:rsidRDefault="00572FDB" w:rsidP="00861EFD">
      <w:pPr>
        <w:rPr>
          <w:rFonts w:ascii="Times New Roman" w:hAnsi="Times New Roman" w:cs="Times New Roman"/>
          <w:color w:val="000000" w:themeColor="text1"/>
          <w:sz w:val="28"/>
          <w:szCs w:val="28"/>
          <w:rPrChange w:id="4808" w:author="N PRASAD" w:date="2016-07-01T12:13:00Z">
            <w:rPr>
              <w:sz w:val="24"/>
              <w:szCs w:val="24"/>
            </w:rPr>
          </w:rPrChange>
        </w:rPr>
      </w:pPr>
      <w:r w:rsidRPr="00B5270F">
        <w:rPr>
          <w:rFonts w:ascii="Times New Roman" w:hAnsi="Times New Roman" w:cs="Times New Roman"/>
          <w:b/>
          <w:color w:val="000000" w:themeColor="text1"/>
          <w:sz w:val="28"/>
          <w:szCs w:val="28"/>
          <w:rPrChange w:id="4809" w:author="N PRASAD" w:date="2016-07-01T12:13:00Z">
            <w:rPr>
              <w:rFonts w:ascii="Verdana" w:hAnsi="Verdana"/>
              <w:b/>
              <w:bCs/>
              <w:sz w:val="24"/>
              <w:szCs w:val="24"/>
            </w:rPr>
          </w:rPrChange>
        </w:rPr>
        <w:t>Ans:</w:t>
      </w:r>
    </w:p>
    <w:p w:rsidR="00C73208" w:rsidRPr="00B5270F" w:rsidRDefault="00572FDB" w:rsidP="00A06CCF">
      <w:pPr>
        <w:pStyle w:val="ListParagraph"/>
        <w:numPr>
          <w:ilvl w:val="0"/>
          <w:numId w:val="47"/>
        </w:numPr>
        <w:rPr>
          <w:rFonts w:ascii="Times New Roman" w:hAnsi="Times New Roman" w:cs="Times New Roman"/>
          <w:color w:val="000000" w:themeColor="text1"/>
          <w:sz w:val="28"/>
          <w:szCs w:val="28"/>
          <w:rPrChange w:id="4810" w:author="N PRASAD" w:date="2016-07-01T12:13:00Z">
            <w:rPr>
              <w:sz w:val="24"/>
              <w:szCs w:val="24"/>
            </w:rPr>
          </w:rPrChange>
        </w:rPr>
      </w:pPr>
      <w:r w:rsidRPr="00B5270F">
        <w:rPr>
          <w:rFonts w:ascii="Times New Roman" w:hAnsi="Times New Roman" w:cs="Times New Roman"/>
          <w:color w:val="000000" w:themeColor="text1"/>
          <w:sz w:val="28"/>
          <w:szCs w:val="28"/>
          <w:rPrChange w:id="4811" w:author="N PRASAD" w:date="2016-07-01T12:13:00Z">
            <w:rPr>
              <w:rFonts w:ascii="Verdana" w:hAnsi="Verdana"/>
              <w:b/>
              <w:bCs/>
              <w:sz w:val="24"/>
              <w:szCs w:val="24"/>
            </w:rPr>
          </w:rPrChange>
        </w:rPr>
        <w:t>For every thread JVM will create a runtimestack.</w:t>
      </w:r>
    </w:p>
    <w:p w:rsidR="00C73208" w:rsidRPr="00B5270F" w:rsidRDefault="00572FDB" w:rsidP="00A06CCF">
      <w:pPr>
        <w:pStyle w:val="ListParagraph"/>
        <w:numPr>
          <w:ilvl w:val="0"/>
          <w:numId w:val="47"/>
        </w:numPr>
        <w:rPr>
          <w:rFonts w:ascii="Times New Roman" w:hAnsi="Times New Roman" w:cs="Times New Roman"/>
          <w:color w:val="000000" w:themeColor="text1"/>
          <w:sz w:val="28"/>
          <w:szCs w:val="28"/>
          <w:rPrChange w:id="4812" w:author="N PRASAD" w:date="2016-07-01T12:13:00Z">
            <w:rPr>
              <w:sz w:val="24"/>
              <w:szCs w:val="24"/>
            </w:rPr>
          </w:rPrChange>
        </w:rPr>
      </w:pPr>
      <w:r w:rsidRPr="00B5270F">
        <w:rPr>
          <w:rFonts w:ascii="Times New Roman" w:hAnsi="Times New Roman" w:cs="Times New Roman"/>
          <w:color w:val="000000" w:themeColor="text1"/>
          <w:sz w:val="28"/>
          <w:szCs w:val="28"/>
          <w:rPrChange w:id="4813" w:author="N PRASAD" w:date="2016-07-01T12:13:00Z">
            <w:rPr>
              <w:rFonts w:ascii="Verdana" w:hAnsi="Verdana"/>
              <w:b/>
              <w:bCs/>
              <w:sz w:val="24"/>
              <w:szCs w:val="24"/>
            </w:rPr>
          </w:rPrChange>
        </w:rPr>
        <w:t>All method call performed by the thread will be store in the stack.</w:t>
      </w:r>
    </w:p>
    <w:p w:rsidR="00410B25" w:rsidRPr="00B5270F" w:rsidRDefault="00572FDB" w:rsidP="00A06CCF">
      <w:pPr>
        <w:pStyle w:val="ListParagraph"/>
        <w:numPr>
          <w:ilvl w:val="0"/>
          <w:numId w:val="47"/>
        </w:numPr>
        <w:rPr>
          <w:rFonts w:ascii="Times New Roman" w:hAnsi="Times New Roman" w:cs="Times New Roman"/>
          <w:color w:val="000000" w:themeColor="text1"/>
          <w:sz w:val="28"/>
          <w:szCs w:val="28"/>
          <w:rPrChange w:id="4814" w:author="N PRASAD" w:date="2016-07-01T12:13:00Z">
            <w:rPr>
              <w:sz w:val="24"/>
              <w:szCs w:val="24"/>
            </w:rPr>
          </w:rPrChange>
        </w:rPr>
      </w:pPr>
      <w:r w:rsidRPr="00B5270F">
        <w:rPr>
          <w:rFonts w:ascii="Times New Roman" w:hAnsi="Times New Roman" w:cs="Times New Roman"/>
          <w:color w:val="000000" w:themeColor="text1"/>
          <w:sz w:val="28"/>
          <w:szCs w:val="28"/>
          <w:rPrChange w:id="4815" w:author="N PRASAD" w:date="2016-07-01T12:13:00Z">
            <w:rPr>
              <w:rFonts w:ascii="Verdana" w:hAnsi="Verdana"/>
              <w:b/>
              <w:bCs/>
              <w:sz w:val="24"/>
              <w:szCs w:val="24"/>
            </w:rPr>
          </w:rPrChange>
        </w:rPr>
        <w:t>Each entry in the stack is called “Activation record” or “stackframe”.</w:t>
      </w:r>
    </w:p>
    <w:p w:rsidR="000931EF" w:rsidRPr="00B5270F" w:rsidRDefault="00572FDB" w:rsidP="00A06CCF">
      <w:pPr>
        <w:pStyle w:val="ListParagraph"/>
        <w:numPr>
          <w:ilvl w:val="0"/>
          <w:numId w:val="47"/>
        </w:numPr>
        <w:rPr>
          <w:rFonts w:ascii="Times New Roman" w:hAnsi="Times New Roman" w:cs="Times New Roman"/>
          <w:color w:val="000000" w:themeColor="text1"/>
          <w:sz w:val="28"/>
          <w:szCs w:val="28"/>
          <w:rPrChange w:id="4816" w:author="N PRASAD" w:date="2016-07-01T12:13:00Z">
            <w:rPr>
              <w:sz w:val="24"/>
              <w:szCs w:val="24"/>
            </w:rPr>
          </w:rPrChange>
        </w:rPr>
      </w:pPr>
      <w:r w:rsidRPr="00B5270F">
        <w:rPr>
          <w:rFonts w:ascii="Times New Roman" w:hAnsi="Times New Roman" w:cs="Times New Roman"/>
          <w:color w:val="000000" w:themeColor="text1"/>
          <w:sz w:val="28"/>
          <w:szCs w:val="28"/>
          <w:rPrChange w:id="4817" w:author="N PRASAD" w:date="2016-07-01T12:13:00Z">
            <w:rPr>
              <w:rFonts w:ascii="Verdana" w:hAnsi="Verdana"/>
              <w:b/>
              <w:bCs/>
              <w:sz w:val="24"/>
              <w:szCs w:val="24"/>
            </w:rPr>
          </w:rPrChange>
        </w:rPr>
        <w:t>After completing every method call Jvm deletes the corresponding entry from the stack.</w:t>
      </w:r>
    </w:p>
    <w:p w:rsidR="00106E3B" w:rsidRPr="00B5270F" w:rsidRDefault="00572FDB" w:rsidP="00A06CCF">
      <w:pPr>
        <w:pStyle w:val="ListParagraph"/>
        <w:numPr>
          <w:ilvl w:val="0"/>
          <w:numId w:val="47"/>
        </w:numPr>
        <w:rPr>
          <w:rFonts w:ascii="Times New Roman" w:hAnsi="Times New Roman" w:cs="Times New Roman"/>
          <w:color w:val="000000" w:themeColor="text1"/>
          <w:sz w:val="28"/>
          <w:szCs w:val="28"/>
          <w:rPrChange w:id="4818" w:author="N PRASAD" w:date="2016-07-01T12:13:00Z">
            <w:rPr>
              <w:sz w:val="24"/>
              <w:szCs w:val="24"/>
            </w:rPr>
          </w:rPrChange>
        </w:rPr>
      </w:pPr>
      <w:r w:rsidRPr="00B5270F">
        <w:rPr>
          <w:rFonts w:ascii="Times New Roman" w:hAnsi="Times New Roman" w:cs="Times New Roman"/>
          <w:color w:val="000000" w:themeColor="text1"/>
          <w:sz w:val="28"/>
          <w:szCs w:val="28"/>
          <w:rPrChange w:id="4819" w:author="N PRASAD" w:date="2016-07-01T12:13:00Z">
            <w:rPr>
              <w:rFonts w:ascii="Verdana" w:hAnsi="Verdana"/>
              <w:b/>
              <w:bCs/>
              <w:sz w:val="24"/>
              <w:szCs w:val="24"/>
            </w:rPr>
          </w:rPrChange>
        </w:rPr>
        <w:t>After completing all method calls,just before terminating the thread jvm destroyeds the stack.</w:t>
      </w:r>
    </w:p>
    <w:p w:rsidR="00106E3B" w:rsidRPr="00B5270F" w:rsidRDefault="00106E3B" w:rsidP="00106E3B">
      <w:pPr>
        <w:rPr>
          <w:rFonts w:ascii="Times New Roman" w:hAnsi="Times New Roman" w:cs="Times New Roman"/>
          <w:color w:val="000000" w:themeColor="text1"/>
          <w:sz w:val="28"/>
          <w:szCs w:val="28"/>
          <w:rPrChange w:id="4820" w:author="N PRASAD" w:date="2016-07-01T12:13:00Z">
            <w:rPr>
              <w:sz w:val="24"/>
              <w:szCs w:val="24"/>
            </w:rPr>
          </w:rPrChange>
        </w:rPr>
      </w:pPr>
    </w:p>
    <w:p w:rsidR="006A708E" w:rsidRPr="00B5270F" w:rsidRDefault="00572FDB" w:rsidP="00106E3B">
      <w:pPr>
        <w:rPr>
          <w:rFonts w:ascii="Times New Roman" w:hAnsi="Times New Roman" w:cs="Times New Roman"/>
          <w:b/>
          <w:color w:val="000000" w:themeColor="text1"/>
          <w:sz w:val="28"/>
          <w:szCs w:val="28"/>
          <w:rPrChange w:id="4821" w:author="N PRASAD" w:date="2016-07-01T12:13:00Z">
            <w:rPr>
              <w:b/>
              <w:sz w:val="24"/>
              <w:szCs w:val="24"/>
            </w:rPr>
          </w:rPrChange>
        </w:rPr>
      </w:pPr>
      <w:r w:rsidRPr="00B5270F">
        <w:rPr>
          <w:rFonts w:ascii="Times New Roman" w:hAnsi="Times New Roman" w:cs="Times New Roman"/>
          <w:b/>
          <w:color w:val="000000" w:themeColor="text1"/>
          <w:sz w:val="28"/>
          <w:szCs w:val="28"/>
          <w:rPrChange w:id="4822" w:author="N PRASAD" w:date="2016-07-01T12:13:00Z">
            <w:rPr>
              <w:rFonts w:ascii="Verdana" w:hAnsi="Verdana"/>
              <w:b/>
              <w:bCs/>
              <w:sz w:val="24"/>
              <w:szCs w:val="24"/>
            </w:rPr>
          </w:rPrChange>
        </w:rPr>
        <w:t>Exception hierarchy:</w:t>
      </w:r>
    </w:p>
    <w:p w:rsidR="003A737A" w:rsidRPr="00B5270F" w:rsidRDefault="00572FDB" w:rsidP="00A06CCF">
      <w:pPr>
        <w:pStyle w:val="ListParagraph"/>
        <w:numPr>
          <w:ilvl w:val="0"/>
          <w:numId w:val="48"/>
        </w:numPr>
        <w:rPr>
          <w:rFonts w:ascii="Times New Roman" w:hAnsi="Times New Roman" w:cs="Times New Roman"/>
          <w:color w:val="000000" w:themeColor="text1"/>
          <w:sz w:val="28"/>
          <w:szCs w:val="28"/>
          <w:rPrChange w:id="4823" w:author="N PRASAD" w:date="2016-07-01T12:13:00Z">
            <w:rPr>
              <w:sz w:val="24"/>
              <w:szCs w:val="24"/>
            </w:rPr>
          </w:rPrChange>
        </w:rPr>
      </w:pPr>
      <w:r w:rsidRPr="00B5270F">
        <w:rPr>
          <w:rFonts w:ascii="Times New Roman" w:hAnsi="Times New Roman" w:cs="Times New Roman"/>
          <w:color w:val="000000" w:themeColor="text1"/>
          <w:sz w:val="28"/>
          <w:szCs w:val="28"/>
          <w:rPrChange w:id="4824" w:author="N PRASAD" w:date="2016-07-01T12:13:00Z">
            <w:rPr>
              <w:rFonts w:ascii="Verdana" w:hAnsi="Verdana"/>
              <w:b/>
              <w:bCs/>
              <w:sz w:val="24"/>
              <w:szCs w:val="24"/>
            </w:rPr>
          </w:rPrChange>
        </w:rPr>
        <w:t>Throwable acts as a root for entire java exception hierarchy</w:t>
      </w:r>
    </w:p>
    <w:p w:rsidR="006410D6" w:rsidRPr="00B5270F" w:rsidRDefault="00572FDB" w:rsidP="00A06CCF">
      <w:pPr>
        <w:pStyle w:val="ListParagraph"/>
        <w:numPr>
          <w:ilvl w:val="0"/>
          <w:numId w:val="48"/>
        </w:numPr>
        <w:rPr>
          <w:rFonts w:ascii="Times New Roman" w:hAnsi="Times New Roman" w:cs="Times New Roman"/>
          <w:color w:val="000000" w:themeColor="text1"/>
          <w:sz w:val="28"/>
          <w:szCs w:val="28"/>
          <w:rPrChange w:id="4825" w:author="N PRASAD" w:date="2016-07-01T12:13:00Z">
            <w:rPr>
              <w:sz w:val="24"/>
              <w:szCs w:val="24"/>
            </w:rPr>
          </w:rPrChange>
        </w:rPr>
      </w:pPr>
      <w:r w:rsidRPr="00B5270F">
        <w:rPr>
          <w:rFonts w:ascii="Times New Roman" w:hAnsi="Times New Roman" w:cs="Times New Roman"/>
          <w:color w:val="000000" w:themeColor="text1"/>
          <w:sz w:val="28"/>
          <w:szCs w:val="28"/>
          <w:rPrChange w:id="4826" w:author="N PRASAD" w:date="2016-07-01T12:13:00Z">
            <w:rPr>
              <w:rFonts w:ascii="Verdana" w:hAnsi="Verdana"/>
              <w:b/>
              <w:bCs/>
              <w:sz w:val="24"/>
              <w:szCs w:val="24"/>
            </w:rPr>
          </w:rPrChange>
        </w:rPr>
        <w:t>It has 2 classes</w:t>
      </w:r>
    </w:p>
    <w:p w:rsidR="006410D6" w:rsidRPr="00B5270F" w:rsidRDefault="00572FDB" w:rsidP="006410D6">
      <w:pPr>
        <w:pStyle w:val="ListParagraph"/>
        <w:rPr>
          <w:rFonts w:ascii="Times New Roman" w:hAnsi="Times New Roman" w:cs="Times New Roman"/>
          <w:color w:val="000000" w:themeColor="text1"/>
          <w:sz w:val="28"/>
          <w:szCs w:val="28"/>
          <w:rPrChange w:id="4827" w:author="N PRASAD" w:date="2016-07-01T12:13:00Z">
            <w:rPr>
              <w:sz w:val="24"/>
              <w:szCs w:val="24"/>
            </w:rPr>
          </w:rPrChange>
        </w:rPr>
      </w:pPr>
      <w:r w:rsidRPr="00B5270F">
        <w:rPr>
          <w:rFonts w:ascii="Times New Roman" w:hAnsi="Times New Roman" w:cs="Times New Roman"/>
          <w:color w:val="000000" w:themeColor="text1"/>
          <w:sz w:val="28"/>
          <w:szCs w:val="28"/>
          <w:rPrChange w:id="4828" w:author="N PRASAD" w:date="2016-07-01T12:13:00Z">
            <w:rPr>
              <w:rFonts w:ascii="Verdana" w:hAnsi="Verdana"/>
              <w:b/>
              <w:bCs/>
              <w:sz w:val="24"/>
              <w:szCs w:val="24"/>
            </w:rPr>
          </w:rPrChange>
        </w:rPr>
        <w:t>1.exception</w:t>
      </w:r>
    </w:p>
    <w:p w:rsidR="006410D6" w:rsidRPr="00B5270F" w:rsidRDefault="00572FDB" w:rsidP="006410D6">
      <w:pPr>
        <w:pStyle w:val="ListParagraph"/>
        <w:rPr>
          <w:rFonts w:ascii="Times New Roman" w:hAnsi="Times New Roman" w:cs="Times New Roman"/>
          <w:b/>
          <w:color w:val="000000" w:themeColor="text1"/>
          <w:sz w:val="28"/>
          <w:szCs w:val="28"/>
          <w:rPrChange w:id="4829" w:author="N PRASAD" w:date="2016-07-01T12:13:00Z">
            <w:rPr>
              <w:b/>
              <w:sz w:val="24"/>
              <w:szCs w:val="24"/>
            </w:rPr>
          </w:rPrChange>
        </w:rPr>
      </w:pPr>
      <w:r w:rsidRPr="00B5270F">
        <w:rPr>
          <w:rFonts w:ascii="Times New Roman" w:hAnsi="Times New Roman" w:cs="Times New Roman"/>
          <w:color w:val="000000" w:themeColor="text1"/>
          <w:sz w:val="28"/>
          <w:szCs w:val="28"/>
          <w:rPrChange w:id="4830" w:author="N PRASAD" w:date="2016-07-01T12:13:00Z">
            <w:rPr>
              <w:rFonts w:ascii="Verdana" w:hAnsi="Verdana"/>
              <w:b/>
              <w:bCs/>
              <w:sz w:val="24"/>
              <w:szCs w:val="24"/>
            </w:rPr>
          </w:rPrChange>
        </w:rPr>
        <w:t>2.Error</w:t>
      </w:r>
    </w:p>
    <w:p w:rsidR="006410D6" w:rsidRPr="00B5270F" w:rsidRDefault="00572FDB" w:rsidP="006410D6">
      <w:pPr>
        <w:rPr>
          <w:rFonts w:ascii="Times New Roman" w:hAnsi="Times New Roman" w:cs="Times New Roman"/>
          <w:color w:val="000000" w:themeColor="text1"/>
          <w:sz w:val="28"/>
          <w:szCs w:val="28"/>
          <w:rPrChange w:id="4831" w:author="N PRASAD" w:date="2016-07-01T12:13:00Z">
            <w:rPr>
              <w:sz w:val="24"/>
              <w:szCs w:val="24"/>
            </w:rPr>
          </w:rPrChange>
        </w:rPr>
      </w:pPr>
      <w:r w:rsidRPr="00B5270F">
        <w:rPr>
          <w:rFonts w:ascii="Times New Roman" w:hAnsi="Times New Roman" w:cs="Times New Roman"/>
          <w:b/>
          <w:color w:val="000000" w:themeColor="text1"/>
          <w:sz w:val="28"/>
          <w:szCs w:val="28"/>
          <w:rPrChange w:id="4832" w:author="N PRASAD" w:date="2016-07-01T12:13:00Z">
            <w:rPr>
              <w:rFonts w:ascii="Verdana" w:hAnsi="Verdana"/>
              <w:b/>
              <w:bCs/>
              <w:sz w:val="24"/>
              <w:szCs w:val="24"/>
            </w:rPr>
          </w:rPrChange>
        </w:rPr>
        <w:t>Exception</w:t>
      </w:r>
      <w:r w:rsidRPr="00B5270F">
        <w:rPr>
          <w:rFonts w:ascii="Times New Roman" w:hAnsi="Times New Roman" w:cs="Times New Roman"/>
          <w:color w:val="000000" w:themeColor="text1"/>
          <w:sz w:val="28"/>
          <w:szCs w:val="28"/>
          <w:rPrChange w:id="4833" w:author="N PRASAD" w:date="2016-07-01T12:13:00Z">
            <w:rPr>
              <w:rFonts w:ascii="Verdana" w:hAnsi="Verdana"/>
              <w:b/>
              <w:bCs/>
              <w:sz w:val="24"/>
              <w:szCs w:val="24"/>
            </w:rPr>
          </w:rPrChange>
        </w:rPr>
        <w:t>:Most of the cases exceptions are caused by our program. &amp; recoverable.</w:t>
      </w:r>
    </w:p>
    <w:p w:rsidR="00FF651E" w:rsidRPr="00B5270F" w:rsidRDefault="00572FDB" w:rsidP="006410D6">
      <w:pPr>
        <w:rPr>
          <w:rFonts w:ascii="Times New Roman" w:hAnsi="Times New Roman" w:cs="Times New Roman"/>
          <w:b/>
          <w:color w:val="000000" w:themeColor="text1"/>
          <w:sz w:val="28"/>
          <w:szCs w:val="28"/>
          <w:rPrChange w:id="4834" w:author="N PRASAD" w:date="2016-07-01T12:13:00Z">
            <w:rPr>
              <w:b/>
              <w:sz w:val="24"/>
              <w:szCs w:val="24"/>
            </w:rPr>
          </w:rPrChange>
        </w:rPr>
      </w:pPr>
      <w:r w:rsidRPr="00B5270F">
        <w:rPr>
          <w:rFonts w:ascii="Times New Roman" w:hAnsi="Times New Roman" w:cs="Times New Roman"/>
          <w:b/>
          <w:color w:val="000000" w:themeColor="text1"/>
          <w:sz w:val="28"/>
          <w:szCs w:val="28"/>
          <w:rPrChange w:id="4835" w:author="N PRASAD" w:date="2016-07-01T12:13:00Z">
            <w:rPr>
              <w:rFonts w:ascii="Verdana" w:hAnsi="Verdana"/>
              <w:b/>
              <w:bCs/>
              <w:sz w:val="24"/>
              <w:szCs w:val="24"/>
            </w:rPr>
          </w:rPrChange>
        </w:rPr>
        <w:t>Error:</w:t>
      </w:r>
      <w:r w:rsidRPr="00B5270F">
        <w:rPr>
          <w:rFonts w:ascii="Times New Roman" w:hAnsi="Times New Roman" w:cs="Times New Roman"/>
          <w:color w:val="000000" w:themeColor="text1"/>
          <w:sz w:val="28"/>
          <w:szCs w:val="28"/>
          <w:rPrChange w:id="4836" w:author="N PRASAD" w:date="2016-07-01T12:13:00Z">
            <w:rPr>
              <w:rFonts w:ascii="Verdana" w:hAnsi="Verdana"/>
              <w:b/>
              <w:bCs/>
              <w:sz w:val="24"/>
              <w:szCs w:val="24"/>
            </w:rPr>
          </w:rPrChange>
        </w:rPr>
        <w:t>Most of the cases errors are not caused by user program these are due to lack of system resources.Error are non-recoverable.</w:t>
      </w:r>
    </w:p>
    <w:p w:rsidR="006410D6" w:rsidRPr="00B5270F" w:rsidRDefault="006410D6">
      <w:pPr>
        <w:pStyle w:val="ListParagraph"/>
        <w:rPr>
          <w:rFonts w:ascii="Times New Roman" w:hAnsi="Times New Roman" w:cs="Times New Roman"/>
          <w:color w:val="000000" w:themeColor="text1"/>
          <w:sz w:val="28"/>
          <w:szCs w:val="28"/>
          <w:rPrChange w:id="4837" w:author="N PRASAD" w:date="2016-07-01T12:13:00Z">
            <w:rPr>
              <w:sz w:val="24"/>
              <w:szCs w:val="24"/>
            </w:rPr>
          </w:rPrChange>
        </w:rPr>
      </w:pPr>
    </w:p>
    <w:p w:rsidR="00A30C19" w:rsidRPr="00B5270F" w:rsidRDefault="00572FDB" w:rsidP="00A30C19">
      <w:pPr>
        <w:rPr>
          <w:rFonts w:ascii="Times New Roman" w:hAnsi="Times New Roman" w:cs="Times New Roman"/>
          <w:b/>
          <w:color w:val="000000" w:themeColor="text1"/>
          <w:sz w:val="28"/>
          <w:szCs w:val="28"/>
          <w:rPrChange w:id="4838" w:author="N PRASAD" w:date="2016-07-01T12:13:00Z">
            <w:rPr>
              <w:b/>
              <w:sz w:val="24"/>
              <w:szCs w:val="24"/>
            </w:rPr>
          </w:rPrChange>
        </w:rPr>
      </w:pPr>
      <w:r w:rsidRPr="00B5270F">
        <w:rPr>
          <w:rFonts w:ascii="Times New Roman" w:hAnsi="Times New Roman" w:cs="Times New Roman"/>
          <w:b/>
          <w:color w:val="000000" w:themeColor="text1"/>
          <w:sz w:val="28"/>
          <w:szCs w:val="28"/>
          <w:rPrChange w:id="4839" w:author="N PRASAD" w:date="2016-07-01T12:13:00Z">
            <w:rPr>
              <w:rFonts w:ascii="Verdana" w:hAnsi="Verdana"/>
              <w:b/>
              <w:bCs/>
              <w:sz w:val="24"/>
              <w:szCs w:val="24"/>
            </w:rPr>
          </w:rPrChange>
        </w:rPr>
        <w:t>3.what is checked Exceptions?</w:t>
      </w:r>
    </w:p>
    <w:p w:rsidR="005774FA" w:rsidRPr="00B5270F" w:rsidRDefault="00572FDB" w:rsidP="00A30C19">
      <w:pPr>
        <w:rPr>
          <w:rFonts w:ascii="Times New Roman" w:hAnsi="Times New Roman" w:cs="Times New Roman"/>
          <w:color w:val="000000" w:themeColor="text1"/>
          <w:sz w:val="28"/>
          <w:szCs w:val="28"/>
          <w:rPrChange w:id="4840" w:author="N PRASAD" w:date="2016-07-01T12:13:00Z">
            <w:rPr>
              <w:sz w:val="24"/>
              <w:szCs w:val="24"/>
            </w:rPr>
          </w:rPrChange>
        </w:rPr>
      </w:pPr>
      <w:r w:rsidRPr="00B5270F">
        <w:rPr>
          <w:rFonts w:ascii="Times New Roman" w:hAnsi="Times New Roman" w:cs="Times New Roman"/>
          <w:b/>
          <w:color w:val="000000" w:themeColor="text1"/>
          <w:sz w:val="28"/>
          <w:szCs w:val="28"/>
          <w:rPrChange w:id="4841" w:author="N PRASAD" w:date="2016-07-01T12:13:00Z">
            <w:rPr>
              <w:rFonts w:ascii="Verdana" w:hAnsi="Verdana"/>
              <w:b/>
              <w:bCs/>
              <w:sz w:val="24"/>
              <w:szCs w:val="24"/>
            </w:rPr>
          </w:rPrChange>
        </w:rPr>
        <w:t>Ans:</w:t>
      </w:r>
    </w:p>
    <w:p w:rsidR="005774FA" w:rsidRPr="00B5270F" w:rsidRDefault="00572FDB" w:rsidP="00A06CCF">
      <w:pPr>
        <w:pStyle w:val="ListParagraph"/>
        <w:numPr>
          <w:ilvl w:val="0"/>
          <w:numId w:val="49"/>
        </w:numPr>
        <w:rPr>
          <w:rFonts w:ascii="Times New Roman" w:hAnsi="Times New Roman" w:cs="Times New Roman"/>
          <w:color w:val="000000" w:themeColor="text1"/>
          <w:sz w:val="28"/>
          <w:szCs w:val="28"/>
          <w:rPrChange w:id="4842" w:author="N PRASAD" w:date="2016-07-01T12:13:00Z">
            <w:rPr>
              <w:sz w:val="24"/>
              <w:szCs w:val="24"/>
            </w:rPr>
          </w:rPrChange>
        </w:rPr>
      </w:pPr>
      <w:r w:rsidRPr="00B5270F">
        <w:rPr>
          <w:rFonts w:ascii="Times New Roman" w:hAnsi="Times New Roman" w:cs="Times New Roman"/>
          <w:color w:val="000000" w:themeColor="text1"/>
          <w:sz w:val="28"/>
          <w:szCs w:val="28"/>
          <w:rPrChange w:id="4843" w:author="N PRASAD" w:date="2016-07-01T12:13:00Z">
            <w:rPr>
              <w:rFonts w:ascii="Verdana" w:hAnsi="Verdana"/>
              <w:b/>
              <w:bCs/>
              <w:sz w:val="24"/>
              <w:szCs w:val="24"/>
            </w:rPr>
          </w:rPrChange>
        </w:rPr>
        <w:t>The exceptions which are checked by compiler for smooth excecution of the program at runtime are called “checked exception”.</w:t>
      </w:r>
    </w:p>
    <w:p w:rsidR="001D4123" w:rsidRPr="00B5270F" w:rsidRDefault="00572FDB" w:rsidP="007751F0">
      <w:pPr>
        <w:pStyle w:val="ListParagraph"/>
        <w:rPr>
          <w:rFonts w:ascii="Times New Roman" w:hAnsi="Times New Roman" w:cs="Times New Roman"/>
          <w:color w:val="000000" w:themeColor="text1"/>
          <w:sz w:val="28"/>
          <w:szCs w:val="28"/>
          <w:rPrChange w:id="4844" w:author="N PRASAD" w:date="2016-07-01T12:13:00Z">
            <w:rPr>
              <w:sz w:val="24"/>
              <w:szCs w:val="24"/>
            </w:rPr>
          </w:rPrChange>
        </w:rPr>
      </w:pPr>
      <w:r w:rsidRPr="00B5270F">
        <w:rPr>
          <w:rFonts w:ascii="Times New Roman" w:hAnsi="Times New Roman" w:cs="Times New Roman"/>
          <w:color w:val="000000" w:themeColor="text1"/>
          <w:sz w:val="28"/>
          <w:szCs w:val="28"/>
          <w:rPrChange w:id="4845" w:author="N PRASAD" w:date="2016-07-01T12:13:00Z">
            <w:rPr>
              <w:rFonts w:ascii="Verdana" w:hAnsi="Verdana"/>
              <w:b/>
              <w:bCs/>
              <w:sz w:val="24"/>
              <w:szCs w:val="24"/>
            </w:rPr>
          </w:rPrChange>
        </w:rPr>
        <w:t>Ex:fileNotfoundexception</w:t>
      </w:r>
    </w:p>
    <w:p w:rsidR="001D4123" w:rsidRPr="00B5270F" w:rsidRDefault="001D4123" w:rsidP="001D4123">
      <w:pPr>
        <w:rPr>
          <w:rFonts w:ascii="Times New Roman" w:hAnsi="Times New Roman" w:cs="Times New Roman"/>
          <w:color w:val="000000" w:themeColor="text1"/>
          <w:sz w:val="28"/>
          <w:szCs w:val="28"/>
          <w:rPrChange w:id="4846" w:author="N PRASAD" w:date="2016-07-01T12:13:00Z">
            <w:rPr>
              <w:sz w:val="24"/>
              <w:szCs w:val="24"/>
            </w:rPr>
          </w:rPrChange>
        </w:rPr>
      </w:pPr>
    </w:p>
    <w:p w:rsidR="007751F0" w:rsidRPr="00B5270F" w:rsidRDefault="00572FDB" w:rsidP="001D4123">
      <w:pPr>
        <w:rPr>
          <w:rFonts w:ascii="Times New Roman" w:hAnsi="Times New Roman" w:cs="Times New Roman"/>
          <w:b/>
          <w:color w:val="000000" w:themeColor="text1"/>
          <w:sz w:val="28"/>
          <w:szCs w:val="28"/>
          <w:rPrChange w:id="4847" w:author="N PRASAD" w:date="2016-07-01T12:13:00Z">
            <w:rPr>
              <w:b/>
              <w:sz w:val="24"/>
              <w:szCs w:val="24"/>
            </w:rPr>
          </w:rPrChange>
        </w:rPr>
      </w:pPr>
      <w:r w:rsidRPr="00B5270F">
        <w:rPr>
          <w:rFonts w:ascii="Times New Roman" w:hAnsi="Times New Roman" w:cs="Times New Roman"/>
          <w:b/>
          <w:color w:val="000000" w:themeColor="text1"/>
          <w:sz w:val="28"/>
          <w:szCs w:val="28"/>
          <w:rPrChange w:id="4848" w:author="N PRASAD" w:date="2016-07-01T12:13:00Z">
            <w:rPr>
              <w:rFonts w:ascii="Verdana" w:hAnsi="Verdana"/>
              <w:b/>
              <w:bCs/>
              <w:sz w:val="24"/>
              <w:szCs w:val="24"/>
            </w:rPr>
          </w:rPrChange>
        </w:rPr>
        <w:t>4.what is unchecked Exception?</w:t>
      </w:r>
    </w:p>
    <w:p w:rsidR="00323628" w:rsidRPr="00B5270F" w:rsidRDefault="00572FDB" w:rsidP="001D4123">
      <w:pPr>
        <w:rPr>
          <w:rFonts w:ascii="Times New Roman" w:hAnsi="Times New Roman" w:cs="Times New Roman"/>
          <w:b/>
          <w:color w:val="000000" w:themeColor="text1"/>
          <w:sz w:val="28"/>
          <w:szCs w:val="28"/>
          <w:rPrChange w:id="4849" w:author="N PRASAD" w:date="2016-07-01T12:13:00Z">
            <w:rPr>
              <w:b/>
              <w:sz w:val="24"/>
              <w:szCs w:val="24"/>
            </w:rPr>
          </w:rPrChange>
        </w:rPr>
      </w:pPr>
      <w:r w:rsidRPr="00B5270F">
        <w:rPr>
          <w:rFonts w:ascii="Times New Roman" w:hAnsi="Times New Roman" w:cs="Times New Roman"/>
          <w:b/>
          <w:color w:val="000000" w:themeColor="text1"/>
          <w:sz w:val="28"/>
          <w:szCs w:val="28"/>
          <w:rPrChange w:id="4850" w:author="N PRASAD" w:date="2016-07-01T12:13:00Z">
            <w:rPr>
              <w:rFonts w:ascii="Verdana" w:hAnsi="Verdana"/>
              <w:b/>
              <w:bCs/>
              <w:sz w:val="24"/>
              <w:szCs w:val="24"/>
            </w:rPr>
          </w:rPrChange>
        </w:rPr>
        <w:lastRenderedPageBreak/>
        <w:t>Ans:</w:t>
      </w:r>
    </w:p>
    <w:p w:rsidR="00323628" w:rsidRPr="00B5270F" w:rsidRDefault="00572FDB" w:rsidP="00A06CCF">
      <w:pPr>
        <w:pStyle w:val="ListParagraph"/>
        <w:numPr>
          <w:ilvl w:val="0"/>
          <w:numId w:val="49"/>
        </w:numPr>
        <w:rPr>
          <w:rFonts w:ascii="Times New Roman" w:hAnsi="Times New Roman" w:cs="Times New Roman"/>
          <w:color w:val="000000" w:themeColor="text1"/>
          <w:sz w:val="28"/>
          <w:szCs w:val="28"/>
          <w:rPrChange w:id="4851" w:author="N PRASAD" w:date="2016-07-01T12:13:00Z">
            <w:rPr>
              <w:sz w:val="24"/>
              <w:szCs w:val="24"/>
            </w:rPr>
          </w:rPrChange>
        </w:rPr>
      </w:pPr>
      <w:r w:rsidRPr="00B5270F">
        <w:rPr>
          <w:rFonts w:ascii="Times New Roman" w:hAnsi="Times New Roman" w:cs="Times New Roman"/>
          <w:color w:val="000000" w:themeColor="text1"/>
          <w:sz w:val="28"/>
          <w:szCs w:val="28"/>
          <w:rPrChange w:id="4852" w:author="N PRASAD" w:date="2016-07-01T12:13:00Z">
            <w:rPr>
              <w:rFonts w:ascii="Verdana" w:hAnsi="Verdana"/>
              <w:b/>
              <w:bCs/>
              <w:sz w:val="24"/>
              <w:szCs w:val="24"/>
            </w:rPr>
          </w:rPrChange>
        </w:rPr>
        <w:t>The exceptions are not checked by compiler  are called “un-checked exception”.</w:t>
      </w:r>
    </w:p>
    <w:p w:rsidR="00FB4284" w:rsidRPr="00B5270F" w:rsidRDefault="00572FDB" w:rsidP="00A06CCF">
      <w:pPr>
        <w:pStyle w:val="ListParagraph"/>
        <w:numPr>
          <w:ilvl w:val="0"/>
          <w:numId w:val="49"/>
        </w:numPr>
        <w:rPr>
          <w:rFonts w:ascii="Times New Roman" w:hAnsi="Times New Roman" w:cs="Times New Roman"/>
          <w:color w:val="000000" w:themeColor="text1"/>
          <w:sz w:val="28"/>
          <w:szCs w:val="28"/>
          <w:rPrChange w:id="4853" w:author="N PRASAD" w:date="2016-07-01T12:13:00Z">
            <w:rPr>
              <w:sz w:val="24"/>
              <w:szCs w:val="24"/>
            </w:rPr>
          </w:rPrChange>
        </w:rPr>
      </w:pPr>
      <w:r w:rsidRPr="00B5270F">
        <w:rPr>
          <w:rFonts w:ascii="Times New Roman" w:hAnsi="Times New Roman" w:cs="Times New Roman"/>
          <w:color w:val="000000" w:themeColor="text1"/>
          <w:sz w:val="28"/>
          <w:szCs w:val="28"/>
          <w:rPrChange w:id="4854" w:author="N PRASAD" w:date="2016-07-01T12:13:00Z">
            <w:rPr>
              <w:rFonts w:ascii="Verdana" w:hAnsi="Verdana"/>
              <w:b/>
              <w:bCs/>
              <w:sz w:val="24"/>
              <w:szCs w:val="24"/>
            </w:rPr>
          </w:rPrChange>
        </w:rPr>
        <w:t>Wheather Exception is checked or unchecked it should runtime only.there is no chance of occuring at compiletime.</w:t>
      </w:r>
    </w:p>
    <w:p w:rsidR="00FB4284" w:rsidRPr="00B5270F" w:rsidRDefault="00FB4284" w:rsidP="00FB4284">
      <w:pPr>
        <w:rPr>
          <w:rFonts w:ascii="Times New Roman" w:hAnsi="Times New Roman" w:cs="Times New Roman"/>
          <w:color w:val="000000" w:themeColor="text1"/>
          <w:sz w:val="28"/>
          <w:szCs w:val="28"/>
          <w:rPrChange w:id="4855" w:author="N PRASAD" w:date="2016-07-01T12:13:00Z">
            <w:rPr>
              <w:sz w:val="24"/>
              <w:szCs w:val="24"/>
            </w:rPr>
          </w:rPrChange>
        </w:rPr>
      </w:pPr>
    </w:p>
    <w:p w:rsidR="00FD496A" w:rsidRPr="00B5270F" w:rsidRDefault="00572FDB" w:rsidP="00FB4284">
      <w:pPr>
        <w:rPr>
          <w:rFonts w:ascii="Times New Roman" w:hAnsi="Times New Roman" w:cs="Times New Roman"/>
          <w:b/>
          <w:color w:val="000000" w:themeColor="text1"/>
          <w:sz w:val="28"/>
          <w:szCs w:val="28"/>
          <w:rPrChange w:id="4856" w:author="N PRASAD" w:date="2016-07-01T12:13:00Z">
            <w:rPr>
              <w:b/>
              <w:sz w:val="24"/>
              <w:szCs w:val="24"/>
            </w:rPr>
          </w:rPrChange>
        </w:rPr>
      </w:pPr>
      <w:r w:rsidRPr="00B5270F">
        <w:rPr>
          <w:rFonts w:ascii="Times New Roman" w:hAnsi="Times New Roman" w:cs="Times New Roman"/>
          <w:b/>
          <w:color w:val="000000" w:themeColor="text1"/>
          <w:sz w:val="28"/>
          <w:szCs w:val="28"/>
          <w:rPrChange w:id="4857" w:author="N PRASAD" w:date="2016-07-01T12:13:00Z">
            <w:rPr>
              <w:rFonts w:ascii="Verdana" w:hAnsi="Verdana"/>
              <w:b/>
              <w:bCs/>
              <w:sz w:val="24"/>
              <w:szCs w:val="24"/>
            </w:rPr>
          </w:rPrChange>
        </w:rPr>
        <w:t>5.what is the partially checked  vs fully  checked?</w:t>
      </w:r>
    </w:p>
    <w:p w:rsidR="00FB4284" w:rsidRPr="00B5270F" w:rsidRDefault="00572FDB" w:rsidP="00FB4284">
      <w:pPr>
        <w:rPr>
          <w:rFonts w:ascii="Times New Roman" w:hAnsi="Times New Roman" w:cs="Times New Roman"/>
          <w:color w:val="000000" w:themeColor="text1"/>
          <w:sz w:val="28"/>
          <w:szCs w:val="28"/>
          <w:rPrChange w:id="4858" w:author="N PRASAD" w:date="2016-07-01T12:13:00Z">
            <w:rPr>
              <w:sz w:val="24"/>
              <w:szCs w:val="24"/>
            </w:rPr>
          </w:rPrChange>
        </w:rPr>
      </w:pPr>
      <w:r w:rsidRPr="00B5270F">
        <w:rPr>
          <w:rFonts w:ascii="Times New Roman" w:hAnsi="Times New Roman" w:cs="Times New Roman"/>
          <w:b/>
          <w:color w:val="000000" w:themeColor="text1"/>
          <w:sz w:val="28"/>
          <w:szCs w:val="28"/>
          <w:rPrChange w:id="4859" w:author="N PRASAD" w:date="2016-07-01T12:13:00Z">
            <w:rPr>
              <w:rFonts w:ascii="Verdana" w:hAnsi="Verdana"/>
              <w:b/>
              <w:bCs/>
              <w:sz w:val="24"/>
              <w:szCs w:val="24"/>
            </w:rPr>
          </w:rPrChange>
        </w:rPr>
        <w:t>Ans:</w:t>
      </w:r>
    </w:p>
    <w:p w:rsidR="00FB4284" w:rsidRPr="00B5270F" w:rsidRDefault="00572FDB" w:rsidP="00A06CCF">
      <w:pPr>
        <w:pStyle w:val="ListParagraph"/>
        <w:numPr>
          <w:ilvl w:val="0"/>
          <w:numId w:val="50"/>
        </w:numPr>
        <w:rPr>
          <w:rFonts w:ascii="Times New Roman" w:hAnsi="Times New Roman" w:cs="Times New Roman"/>
          <w:color w:val="000000" w:themeColor="text1"/>
          <w:sz w:val="28"/>
          <w:szCs w:val="28"/>
          <w:rPrChange w:id="4860" w:author="N PRASAD" w:date="2016-07-01T12:13:00Z">
            <w:rPr>
              <w:sz w:val="24"/>
              <w:szCs w:val="24"/>
            </w:rPr>
          </w:rPrChange>
        </w:rPr>
      </w:pPr>
      <w:r w:rsidRPr="00B5270F">
        <w:rPr>
          <w:rFonts w:ascii="Times New Roman" w:hAnsi="Times New Roman" w:cs="Times New Roman"/>
          <w:color w:val="000000" w:themeColor="text1"/>
          <w:sz w:val="28"/>
          <w:szCs w:val="28"/>
          <w:rPrChange w:id="4861" w:author="N PRASAD" w:date="2016-07-01T12:13:00Z">
            <w:rPr>
              <w:rFonts w:ascii="Verdana" w:hAnsi="Verdana"/>
              <w:b/>
              <w:bCs/>
              <w:sz w:val="24"/>
              <w:szCs w:val="24"/>
            </w:rPr>
          </w:rPrChange>
        </w:rPr>
        <w:t>A checked exception is said to be fully checked iff all it’s child classes also checked.</w:t>
      </w:r>
    </w:p>
    <w:p w:rsidR="00330CD2" w:rsidRPr="00B5270F" w:rsidRDefault="00572FDB" w:rsidP="00330CD2">
      <w:pPr>
        <w:pStyle w:val="ListParagraph"/>
        <w:rPr>
          <w:rFonts w:ascii="Times New Roman" w:hAnsi="Times New Roman" w:cs="Times New Roman"/>
          <w:color w:val="000000" w:themeColor="text1"/>
          <w:sz w:val="28"/>
          <w:szCs w:val="28"/>
          <w:rPrChange w:id="4862" w:author="N PRASAD" w:date="2016-07-01T12:13:00Z">
            <w:rPr>
              <w:sz w:val="24"/>
              <w:szCs w:val="24"/>
            </w:rPr>
          </w:rPrChange>
        </w:rPr>
      </w:pPr>
      <w:r w:rsidRPr="00B5270F">
        <w:rPr>
          <w:rFonts w:ascii="Times New Roman" w:hAnsi="Times New Roman" w:cs="Times New Roman"/>
          <w:color w:val="000000" w:themeColor="text1"/>
          <w:sz w:val="28"/>
          <w:szCs w:val="28"/>
          <w:rPrChange w:id="4863" w:author="N PRASAD" w:date="2016-07-01T12:13:00Z">
            <w:rPr>
              <w:rFonts w:ascii="Verdana" w:hAnsi="Verdana"/>
              <w:b/>
              <w:bCs/>
              <w:sz w:val="24"/>
              <w:szCs w:val="24"/>
            </w:rPr>
          </w:rPrChange>
        </w:rPr>
        <w:t>Ex:</w:t>
      </w:r>
      <w:r w:rsidRPr="00B5270F">
        <w:rPr>
          <w:rFonts w:ascii="Times New Roman" w:hAnsi="Times New Roman" w:cs="Times New Roman"/>
          <w:b/>
          <w:color w:val="000000" w:themeColor="text1"/>
          <w:sz w:val="28"/>
          <w:szCs w:val="28"/>
          <w:rPrChange w:id="4864" w:author="N PRASAD" w:date="2016-07-01T12:13:00Z">
            <w:rPr>
              <w:rFonts w:ascii="Verdana" w:hAnsi="Verdana"/>
              <w:b/>
              <w:bCs/>
              <w:sz w:val="24"/>
              <w:szCs w:val="24"/>
            </w:rPr>
          </w:rPrChange>
        </w:rPr>
        <w:t>IOException,</w:t>
      </w:r>
    </w:p>
    <w:p w:rsidR="001A6035" w:rsidRPr="00B5270F" w:rsidRDefault="00572FDB" w:rsidP="00A06CCF">
      <w:pPr>
        <w:pStyle w:val="ListParagraph"/>
        <w:numPr>
          <w:ilvl w:val="0"/>
          <w:numId w:val="50"/>
        </w:numPr>
        <w:rPr>
          <w:rFonts w:ascii="Times New Roman" w:hAnsi="Times New Roman" w:cs="Times New Roman"/>
          <w:color w:val="000000" w:themeColor="text1"/>
          <w:sz w:val="28"/>
          <w:szCs w:val="28"/>
          <w:rPrChange w:id="4865" w:author="N PRASAD" w:date="2016-07-01T12:13:00Z">
            <w:rPr>
              <w:sz w:val="24"/>
              <w:szCs w:val="24"/>
            </w:rPr>
          </w:rPrChange>
        </w:rPr>
      </w:pPr>
      <w:r w:rsidRPr="00B5270F">
        <w:rPr>
          <w:rFonts w:ascii="Times New Roman" w:hAnsi="Times New Roman" w:cs="Times New Roman"/>
          <w:color w:val="000000" w:themeColor="text1"/>
          <w:sz w:val="28"/>
          <w:szCs w:val="28"/>
          <w:rPrChange w:id="4866" w:author="N PRASAD" w:date="2016-07-01T12:13:00Z">
            <w:rPr>
              <w:rFonts w:ascii="Verdana" w:hAnsi="Verdana"/>
              <w:b/>
              <w:bCs/>
              <w:sz w:val="24"/>
              <w:szCs w:val="24"/>
            </w:rPr>
          </w:rPrChange>
        </w:rPr>
        <w:t>A checked exception is said to be partially checked iff some of it’s child classes are unchecked.</w:t>
      </w:r>
    </w:p>
    <w:p w:rsidR="00E540D3" w:rsidRPr="00B5270F" w:rsidRDefault="00572FDB" w:rsidP="00E540D3">
      <w:pPr>
        <w:pStyle w:val="ListParagraph"/>
        <w:rPr>
          <w:rFonts w:ascii="Times New Roman" w:hAnsi="Times New Roman" w:cs="Times New Roman"/>
          <w:b/>
          <w:color w:val="000000" w:themeColor="text1"/>
          <w:sz w:val="28"/>
          <w:szCs w:val="28"/>
          <w:rPrChange w:id="4867" w:author="N PRASAD" w:date="2016-07-01T12:13:00Z">
            <w:rPr>
              <w:b/>
              <w:sz w:val="24"/>
              <w:szCs w:val="24"/>
            </w:rPr>
          </w:rPrChange>
        </w:rPr>
      </w:pPr>
      <w:r w:rsidRPr="00B5270F">
        <w:rPr>
          <w:rFonts w:ascii="Times New Roman" w:hAnsi="Times New Roman" w:cs="Times New Roman"/>
          <w:color w:val="000000" w:themeColor="text1"/>
          <w:sz w:val="28"/>
          <w:szCs w:val="28"/>
          <w:rPrChange w:id="4868" w:author="N PRASAD" w:date="2016-07-01T12:13:00Z">
            <w:rPr>
              <w:rFonts w:ascii="Verdana" w:hAnsi="Verdana"/>
              <w:b/>
              <w:bCs/>
              <w:sz w:val="24"/>
              <w:szCs w:val="24"/>
            </w:rPr>
          </w:rPrChange>
        </w:rPr>
        <w:t>Ex:</w:t>
      </w:r>
      <w:r w:rsidRPr="00B5270F">
        <w:rPr>
          <w:rFonts w:ascii="Times New Roman" w:hAnsi="Times New Roman" w:cs="Times New Roman"/>
          <w:b/>
          <w:color w:val="000000" w:themeColor="text1"/>
          <w:sz w:val="28"/>
          <w:szCs w:val="28"/>
          <w:rPrChange w:id="4869" w:author="N PRASAD" w:date="2016-07-01T12:13:00Z">
            <w:rPr>
              <w:rFonts w:ascii="Verdana" w:hAnsi="Verdana"/>
              <w:b/>
              <w:bCs/>
              <w:sz w:val="24"/>
              <w:szCs w:val="24"/>
            </w:rPr>
          </w:rPrChange>
        </w:rPr>
        <w:t>exception,</w:t>
      </w:r>
    </w:p>
    <w:p w:rsidR="005464F9" w:rsidRPr="00B5270F" w:rsidRDefault="005464F9" w:rsidP="00BC214C">
      <w:pPr>
        <w:pStyle w:val="ListParagraph"/>
        <w:rPr>
          <w:rFonts w:ascii="Times New Roman" w:hAnsi="Times New Roman" w:cs="Times New Roman"/>
          <w:b/>
          <w:color w:val="000000" w:themeColor="text1"/>
          <w:sz w:val="28"/>
          <w:szCs w:val="28"/>
          <w:rPrChange w:id="4870" w:author="N PRASAD" w:date="2016-07-01T12:13:00Z">
            <w:rPr>
              <w:b/>
              <w:sz w:val="24"/>
              <w:szCs w:val="24"/>
            </w:rPr>
          </w:rPrChange>
        </w:rPr>
      </w:pPr>
    </w:p>
    <w:p w:rsidR="003B2AB7" w:rsidRPr="00B5270F" w:rsidRDefault="00572FDB" w:rsidP="005464F9">
      <w:pPr>
        <w:rPr>
          <w:rFonts w:ascii="Times New Roman" w:hAnsi="Times New Roman" w:cs="Times New Roman"/>
          <w:color w:val="000000" w:themeColor="text1"/>
          <w:sz w:val="28"/>
          <w:szCs w:val="28"/>
          <w:rPrChange w:id="4871" w:author="N PRASAD" w:date="2016-07-01T12:13:00Z">
            <w:rPr>
              <w:sz w:val="24"/>
              <w:szCs w:val="24"/>
            </w:rPr>
          </w:rPrChange>
        </w:rPr>
      </w:pPr>
      <w:r w:rsidRPr="00B5270F">
        <w:rPr>
          <w:rFonts w:ascii="Times New Roman" w:hAnsi="Times New Roman" w:cs="Times New Roman"/>
          <w:b/>
          <w:color w:val="000000" w:themeColor="text1"/>
          <w:sz w:val="28"/>
          <w:szCs w:val="28"/>
          <w:rPrChange w:id="4872" w:author="N PRASAD" w:date="2016-07-01T12:13:00Z">
            <w:rPr>
              <w:rFonts w:ascii="Verdana" w:hAnsi="Verdana"/>
              <w:b/>
              <w:bCs/>
              <w:sz w:val="24"/>
              <w:szCs w:val="24"/>
            </w:rPr>
          </w:rPrChange>
        </w:rPr>
        <w:t>Note:</w:t>
      </w:r>
      <w:r w:rsidRPr="00B5270F">
        <w:rPr>
          <w:rFonts w:ascii="Times New Roman" w:hAnsi="Times New Roman" w:cs="Times New Roman"/>
          <w:color w:val="000000" w:themeColor="text1"/>
          <w:sz w:val="28"/>
          <w:szCs w:val="28"/>
          <w:rPrChange w:id="4873" w:author="N PRASAD" w:date="2016-07-01T12:13:00Z">
            <w:rPr>
              <w:rFonts w:ascii="Verdana" w:hAnsi="Verdana"/>
              <w:b/>
              <w:bCs/>
              <w:sz w:val="24"/>
              <w:szCs w:val="24"/>
            </w:rPr>
          </w:rPrChange>
        </w:rPr>
        <w:t>In java the only partially checked exceptions are:1.Exception 2. Throwable</w:t>
      </w:r>
    </w:p>
    <w:p w:rsidR="00CA627E" w:rsidRPr="00B5270F" w:rsidRDefault="00CA627E" w:rsidP="005464F9">
      <w:pPr>
        <w:rPr>
          <w:rFonts w:ascii="Times New Roman" w:hAnsi="Times New Roman" w:cs="Times New Roman"/>
          <w:color w:val="000000" w:themeColor="text1"/>
          <w:sz w:val="28"/>
          <w:szCs w:val="28"/>
          <w:rPrChange w:id="4874" w:author="N PRASAD" w:date="2016-07-01T12:13:00Z">
            <w:rPr>
              <w:sz w:val="24"/>
              <w:szCs w:val="24"/>
            </w:rPr>
          </w:rPrChange>
        </w:rPr>
      </w:pPr>
    </w:p>
    <w:p w:rsidR="00CA627E" w:rsidRPr="00B5270F" w:rsidRDefault="00572FDB" w:rsidP="005464F9">
      <w:pPr>
        <w:rPr>
          <w:rFonts w:ascii="Times New Roman" w:hAnsi="Times New Roman" w:cs="Times New Roman"/>
          <w:b/>
          <w:color w:val="000000" w:themeColor="text1"/>
          <w:sz w:val="28"/>
          <w:szCs w:val="28"/>
          <w:u w:val="single"/>
          <w:rPrChange w:id="4875" w:author="N PRASAD" w:date="2016-07-01T12:13:00Z">
            <w:rPr>
              <w:b/>
              <w:sz w:val="24"/>
              <w:szCs w:val="24"/>
              <w:u w:val="single"/>
            </w:rPr>
          </w:rPrChange>
        </w:rPr>
      </w:pPr>
      <w:r w:rsidRPr="00B5270F">
        <w:rPr>
          <w:rFonts w:ascii="Times New Roman" w:hAnsi="Times New Roman" w:cs="Times New Roman"/>
          <w:b/>
          <w:color w:val="000000" w:themeColor="text1"/>
          <w:sz w:val="28"/>
          <w:szCs w:val="28"/>
          <w:u w:val="single"/>
          <w:rPrChange w:id="4876" w:author="N PRASAD" w:date="2016-07-01T12:13:00Z">
            <w:rPr>
              <w:rFonts w:ascii="Verdana" w:hAnsi="Verdana"/>
              <w:b/>
              <w:bCs/>
              <w:sz w:val="24"/>
              <w:szCs w:val="24"/>
              <w:u w:val="single"/>
            </w:rPr>
          </w:rPrChange>
        </w:rPr>
        <w:t>Customized Exception handling by Try-catch:</w:t>
      </w:r>
    </w:p>
    <w:p w:rsidR="00DF3D96" w:rsidRPr="00B5270F" w:rsidRDefault="00572FDB" w:rsidP="00A06CCF">
      <w:pPr>
        <w:pStyle w:val="ListParagraph"/>
        <w:numPr>
          <w:ilvl w:val="0"/>
          <w:numId w:val="50"/>
        </w:numPr>
        <w:rPr>
          <w:rFonts w:ascii="Times New Roman" w:hAnsi="Times New Roman" w:cs="Times New Roman"/>
          <w:color w:val="000000" w:themeColor="text1"/>
          <w:sz w:val="28"/>
          <w:szCs w:val="28"/>
          <w:rPrChange w:id="4877" w:author="N PRASAD" w:date="2016-07-01T12:13:00Z">
            <w:rPr>
              <w:sz w:val="24"/>
              <w:szCs w:val="24"/>
            </w:rPr>
          </w:rPrChange>
        </w:rPr>
      </w:pPr>
      <w:r w:rsidRPr="00B5270F">
        <w:rPr>
          <w:rFonts w:ascii="Times New Roman" w:hAnsi="Times New Roman" w:cs="Times New Roman"/>
          <w:color w:val="000000" w:themeColor="text1"/>
          <w:sz w:val="28"/>
          <w:szCs w:val="28"/>
          <w:rPrChange w:id="4878" w:author="N PRASAD" w:date="2016-07-01T12:13:00Z">
            <w:rPr>
              <w:rFonts w:ascii="Verdana" w:hAnsi="Verdana"/>
              <w:b/>
              <w:bCs/>
              <w:sz w:val="24"/>
              <w:szCs w:val="24"/>
            </w:rPr>
          </w:rPrChange>
        </w:rPr>
        <w:t>We can maintain riskycode with in the try block &amp; corresponding handling code inside catch block.</w:t>
      </w:r>
    </w:p>
    <w:p w:rsidR="00B328E2" w:rsidRPr="00B5270F" w:rsidRDefault="00572FDB" w:rsidP="00B328E2">
      <w:pPr>
        <w:pStyle w:val="ListParagraph"/>
        <w:rPr>
          <w:rFonts w:ascii="Times New Roman" w:hAnsi="Times New Roman" w:cs="Times New Roman"/>
          <w:color w:val="000000" w:themeColor="text1"/>
          <w:sz w:val="28"/>
          <w:szCs w:val="28"/>
          <w:rPrChange w:id="4879" w:author="N PRASAD" w:date="2016-07-01T12:13:00Z">
            <w:rPr>
              <w:sz w:val="24"/>
              <w:szCs w:val="24"/>
            </w:rPr>
          </w:rPrChange>
        </w:rPr>
      </w:pPr>
      <w:r w:rsidRPr="00B5270F">
        <w:rPr>
          <w:rFonts w:ascii="Times New Roman" w:hAnsi="Times New Roman" w:cs="Times New Roman"/>
          <w:color w:val="000000" w:themeColor="text1"/>
          <w:sz w:val="28"/>
          <w:szCs w:val="28"/>
          <w:rPrChange w:id="4880" w:author="N PRASAD" w:date="2016-07-01T12:13:00Z">
            <w:rPr>
              <w:rFonts w:ascii="Verdana" w:hAnsi="Verdana"/>
              <w:b/>
              <w:bCs/>
              <w:sz w:val="24"/>
              <w:szCs w:val="24"/>
            </w:rPr>
          </w:rPrChange>
        </w:rPr>
        <w:t>Try{</w:t>
      </w:r>
    </w:p>
    <w:p w:rsidR="00B328E2" w:rsidRPr="00B5270F" w:rsidRDefault="00572FDB" w:rsidP="00B328E2">
      <w:pPr>
        <w:pStyle w:val="ListParagraph"/>
        <w:rPr>
          <w:rFonts w:ascii="Times New Roman" w:hAnsi="Times New Roman" w:cs="Times New Roman"/>
          <w:color w:val="000000" w:themeColor="text1"/>
          <w:sz w:val="28"/>
          <w:szCs w:val="28"/>
          <w:rPrChange w:id="4881" w:author="N PRASAD" w:date="2016-07-01T12:13:00Z">
            <w:rPr>
              <w:sz w:val="24"/>
              <w:szCs w:val="24"/>
            </w:rPr>
          </w:rPrChange>
        </w:rPr>
      </w:pPr>
      <w:r w:rsidRPr="00B5270F">
        <w:rPr>
          <w:rFonts w:ascii="Times New Roman" w:hAnsi="Times New Roman" w:cs="Times New Roman"/>
          <w:color w:val="000000" w:themeColor="text1"/>
          <w:sz w:val="28"/>
          <w:szCs w:val="28"/>
          <w:rPrChange w:id="4882" w:author="N PRASAD" w:date="2016-07-01T12:13:00Z">
            <w:rPr>
              <w:rFonts w:ascii="Verdana" w:hAnsi="Verdana"/>
              <w:b/>
              <w:bCs/>
              <w:sz w:val="24"/>
              <w:szCs w:val="24"/>
            </w:rPr>
          </w:rPrChange>
        </w:rPr>
        <w:t>Riskycode</w:t>
      </w:r>
    </w:p>
    <w:p w:rsidR="00B328E2" w:rsidRPr="00B5270F" w:rsidRDefault="00572FDB" w:rsidP="00B328E2">
      <w:pPr>
        <w:pStyle w:val="ListParagraph"/>
        <w:rPr>
          <w:rFonts w:ascii="Times New Roman" w:hAnsi="Times New Roman" w:cs="Times New Roman"/>
          <w:color w:val="000000" w:themeColor="text1"/>
          <w:sz w:val="28"/>
          <w:szCs w:val="28"/>
          <w:rPrChange w:id="4883" w:author="N PRASAD" w:date="2016-07-01T12:13:00Z">
            <w:rPr>
              <w:sz w:val="24"/>
              <w:szCs w:val="24"/>
            </w:rPr>
          </w:rPrChange>
        </w:rPr>
      </w:pPr>
      <w:r w:rsidRPr="00B5270F">
        <w:rPr>
          <w:rFonts w:ascii="Times New Roman" w:hAnsi="Times New Roman" w:cs="Times New Roman"/>
          <w:color w:val="000000" w:themeColor="text1"/>
          <w:sz w:val="28"/>
          <w:szCs w:val="28"/>
          <w:rPrChange w:id="4884" w:author="N PRASAD" w:date="2016-07-01T12:13:00Z">
            <w:rPr>
              <w:rFonts w:ascii="Verdana" w:hAnsi="Verdana"/>
              <w:b/>
              <w:bCs/>
              <w:sz w:val="24"/>
              <w:szCs w:val="24"/>
            </w:rPr>
          </w:rPrChange>
        </w:rPr>
        <w:t>}</w:t>
      </w:r>
    </w:p>
    <w:p w:rsidR="00B328E2" w:rsidRPr="00B5270F" w:rsidRDefault="00572FDB" w:rsidP="00B328E2">
      <w:pPr>
        <w:pStyle w:val="ListParagraph"/>
        <w:rPr>
          <w:rFonts w:ascii="Times New Roman" w:hAnsi="Times New Roman" w:cs="Times New Roman"/>
          <w:color w:val="000000" w:themeColor="text1"/>
          <w:sz w:val="28"/>
          <w:szCs w:val="28"/>
          <w:rPrChange w:id="4885" w:author="N PRASAD" w:date="2016-07-01T12:13:00Z">
            <w:rPr>
              <w:sz w:val="24"/>
              <w:szCs w:val="24"/>
            </w:rPr>
          </w:rPrChange>
        </w:rPr>
      </w:pPr>
      <w:r w:rsidRPr="00B5270F">
        <w:rPr>
          <w:rFonts w:ascii="Times New Roman" w:hAnsi="Times New Roman" w:cs="Times New Roman"/>
          <w:color w:val="000000" w:themeColor="text1"/>
          <w:sz w:val="28"/>
          <w:szCs w:val="28"/>
          <w:rPrChange w:id="4886" w:author="N PRASAD" w:date="2016-07-01T12:13:00Z">
            <w:rPr>
              <w:rFonts w:ascii="Verdana" w:hAnsi="Verdana"/>
              <w:b/>
              <w:bCs/>
              <w:sz w:val="24"/>
              <w:szCs w:val="24"/>
            </w:rPr>
          </w:rPrChange>
        </w:rPr>
        <w:t>Catch(** e){</w:t>
      </w:r>
    </w:p>
    <w:p w:rsidR="00B328E2" w:rsidRPr="00B5270F" w:rsidRDefault="00572FDB" w:rsidP="00B328E2">
      <w:pPr>
        <w:pStyle w:val="ListParagraph"/>
        <w:rPr>
          <w:rFonts w:ascii="Times New Roman" w:hAnsi="Times New Roman" w:cs="Times New Roman"/>
          <w:color w:val="000000" w:themeColor="text1"/>
          <w:sz w:val="28"/>
          <w:szCs w:val="28"/>
          <w:rPrChange w:id="4887" w:author="N PRASAD" w:date="2016-07-01T12:13:00Z">
            <w:rPr>
              <w:sz w:val="24"/>
              <w:szCs w:val="24"/>
            </w:rPr>
          </w:rPrChange>
        </w:rPr>
      </w:pPr>
      <w:r w:rsidRPr="00B5270F">
        <w:rPr>
          <w:rFonts w:ascii="Times New Roman" w:hAnsi="Times New Roman" w:cs="Times New Roman"/>
          <w:color w:val="000000" w:themeColor="text1"/>
          <w:sz w:val="28"/>
          <w:szCs w:val="28"/>
          <w:rPrChange w:id="4888" w:author="N PRASAD" w:date="2016-07-01T12:13:00Z">
            <w:rPr>
              <w:rFonts w:ascii="Verdana" w:hAnsi="Verdana"/>
              <w:b/>
              <w:bCs/>
              <w:sz w:val="24"/>
              <w:szCs w:val="24"/>
            </w:rPr>
          </w:rPrChange>
        </w:rPr>
        <w:t>Handling code</w:t>
      </w:r>
    </w:p>
    <w:p w:rsidR="00D54632" w:rsidRPr="00B5270F" w:rsidRDefault="00572FDB" w:rsidP="005464F9">
      <w:pPr>
        <w:rPr>
          <w:rFonts w:ascii="Times New Roman" w:hAnsi="Times New Roman" w:cs="Times New Roman"/>
          <w:b/>
          <w:color w:val="000000" w:themeColor="text1"/>
          <w:sz w:val="28"/>
          <w:szCs w:val="28"/>
          <w:rPrChange w:id="4889" w:author="N PRASAD" w:date="2016-07-01T12:13:00Z">
            <w:rPr>
              <w:b/>
              <w:sz w:val="24"/>
              <w:szCs w:val="24"/>
            </w:rPr>
          </w:rPrChange>
        </w:rPr>
      </w:pPr>
      <w:r w:rsidRPr="00B5270F">
        <w:rPr>
          <w:rFonts w:ascii="Times New Roman" w:hAnsi="Times New Roman" w:cs="Times New Roman"/>
          <w:b/>
          <w:color w:val="000000" w:themeColor="text1"/>
          <w:sz w:val="28"/>
          <w:szCs w:val="28"/>
          <w:rPrChange w:id="4890" w:author="N PRASAD" w:date="2016-07-01T12:13:00Z">
            <w:rPr>
              <w:rFonts w:ascii="Verdana" w:hAnsi="Verdana"/>
              <w:b/>
              <w:bCs/>
              <w:sz w:val="24"/>
              <w:szCs w:val="24"/>
            </w:rPr>
          </w:rPrChange>
        </w:rPr>
        <w:t>}</w:t>
      </w:r>
    </w:p>
    <w:p w:rsidR="004C6274" w:rsidRPr="00B5270F" w:rsidRDefault="004C6274" w:rsidP="005464F9">
      <w:pPr>
        <w:rPr>
          <w:rFonts w:ascii="Times New Roman" w:hAnsi="Times New Roman" w:cs="Times New Roman"/>
          <w:b/>
          <w:color w:val="000000" w:themeColor="text1"/>
          <w:sz w:val="28"/>
          <w:szCs w:val="28"/>
          <w:rPrChange w:id="4891" w:author="N PRASAD" w:date="2016-07-01T12:13:00Z">
            <w:rPr>
              <w:b/>
              <w:sz w:val="24"/>
              <w:szCs w:val="24"/>
            </w:rPr>
          </w:rPrChange>
        </w:rPr>
      </w:pPr>
    </w:p>
    <w:p w:rsidR="008A45CF" w:rsidRPr="00B5270F" w:rsidRDefault="00572FDB" w:rsidP="005464F9">
      <w:pPr>
        <w:rPr>
          <w:rFonts w:ascii="Times New Roman" w:hAnsi="Times New Roman" w:cs="Times New Roman"/>
          <w:color w:val="000000" w:themeColor="text1"/>
          <w:sz w:val="28"/>
          <w:szCs w:val="28"/>
          <w:rPrChange w:id="4892" w:author="N PRASAD" w:date="2016-07-01T12:13:00Z">
            <w:rPr>
              <w:sz w:val="24"/>
              <w:szCs w:val="24"/>
            </w:rPr>
          </w:rPrChange>
        </w:rPr>
      </w:pPr>
      <w:r w:rsidRPr="00B5270F">
        <w:rPr>
          <w:rFonts w:ascii="Times New Roman" w:hAnsi="Times New Roman" w:cs="Times New Roman"/>
          <w:b/>
          <w:color w:val="000000" w:themeColor="text1"/>
          <w:sz w:val="28"/>
          <w:szCs w:val="28"/>
          <w:rPrChange w:id="4893" w:author="N PRASAD" w:date="2016-07-01T12:13:00Z">
            <w:rPr>
              <w:rFonts w:ascii="Verdana" w:hAnsi="Verdana"/>
              <w:b/>
              <w:bCs/>
              <w:sz w:val="24"/>
              <w:szCs w:val="24"/>
            </w:rPr>
          </w:rPrChange>
        </w:rPr>
        <w:t>Note:</w:t>
      </w:r>
      <w:r w:rsidRPr="00B5270F">
        <w:rPr>
          <w:rFonts w:ascii="Times New Roman" w:hAnsi="Times New Roman" w:cs="Times New Roman"/>
          <w:color w:val="000000" w:themeColor="text1"/>
          <w:sz w:val="28"/>
          <w:szCs w:val="28"/>
          <w:rPrChange w:id="4894" w:author="N PRASAD" w:date="2016-07-01T12:13:00Z">
            <w:rPr>
              <w:rFonts w:ascii="Verdana" w:hAnsi="Verdana"/>
              <w:b/>
              <w:bCs/>
              <w:sz w:val="24"/>
              <w:szCs w:val="24"/>
            </w:rPr>
          </w:rPrChange>
        </w:rPr>
        <w:t>with in the try block if any where an exception raised then rest of the try block won’t be executed eventhough we handled  that exception.Hence it is recommended to take only risky code with in the try block.</w:t>
      </w:r>
    </w:p>
    <w:p w:rsidR="00526462" w:rsidRPr="00B5270F" w:rsidRDefault="00526462" w:rsidP="00526462">
      <w:pPr>
        <w:rPr>
          <w:rFonts w:ascii="Times New Roman" w:hAnsi="Times New Roman" w:cs="Times New Roman"/>
          <w:color w:val="000000" w:themeColor="text1"/>
          <w:sz w:val="28"/>
          <w:szCs w:val="28"/>
          <w:rPrChange w:id="4895" w:author="N PRASAD" w:date="2016-07-01T12:13:00Z">
            <w:rPr>
              <w:sz w:val="24"/>
              <w:szCs w:val="24"/>
            </w:rPr>
          </w:rPrChange>
        </w:rPr>
      </w:pPr>
    </w:p>
    <w:p w:rsidR="00526462" w:rsidRPr="00B5270F" w:rsidRDefault="00572FDB" w:rsidP="00526462">
      <w:pPr>
        <w:rPr>
          <w:rFonts w:ascii="Times New Roman" w:hAnsi="Times New Roman" w:cs="Times New Roman"/>
          <w:b/>
          <w:color w:val="000000" w:themeColor="text1"/>
          <w:sz w:val="28"/>
          <w:szCs w:val="28"/>
          <w:rPrChange w:id="4896" w:author="N PRASAD" w:date="2016-07-01T12:13:00Z">
            <w:rPr>
              <w:b/>
              <w:sz w:val="24"/>
              <w:szCs w:val="24"/>
            </w:rPr>
          </w:rPrChange>
        </w:rPr>
      </w:pPr>
      <w:r w:rsidRPr="00B5270F">
        <w:rPr>
          <w:rFonts w:ascii="Times New Roman" w:hAnsi="Times New Roman" w:cs="Times New Roman"/>
          <w:b/>
          <w:color w:val="000000" w:themeColor="text1"/>
          <w:sz w:val="28"/>
          <w:szCs w:val="28"/>
          <w:rPrChange w:id="4897" w:author="N PRASAD" w:date="2016-07-01T12:13:00Z">
            <w:rPr>
              <w:rFonts w:ascii="Verdana" w:hAnsi="Verdana"/>
              <w:b/>
              <w:bCs/>
              <w:sz w:val="24"/>
              <w:szCs w:val="24"/>
            </w:rPr>
          </w:rPrChange>
        </w:rPr>
        <w:t>Various Methods to print exception Information:</w:t>
      </w:r>
    </w:p>
    <w:p w:rsidR="00B20B6E" w:rsidRPr="00B5270F" w:rsidRDefault="00572FDB" w:rsidP="00A06CCF">
      <w:pPr>
        <w:pStyle w:val="ListParagraph"/>
        <w:numPr>
          <w:ilvl w:val="0"/>
          <w:numId w:val="46"/>
        </w:numPr>
        <w:rPr>
          <w:rFonts w:ascii="Times New Roman" w:hAnsi="Times New Roman" w:cs="Times New Roman"/>
          <w:b/>
          <w:color w:val="000000" w:themeColor="text1"/>
          <w:sz w:val="28"/>
          <w:szCs w:val="28"/>
          <w:rPrChange w:id="4898" w:author="N PRASAD" w:date="2016-07-01T12:13:00Z">
            <w:rPr>
              <w:b/>
              <w:sz w:val="24"/>
              <w:szCs w:val="24"/>
            </w:rPr>
          </w:rPrChange>
        </w:rPr>
      </w:pPr>
      <w:r w:rsidRPr="00B5270F">
        <w:rPr>
          <w:rFonts w:ascii="Times New Roman" w:hAnsi="Times New Roman" w:cs="Times New Roman"/>
          <w:color w:val="000000" w:themeColor="text1"/>
          <w:sz w:val="28"/>
          <w:szCs w:val="28"/>
          <w:rPrChange w:id="4899" w:author="N PRASAD" w:date="2016-07-01T12:13:00Z">
            <w:rPr>
              <w:rFonts w:ascii="Verdana" w:hAnsi="Verdana"/>
              <w:b/>
              <w:bCs/>
              <w:sz w:val="24"/>
              <w:szCs w:val="24"/>
            </w:rPr>
          </w:rPrChange>
        </w:rPr>
        <w:t>Throwable class defines the following methods to print exception information.</w:t>
      </w:r>
    </w:p>
    <w:p w:rsidR="006A634E" w:rsidRPr="00B5270F" w:rsidRDefault="006A634E" w:rsidP="00B1667C">
      <w:pPr>
        <w:pStyle w:val="ListParagraph"/>
        <w:rPr>
          <w:rFonts w:ascii="Times New Roman" w:hAnsi="Times New Roman" w:cs="Times New Roman"/>
          <w:color w:val="000000" w:themeColor="text1"/>
          <w:sz w:val="28"/>
          <w:szCs w:val="28"/>
          <w:rPrChange w:id="4900" w:author="N PRASAD" w:date="2016-07-01T12:13:00Z">
            <w:rPr>
              <w:sz w:val="24"/>
              <w:szCs w:val="24"/>
            </w:rPr>
          </w:rPrChange>
        </w:rPr>
      </w:pPr>
    </w:p>
    <w:p w:rsidR="00B1667C" w:rsidRPr="00B5270F" w:rsidRDefault="00572FDB" w:rsidP="00B1667C">
      <w:pPr>
        <w:pStyle w:val="ListParagraph"/>
        <w:rPr>
          <w:rFonts w:ascii="Times New Roman" w:hAnsi="Times New Roman" w:cs="Times New Roman"/>
          <w:color w:val="000000" w:themeColor="text1"/>
          <w:sz w:val="28"/>
          <w:szCs w:val="28"/>
          <w:rPrChange w:id="4901" w:author="N PRASAD" w:date="2016-07-01T12:13:00Z">
            <w:rPr>
              <w:sz w:val="24"/>
              <w:szCs w:val="24"/>
            </w:rPr>
          </w:rPrChange>
        </w:rPr>
      </w:pPr>
      <w:r w:rsidRPr="00B5270F">
        <w:rPr>
          <w:rFonts w:ascii="Times New Roman" w:hAnsi="Times New Roman" w:cs="Times New Roman"/>
          <w:color w:val="000000" w:themeColor="text1"/>
          <w:sz w:val="28"/>
          <w:szCs w:val="28"/>
          <w:rPrChange w:id="4902" w:author="N PRASAD" w:date="2016-07-01T12:13:00Z">
            <w:rPr>
              <w:rFonts w:ascii="Verdana" w:hAnsi="Verdana"/>
              <w:b/>
              <w:bCs/>
              <w:sz w:val="24"/>
              <w:szCs w:val="24"/>
            </w:rPr>
          </w:rPrChange>
        </w:rPr>
        <w:lastRenderedPageBreak/>
        <w:t>1.</w:t>
      </w:r>
      <w:r w:rsidRPr="00B5270F">
        <w:rPr>
          <w:rFonts w:ascii="Times New Roman" w:hAnsi="Times New Roman" w:cs="Times New Roman"/>
          <w:b/>
          <w:color w:val="000000" w:themeColor="text1"/>
          <w:sz w:val="28"/>
          <w:szCs w:val="28"/>
          <w:rPrChange w:id="4903" w:author="N PRASAD" w:date="2016-07-01T12:13:00Z">
            <w:rPr>
              <w:rFonts w:ascii="Verdana" w:hAnsi="Verdana"/>
              <w:b/>
              <w:bCs/>
              <w:sz w:val="24"/>
              <w:szCs w:val="24"/>
            </w:rPr>
          </w:rPrChange>
        </w:rPr>
        <w:t>PrintStackTrace():</w:t>
      </w:r>
      <w:r w:rsidRPr="00B5270F">
        <w:rPr>
          <w:rFonts w:ascii="Times New Roman" w:hAnsi="Times New Roman" w:cs="Times New Roman"/>
          <w:color w:val="000000" w:themeColor="text1"/>
          <w:sz w:val="28"/>
          <w:szCs w:val="28"/>
          <w:rPrChange w:id="4904" w:author="N PRASAD" w:date="2016-07-01T12:13:00Z">
            <w:rPr>
              <w:rFonts w:ascii="Verdana" w:hAnsi="Verdana"/>
              <w:b/>
              <w:bCs/>
              <w:sz w:val="24"/>
              <w:szCs w:val="24"/>
            </w:rPr>
          </w:rPrChange>
        </w:rPr>
        <w:t>this method prints exception information in the following format</w:t>
      </w:r>
    </w:p>
    <w:p w:rsidR="006A634E" w:rsidRPr="00B5270F" w:rsidRDefault="00572FDB" w:rsidP="00B1667C">
      <w:pPr>
        <w:pStyle w:val="ListParagraph"/>
        <w:rPr>
          <w:rFonts w:ascii="Times New Roman" w:hAnsi="Times New Roman" w:cs="Times New Roman"/>
          <w:color w:val="000000" w:themeColor="text1"/>
          <w:sz w:val="28"/>
          <w:szCs w:val="28"/>
          <w:rPrChange w:id="4905" w:author="N PRASAD" w:date="2016-07-01T12:13:00Z">
            <w:rPr>
              <w:sz w:val="24"/>
              <w:szCs w:val="24"/>
            </w:rPr>
          </w:rPrChange>
        </w:rPr>
      </w:pPr>
      <w:r w:rsidRPr="00B5270F">
        <w:rPr>
          <w:rFonts w:ascii="Times New Roman" w:hAnsi="Times New Roman" w:cs="Times New Roman"/>
          <w:color w:val="000000" w:themeColor="text1"/>
          <w:sz w:val="28"/>
          <w:szCs w:val="28"/>
          <w:rPrChange w:id="4906" w:author="N PRASAD" w:date="2016-07-01T12:13:00Z">
            <w:rPr>
              <w:rFonts w:ascii="Verdana" w:hAnsi="Verdana"/>
              <w:b/>
              <w:bCs/>
              <w:sz w:val="24"/>
              <w:szCs w:val="24"/>
            </w:rPr>
          </w:rPrChange>
        </w:rPr>
        <w:t xml:space="preserve">        Ex: Name of exception:discription</w:t>
      </w:r>
    </w:p>
    <w:p w:rsidR="006A634E" w:rsidRPr="00B5270F" w:rsidRDefault="00572FDB" w:rsidP="00B1667C">
      <w:pPr>
        <w:pStyle w:val="ListParagraph"/>
        <w:rPr>
          <w:rFonts w:ascii="Times New Roman" w:hAnsi="Times New Roman" w:cs="Times New Roman"/>
          <w:color w:val="000000" w:themeColor="text1"/>
          <w:sz w:val="28"/>
          <w:szCs w:val="28"/>
          <w:rPrChange w:id="4907" w:author="N PRASAD" w:date="2016-07-01T12:13:00Z">
            <w:rPr>
              <w:sz w:val="24"/>
              <w:szCs w:val="24"/>
            </w:rPr>
          </w:rPrChange>
        </w:rPr>
      </w:pPr>
      <w:r w:rsidRPr="00B5270F">
        <w:rPr>
          <w:rFonts w:ascii="Times New Roman" w:hAnsi="Times New Roman" w:cs="Times New Roman"/>
          <w:color w:val="000000" w:themeColor="text1"/>
          <w:sz w:val="28"/>
          <w:szCs w:val="28"/>
          <w:rPrChange w:id="4908" w:author="N PRASAD" w:date="2016-07-01T12:13:00Z">
            <w:rPr>
              <w:rFonts w:ascii="Verdana" w:hAnsi="Verdana"/>
              <w:b/>
              <w:bCs/>
              <w:sz w:val="24"/>
              <w:szCs w:val="24"/>
            </w:rPr>
          </w:rPrChange>
        </w:rPr>
        <w:tab/>
        <w:t>stacktrace</w:t>
      </w:r>
    </w:p>
    <w:p w:rsidR="006A634E" w:rsidRPr="00B5270F" w:rsidRDefault="00572FDB" w:rsidP="00B1667C">
      <w:pPr>
        <w:pStyle w:val="ListParagraph"/>
        <w:rPr>
          <w:rFonts w:ascii="Times New Roman" w:hAnsi="Times New Roman" w:cs="Times New Roman"/>
          <w:color w:val="000000" w:themeColor="text1"/>
          <w:sz w:val="28"/>
          <w:szCs w:val="28"/>
          <w:rPrChange w:id="4909" w:author="N PRASAD" w:date="2016-07-01T12:13:00Z">
            <w:rPr>
              <w:sz w:val="24"/>
              <w:szCs w:val="24"/>
            </w:rPr>
          </w:rPrChange>
        </w:rPr>
      </w:pPr>
      <w:r w:rsidRPr="00B5270F">
        <w:rPr>
          <w:rFonts w:ascii="Times New Roman" w:hAnsi="Times New Roman" w:cs="Times New Roman"/>
          <w:b/>
          <w:color w:val="000000" w:themeColor="text1"/>
          <w:sz w:val="28"/>
          <w:szCs w:val="28"/>
          <w:rPrChange w:id="4910" w:author="N PRASAD" w:date="2016-07-01T12:13:00Z">
            <w:rPr>
              <w:rFonts w:ascii="Verdana" w:hAnsi="Verdana"/>
              <w:b/>
              <w:bCs/>
              <w:sz w:val="24"/>
              <w:szCs w:val="24"/>
            </w:rPr>
          </w:rPrChange>
        </w:rPr>
        <w:t>2.toString():</w:t>
      </w:r>
      <w:r w:rsidRPr="00B5270F">
        <w:rPr>
          <w:rFonts w:ascii="Times New Roman" w:hAnsi="Times New Roman" w:cs="Times New Roman"/>
          <w:color w:val="000000" w:themeColor="text1"/>
          <w:sz w:val="28"/>
          <w:szCs w:val="28"/>
          <w:rPrChange w:id="4911" w:author="N PRASAD" w:date="2016-07-01T12:13:00Z">
            <w:rPr>
              <w:rFonts w:ascii="Verdana" w:hAnsi="Verdana"/>
              <w:b/>
              <w:bCs/>
              <w:sz w:val="24"/>
              <w:szCs w:val="24"/>
            </w:rPr>
          </w:rPrChange>
        </w:rPr>
        <w:t>It prints exceptioninformation in the folowingformat</w:t>
      </w:r>
    </w:p>
    <w:p w:rsidR="002045DE" w:rsidRPr="00B5270F" w:rsidRDefault="00572FDB" w:rsidP="00B1667C">
      <w:pPr>
        <w:pStyle w:val="ListParagraph"/>
        <w:rPr>
          <w:rFonts w:ascii="Times New Roman" w:hAnsi="Times New Roman" w:cs="Times New Roman"/>
          <w:b/>
          <w:color w:val="000000" w:themeColor="text1"/>
          <w:sz w:val="28"/>
          <w:szCs w:val="28"/>
          <w:rPrChange w:id="4912" w:author="N PRASAD" w:date="2016-07-01T12:13:00Z">
            <w:rPr>
              <w:b/>
              <w:sz w:val="24"/>
              <w:szCs w:val="24"/>
            </w:rPr>
          </w:rPrChange>
        </w:rPr>
      </w:pPr>
      <w:r w:rsidRPr="00B5270F">
        <w:rPr>
          <w:rFonts w:ascii="Times New Roman" w:hAnsi="Times New Roman" w:cs="Times New Roman"/>
          <w:b/>
          <w:color w:val="000000" w:themeColor="text1"/>
          <w:sz w:val="28"/>
          <w:szCs w:val="28"/>
          <w:rPrChange w:id="4913" w:author="N PRASAD" w:date="2016-07-01T12:13:00Z">
            <w:rPr>
              <w:rFonts w:ascii="Verdana" w:hAnsi="Verdana"/>
              <w:b/>
              <w:bCs/>
              <w:sz w:val="24"/>
              <w:szCs w:val="24"/>
            </w:rPr>
          </w:rPrChange>
        </w:rPr>
        <w:tab/>
        <w:t>Ex:Name of exception:discription</w:t>
      </w:r>
    </w:p>
    <w:p w:rsidR="008C1EE0" w:rsidRPr="00B5270F" w:rsidRDefault="00572FDB" w:rsidP="00B1667C">
      <w:pPr>
        <w:pStyle w:val="ListParagraph"/>
        <w:rPr>
          <w:rFonts w:ascii="Times New Roman" w:hAnsi="Times New Roman" w:cs="Times New Roman"/>
          <w:color w:val="000000" w:themeColor="text1"/>
          <w:sz w:val="28"/>
          <w:szCs w:val="28"/>
          <w:rPrChange w:id="4914" w:author="N PRASAD" w:date="2016-07-01T12:13:00Z">
            <w:rPr>
              <w:sz w:val="24"/>
              <w:szCs w:val="24"/>
            </w:rPr>
          </w:rPrChange>
        </w:rPr>
      </w:pPr>
      <w:r w:rsidRPr="00B5270F">
        <w:rPr>
          <w:rFonts w:ascii="Times New Roman" w:hAnsi="Times New Roman" w:cs="Times New Roman"/>
          <w:b/>
          <w:color w:val="000000" w:themeColor="text1"/>
          <w:sz w:val="28"/>
          <w:szCs w:val="28"/>
          <w:rPrChange w:id="4915" w:author="N PRASAD" w:date="2016-07-01T12:13:00Z">
            <w:rPr>
              <w:rFonts w:ascii="Verdana" w:hAnsi="Verdana"/>
              <w:b/>
              <w:bCs/>
              <w:sz w:val="24"/>
              <w:szCs w:val="24"/>
            </w:rPr>
          </w:rPrChange>
        </w:rPr>
        <w:t>3.getMessage():</w:t>
      </w:r>
      <w:r w:rsidRPr="00B5270F">
        <w:rPr>
          <w:rFonts w:ascii="Times New Roman" w:hAnsi="Times New Roman" w:cs="Times New Roman"/>
          <w:color w:val="000000" w:themeColor="text1"/>
          <w:sz w:val="28"/>
          <w:szCs w:val="28"/>
          <w:rPrChange w:id="4916" w:author="N PRASAD" w:date="2016-07-01T12:13:00Z">
            <w:rPr>
              <w:rFonts w:ascii="Verdana" w:hAnsi="Verdana"/>
              <w:b/>
              <w:bCs/>
              <w:sz w:val="24"/>
              <w:szCs w:val="24"/>
            </w:rPr>
          </w:rPrChange>
        </w:rPr>
        <w:t>this method prints only disription of the exception.</w:t>
      </w:r>
    </w:p>
    <w:p w:rsidR="00A23A54" w:rsidRPr="00B5270F" w:rsidRDefault="00572FDB" w:rsidP="00B1667C">
      <w:pPr>
        <w:pStyle w:val="ListParagraph"/>
        <w:rPr>
          <w:rFonts w:ascii="Times New Roman" w:hAnsi="Times New Roman" w:cs="Times New Roman"/>
          <w:color w:val="000000" w:themeColor="text1"/>
          <w:sz w:val="28"/>
          <w:szCs w:val="28"/>
          <w:rPrChange w:id="4917" w:author="N PRASAD" w:date="2016-07-01T12:13:00Z">
            <w:rPr>
              <w:sz w:val="24"/>
              <w:szCs w:val="24"/>
            </w:rPr>
          </w:rPrChange>
        </w:rPr>
      </w:pPr>
      <w:r w:rsidRPr="00B5270F">
        <w:rPr>
          <w:rFonts w:ascii="Times New Roman" w:hAnsi="Times New Roman" w:cs="Times New Roman"/>
          <w:b/>
          <w:color w:val="000000" w:themeColor="text1"/>
          <w:sz w:val="28"/>
          <w:szCs w:val="28"/>
          <w:rPrChange w:id="4918" w:author="N PRASAD" w:date="2016-07-01T12:13:00Z">
            <w:rPr>
              <w:rFonts w:ascii="Verdana" w:hAnsi="Verdana"/>
              <w:b/>
              <w:bCs/>
              <w:sz w:val="24"/>
              <w:szCs w:val="24"/>
            </w:rPr>
          </w:rPrChange>
        </w:rPr>
        <w:tab/>
      </w:r>
      <w:r w:rsidRPr="00B5270F">
        <w:rPr>
          <w:rFonts w:ascii="Times New Roman" w:hAnsi="Times New Roman" w:cs="Times New Roman"/>
          <w:b/>
          <w:color w:val="000000" w:themeColor="text1"/>
          <w:sz w:val="28"/>
          <w:szCs w:val="28"/>
          <w:rPrChange w:id="4919" w:author="N PRASAD" w:date="2016-07-01T12:13:00Z">
            <w:rPr>
              <w:rFonts w:ascii="Verdana" w:hAnsi="Verdana"/>
              <w:b/>
              <w:bCs/>
              <w:sz w:val="24"/>
              <w:szCs w:val="24"/>
            </w:rPr>
          </w:rPrChange>
        </w:rPr>
        <w:tab/>
        <w:t>Ex:</w:t>
      </w:r>
      <w:r w:rsidRPr="00B5270F">
        <w:rPr>
          <w:rFonts w:ascii="Times New Roman" w:hAnsi="Times New Roman" w:cs="Times New Roman"/>
          <w:color w:val="000000" w:themeColor="text1"/>
          <w:sz w:val="28"/>
          <w:szCs w:val="28"/>
          <w:rPrChange w:id="4920" w:author="N PRASAD" w:date="2016-07-01T12:13:00Z">
            <w:rPr>
              <w:rFonts w:ascii="Verdana" w:hAnsi="Verdana"/>
              <w:b/>
              <w:bCs/>
              <w:sz w:val="24"/>
              <w:szCs w:val="24"/>
            </w:rPr>
          </w:rPrChange>
        </w:rPr>
        <w:t>discription</w:t>
      </w:r>
    </w:p>
    <w:p w:rsidR="004C10E0" w:rsidRPr="00B5270F" w:rsidRDefault="004C10E0" w:rsidP="00B1667C">
      <w:pPr>
        <w:pStyle w:val="ListParagraph"/>
        <w:rPr>
          <w:rFonts w:ascii="Times New Roman" w:hAnsi="Times New Roman" w:cs="Times New Roman"/>
          <w:b/>
          <w:color w:val="000000" w:themeColor="text1"/>
          <w:sz w:val="28"/>
          <w:szCs w:val="28"/>
          <w:rPrChange w:id="4921" w:author="N PRASAD" w:date="2016-07-01T12:13:00Z">
            <w:rPr>
              <w:b/>
              <w:sz w:val="24"/>
              <w:szCs w:val="24"/>
            </w:rPr>
          </w:rPrChange>
        </w:rPr>
      </w:pPr>
    </w:p>
    <w:p w:rsidR="004C10E0" w:rsidRPr="00B5270F" w:rsidRDefault="00572FDB" w:rsidP="004C10E0">
      <w:pPr>
        <w:rPr>
          <w:rFonts w:ascii="Times New Roman" w:hAnsi="Times New Roman" w:cs="Times New Roman"/>
          <w:color w:val="000000" w:themeColor="text1"/>
          <w:sz w:val="28"/>
          <w:szCs w:val="28"/>
          <w:rPrChange w:id="4922" w:author="N PRASAD" w:date="2016-07-01T12:13:00Z">
            <w:rPr>
              <w:sz w:val="24"/>
              <w:szCs w:val="24"/>
            </w:rPr>
          </w:rPrChange>
        </w:rPr>
      </w:pPr>
      <w:r w:rsidRPr="00B5270F">
        <w:rPr>
          <w:rFonts w:ascii="Times New Roman" w:hAnsi="Times New Roman" w:cs="Times New Roman"/>
          <w:b/>
          <w:color w:val="000000" w:themeColor="text1"/>
          <w:sz w:val="28"/>
          <w:szCs w:val="28"/>
          <w:rPrChange w:id="4923" w:author="N PRASAD" w:date="2016-07-01T12:13:00Z">
            <w:rPr>
              <w:rFonts w:ascii="Verdana" w:hAnsi="Verdana"/>
              <w:b/>
              <w:bCs/>
              <w:sz w:val="24"/>
              <w:szCs w:val="24"/>
            </w:rPr>
          </w:rPrChange>
        </w:rPr>
        <w:t>Note</w:t>
      </w:r>
      <w:r w:rsidRPr="00B5270F">
        <w:rPr>
          <w:rFonts w:ascii="Times New Roman" w:hAnsi="Times New Roman" w:cs="Times New Roman"/>
          <w:color w:val="000000" w:themeColor="text1"/>
          <w:sz w:val="28"/>
          <w:szCs w:val="28"/>
          <w:rPrChange w:id="4924" w:author="N PRASAD" w:date="2016-07-01T12:13:00Z">
            <w:rPr>
              <w:rFonts w:ascii="Verdana" w:hAnsi="Verdana"/>
              <w:b/>
              <w:bCs/>
              <w:sz w:val="24"/>
              <w:szCs w:val="24"/>
            </w:rPr>
          </w:rPrChange>
        </w:rPr>
        <w:t>:Default exception handler uses printstackTrace().</w:t>
      </w:r>
    </w:p>
    <w:p w:rsidR="00F61F39" w:rsidRPr="00B5270F" w:rsidRDefault="00572FDB" w:rsidP="004C10E0">
      <w:pPr>
        <w:rPr>
          <w:rFonts w:ascii="Times New Roman" w:hAnsi="Times New Roman" w:cs="Times New Roman"/>
          <w:color w:val="000000" w:themeColor="text1"/>
          <w:sz w:val="28"/>
          <w:szCs w:val="28"/>
          <w:rPrChange w:id="4925" w:author="N PRASAD" w:date="2016-07-01T12:13:00Z">
            <w:rPr>
              <w:sz w:val="24"/>
              <w:szCs w:val="24"/>
            </w:rPr>
          </w:rPrChange>
        </w:rPr>
      </w:pPr>
      <w:r w:rsidRPr="00B5270F">
        <w:rPr>
          <w:rFonts w:ascii="Times New Roman" w:hAnsi="Times New Roman" w:cs="Times New Roman"/>
          <w:color w:val="000000" w:themeColor="text1"/>
          <w:sz w:val="28"/>
          <w:szCs w:val="28"/>
          <w:rPrChange w:id="4926" w:author="N PRASAD" w:date="2016-07-01T12:13:00Z">
            <w:rPr>
              <w:rFonts w:ascii="Verdana" w:hAnsi="Verdana"/>
              <w:b/>
              <w:bCs/>
              <w:sz w:val="24"/>
              <w:szCs w:val="24"/>
            </w:rPr>
          </w:rPrChange>
        </w:rPr>
        <w:t xml:space="preserve">Order of catch blocks is from </w:t>
      </w:r>
      <w:r w:rsidRPr="00B5270F">
        <w:rPr>
          <w:rFonts w:ascii="Times New Roman" w:hAnsi="Times New Roman" w:cs="Times New Roman"/>
          <w:b/>
          <w:color w:val="000000" w:themeColor="text1"/>
          <w:sz w:val="28"/>
          <w:szCs w:val="28"/>
          <w:rPrChange w:id="4927" w:author="N PRASAD" w:date="2016-07-01T12:13:00Z">
            <w:rPr>
              <w:rFonts w:ascii="Verdana" w:hAnsi="Verdana"/>
              <w:b/>
              <w:bCs/>
              <w:sz w:val="24"/>
              <w:szCs w:val="24"/>
            </w:rPr>
          </w:rPrChange>
        </w:rPr>
        <w:t xml:space="preserve">child to parent </w:t>
      </w:r>
      <w:r w:rsidRPr="00B5270F">
        <w:rPr>
          <w:rFonts w:ascii="Times New Roman" w:hAnsi="Times New Roman" w:cs="Times New Roman"/>
          <w:color w:val="000000" w:themeColor="text1"/>
          <w:sz w:val="28"/>
          <w:szCs w:val="28"/>
          <w:rPrChange w:id="4928" w:author="N PRASAD" w:date="2016-07-01T12:13:00Z">
            <w:rPr>
              <w:rFonts w:ascii="Verdana" w:hAnsi="Verdana"/>
              <w:b/>
              <w:bCs/>
              <w:sz w:val="24"/>
              <w:szCs w:val="24"/>
            </w:rPr>
          </w:rPrChange>
        </w:rPr>
        <w:t>otherwise it gives compiletime error</w:t>
      </w:r>
    </w:p>
    <w:p w:rsidR="00AA7F17" w:rsidRPr="00B5270F" w:rsidRDefault="00AA7F17" w:rsidP="004C10E0">
      <w:pPr>
        <w:rPr>
          <w:rFonts w:ascii="Times New Roman" w:hAnsi="Times New Roman" w:cs="Times New Roman"/>
          <w:b/>
          <w:color w:val="000000" w:themeColor="text1"/>
          <w:sz w:val="28"/>
          <w:szCs w:val="28"/>
          <w:rPrChange w:id="4929" w:author="N PRASAD" w:date="2016-07-01T12:13:00Z">
            <w:rPr>
              <w:b/>
              <w:sz w:val="24"/>
              <w:szCs w:val="24"/>
            </w:rPr>
          </w:rPrChange>
        </w:rPr>
      </w:pPr>
    </w:p>
    <w:p w:rsidR="004F39A0" w:rsidRPr="00B5270F" w:rsidRDefault="00572FDB" w:rsidP="004C10E0">
      <w:pPr>
        <w:rPr>
          <w:rFonts w:ascii="Times New Roman" w:hAnsi="Times New Roman" w:cs="Times New Roman"/>
          <w:b/>
          <w:color w:val="000000" w:themeColor="text1"/>
          <w:sz w:val="28"/>
          <w:szCs w:val="28"/>
          <w:rPrChange w:id="4930" w:author="N PRASAD" w:date="2016-07-01T12:13:00Z">
            <w:rPr>
              <w:b/>
              <w:sz w:val="24"/>
              <w:szCs w:val="24"/>
            </w:rPr>
          </w:rPrChange>
        </w:rPr>
      </w:pPr>
      <w:r w:rsidRPr="00B5270F">
        <w:rPr>
          <w:rFonts w:ascii="Times New Roman" w:hAnsi="Times New Roman" w:cs="Times New Roman"/>
          <w:b/>
          <w:color w:val="000000" w:themeColor="text1"/>
          <w:sz w:val="28"/>
          <w:szCs w:val="28"/>
          <w:rPrChange w:id="4931" w:author="N PRASAD" w:date="2016-07-01T12:13:00Z">
            <w:rPr>
              <w:rFonts w:ascii="Verdana" w:hAnsi="Verdana"/>
              <w:b/>
              <w:bCs/>
              <w:sz w:val="24"/>
              <w:szCs w:val="24"/>
            </w:rPr>
          </w:rPrChange>
        </w:rPr>
        <w:t>Finally block:</w:t>
      </w:r>
    </w:p>
    <w:p w:rsidR="00AA7F17" w:rsidRPr="00B5270F" w:rsidRDefault="00572FDB" w:rsidP="004C10E0">
      <w:pPr>
        <w:rPr>
          <w:rFonts w:ascii="Times New Roman" w:hAnsi="Times New Roman" w:cs="Times New Roman"/>
          <w:color w:val="000000" w:themeColor="text1"/>
          <w:sz w:val="28"/>
          <w:szCs w:val="28"/>
          <w:rPrChange w:id="4932" w:author="N PRASAD" w:date="2016-07-01T12:13:00Z">
            <w:rPr>
              <w:sz w:val="24"/>
              <w:szCs w:val="24"/>
            </w:rPr>
          </w:rPrChange>
        </w:rPr>
      </w:pPr>
      <w:r w:rsidRPr="00B5270F">
        <w:rPr>
          <w:rFonts w:ascii="Times New Roman" w:hAnsi="Times New Roman" w:cs="Times New Roman"/>
          <w:color w:val="000000" w:themeColor="text1"/>
          <w:sz w:val="28"/>
          <w:szCs w:val="28"/>
          <w:rPrChange w:id="4933" w:author="N PRASAD" w:date="2016-07-01T12:13:00Z">
            <w:rPr>
              <w:rFonts w:ascii="Verdana" w:hAnsi="Verdana"/>
              <w:b/>
              <w:bCs/>
              <w:sz w:val="24"/>
              <w:szCs w:val="24"/>
            </w:rPr>
          </w:rPrChange>
        </w:rPr>
        <w:t>The main purpose of finally-block is to maintain clean-up code which should be executed always.wheather exception raised or not.</w:t>
      </w:r>
    </w:p>
    <w:p w:rsidR="00BA58D6" w:rsidRPr="00B5270F" w:rsidRDefault="00572FDB" w:rsidP="00A06CCF">
      <w:pPr>
        <w:pStyle w:val="ListParagraph"/>
        <w:numPr>
          <w:ilvl w:val="0"/>
          <w:numId w:val="46"/>
        </w:numPr>
        <w:rPr>
          <w:rFonts w:ascii="Times New Roman" w:hAnsi="Times New Roman" w:cs="Times New Roman"/>
          <w:color w:val="000000" w:themeColor="text1"/>
          <w:sz w:val="28"/>
          <w:szCs w:val="28"/>
          <w:rPrChange w:id="4934" w:author="N PRASAD" w:date="2016-07-01T12:13:00Z">
            <w:rPr>
              <w:sz w:val="24"/>
              <w:szCs w:val="24"/>
            </w:rPr>
          </w:rPrChange>
        </w:rPr>
      </w:pPr>
      <w:r w:rsidRPr="00B5270F">
        <w:rPr>
          <w:rFonts w:ascii="Times New Roman" w:hAnsi="Times New Roman" w:cs="Times New Roman"/>
          <w:color w:val="000000" w:themeColor="text1"/>
          <w:sz w:val="28"/>
          <w:szCs w:val="28"/>
          <w:rPrChange w:id="4935" w:author="N PRASAD" w:date="2016-07-01T12:13:00Z">
            <w:rPr>
              <w:rFonts w:ascii="Verdana" w:hAnsi="Verdana"/>
              <w:b/>
              <w:bCs/>
              <w:sz w:val="24"/>
              <w:szCs w:val="24"/>
            </w:rPr>
          </w:rPrChange>
        </w:rPr>
        <w:t>It is never recommended to define clean up code with in the try block becoz there is no gauranty for the execution of every statement</w:t>
      </w:r>
    </w:p>
    <w:p w:rsidR="00B020CD" w:rsidRPr="00B5270F" w:rsidRDefault="00572FDB" w:rsidP="00A06CCF">
      <w:pPr>
        <w:pStyle w:val="ListParagraph"/>
        <w:numPr>
          <w:ilvl w:val="0"/>
          <w:numId w:val="46"/>
        </w:numPr>
        <w:rPr>
          <w:rFonts w:ascii="Times New Roman" w:hAnsi="Times New Roman" w:cs="Times New Roman"/>
          <w:color w:val="000000" w:themeColor="text1"/>
          <w:sz w:val="28"/>
          <w:szCs w:val="28"/>
          <w:rPrChange w:id="4936" w:author="N PRASAD" w:date="2016-07-01T12:13:00Z">
            <w:rPr>
              <w:sz w:val="24"/>
              <w:szCs w:val="24"/>
            </w:rPr>
          </w:rPrChange>
        </w:rPr>
      </w:pPr>
      <w:r w:rsidRPr="00B5270F">
        <w:rPr>
          <w:rFonts w:ascii="Times New Roman" w:hAnsi="Times New Roman" w:cs="Times New Roman"/>
          <w:color w:val="000000" w:themeColor="text1"/>
          <w:sz w:val="28"/>
          <w:szCs w:val="28"/>
          <w:rPrChange w:id="4937" w:author="N PRASAD" w:date="2016-07-01T12:13:00Z">
            <w:rPr>
              <w:rFonts w:ascii="Verdana" w:hAnsi="Verdana"/>
              <w:b/>
              <w:bCs/>
              <w:sz w:val="24"/>
              <w:szCs w:val="24"/>
            </w:rPr>
          </w:rPrChange>
        </w:rPr>
        <w:t>It is never recommended to define clean up code with in the catch block,bcoz  it won’t be executeded if there is no exception</w:t>
      </w:r>
    </w:p>
    <w:p w:rsidR="00B020CD" w:rsidRPr="00B5270F" w:rsidRDefault="00B020CD" w:rsidP="00B020CD">
      <w:pPr>
        <w:rPr>
          <w:rFonts w:ascii="Times New Roman" w:hAnsi="Times New Roman" w:cs="Times New Roman"/>
          <w:color w:val="000000" w:themeColor="text1"/>
          <w:sz w:val="28"/>
          <w:szCs w:val="28"/>
          <w:rPrChange w:id="4938" w:author="N PRASAD" w:date="2016-07-01T12:13:00Z">
            <w:rPr>
              <w:sz w:val="24"/>
              <w:szCs w:val="24"/>
            </w:rPr>
          </w:rPrChange>
        </w:rPr>
      </w:pPr>
    </w:p>
    <w:p w:rsidR="00D60CB9" w:rsidRPr="00B5270F" w:rsidRDefault="00572FDB" w:rsidP="00B020CD">
      <w:pPr>
        <w:rPr>
          <w:rFonts w:ascii="Times New Roman" w:hAnsi="Times New Roman" w:cs="Times New Roman"/>
          <w:color w:val="000000" w:themeColor="text1"/>
          <w:sz w:val="28"/>
          <w:szCs w:val="28"/>
          <w:rPrChange w:id="4939" w:author="N PRASAD" w:date="2016-07-01T12:13:00Z">
            <w:rPr>
              <w:sz w:val="24"/>
              <w:szCs w:val="24"/>
            </w:rPr>
          </w:rPrChange>
        </w:rPr>
      </w:pPr>
      <w:r w:rsidRPr="00B5270F">
        <w:rPr>
          <w:rFonts w:ascii="Times New Roman" w:hAnsi="Times New Roman" w:cs="Times New Roman"/>
          <w:b/>
          <w:color w:val="000000" w:themeColor="text1"/>
          <w:sz w:val="28"/>
          <w:szCs w:val="28"/>
          <w:rPrChange w:id="4940" w:author="N PRASAD" w:date="2016-07-01T12:13:00Z">
            <w:rPr>
              <w:rFonts w:ascii="Verdana" w:hAnsi="Verdana"/>
              <w:b/>
              <w:bCs/>
              <w:sz w:val="24"/>
              <w:szCs w:val="24"/>
            </w:rPr>
          </w:rPrChange>
        </w:rPr>
        <w:t>Return vs finally:</w:t>
      </w:r>
      <w:r w:rsidRPr="00B5270F">
        <w:rPr>
          <w:rFonts w:ascii="Times New Roman" w:hAnsi="Times New Roman" w:cs="Times New Roman"/>
          <w:color w:val="000000" w:themeColor="text1"/>
          <w:sz w:val="28"/>
          <w:szCs w:val="28"/>
          <w:rPrChange w:id="4941" w:author="N PRASAD" w:date="2016-07-01T12:13:00Z">
            <w:rPr>
              <w:rFonts w:ascii="Verdana" w:hAnsi="Verdana"/>
              <w:b/>
              <w:bCs/>
              <w:sz w:val="24"/>
              <w:szCs w:val="24"/>
            </w:rPr>
          </w:rPrChange>
        </w:rPr>
        <w:t>finally block dominates return statement  also.Hence If there is any return statement present inside try or catch block.first will be executed &amp; then return statement will be considered</w:t>
      </w:r>
    </w:p>
    <w:p w:rsidR="00F12188" w:rsidRPr="00B5270F" w:rsidRDefault="00F12188" w:rsidP="00B020CD">
      <w:pPr>
        <w:rPr>
          <w:rFonts w:ascii="Times New Roman" w:hAnsi="Times New Roman" w:cs="Times New Roman"/>
          <w:b/>
          <w:color w:val="000000" w:themeColor="text1"/>
          <w:sz w:val="28"/>
          <w:szCs w:val="28"/>
          <w:rPrChange w:id="4942" w:author="N PRASAD" w:date="2016-07-01T12:13:00Z">
            <w:rPr>
              <w:b/>
              <w:sz w:val="24"/>
              <w:szCs w:val="24"/>
            </w:rPr>
          </w:rPrChange>
        </w:rPr>
      </w:pPr>
    </w:p>
    <w:p w:rsidR="005C135E" w:rsidRPr="00B5270F" w:rsidRDefault="00572FDB" w:rsidP="00B020CD">
      <w:pPr>
        <w:rPr>
          <w:rFonts w:ascii="Times New Roman" w:hAnsi="Times New Roman" w:cs="Times New Roman"/>
          <w:b/>
          <w:color w:val="000000" w:themeColor="text1"/>
          <w:sz w:val="28"/>
          <w:szCs w:val="28"/>
          <w:rPrChange w:id="4943" w:author="N PRASAD" w:date="2016-07-01T12:13:00Z">
            <w:rPr>
              <w:b/>
              <w:sz w:val="24"/>
              <w:szCs w:val="24"/>
            </w:rPr>
          </w:rPrChange>
        </w:rPr>
      </w:pPr>
      <w:r w:rsidRPr="00B5270F">
        <w:rPr>
          <w:rFonts w:ascii="Times New Roman" w:hAnsi="Times New Roman" w:cs="Times New Roman"/>
          <w:b/>
          <w:color w:val="000000" w:themeColor="text1"/>
          <w:sz w:val="28"/>
          <w:szCs w:val="28"/>
          <w:rPrChange w:id="4944" w:author="N PRASAD" w:date="2016-07-01T12:13:00Z">
            <w:rPr>
              <w:rFonts w:ascii="Verdana" w:hAnsi="Verdana"/>
              <w:b/>
              <w:bCs/>
              <w:sz w:val="24"/>
              <w:szCs w:val="24"/>
            </w:rPr>
          </w:rPrChange>
        </w:rPr>
        <w:t>NOTE:</w:t>
      </w:r>
      <w:r w:rsidRPr="00B5270F">
        <w:rPr>
          <w:rFonts w:ascii="Times New Roman" w:hAnsi="Times New Roman" w:cs="Times New Roman"/>
          <w:color w:val="000000" w:themeColor="text1"/>
          <w:sz w:val="28"/>
          <w:szCs w:val="28"/>
          <w:rPrChange w:id="4945" w:author="N PRASAD" w:date="2016-07-01T12:13:00Z">
            <w:rPr>
              <w:rFonts w:ascii="Verdana" w:hAnsi="Verdana"/>
              <w:b/>
              <w:bCs/>
              <w:sz w:val="24"/>
              <w:szCs w:val="24"/>
            </w:rPr>
          </w:rPrChange>
        </w:rPr>
        <w:t xml:space="preserve">there is only one situation where the finally block won’t be executedis,when ever jvm shutdown i.e when ever we are using </w:t>
      </w:r>
      <w:r w:rsidRPr="00B5270F">
        <w:rPr>
          <w:rFonts w:ascii="Times New Roman" w:hAnsi="Times New Roman" w:cs="Times New Roman"/>
          <w:b/>
          <w:color w:val="000000" w:themeColor="text1"/>
          <w:sz w:val="28"/>
          <w:szCs w:val="28"/>
          <w:rPrChange w:id="4946" w:author="N PRASAD" w:date="2016-07-01T12:13:00Z">
            <w:rPr>
              <w:rFonts w:ascii="Verdana" w:hAnsi="Verdana"/>
              <w:b/>
              <w:bCs/>
              <w:sz w:val="24"/>
              <w:szCs w:val="24"/>
            </w:rPr>
          </w:rPrChange>
        </w:rPr>
        <w:t>system.exit(0).</w:t>
      </w:r>
    </w:p>
    <w:p w:rsidR="00435837" w:rsidRPr="00B5270F" w:rsidRDefault="00435837" w:rsidP="00B020CD">
      <w:pPr>
        <w:rPr>
          <w:rFonts w:ascii="Times New Roman" w:hAnsi="Times New Roman" w:cs="Times New Roman"/>
          <w:b/>
          <w:color w:val="000000" w:themeColor="text1"/>
          <w:sz w:val="28"/>
          <w:szCs w:val="28"/>
          <w:rPrChange w:id="4947" w:author="N PRASAD" w:date="2016-07-01T12:13:00Z">
            <w:rPr>
              <w:b/>
              <w:sz w:val="24"/>
              <w:szCs w:val="24"/>
            </w:rPr>
          </w:rPrChange>
        </w:rPr>
      </w:pPr>
    </w:p>
    <w:p w:rsidR="00BA63A4" w:rsidRPr="00B5270F" w:rsidRDefault="00572FDB" w:rsidP="00B020CD">
      <w:pPr>
        <w:rPr>
          <w:rFonts w:ascii="Times New Roman" w:hAnsi="Times New Roman" w:cs="Times New Roman"/>
          <w:b/>
          <w:color w:val="000000" w:themeColor="text1"/>
          <w:sz w:val="28"/>
          <w:szCs w:val="28"/>
          <w:rPrChange w:id="4948" w:author="N PRASAD" w:date="2016-07-01T12:13:00Z">
            <w:rPr>
              <w:b/>
              <w:sz w:val="24"/>
              <w:szCs w:val="24"/>
            </w:rPr>
          </w:rPrChange>
        </w:rPr>
      </w:pPr>
      <w:r w:rsidRPr="00B5270F">
        <w:rPr>
          <w:rFonts w:ascii="Times New Roman" w:hAnsi="Times New Roman" w:cs="Times New Roman"/>
          <w:b/>
          <w:color w:val="000000" w:themeColor="text1"/>
          <w:sz w:val="28"/>
          <w:szCs w:val="28"/>
          <w:rPrChange w:id="4949" w:author="N PRASAD" w:date="2016-07-01T12:13:00Z">
            <w:rPr>
              <w:rFonts w:ascii="Verdana" w:hAnsi="Verdana"/>
              <w:b/>
              <w:bCs/>
              <w:sz w:val="24"/>
              <w:szCs w:val="24"/>
            </w:rPr>
          </w:rPrChange>
        </w:rPr>
        <w:t>Differrence b/w final,finally &amp; finalize:</w:t>
      </w:r>
    </w:p>
    <w:p w:rsidR="00BA63A4" w:rsidRPr="00B5270F" w:rsidRDefault="00572FDB" w:rsidP="00B020CD">
      <w:pPr>
        <w:rPr>
          <w:rFonts w:ascii="Times New Roman" w:hAnsi="Times New Roman" w:cs="Times New Roman"/>
          <w:b/>
          <w:i/>
          <w:color w:val="000000" w:themeColor="text1"/>
          <w:sz w:val="28"/>
          <w:szCs w:val="28"/>
          <w:rPrChange w:id="4950" w:author="N PRASAD" w:date="2016-07-01T12:13:00Z">
            <w:rPr>
              <w:b/>
              <w:i/>
              <w:sz w:val="24"/>
              <w:szCs w:val="24"/>
            </w:rPr>
          </w:rPrChange>
        </w:rPr>
      </w:pPr>
      <w:r w:rsidRPr="00B5270F">
        <w:rPr>
          <w:rFonts w:ascii="Times New Roman" w:hAnsi="Times New Roman" w:cs="Times New Roman"/>
          <w:b/>
          <w:i/>
          <w:color w:val="000000" w:themeColor="text1"/>
          <w:sz w:val="28"/>
          <w:szCs w:val="28"/>
          <w:rPrChange w:id="4951" w:author="N PRASAD" w:date="2016-07-01T12:13:00Z">
            <w:rPr>
              <w:rFonts w:ascii="Verdana" w:hAnsi="Verdana"/>
              <w:b/>
              <w:bCs/>
              <w:i/>
              <w:sz w:val="24"/>
              <w:szCs w:val="24"/>
            </w:rPr>
          </w:rPrChange>
        </w:rPr>
        <w:t>Final:</w:t>
      </w:r>
    </w:p>
    <w:p w:rsidR="00BA63A4" w:rsidRPr="00B5270F" w:rsidRDefault="00572FDB" w:rsidP="00A06CCF">
      <w:pPr>
        <w:pStyle w:val="ListParagraph"/>
        <w:numPr>
          <w:ilvl w:val="0"/>
          <w:numId w:val="51"/>
        </w:numPr>
        <w:rPr>
          <w:rFonts w:ascii="Times New Roman" w:hAnsi="Times New Roman" w:cs="Times New Roman"/>
          <w:color w:val="000000" w:themeColor="text1"/>
          <w:sz w:val="28"/>
          <w:szCs w:val="28"/>
          <w:rPrChange w:id="4952" w:author="N PRASAD" w:date="2016-07-01T12:13:00Z">
            <w:rPr>
              <w:sz w:val="24"/>
              <w:szCs w:val="24"/>
            </w:rPr>
          </w:rPrChange>
        </w:rPr>
      </w:pPr>
      <w:r w:rsidRPr="00B5270F">
        <w:rPr>
          <w:rFonts w:ascii="Times New Roman" w:hAnsi="Times New Roman" w:cs="Times New Roman"/>
          <w:color w:val="000000" w:themeColor="text1"/>
          <w:sz w:val="28"/>
          <w:szCs w:val="28"/>
          <w:rPrChange w:id="4953" w:author="N PRASAD" w:date="2016-07-01T12:13:00Z">
            <w:rPr>
              <w:rFonts w:ascii="Verdana" w:hAnsi="Verdana"/>
              <w:b/>
              <w:bCs/>
              <w:sz w:val="24"/>
              <w:szCs w:val="24"/>
            </w:rPr>
          </w:rPrChange>
        </w:rPr>
        <w:t>It is a modifier for classes,methods &amp; variables</w:t>
      </w:r>
    </w:p>
    <w:p w:rsidR="0036609B" w:rsidRPr="00B5270F" w:rsidRDefault="00572FDB" w:rsidP="00A06CCF">
      <w:pPr>
        <w:pStyle w:val="ListParagraph"/>
        <w:numPr>
          <w:ilvl w:val="0"/>
          <w:numId w:val="51"/>
        </w:numPr>
        <w:rPr>
          <w:rFonts w:ascii="Times New Roman" w:hAnsi="Times New Roman" w:cs="Times New Roman"/>
          <w:color w:val="000000" w:themeColor="text1"/>
          <w:sz w:val="28"/>
          <w:szCs w:val="28"/>
          <w:rPrChange w:id="4954" w:author="N PRASAD" w:date="2016-07-01T12:13:00Z">
            <w:rPr>
              <w:sz w:val="24"/>
              <w:szCs w:val="24"/>
            </w:rPr>
          </w:rPrChange>
        </w:rPr>
      </w:pPr>
      <w:r w:rsidRPr="00B5270F">
        <w:rPr>
          <w:rFonts w:ascii="Times New Roman" w:hAnsi="Times New Roman" w:cs="Times New Roman"/>
          <w:color w:val="000000" w:themeColor="text1"/>
          <w:sz w:val="28"/>
          <w:szCs w:val="28"/>
          <w:rPrChange w:id="4955" w:author="N PRASAD" w:date="2016-07-01T12:13:00Z">
            <w:rPr>
              <w:rFonts w:ascii="Verdana" w:hAnsi="Verdana"/>
              <w:b/>
              <w:bCs/>
              <w:sz w:val="24"/>
              <w:szCs w:val="24"/>
            </w:rPr>
          </w:rPrChange>
        </w:rPr>
        <w:t>If class declared as final,then child class creation is not possible.</w:t>
      </w:r>
    </w:p>
    <w:p w:rsidR="0036609B" w:rsidRPr="00B5270F" w:rsidRDefault="00572FDB" w:rsidP="00A06CCF">
      <w:pPr>
        <w:pStyle w:val="ListParagraph"/>
        <w:numPr>
          <w:ilvl w:val="0"/>
          <w:numId w:val="51"/>
        </w:numPr>
        <w:rPr>
          <w:rFonts w:ascii="Times New Roman" w:hAnsi="Times New Roman" w:cs="Times New Roman"/>
          <w:color w:val="000000" w:themeColor="text1"/>
          <w:sz w:val="28"/>
          <w:szCs w:val="28"/>
          <w:rPrChange w:id="4956" w:author="N PRASAD" w:date="2016-07-01T12:13:00Z">
            <w:rPr>
              <w:sz w:val="24"/>
              <w:szCs w:val="24"/>
            </w:rPr>
          </w:rPrChange>
        </w:rPr>
      </w:pPr>
      <w:r w:rsidRPr="00B5270F">
        <w:rPr>
          <w:rFonts w:ascii="Times New Roman" w:hAnsi="Times New Roman" w:cs="Times New Roman"/>
          <w:color w:val="000000" w:themeColor="text1"/>
          <w:sz w:val="28"/>
          <w:szCs w:val="28"/>
          <w:rPrChange w:id="4957" w:author="N PRASAD" w:date="2016-07-01T12:13:00Z">
            <w:rPr>
              <w:rFonts w:ascii="Verdana" w:hAnsi="Verdana"/>
              <w:b/>
              <w:bCs/>
              <w:sz w:val="24"/>
              <w:szCs w:val="24"/>
            </w:rPr>
          </w:rPrChange>
        </w:rPr>
        <w:t>If method declared as final,then overriding of that method is not possible.</w:t>
      </w:r>
    </w:p>
    <w:p w:rsidR="00885B0E" w:rsidRPr="00B5270F" w:rsidRDefault="00572FDB" w:rsidP="00A06CCF">
      <w:pPr>
        <w:pStyle w:val="ListParagraph"/>
        <w:numPr>
          <w:ilvl w:val="0"/>
          <w:numId w:val="51"/>
        </w:numPr>
        <w:rPr>
          <w:rFonts w:ascii="Times New Roman" w:hAnsi="Times New Roman" w:cs="Times New Roman"/>
          <w:color w:val="000000" w:themeColor="text1"/>
          <w:sz w:val="28"/>
          <w:szCs w:val="28"/>
          <w:rPrChange w:id="4958" w:author="N PRASAD" w:date="2016-07-01T12:13:00Z">
            <w:rPr>
              <w:sz w:val="24"/>
              <w:szCs w:val="24"/>
            </w:rPr>
          </w:rPrChange>
        </w:rPr>
      </w:pPr>
      <w:r w:rsidRPr="00B5270F">
        <w:rPr>
          <w:rFonts w:ascii="Times New Roman" w:hAnsi="Times New Roman" w:cs="Times New Roman"/>
          <w:color w:val="000000" w:themeColor="text1"/>
          <w:sz w:val="28"/>
          <w:szCs w:val="28"/>
          <w:rPrChange w:id="4959" w:author="N PRASAD" w:date="2016-07-01T12:13:00Z">
            <w:rPr>
              <w:rFonts w:ascii="Verdana" w:hAnsi="Verdana"/>
              <w:b/>
              <w:bCs/>
              <w:sz w:val="24"/>
              <w:szCs w:val="24"/>
            </w:rPr>
          </w:rPrChange>
        </w:rPr>
        <w:t>If a variable declared as the final,then reassignment is not allowed becoz it is a constant</w:t>
      </w:r>
    </w:p>
    <w:p w:rsidR="00197F87" w:rsidRPr="00B5270F" w:rsidRDefault="00572FDB" w:rsidP="00885B0E">
      <w:pPr>
        <w:rPr>
          <w:rFonts w:ascii="Times New Roman" w:hAnsi="Times New Roman" w:cs="Times New Roman"/>
          <w:b/>
          <w:i/>
          <w:color w:val="000000" w:themeColor="text1"/>
          <w:sz w:val="28"/>
          <w:szCs w:val="28"/>
          <w:rPrChange w:id="4960" w:author="N PRASAD" w:date="2016-07-01T12:13:00Z">
            <w:rPr>
              <w:b/>
              <w:i/>
              <w:sz w:val="24"/>
              <w:szCs w:val="24"/>
            </w:rPr>
          </w:rPrChange>
        </w:rPr>
      </w:pPr>
      <w:r w:rsidRPr="00B5270F">
        <w:rPr>
          <w:rFonts w:ascii="Times New Roman" w:hAnsi="Times New Roman" w:cs="Times New Roman"/>
          <w:b/>
          <w:i/>
          <w:color w:val="000000" w:themeColor="text1"/>
          <w:sz w:val="28"/>
          <w:szCs w:val="28"/>
          <w:rPrChange w:id="4961" w:author="N PRASAD" w:date="2016-07-01T12:13:00Z">
            <w:rPr>
              <w:rFonts w:ascii="Verdana" w:hAnsi="Verdana"/>
              <w:b/>
              <w:bCs/>
              <w:i/>
              <w:sz w:val="24"/>
              <w:szCs w:val="24"/>
            </w:rPr>
          </w:rPrChange>
        </w:rPr>
        <w:t>Finally</w:t>
      </w:r>
    </w:p>
    <w:p w:rsidR="00F13381" w:rsidRPr="00B5270F" w:rsidRDefault="00572FDB" w:rsidP="00A06CCF">
      <w:pPr>
        <w:pStyle w:val="ListParagraph"/>
        <w:numPr>
          <w:ilvl w:val="0"/>
          <w:numId w:val="52"/>
        </w:numPr>
        <w:rPr>
          <w:rFonts w:ascii="Times New Roman" w:hAnsi="Times New Roman" w:cs="Times New Roman"/>
          <w:b/>
          <w:i/>
          <w:color w:val="000000" w:themeColor="text1"/>
          <w:sz w:val="28"/>
          <w:szCs w:val="28"/>
          <w:rPrChange w:id="4962" w:author="N PRASAD" w:date="2016-07-01T12:13:00Z">
            <w:rPr>
              <w:b/>
              <w:i/>
              <w:sz w:val="24"/>
              <w:szCs w:val="24"/>
            </w:rPr>
          </w:rPrChange>
        </w:rPr>
      </w:pPr>
      <w:r w:rsidRPr="00B5270F">
        <w:rPr>
          <w:rFonts w:ascii="Times New Roman" w:hAnsi="Times New Roman" w:cs="Times New Roman"/>
          <w:color w:val="000000" w:themeColor="text1"/>
          <w:sz w:val="28"/>
          <w:szCs w:val="28"/>
          <w:rPrChange w:id="4963" w:author="N PRASAD" w:date="2016-07-01T12:13:00Z">
            <w:rPr>
              <w:rFonts w:ascii="Verdana" w:hAnsi="Verdana"/>
              <w:b/>
              <w:bCs/>
              <w:sz w:val="24"/>
              <w:szCs w:val="24"/>
            </w:rPr>
          </w:rPrChange>
        </w:rPr>
        <w:lastRenderedPageBreak/>
        <w:t>It is block always asociated with try-catch to maintain clean-up code which should be executed always irrespective of wheather exception raised or not raised &amp; wheather handled or not handled.</w:t>
      </w:r>
    </w:p>
    <w:p w:rsidR="00E51DCD" w:rsidRPr="00B5270F" w:rsidRDefault="00572FDB" w:rsidP="00E51DCD">
      <w:pPr>
        <w:rPr>
          <w:rFonts w:ascii="Times New Roman" w:hAnsi="Times New Roman" w:cs="Times New Roman"/>
          <w:b/>
          <w:i/>
          <w:color w:val="000000" w:themeColor="text1"/>
          <w:sz w:val="28"/>
          <w:szCs w:val="28"/>
          <w:rPrChange w:id="4964" w:author="N PRASAD" w:date="2016-07-01T12:13:00Z">
            <w:rPr>
              <w:b/>
              <w:i/>
              <w:sz w:val="24"/>
              <w:szCs w:val="24"/>
            </w:rPr>
          </w:rPrChange>
        </w:rPr>
      </w:pPr>
      <w:r w:rsidRPr="00B5270F">
        <w:rPr>
          <w:rFonts w:ascii="Times New Roman" w:hAnsi="Times New Roman" w:cs="Times New Roman"/>
          <w:b/>
          <w:i/>
          <w:color w:val="000000" w:themeColor="text1"/>
          <w:sz w:val="28"/>
          <w:szCs w:val="28"/>
          <w:rPrChange w:id="4965" w:author="N PRASAD" w:date="2016-07-01T12:13:00Z">
            <w:rPr>
              <w:rFonts w:ascii="Verdana" w:hAnsi="Verdana"/>
              <w:b/>
              <w:bCs/>
              <w:i/>
              <w:sz w:val="24"/>
              <w:szCs w:val="24"/>
            </w:rPr>
          </w:rPrChange>
        </w:rPr>
        <w:t>Finalize()</w:t>
      </w:r>
    </w:p>
    <w:p w:rsidR="00E51DCD" w:rsidRPr="00B5270F" w:rsidRDefault="00572FDB" w:rsidP="00A06CCF">
      <w:pPr>
        <w:pStyle w:val="ListParagraph"/>
        <w:numPr>
          <w:ilvl w:val="0"/>
          <w:numId w:val="52"/>
        </w:numPr>
        <w:rPr>
          <w:rFonts w:ascii="Times New Roman" w:hAnsi="Times New Roman" w:cs="Times New Roman"/>
          <w:b/>
          <w:i/>
          <w:color w:val="000000" w:themeColor="text1"/>
          <w:sz w:val="28"/>
          <w:szCs w:val="28"/>
          <w:rPrChange w:id="4966" w:author="N PRASAD" w:date="2016-07-01T12:13:00Z">
            <w:rPr>
              <w:b/>
              <w:i/>
              <w:sz w:val="24"/>
              <w:szCs w:val="24"/>
            </w:rPr>
          </w:rPrChange>
        </w:rPr>
      </w:pPr>
      <w:r w:rsidRPr="00B5270F">
        <w:rPr>
          <w:rFonts w:ascii="Times New Roman" w:hAnsi="Times New Roman" w:cs="Times New Roman"/>
          <w:color w:val="000000" w:themeColor="text1"/>
          <w:sz w:val="28"/>
          <w:szCs w:val="28"/>
          <w:rPrChange w:id="4967" w:author="N PRASAD" w:date="2016-07-01T12:13:00Z">
            <w:rPr>
              <w:rFonts w:ascii="Verdana" w:hAnsi="Verdana"/>
              <w:b/>
              <w:bCs/>
              <w:sz w:val="24"/>
              <w:szCs w:val="24"/>
            </w:rPr>
          </w:rPrChange>
        </w:rPr>
        <w:t>It is a method which should be executed by garbage collector before destroying any object to perform clean-up code activities.</w:t>
      </w:r>
    </w:p>
    <w:p w:rsidR="009B5FEC" w:rsidRPr="00B5270F" w:rsidRDefault="00572FDB" w:rsidP="009B5FEC">
      <w:pPr>
        <w:rPr>
          <w:rFonts w:ascii="Times New Roman" w:hAnsi="Times New Roman" w:cs="Times New Roman"/>
          <w:color w:val="000000" w:themeColor="text1"/>
          <w:sz w:val="28"/>
          <w:szCs w:val="28"/>
          <w:rPrChange w:id="4968" w:author="N PRASAD" w:date="2016-07-01T12:13:00Z">
            <w:rPr>
              <w:sz w:val="24"/>
              <w:szCs w:val="24"/>
            </w:rPr>
          </w:rPrChange>
        </w:rPr>
      </w:pPr>
      <w:r w:rsidRPr="00B5270F">
        <w:rPr>
          <w:rFonts w:ascii="Times New Roman" w:hAnsi="Times New Roman" w:cs="Times New Roman"/>
          <w:b/>
          <w:i/>
          <w:color w:val="000000" w:themeColor="text1"/>
          <w:sz w:val="28"/>
          <w:szCs w:val="28"/>
          <w:rPrChange w:id="4969" w:author="N PRASAD" w:date="2016-07-01T12:13:00Z">
            <w:rPr>
              <w:rFonts w:ascii="Verdana" w:hAnsi="Verdana"/>
              <w:b/>
              <w:bCs/>
              <w:i/>
              <w:sz w:val="24"/>
              <w:szCs w:val="24"/>
            </w:rPr>
          </w:rPrChange>
        </w:rPr>
        <w:t>NOTE:</w:t>
      </w:r>
      <w:r w:rsidRPr="00B5270F">
        <w:rPr>
          <w:rFonts w:ascii="Times New Roman" w:hAnsi="Times New Roman" w:cs="Times New Roman"/>
          <w:color w:val="000000" w:themeColor="text1"/>
          <w:sz w:val="28"/>
          <w:szCs w:val="28"/>
          <w:rPrChange w:id="4970" w:author="N PRASAD" w:date="2016-07-01T12:13:00Z">
            <w:rPr>
              <w:rFonts w:ascii="Verdana" w:hAnsi="Verdana"/>
              <w:b/>
              <w:bCs/>
              <w:sz w:val="24"/>
              <w:szCs w:val="24"/>
            </w:rPr>
          </w:rPrChange>
        </w:rPr>
        <w:t>when we compare with finalize(),it is highly recommended to use finally block to maintain clean-up code becoz we can’t expect behaviour of the garbage collector</w:t>
      </w:r>
    </w:p>
    <w:p w:rsidR="005A49B7" w:rsidRPr="00B5270F" w:rsidRDefault="005A49B7" w:rsidP="009B5FEC">
      <w:pPr>
        <w:rPr>
          <w:rFonts w:ascii="Times New Roman" w:hAnsi="Times New Roman" w:cs="Times New Roman"/>
          <w:color w:val="000000" w:themeColor="text1"/>
          <w:sz w:val="28"/>
          <w:szCs w:val="28"/>
          <w:rPrChange w:id="4971" w:author="N PRASAD" w:date="2016-07-01T12:13:00Z">
            <w:rPr>
              <w:sz w:val="24"/>
              <w:szCs w:val="24"/>
            </w:rPr>
          </w:rPrChange>
        </w:rPr>
      </w:pPr>
    </w:p>
    <w:p w:rsidR="005A49B7" w:rsidRPr="00B5270F" w:rsidRDefault="00572FDB" w:rsidP="009B5FEC">
      <w:pPr>
        <w:rPr>
          <w:rFonts w:ascii="Times New Roman" w:hAnsi="Times New Roman" w:cs="Times New Roman"/>
          <w:color w:val="000000" w:themeColor="text1"/>
          <w:sz w:val="28"/>
          <w:szCs w:val="28"/>
          <w:rPrChange w:id="4972" w:author="N PRASAD" w:date="2016-07-01T12:13:00Z">
            <w:rPr>
              <w:sz w:val="24"/>
              <w:szCs w:val="24"/>
            </w:rPr>
          </w:rPrChange>
        </w:rPr>
      </w:pPr>
      <w:r w:rsidRPr="00B5270F">
        <w:rPr>
          <w:rFonts w:ascii="Times New Roman" w:hAnsi="Times New Roman" w:cs="Times New Roman"/>
          <w:b/>
          <w:i/>
          <w:color w:val="000000" w:themeColor="text1"/>
          <w:sz w:val="28"/>
          <w:szCs w:val="28"/>
          <w:rPrChange w:id="4973" w:author="N PRASAD" w:date="2016-07-01T12:13:00Z">
            <w:rPr>
              <w:rFonts w:ascii="Verdana" w:hAnsi="Verdana"/>
              <w:b/>
              <w:bCs/>
              <w:i/>
              <w:sz w:val="24"/>
              <w:szCs w:val="24"/>
            </w:rPr>
          </w:rPrChange>
        </w:rPr>
        <w:t>Throw:</w:t>
      </w:r>
      <w:r w:rsidRPr="00B5270F">
        <w:rPr>
          <w:rFonts w:ascii="Times New Roman" w:hAnsi="Times New Roman" w:cs="Times New Roman"/>
          <w:color w:val="000000" w:themeColor="text1"/>
          <w:sz w:val="28"/>
          <w:szCs w:val="28"/>
          <w:rPrChange w:id="4974" w:author="N PRASAD" w:date="2016-07-01T12:13:00Z">
            <w:rPr>
              <w:rFonts w:ascii="Verdana" w:hAnsi="Verdana"/>
              <w:b/>
              <w:bCs/>
              <w:sz w:val="24"/>
              <w:szCs w:val="24"/>
            </w:rPr>
          </w:rPrChange>
        </w:rPr>
        <w:t>sometimes we can create exception object manually &amp; handover that object to the JVM explicitly by using throw keyword</w:t>
      </w:r>
    </w:p>
    <w:p w:rsidR="00576BAE" w:rsidRPr="00B5270F" w:rsidRDefault="00572FDB" w:rsidP="009B5FEC">
      <w:pPr>
        <w:rPr>
          <w:rFonts w:ascii="Times New Roman" w:hAnsi="Times New Roman" w:cs="Times New Roman"/>
          <w:color w:val="000000" w:themeColor="text1"/>
          <w:sz w:val="28"/>
          <w:szCs w:val="28"/>
          <w:rPrChange w:id="4975" w:author="N PRASAD" w:date="2016-07-01T12:13:00Z">
            <w:rPr>
              <w:sz w:val="24"/>
              <w:szCs w:val="24"/>
            </w:rPr>
          </w:rPrChange>
        </w:rPr>
      </w:pPr>
      <w:r w:rsidRPr="00B5270F">
        <w:rPr>
          <w:rFonts w:ascii="Times New Roman" w:hAnsi="Times New Roman" w:cs="Times New Roman"/>
          <w:color w:val="000000" w:themeColor="text1"/>
          <w:sz w:val="28"/>
          <w:szCs w:val="28"/>
          <w:rPrChange w:id="4976" w:author="N PRASAD" w:date="2016-07-01T12:13:00Z">
            <w:rPr>
              <w:rFonts w:ascii="Verdana" w:hAnsi="Verdana"/>
              <w:b/>
              <w:bCs/>
              <w:sz w:val="24"/>
              <w:szCs w:val="24"/>
            </w:rPr>
          </w:rPrChange>
        </w:rPr>
        <w:tab/>
        <w:t>throw   new ArithematicException(“/by zero”);</w:t>
      </w:r>
    </w:p>
    <w:p w:rsidR="00A95538" w:rsidRPr="00B5270F" w:rsidRDefault="00572FDB" w:rsidP="009B5FEC">
      <w:pPr>
        <w:rPr>
          <w:rFonts w:ascii="Times New Roman" w:hAnsi="Times New Roman" w:cs="Times New Roman"/>
          <w:color w:val="000000" w:themeColor="text1"/>
          <w:sz w:val="28"/>
          <w:szCs w:val="28"/>
          <w:rPrChange w:id="4977" w:author="N PRASAD" w:date="2016-07-01T12:13:00Z">
            <w:rPr>
              <w:sz w:val="24"/>
              <w:szCs w:val="24"/>
            </w:rPr>
          </w:rPrChange>
        </w:rPr>
      </w:pPr>
      <w:r w:rsidRPr="00B5270F">
        <w:rPr>
          <w:rFonts w:ascii="Times New Roman" w:hAnsi="Times New Roman" w:cs="Times New Roman"/>
          <w:color w:val="000000" w:themeColor="text1"/>
          <w:sz w:val="28"/>
          <w:szCs w:val="28"/>
          <w:rPrChange w:id="4978" w:author="N PRASAD" w:date="2016-07-01T12:13:00Z">
            <w:rPr>
              <w:rFonts w:ascii="Verdana" w:hAnsi="Verdana"/>
              <w:b/>
              <w:bCs/>
              <w:sz w:val="24"/>
              <w:szCs w:val="24"/>
            </w:rPr>
          </w:rPrChange>
        </w:rPr>
        <w:t>The main purpose of throw keyword is to hand-over our created exception object manually to the jvm</w:t>
      </w:r>
    </w:p>
    <w:p w:rsidR="0059577E" w:rsidRPr="00B5270F" w:rsidRDefault="0059577E" w:rsidP="009B5FEC">
      <w:pPr>
        <w:rPr>
          <w:rFonts w:ascii="Times New Roman" w:hAnsi="Times New Roman" w:cs="Times New Roman"/>
          <w:color w:val="000000" w:themeColor="text1"/>
          <w:sz w:val="28"/>
          <w:szCs w:val="28"/>
          <w:rPrChange w:id="4979" w:author="N PRASAD" w:date="2016-07-01T12:13:00Z">
            <w:rPr>
              <w:sz w:val="24"/>
              <w:szCs w:val="24"/>
            </w:rPr>
          </w:rPrChange>
        </w:rPr>
      </w:pPr>
    </w:p>
    <w:p w:rsidR="0059577E" w:rsidRPr="00B5270F" w:rsidRDefault="00572FDB" w:rsidP="009B5FEC">
      <w:pPr>
        <w:rPr>
          <w:rFonts w:ascii="Times New Roman" w:hAnsi="Times New Roman" w:cs="Times New Roman"/>
          <w:color w:val="000000" w:themeColor="text1"/>
          <w:sz w:val="28"/>
          <w:szCs w:val="28"/>
          <w:rPrChange w:id="4980" w:author="N PRASAD" w:date="2016-07-01T12:13:00Z">
            <w:rPr>
              <w:sz w:val="24"/>
              <w:szCs w:val="24"/>
            </w:rPr>
          </w:rPrChange>
        </w:rPr>
      </w:pPr>
      <w:r w:rsidRPr="00B5270F">
        <w:rPr>
          <w:rFonts w:ascii="Times New Roman" w:hAnsi="Times New Roman" w:cs="Times New Roman"/>
          <w:color w:val="000000" w:themeColor="text1"/>
          <w:sz w:val="28"/>
          <w:szCs w:val="28"/>
          <w:rPrChange w:id="4981" w:author="N PRASAD" w:date="2016-07-01T12:13:00Z">
            <w:rPr>
              <w:rFonts w:ascii="Verdana" w:hAnsi="Verdana"/>
              <w:b/>
              <w:bCs/>
              <w:sz w:val="24"/>
              <w:szCs w:val="24"/>
            </w:rPr>
          </w:rPrChange>
        </w:rPr>
        <w:t>Class Test</w:t>
      </w:r>
      <w:r w:rsidRPr="00B5270F">
        <w:rPr>
          <w:rFonts w:ascii="Times New Roman" w:hAnsi="Times New Roman" w:cs="Times New Roman"/>
          <w:color w:val="000000" w:themeColor="text1"/>
          <w:sz w:val="28"/>
          <w:szCs w:val="28"/>
          <w:rPrChange w:id="4982"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83"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84"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85"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86"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87" w:author="N PRASAD" w:date="2016-07-01T12:13:00Z">
            <w:rPr>
              <w:rFonts w:ascii="Verdana" w:hAnsi="Verdana"/>
              <w:b/>
              <w:bCs/>
              <w:sz w:val="24"/>
              <w:szCs w:val="24"/>
            </w:rPr>
          </w:rPrChange>
        </w:rPr>
        <w:tab/>
        <w:t>class Test{</w:t>
      </w:r>
    </w:p>
    <w:p w:rsidR="00311346" w:rsidRPr="00B5270F" w:rsidRDefault="00572FDB" w:rsidP="009B5FEC">
      <w:pPr>
        <w:rPr>
          <w:rFonts w:ascii="Times New Roman" w:hAnsi="Times New Roman" w:cs="Times New Roman"/>
          <w:color w:val="000000" w:themeColor="text1"/>
          <w:sz w:val="28"/>
          <w:szCs w:val="28"/>
          <w:rPrChange w:id="4988" w:author="N PRASAD" w:date="2016-07-01T12:13:00Z">
            <w:rPr>
              <w:sz w:val="24"/>
              <w:szCs w:val="24"/>
            </w:rPr>
          </w:rPrChange>
        </w:rPr>
      </w:pPr>
      <w:r w:rsidRPr="00B5270F">
        <w:rPr>
          <w:rFonts w:ascii="Times New Roman" w:hAnsi="Times New Roman" w:cs="Times New Roman"/>
          <w:color w:val="000000" w:themeColor="text1"/>
          <w:sz w:val="28"/>
          <w:szCs w:val="28"/>
          <w:rPrChange w:id="4989" w:author="N PRASAD" w:date="2016-07-01T12:13:00Z">
            <w:rPr>
              <w:rFonts w:ascii="Verdana" w:hAnsi="Verdana"/>
              <w:b/>
              <w:bCs/>
              <w:sz w:val="24"/>
              <w:szCs w:val="24"/>
            </w:rPr>
          </w:rPrChange>
        </w:rPr>
        <w:t>{</w:t>
      </w:r>
      <w:r w:rsidRPr="00B5270F">
        <w:rPr>
          <w:rFonts w:ascii="Times New Roman" w:hAnsi="Times New Roman" w:cs="Times New Roman"/>
          <w:color w:val="000000" w:themeColor="text1"/>
          <w:sz w:val="28"/>
          <w:szCs w:val="28"/>
          <w:rPrChange w:id="4990"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91"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92"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93"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94"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95"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96"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4997" w:author="N PRASAD" w:date="2016-07-01T12:13:00Z">
            <w:rPr>
              <w:rFonts w:ascii="Verdana" w:hAnsi="Verdana"/>
              <w:b/>
              <w:bCs/>
              <w:sz w:val="24"/>
              <w:szCs w:val="24"/>
            </w:rPr>
          </w:rPrChange>
        </w:rPr>
        <w:tab/>
        <w:t>p s v main(){</w:t>
      </w:r>
    </w:p>
    <w:p w:rsidR="0059577E" w:rsidRPr="00B5270F" w:rsidRDefault="00572FDB" w:rsidP="009B5FEC">
      <w:pPr>
        <w:rPr>
          <w:rFonts w:ascii="Times New Roman" w:hAnsi="Times New Roman" w:cs="Times New Roman"/>
          <w:color w:val="000000" w:themeColor="text1"/>
          <w:sz w:val="28"/>
          <w:szCs w:val="28"/>
          <w:rPrChange w:id="4998" w:author="N PRASAD" w:date="2016-07-01T12:13:00Z">
            <w:rPr>
              <w:sz w:val="24"/>
              <w:szCs w:val="24"/>
            </w:rPr>
          </w:rPrChange>
        </w:rPr>
      </w:pPr>
      <w:r w:rsidRPr="00B5270F">
        <w:rPr>
          <w:rFonts w:ascii="Times New Roman" w:hAnsi="Times New Roman" w:cs="Times New Roman"/>
          <w:color w:val="000000" w:themeColor="text1"/>
          <w:sz w:val="28"/>
          <w:szCs w:val="28"/>
          <w:rPrChange w:id="4999" w:author="N PRASAD" w:date="2016-07-01T12:13:00Z">
            <w:rPr>
              <w:rFonts w:ascii="Verdana" w:hAnsi="Verdana"/>
              <w:b/>
              <w:bCs/>
              <w:sz w:val="24"/>
              <w:szCs w:val="24"/>
            </w:rPr>
          </w:rPrChange>
        </w:rPr>
        <w:t>P s v main(){</w:t>
      </w:r>
      <w:r w:rsidRPr="00B5270F">
        <w:rPr>
          <w:rFonts w:ascii="Times New Roman" w:hAnsi="Times New Roman" w:cs="Times New Roman"/>
          <w:color w:val="000000" w:themeColor="text1"/>
          <w:sz w:val="28"/>
          <w:szCs w:val="28"/>
          <w:rPrChange w:id="5000"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01"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02"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03"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04"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05"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06" w:author="N PRASAD" w:date="2016-07-01T12:13:00Z">
            <w:rPr>
              <w:rFonts w:ascii="Verdana" w:hAnsi="Verdana"/>
              <w:b/>
              <w:bCs/>
              <w:sz w:val="24"/>
              <w:szCs w:val="24"/>
            </w:rPr>
          </w:rPrChange>
        </w:rPr>
        <w:tab/>
        <w:t>throw new AE(“/by zero”);</w:t>
      </w:r>
    </w:p>
    <w:p w:rsidR="0059577E" w:rsidRPr="00B5270F" w:rsidRDefault="00572FDB" w:rsidP="009B5FEC">
      <w:pPr>
        <w:rPr>
          <w:rFonts w:ascii="Times New Roman" w:hAnsi="Times New Roman" w:cs="Times New Roman"/>
          <w:color w:val="000000" w:themeColor="text1"/>
          <w:sz w:val="28"/>
          <w:szCs w:val="28"/>
          <w:rPrChange w:id="5007" w:author="N PRASAD" w:date="2016-07-01T12:13:00Z">
            <w:rPr>
              <w:sz w:val="24"/>
              <w:szCs w:val="24"/>
            </w:rPr>
          </w:rPrChange>
        </w:rPr>
      </w:pPr>
      <w:r w:rsidRPr="00B5270F">
        <w:rPr>
          <w:rFonts w:ascii="Times New Roman" w:hAnsi="Times New Roman" w:cs="Times New Roman"/>
          <w:color w:val="000000" w:themeColor="text1"/>
          <w:sz w:val="28"/>
          <w:szCs w:val="28"/>
          <w:rPrChange w:id="5008" w:author="N PRASAD" w:date="2016-07-01T12:13:00Z">
            <w:rPr>
              <w:rFonts w:ascii="Verdana" w:hAnsi="Verdana"/>
              <w:b/>
              <w:bCs/>
              <w:sz w:val="24"/>
              <w:szCs w:val="24"/>
            </w:rPr>
          </w:rPrChange>
        </w:rPr>
        <w:t>s.o.p(10/0);</w:t>
      </w:r>
      <w:r w:rsidRPr="00B5270F">
        <w:rPr>
          <w:rFonts w:ascii="Times New Roman" w:hAnsi="Times New Roman" w:cs="Times New Roman"/>
          <w:color w:val="000000" w:themeColor="text1"/>
          <w:sz w:val="28"/>
          <w:szCs w:val="28"/>
          <w:rPrChange w:id="5009"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10"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11"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12"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13"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14"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15"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16" w:author="N PRASAD" w:date="2016-07-01T12:13:00Z">
            <w:rPr>
              <w:rFonts w:ascii="Verdana" w:hAnsi="Verdana"/>
              <w:b/>
              <w:bCs/>
              <w:sz w:val="24"/>
              <w:szCs w:val="24"/>
            </w:rPr>
          </w:rPrChange>
        </w:rPr>
        <w:tab/>
        <w:t>}</w:t>
      </w:r>
    </w:p>
    <w:p w:rsidR="0059577E" w:rsidRPr="00B5270F" w:rsidRDefault="00572FDB" w:rsidP="009B5FEC">
      <w:pPr>
        <w:rPr>
          <w:rFonts w:ascii="Times New Roman" w:hAnsi="Times New Roman" w:cs="Times New Roman"/>
          <w:color w:val="000000" w:themeColor="text1"/>
          <w:sz w:val="28"/>
          <w:szCs w:val="28"/>
          <w:rPrChange w:id="5017" w:author="N PRASAD" w:date="2016-07-01T12:13:00Z">
            <w:rPr>
              <w:sz w:val="24"/>
              <w:szCs w:val="24"/>
            </w:rPr>
          </w:rPrChange>
        </w:rPr>
      </w:pPr>
      <w:r w:rsidRPr="00B5270F">
        <w:rPr>
          <w:rFonts w:ascii="Times New Roman" w:hAnsi="Times New Roman" w:cs="Times New Roman"/>
          <w:color w:val="000000" w:themeColor="text1"/>
          <w:sz w:val="28"/>
          <w:szCs w:val="28"/>
          <w:rPrChange w:id="5018" w:author="N PRASAD" w:date="2016-07-01T12:13:00Z">
            <w:rPr>
              <w:rFonts w:ascii="Verdana" w:hAnsi="Verdana"/>
              <w:b/>
              <w:bCs/>
              <w:sz w:val="24"/>
              <w:szCs w:val="24"/>
            </w:rPr>
          </w:rPrChange>
        </w:rPr>
        <w:t>}</w:t>
      </w:r>
      <w:r w:rsidRPr="00B5270F">
        <w:rPr>
          <w:rFonts w:ascii="Times New Roman" w:hAnsi="Times New Roman" w:cs="Times New Roman"/>
          <w:color w:val="000000" w:themeColor="text1"/>
          <w:sz w:val="28"/>
          <w:szCs w:val="28"/>
          <w:rPrChange w:id="5019"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0"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1"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2"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3"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4"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5"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6"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27" w:author="N PRASAD" w:date="2016-07-01T12:13:00Z">
            <w:rPr>
              <w:rFonts w:ascii="Verdana" w:hAnsi="Verdana"/>
              <w:b/>
              <w:bCs/>
              <w:sz w:val="24"/>
              <w:szCs w:val="24"/>
            </w:rPr>
          </w:rPrChange>
        </w:rPr>
        <w:tab/>
        <w:t>}</w:t>
      </w:r>
    </w:p>
    <w:p w:rsidR="0059577E" w:rsidRPr="00B5270F" w:rsidRDefault="00572FDB" w:rsidP="009B5FEC">
      <w:pPr>
        <w:rPr>
          <w:rFonts w:ascii="Times New Roman" w:hAnsi="Times New Roman" w:cs="Times New Roman"/>
          <w:color w:val="000000" w:themeColor="text1"/>
          <w:sz w:val="28"/>
          <w:szCs w:val="28"/>
          <w:rPrChange w:id="5028" w:author="N PRASAD" w:date="2016-07-01T12:13:00Z">
            <w:rPr>
              <w:sz w:val="24"/>
              <w:szCs w:val="24"/>
            </w:rPr>
          </w:rPrChange>
        </w:rPr>
      </w:pPr>
      <w:r w:rsidRPr="00B5270F">
        <w:rPr>
          <w:rFonts w:ascii="Times New Roman" w:hAnsi="Times New Roman" w:cs="Times New Roman"/>
          <w:color w:val="000000" w:themeColor="text1"/>
          <w:sz w:val="28"/>
          <w:szCs w:val="28"/>
          <w:rPrChange w:id="5029" w:author="N PRASAD" w:date="2016-07-01T12:13:00Z">
            <w:rPr>
              <w:rFonts w:ascii="Verdana" w:hAnsi="Verdana"/>
              <w:b/>
              <w:bCs/>
              <w:sz w:val="24"/>
              <w:szCs w:val="24"/>
            </w:rPr>
          </w:rPrChange>
        </w:rPr>
        <w:t>}</w:t>
      </w:r>
    </w:p>
    <w:p w:rsidR="00FE4258" w:rsidRPr="00B5270F" w:rsidRDefault="00572FDB" w:rsidP="009B5FEC">
      <w:pPr>
        <w:rPr>
          <w:rFonts w:ascii="Times New Roman" w:hAnsi="Times New Roman" w:cs="Times New Roman"/>
          <w:color w:val="000000" w:themeColor="text1"/>
          <w:sz w:val="28"/>
          <w:szCs w:val="28"/>
          <w:rPrChange w:id="5030" w:author="N PRASAD" w:date="2016-07-01T12:13:00Z">
            <w:rPr>
              <w:sz w:val="24"/>
              <w:szCs w:val="24"/>
            </w:rPr>
          </w:rPrChange>
        </w:rPr>
      </w:pPr>
      <w:r w:rsidRPr="00B5270F">
        <w:rPr>
          <w:rFonts w:ascii="Times New Roman" w:hAnsi="Times New Roman" w:cs="Times New Roman"/>
          <w:color w:val="000000" w:themeColor="text1"/>
          <w:sz w:val="28"/>
          <w:szCs w:val="28"/>
          <w:rPrChange w:id="5031" w:author="N PRASAD" w:date="2016-07-01T12:13:00Z">
            <w:rPr>
              <w:rFonts w:ascii="Verdana" w:hAnsi="Verdana"/>
              <w:b/>
              <w:bCs/>
              <w:sz w:val="24"/>
              <w:szCs w:val="24"/>
            </w:rPr>
          </w:rPrChange>
        </w:rPr>
        <w:t>In this case A.E object created internally</w:t>
      </w:r>
      <w:r w:rsidRPr="00B5270F">
        <w:rPr>
          <w:rFonts w:ascii="Times New Roman" w:hAnsi="Times New Roman" w:cs="Times New Roman"/>
          <w:color w:val="000000" w:themeColor="text1"/>
          <w:sz w:val="28"/>
          <w:szCs w:val="28"/>
          <w:rPrChange w:id="5032"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33" w:author="N PRASAD" w:date="2016-07-01T12:13:00Z">
            <w:rPr>
              <w:rFonts w:ascii="Verdana" w:hAnsi="Verdana"/>
              <w:b/>
              <w:bCs/>
              <w:sz w:val="24"/>
              <w:szCs w:val="24"/>
            </w:rPr>
          </w:rPrChange>
        </w:rPr>
        <w:tab/>
        <w:t>In this case we created A.E object and</w:t>
      </w:r>
    </w:p>
    <w:p w:rsidR="00FE4258" w:rsidRPr="00B5270F" w:rsidRDefault="00572FDB" w:rsidP="009B5FEC">
      <w:pPr>
        <w:rPr>
          <w:rFonts w:ascii="Times New Roman" w:hAnsi="Times New Roman" w:cs="Times New Roman"/>
          <w:color w:val="000000" w:themeColor="text1"/>
          <w:sz w:val="28"/>
          <w:szCs w:val="28"/>
          <w:rPrChange w:id="5034" w:author="N PRASAD" w:date="2016-07-01T12:13:00Z">
            <w:rPr>
              <w:sz w:val="24"/>
              <w:szCs w:val="24"/>
            </w:rPr>
          </w:rPrChange>
        </w:rPr>
      </w:pPr>
      <w:r w:rsidRPr="00B5270F">
        <w:rPr>
          <w:rFonts w:ascii="Times New Roman" w:hAnsi="Times New Roman" w:cs="Times New Roman"/>
          <w:color w:val="000000" w:themeColor="text1"/>
          <w:sz w:val="28"/>
          <w:szCs w:val="28"/>
          <w:rPrChange w:id="5035" w:author="N PRASAD" w:date="2016-07-01T12:13:00Z">
            <w:rPr>
              <w:rFonts w:ascii="Verdana" w:hAnsi="Verdana"/>
              <w:b/>
              <w:bCs/>
              <w:sz w:val="24"/>
              <w:szCs w:val="24"/>
            </w:rPr>
          </w:rPrChange>
        </w:rPr>
        <w:t>&amp; handover that object automatically by</w:t>
      </w:r>
      <w:r w:rsidRPr="00B5270F">
        <w:rPr>
          <w:rFonts w:ascii="Times New Roman" w:hAnsi="Times New Roman" w:cs="Times New Roman"/>
          <w:color w:val="000000" w:themeColor="text1"/>
          <w:sz w:val="28"/>
          <w:szCs w:val="28"/>
          <w:rPrChange w:id="5036"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37" w:author="N PRASAD" w:date="2016-07-01T12:13:00Z">
            <w:rPr>
              <w:rFonts w:ascii="Verdana" w:hAnsi="Verdana"/>
              <w:b/>
              <w:bCs/>
              <w:sz w:val="24"/>
              <w:szCs w:val="24"/>
            </w:rPr>
          </w:rPrChange>
        </w:rPr>
        <w:tab/>
        <w:t>we handover it to the jvm manually</w:t>
      </w:r>
    </w:p>
    <w:p w:rsidR="00FE4258" w:rsidRPr="00B5270F" w:rsidRDefault="00572FDB" w:rsidP="009B5FEC">
      <w:pPr>
        <w:rPr>
          <w:rFonts w:ascii="Times New Roman" w:hAnsi="Times New Roman" w:cs="Times New Roman"/>
          <w:color w:val="000000" w:themeColor="text1"/>
          <w:sz w:val="28"/>
          <w:szCs w:val="28"/>
          <w:rPrChange w:id="5038" w:author="N PRASAD" w:date="2016-07-01T12:13:00Z">
            <w:rPr>
              <w:sz w:val="24"/>
              <w:szCs w:val="24"/>
            </w:rPr>
          </w:rPrChange>
        </w:rPr>
      </w:pPr>
      <w:r w:rsidRPr="00B5270F">
        <w:rPr>
          <w:rFonts w:ascii="Times New Roman" w:hAnsi="Times New Roman" w:cs="Times New Roman"/>
          <w:color w:val="000000" w:themeColor="text1"/>
          <w:sz w:val="28"/>
          <w:szCs w:val="28"/>
          <w:rPrChange w:id="5039" w:author="N PRASAD" w:date="2016-07-01T12:13:00Z">
            <w:rPr>
              <w:rFonts w:ascii="Verdana" w:hAnsi="Verdana"/>
              <w:b/>
              <w:bCs/>
              <w:sz w:val="24"/>
              <w:szCs w:val="24"/>
            </w:rPr>
          </w:rPrChange>
        </w:rPr>
        <w:t>The main().</w:t>
      </w:r>
      <w:r w:rsidRPr="00B5270F">
        <w:rPr>
          <w:rFonts w:ascii="Times New Roman" w:hAnsi="Times New Roman" w:cs="Times New Roman"/>
          <w:color w:val="000000" w:themeColor="text1"/>
          <w:sz w:val="28"/>
          <w:szCs w:val="28"/>
          <w:rPrChange w:id="5040"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41"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42"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43"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44"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45" w:author="N PRASAD" w:date="2016-07-01T12:13:00Z">
            <w:rPr>
              <w:rFonts w:ascii="Verdana" w:hAnsi="Verdana"/>
              <w:b/>
              <w:bCs/>
              <w:sz w:val="24"/>
              <w:szCs w:val="24"/>
            </w:rPr>
          </w:rPrChange>
        </w:rPr>
        <w:tab/>
        <w:t>By using throw key word.</w:t>
      </w:r>
    </w:p>
    <w:p w:rsidR="00AA7EF5" w:rsidRPr="00B5270F" w:rsidRDefault="00AA7EF5" w:rsidP="009B5FEC">
      <w:pPr>
        <w:rPr>
          <w:rFonts w:ascii="Times New Roman" w:hAnsi="Times New Roman" w:cs="Times New Roman"/>
          <w:color w:val="000000" w:themeColor="text1"/>
          <w:sz w:val="28"/>
          <w:szCs w:val="28"/>
          <w:rPrChange w:id="5046" w:author="N PRASAD" w:date="2016-07-01T12:13:00Z">
            <w:rPr>
              <w:sz w:val="24"/>
              <w:szCs w:val="24"/>
            </w:rPr>
          </w:rPrChange>
        </w:rPr>
      </w:pPr>
    </w:p>
    <w:p w:rsidR="00406B97" w:rsidRPr="00B5270F" w:rsidRDefault="00572FDB" w:rsidP="003439AA">
      <w:pPr>
        <w:pStyle w:val="ListParagraph"/>
        <w:numPr>
          <w:ilvl w:val="0"/>
          <w:numId w:val="27"/>
        </w:numPr>
        <w:rPr>
          <w:rFonts w:ascii="Times New Roman" w:hAnsi="Times New Roman" w:cs="Times New Roman"/>
          <w:color w:val="000000" w:themeColor="text1"/>
          <w:sz w:val="28"/>
          <w:szCs w:val="28"/>
          <w:rPrChange w:id="5047" w:author="N PRASAD" w:date="2016-07-01T12:13:00Z">
            <w:rPr>
              <w:sz w:val="24"/>
              <w:szCs w:val="24"/>
            </w:rPr>
          </w:rPrChange>
        </w:rPr>
      </w:pPr>
      <w:r w:rsidRPr="00B5270F">
        <w:rPr>
          <w:rFonts w:ascii="Times New Roman" w:hAnsi="Times New Roman" w:cs="Times New Roman"/>
          <w:color w:val="000000" w:themeColor="text1"/>
          <w:sz w:val="28"/>
          <w:szCs w:val="28"/>
          <w:rPrChange w:id="5048" w:author="N PRASAD" w:date="2016-07-01T12:13:00Z">
            <w:rPr>
              <w:rFonts w:ascii="Verdana" w:hAnsi="Verdana"/>
              <w:b/>
              <w:bCs/>
              <w:sz w:val="24"/>
              <w:szCs w:val="24"/>
            </w:rPr>
          </w:rPrChange>
        </w:rPr>
        <w:t>In generally we can use throw keyword for customized exception</w:t>
      </w:r>
    </w:p>
    <w:p w:rsidR="00F712E5" w:rsidRPr="00B5270F" w:rsidRDefault="00572FDB" w:rsidP="003439AA">
      <w:pPr>
        <w:pStyle w:val="ListParagraph"/>
        <w:numPr>
          <w:ilvl w:val="0"/>
          <w:numId w:val="27"/>
        </w:numPr>
        <w:rPr>
          <w:rFonts w:ascii="Times New Roman" w:hAnsi="Times New Roman" w:cs="Times New Roman"/>
          <w:color w:val="000000" w:themeColor="text1"/>
          <w:sz w:val="28"/>
          <w:szCs w:val="28"/>
          <w:rPrChange w:id="5049" w:author="N PRASAD" w:date="2016-07-01T12:13:00Z">
            <w:rPr>
              <w:sz w:val="24"/>
              <w:szCs w:val="24"/>
            </w:rPr>
          </w:rPrChange>
        </w:rPr>
      </w:pPr>
      <w:r w:rsidRPr="00B5270F">
        <w:rPr>
          <w:rFonts w:ascii="Times New Roman" w:hAnsi="Times New Roman" w:cs="Times New Roman"/>
          <w:color w:val="000000" w:themeColor="text1"/>
          <w:sz w:val="28"/>
          <w:szCs w:val="28"/>
          <w:rPrChange w:id="5050" w:author="N PRASAD" w:date="2016-07-01T12:13:00Z">
            <w:rPr>
              <w:rFonts w:ascii="Verdana" w:hAnsi="Verdana"/>
              <w:b/>
              <w:bCs/>
              <w:sz w:val="24"/>
              <w:szCs w:val="24"/>
            </w:rPr>
          </w:rPrChange>
        </w:rPr>
        <w:t>After throw statement we are not allow to write any statement directly otherwise we will get compiletimeerror saying “unreadable statement”.</w:t>
      </w:r>
    </w:p>
    <w:p w:rsidR="00BD2621" w:rsidRPr="00B5270F" w:rsidRDefault="00572FDB" w:rsidP="003439AA">
      <w:pPr>
        <w:pStyle w:val="ListParagraph"/>
        <w:numPr>
          <w:ilvl w:val="0"/>
          <w:numId w:val="27"/>
        </w:numPr>
        <w:rPr>
          <w:rFonts w:ascii="Times New Roman" w:hAnsi="Times New Roman" w:cs="Times New Roman"/>
          <w:color w:val="000000" w:themeColor="text1"/>
          <w:sz w:val="28"/>
          <w:szCs w:val="28"/>
          <w:rPrChange w:id="5051" w:author="N PRASAD" w:date="2016-07-01T12:13:00Z">
            <w:rPr>
              <w:sz w:val="24"/>
              <w:szCs w:val="24"/>
            </w:rPr>
          </w:rPrChange>
        </w:rPr>
      </w:pPr>
      <w:r w:rsidRPr="00B5270F">
        <w:rPr>
          <w:rFonts w:ascii="Times New Roman" w:hAnsi="Times New Roman" w:cs="Times New Roman"/>
          <w:color w:val="000000" w:themeColor="text1"/>
          <w:sz w:val="28"/>
          <w:szCs w:val="28"/>
          <w:rPrChange w:id="5052" w:author="N PRASAD" w:date="2016-07-01T12:13:00Z">
            <w:rPr>
              <w:rFonts w:ascii="Verdana" w:hAnsi="Verdana"/>
              <w:b/>
              <w:bCs/>
              <w:sz w:val="24"/>
              <w:szCs w:val="24"/>
            </w:rPr>
          </w:rPrChange>
        </w:rPr>
        <w:t>We can use throw keyword only for throwable type otherwise we will get compile time error saying incompatible types</w:t>
      </w:r>
    </w:p>
    <w:p w:rsidR="00406B97" w:rsidRPr="00B5270F" w:rsidRDefault="00406B97" w:rsidP="00406B97">
      <w:pPr>
        <w:rPr>
          <w:rFonts w:ascii="Times New Roman" w:hAnsi="Times New Roman" w:cs="Times New Roman"/>
          <w:color w:val="000000" w:themeColor="text1"/>
          <w:sz w:val="28"/>
          <w:szCs w:val="28"/>
          <w:rPrChange w:id="5053" w:author="N PRASAD" w:date="2016-07-01T12:13:00Z">
            <w:rPr>
              <w:sz w:val="24"/>
              <w:szCs w:val="24"/>
            </w:rPr>
          </w:rPrChange>
        </w:rPr>
      </w:pPr>
    </w:p>
    <w:p w:rsidR="00AA7EF5" w:rsidRPr="00B5270F" w:rsidRDefault="00572FDB" w:rsidP="00406B97">
      <w:pPr>
        <w:rPr>
          <w:rFonts w:ascii="Times New Roman" w:hAnsi="Times New Roman" w:cs="Times New Roman"/>
          <w:color w:val="000000" w:themeColor="text1"/>
          <w:sz w:val="28"/>
          <w:szCs w:val="28"/>
          <w:rPrChange w:id="5054" w:author="N PRASAD" w:date="2016-07-01T12:13:00Z">
            <w:rPr>
              <w:sz w:val="24"/>
              <w:szCs w:val="24"/>
            </w:rPr>
          </w:rPrChange>
        </w:rPr>
      </w:pPr>
      <w:r w:rsidRPr="00B5270F">
        <w:rPr>
          <w:rFonts w:ascii="Times New Roman" w:hAnsi="Times New Roman" w:cs="Times New Roman"/>
          <w:b/>
          <w:i/>
          <w:color w:val="000000" w:themeColor="text1"/>
          <w:sz w:val="28"/>
          <w:szCs w:val="28"/>
          <w:rPrChange w:id="5055" w:author="N PRASAD" w:date="2016-07-01T12:13:00Z">
            <w:rPr>
              <w:rFonts w:ascii="Verdana" w:hAnsi="Verdana"/>
              <w:b/>
              <w:bCs/>
              <w:i/>
              <w:sz w:val="24"/>
              <w:szCs w:val="24"/>
            </w:rPr>
          </w:rPrChange>
        </w:rPr>
        <w:lastRenderedPageBreak/>
        <w:t>Throws:</w:t>
      </w:r>
      <w:r w:rsidRPr="00B5270F">
        <w:rPr>
          <w:rFonts w:ascii="Times New Roman" w:hAnsi="Times New Roman" w:cs="Times New Roman"/>
          <w:color w:val="000000" w:themeColor="text1"/>
          <w:sz w:val="28"/>
          <w:szCs w:val="28"/>
          <w:rPrChange w:id="5056" w:author="N PRASAD" w:date="2016-07-01T12:13:00Z">
            <w:rPr>
              <w:rFonts w:ascii="Verdana" w:hAnsi="Verdana"/>
              <w:b/>
              <w:bCs/>
              <w:sz w:val="24"/>
              <w:szCs w:val="24"/>
            </w:rPr>
          </w:rPrChange>
        </w:rPr>
        <w:t>In our program,If there is any chance of raising cheked exceptions compulsary we should handle it,otherwise we will get compiletime error says”unreadable exception” must be caught or declare to be thrown</w:t>
      </w:r>
    </w:p>
    <w:p w:rsidR="002615A5" w:rsidRPr="00B5270F" w:rsidRDefault="00572FDB" w:rsidP="00406B97">
      <w:pPr>
        <w:rPr>
          <w:rFonts w:ascii="Times New Roman" w:hAnsi="Times New Roman" w:cs="Times New Roman"/>
          <w:color w:val="000000" w:themeColor="text1"/>
          <w:sz w:val="28"/>
          <w:szCs w:val="28"/>
          <w:rPrChange w:id="5057" w:author="N PRASAD" w:date="2016-07-01T12:13:00Z">
            <w:rPr>
              <w:sz w:val="24"/>
              <w:szCs w:val="24"/>
            </w:rPr>
          </w:rPrChange>
        </w:rPr>
      </w:pPr>
      <w:r w:rsidRPr="00B5270F">
        <w:rPr>
          <w:rFonts w:ascii="Times New Roman" w:hAnsi="Times New Roman" w:cs="Times New Roman"/>
          <w:color w:val="000000" w:themeColor="text1"/>
          <w:sz w:val="28"/>
          <w:szCs w:val="28"/>
          <w:rPrChange w:id="5058" w:author="N PRASAD" w:date="2016-07-01T12:13:00Z">
            <w:rPr>
              <w:rFonts w:ascii="Verdana" w:hAnsi="Verdana"/>
              <w:b/>
              <w:bCs/>
              <w:sz w:val="24"/>
              <w:szCs w:val="24"/>
            </w:rPr>
          </w:rPrChange>
        </w:rPr>
        <w:t>We can handle this by using the following two ways</w:t>
      </w:r>
    </w:p>
    <w:p w:rsidR="00C42F69" w:rsidRPr="00B5270F" w:rsidRDefault="00572FDB" w:rsidP="00A06CCF">
      <w:pPr>
        <w:pStyle w:val="ListParagraph"/>
        <w:numPr>
          <w:ilvl w:val="0"/>
          <w:numId w:val="53"/>
        </w:numPr>
        <w:rPr>
          <w:rFonts w:ascii="Times New Roman" w:hAnsi="Times New Roman" w:cs="Times New Roman"/>
          <w:color w:val="000000" w:themeColor="text1"/>
          <w:sz w:val="28"/>
          <w:szCs w:val="28"/>
          <w:rPrChange w:id="5059" w:author="N PRASAD" w:date="2016-07-01T12:13:00Z">
            <w:rPr>
              <w:sz w:val="24"/>
              <w:szCs w:val="24"/>
            </w:rPr>
          </w:rPrChange>
        </w:rPr>
      </w:pPr>
      <w:r w:rsidRPr="00B5270F">
        <w:rPr>
          <w:rFonts w:ascii="Times New Roman" w:hAnsi="Times New Roman" w:cs="Times New Roman"/>
          <w:color w:val="000000" w:themeColor="text1"/>
          <w:sz w:val="28"/>
          <w:szCs w:val="28"/>
          <w:rPrChange w:id="5060" w:author="N PRASAD" w:date="2016-07-01T12:13:00Z">
            <w:rPr>
              <w:rFonts w:ascii="Verdana" w:hAnsi="Verdana"/>
              <w:b/>
              <w:bCs/>
              <w:sz w:val="24"/>
              <w:szCs w:val="24"/>
            </w:rPr>
          </w:rPrChange>
        </w:rPr>
        <w:t>By using try-catch</w:t>
      </w:r>
    </w:p>
    <w:p w:rsidR="00E718A7" w:rsidRPr="00B5270F" w:rsidRDefault="00572FDB" w:rsidP="00A06CCF">
      <w:pPr>
        <w:pStyle w:val="ListParagraph"/>
        <w:numPr>
          <w:ilvl w:val="0"/>
          <w:numId w:val="53"/>
        </w:numPr>
        <w:rPr>
          <w:rFonts w:ascii="Times New Roman" w:hAnsi="Times New Roman" w:cs="Times New Roman"/>
          <w:color w:val="000000" w:themeColor="text1"/>
          <w:sz w:val="28"/>
          <w:szCs w:val="28"/>
          <w:rPrChange w:id="5061" w:author="N PRASAD" w:date="2016-07-01T12:13:00Z">
            <w:rPr>
              <w:sz w:val="24"/>
              <w:szCs w:val="24"/>
            </w:rPr>
          </w:rPrChange>
        </w:rPr>
      </w:pPr>
      <w:r w:rsidRPr="00B5270F">
        <w:rPr>
          <w:rFonts w:ascii="Times New Roman" w:hAnsi="Times New Roman" w:cs="Times New Roman"/>
          <w:color w:val="000000" w:themeColor="text1"/>
          <w:sz w:val="28"/>
          <w:szCs w:val="28"/>
          <w:rPrChange w:id="5062" w:author="N PRASAD" w:date="2016-07-01T12:13:00Z">
            <w:rPr>
              <w:rFonts w:ascii="Verdana" w:hAnsi="Verdana"/>
              <w:b/>
              <w:bCs/>
              <w:sz w:val="24"/>
              <w:szCs w:val="24"/>
            </w:rPr>
          </w:rPrChange>
        </w:rPr>
        <w:t>By using throws</w:t>
      </w:r>
    </w:p>
    <w:p w:rsidR="00C42F69" w:rsidRPr="00B5270F" w:rsidRDefault="00572FDB" w:rsidP="00E718A7">
      <w:pPr>
        <w:rPr>
          <w:rFonts w:ascii="Times New Roman" w:hAnsi="Times New Roman" w:cs="Times New Roman"/>
          <w:color w:val="000000" w:themeColor="text1"/>
          <w:sz w:val="28"/>
          <w:szCs w:val="28"/>
          <w:rPrChange w:id="5063" w:author="N PRASAD" w:date="2016-07-01T12:13:00Z">
            <w:rPr>
              <w:sz w:val="24"/>
              <w:szCs w:val="24"/>
            </w:rPr>
          </w:rPrChange>
        </w:rPr>
      </w:pPr>
      <w:r w:rsidRPr="00B5270F">
        <w:rPr>
          <w:rFonts w:ascii="Times New Roman" w:hAnsi="Times New Roman" w:cs="Times New Roman"/>
          <w:b/>
          <w:color w:val="000000" w:themeColor="text1"/>
          <w:sz w:val="28"/>
          <w:szCs w:val="28"/>
          <w:rPrChange w:id="5064" w:author="N PRASAD" w:date="2016-07-01T12:13:00Z">
            <w:rPr>
              <w:rFonts w:ascii="Verdana" w:hAnsi="Verdana"/>
              <w:b/>
              <w:bCs/>
              <w:sz w:val="24"/>
              <w:szCs w:val="24"/>
            </w:rPr>
          </w:rPrChange>
        </w:rPr>
        <w:t>By using throws:</w:t>
      </w:r>
      <w:r w:rsidRPr="00B5270F">
        <w:rPr>
          <w:rFonts w:ascii="Times New Roman" w:hAnsi="Times New Roman" w:cs="Times New Roman"/>
          <w:color w:val="000000" w:themeColor="text1"/>
          <w:sz w:val="28"/>
          <w:szCs w:val="28"/>
          <w:rPrChange w:id="5065" w:author="N PRASAD" w:date="2016-07-01T12:13:00Z">
            <w:rPr>
              <w:rFonts w:ascii="Verdana" w:hAnsi="Verdana"/>
              <w:b/>
              <w:bCs/>
              <w:sz w:val="24"/>
              <w:szCs w:val="24"/>
            </w:rPr>
          </w:rPrChange>
        </w:rPr>
        <w:t>we can use throws keyword to delegate the responsibility of exception handling to the caller methods in the case of checked exception.in case of unchecked exception,it is not required to use throws keyword.</w:t>
      </w:r>
    </w:p>
    <w:p w:rsidR="004A019E" w:rsidRPr="00B5270F" w:rsidRDefault="004A019E" w:rsidP="00E718A7">
      <w:pPr>
        <w:rPr>
          <w:rFonts w:ascii="Times New Roman" w:hAnsi="Times New Roman" w:cs="Times New Roman"/>
          <w:color w:val="000000" w:themeColor="text1"/>
          <w:sz w:val="28"/>
          <w:szCs w:val="28"/>
          <w:rPrChange w:id="5066" w:author="N PRASAD" w:date="2016-07-01T12:13:00Z">
            <w:rPr>
              <w:sz w:val="24"/>
              <w:szCs w:val="24"/>
            </w:rPr>
          </w:rPrChange>
        </w:rPr>
      </w:pPr>
    </w:p>
    <w:p w:rsidR="00493695" w:rsidRPr="00B5270F" w:rsidRDefault="00572FDB" w:rsidP="00E718A7">
      <w:pPr>
        <w:rPr>
          <w:rFonts w:ascii="Times New Roman" w:hAnsi="Times New Roman" w:cs="Times New Roman"/>
          <w:b/>
          <w:color w:val="000000" w:themeColor="text1"/>
          <w:sz w:val="28"/>
          <w:szCs w:val="28"/>
          <w:rPrChange w:id="5067" w:author="N PRASAD" w:date="2016-07-01T12:13:00Z">
            <w:rPr>
              <w:b/>
              <w:sz w:val="24"/>
              <w:szCs w:val="24"/>
            </w:rPr>
          </w:rPrChange>
        </w:rPr>
      </w:pPr>
      <w:r w:rsidRPr="00B5270F">
        <w:rPr>
          <w:rFonts w:ascii="Times New Roman" w:hAnsi="Times New Roman" w:cs="Times New Roman"/>
          <w:b/>
          <w:color w:val="000000" w:themeColor="text1"/>
          <w:sz w:val="28"/>
          <w:szCs w:val="28"/>
          <w:rPrChange w:id="5068" w:author="N PRASAD" w:date="2016-07-01T12:13:00Z">
            <w:rPr>
              <w:rFonts w:ascii="Verdana" w:hAnsi="Verdana"/>
              <w:b/>
              <w:bCs/>
              <w:sz w:val="24"/>
              <w:szCs w:val="24"/>
            </w:rPr>
          </w:rPrChange>
        </w:rPr>
        <w:t>Exception Handling keywords Summary:</w:t>
      </w:r>
    </w:p>
    <w:p w:rsidR="007658C8" w:rsidRPr="00B5270F" w:rsidRDefault="00572FDB" w:rsidP="00A06CCF">
      <w:pPr>
        <w:pStyle w:val="ListParagraph"/>
        <w:numPr>
          <w:ilvl w:val="0"/>
          <w:numId w:val="54"/>
        </w:numPr>
        <w:rPr>
          <w:rFonts w:ascii="Times New Roman" w:hAnsi="Times New Roman" w:cs="Times New Roman"/>
          <w:b/>
          <w:color w:val="000000" w:themeColor="text1"/>
          <w:sz w:val="28"/>
          <w:szCs w:val="28"/>
          <w:rPrChange w:id="5069" w:author="N PRASAD" w:date="2016-07-01T12:13:00Z">
            <w:rPr>
              <w:b/>
              <w:sz w:val="24"/>
              <w:szCs w:val="24"/>
            </w:rPr>
          </w:rPrChange>
        </w:rPr>
      </w:pPr>
      <w:r w:rsidRPr="00B5270F">
        <w:rPr>
          <w:rFonts w:ascii="Times New Roman" w:hAnsi="Times New Roman" w:cs="Times New Roman"/>
          <w:b/>
          <w:color w:val="000000" w:themeColor="text1"/>
          <w:sz w:val="28"/>
          <w:szCs w:val="28"/>
          <w:rPrChange w:id="5070" w:author="N PRASAD" w:date="2016-07-01T12:13:00Z">
            <w:rPr>
              <w:rFonts w:ascii="Verdana" w:hAnsi="Verdana"/>
              <w:b/>
              <w:bCs/>
              <w:sz w:val="24"/>
              <w:szCs w:val="24"/>
            </w:rPr>
          </w:rPrChange>
        </w:rPr>
        <w:t xml:space="preserve">Try:    </w:t>
      </w:r>
      <w:r w:rsidRPr="00B5270F">
        <w:rPr>
          <w:rFonts w:ascii="Times New Roman" w:hAnsi="Times New Roman" w:cs="Times New Roman"/>
          <w:b/>
          <w:color w:val="000000" w:themeColor="text1"/>
          <w:sz w:val="28"/>
          <w:szCs w:val="28"/>
          <w:rPrChange w:id="5071" w:author="N PRASAD" w:date="2016-07-01T12:13:00Z">
            <w:rPr>
              <w:rFonts w:ascii="Verdana" w:hAnsi="Verdana"/>
              <w:b/>
              <w:bCs/>
              <w:sz w:val="24"/>
              <w:szCs w:val="24"/>
            </w:rPr>
          </w:rPrChange>
        </w:rPr>
        <w:tab/>
      </w:r>
      <w:r w:rsidRPr="00B5270F">
        <w:rPr>
          <w:rFonts w:ascii="Times New Roman" w:hAnsi="Times New Roman" w:cs="Times New Roman"/>
          <w:color w:val="000000" w:themeColor="text1"/>
          <w:sz w:val="28"/>
          <w:szCs w:val="28"/>
          <w:rPrChange w:id="5072" w:author="N PRASAD" w:date="2016-07-01T12:13:00Z">
            <w:rPr>
              <w:rFonts w:ascii="Verdana" w:hAnsi="Verdana"/>
              <w:b/>
              <w:bCs/>
              <w:sz w:val="24"/>
              <w:szCs w:val="24"/>
            </w:rPr>
          </w:rPrChange>
        </w:rPr>
        <w:t>To maintain risky code.</w:t>
      </w:r>
    </w:p>
    <w:p w:rsidR="0030480C" w:rsidRPr="00B5270F" w:rsidRDefault="00572FDB" w:rsidP="00A06CCF">
      <w:pPr>
        <w:pStyle w:val="ListParagraph"/>
        <w:numPr>
          <w:ilvl w:val="0"/>
          <w:numId w:val="54"/>
        </w:numPr>
        <w:rPr>
          <w:rFonts w:ascii="Times New Roman" w:hAnsi="Times New Roman" w:cs="Times New Roman"/>
          <w:b/>
          <w:color w:val="000000" w:themeColor="text1"/>
          <w:sz w:val="28"/>
          <w:szCs w:val="28"/>
          <w:rPrChange w:id="5073" w:author="N PRASAD" w:date="2016-07-01T12:13:00Z">
            <w:rPr>
              <w:b/>
              <w:sz w:val="24"/>
              <w:szCs w:val="24"/>
            </w:rPr>
          </w:rPrChange>
        </w:rPr>
      </w:pPr>
      <w:r w:rsidRPr="00B5270F">
        <w:rPr>
          <w:rFonts w:ascii="Times New Roman" w:hAnsi="Times New Roman" w:cs="Times New Roman"/>
          <w:b/>
          <w:color w:val="000000" w:themeColor="text1"/>
          <w:sz w:val="28"/>
          <w:szCs w:val="28"/>
          <w:rPrChange w:id="5074" w:author="N PRASAD" w:date="2016-07-01T12:13:00Z">
            <w:rPr>
              <w:rFonts w:ascii="Verdana" w:hAnsi="Verdana"/>
              <w:b/>
              <w:bCs/>
              <w:sz w:val="24"/>
              <w:szCs w:val="24"/>
            </w:rPr>
          </w:rPrChange>
        </w:rPr>
        <w:t xml:space="preserve">Catch:    </w:t>
      </w:r>
      <w:r w:rsidRPr="00B5270F">
        <w:rPr>
          <w:rFonts w:ascii="Times New Roman" w:hAnsi="Times New Roman" w:cs="Times New Roman"/>
          <w:color w:val="000000" w:themeColor="text1"/>
          <w:sz w:val="28"/>
          <w:szCs w:val="28"/>
          <w:rPrChange w:id="5075" w:author="N PRASAD" w:date="2016-07-01T12:13:00Z">
            <w:rPr>
              <w:rFonts w:ascii="Verdana" w:hAnsi="Verdana"/>
              <w:b/>
              <w:bCs/>
              <w:sz w:val="24"/>
              <w:szCs w:val="24"/>
            </w:rPr>
          </w:rPrChange>
        </w:rPr>
        <w:t>To maintain handling code</w:t>
      </w:r>
    </w:p>
    <w:p w:rsidR="0030480C" w:rsidRPr="00B5270F" w:rsidRDefault="00572FDB" w:rsidP="00A06CCF">
      <w:pPr>
        <w:pStyle w:val="ListParagraph"/>
        <w:numPr>
          <w:ilvl w:val="0"/>
          <w:numId w:val="54"/>
        </w:numPr>
        <w:rPr>
          <w:rFonts w:ascii="Times New Roman" w:hAnsi="Times New Roman" w:cs="Times New Roman"/>
          <w:b/>
          <w:color w:val="000000" w:themeColor="text1"/>
          <w:sz w:val="28"/>
          <w:szCs w:val="28"/>
          <w:rPrChange w:id="5076" w:author="N PRASAD" w:date="2016-07-01T12:13:00Z">
            <w:rPr>
              <w:b/>
              <w:sz w:val="24"/>
              <w:szCs w:val="24"/>
            </w:rPr>
          </w:rPrChange>
        </w:rPr>
      </w:pPr>
      <w:r w:rsidRPr="00B5270F">
        <w:rPr>
          <w:rFonts w:ascii="Times New Roman" w:hAnsi="Times New Roman" w:cs="Times New Roman"/>
          <w:b/>
          <w:color w:val="000000" w:themeColor="text1"/>
          <w:sz w:val="28"/>
          <w:szCs w:val="28"/>
          <w:rPrChange w:id="5077" w:author="N PRASAD" w:date="2016-07-01T12:13:00Z">
            <w:rPr>
              <w:rFonts w:ascii="Verdana" w:hAnsi="Verdana"/>
              <w:b/>
              <w:bCs/>
              <w:sz w:val="24"/>
              <w:szCs w:val="24"/>
            </w:rPr>
          </w:rPrChange>
        </w:rPr>
        <w:t xml:space="preserve">Finally:   </w:t>
      </w:r>
      <w:r w:rsidRPr="00B5270F">
        <w:rPr>
          <w:rFonts w:ascii="Times New Roman" w:hAnsi="Times New Roman" w:cs="Times New Roman"/>
          <w:color w:val="000000" w:themeColor="text1"/>
          <w:sz w:val="28"/>
          <w:szCs w:val="28"/>
          <w:rPrChange w:id="5078" w:author="N PRASAD" w:date="2016-07-01T12:13:00Z">
            <w:rPr>
              <w:rFonts w:ascii="Verdana" w:hAnsi="Verdana"/>
              <w:b/>
              <w:bCs/>
              <w:sz w:val="24"/>
              <w:szCs w:val="24"/>
            </w:rPr>
          </w:rPrChange>
        </w:rPr>
        <w:t>To maintain clean up code</w:t>
      </w:r>
    </w:p>
    <w:p w:rsidR="0030480C" w:rsidRPr="00B5270F" w:rsidRDefault="00572FDB" w:rsidP="00A06CCF">
      <w:pPr>
        <w:pStyle w:val="ListParagraph"/>
        <w:numPr>
          <w:ilvl w:val="0"/>
          <w:numId w:val="54"/>
        </w:numPr>
        <w:rPr>
          <w:rFonts w:ascii="Times New Roman" w:hAnsi="Times New Roman" w:cs="Times New Roman"/>
          <w:b/>
          <w:color w:val="000000" w:themeColor="text1"/>
          <w:sz w:val="28"/>
          <w:szCs w:val="28"/>
          <w:rPrChange w:id="5079" w:author="N PRASAD" w:date="2016-07-01T12:13:00Z">
            <w:rPr>
              <w:b/>
              <w:sz w:val="24"/>
              <w:szCs w:val="24"/>
            </w:rPr>
          </w:rPrChange>
        </w:rPr>
      </w:pPr>
      <w:r w:rsidRPr="00B5270F">
        <w:rPr>
          <w:rFonts w:ascii="Times New Roman" w:hAnsi="Times New Roman" w:cs="Times New Roman"/>
          <w:b/>
          <w:color w:val="000000" w:themeColor="text1"/>
          <w:sz w:val="28"/>
          <w:szCs w:val="28"/>
          <w:rPrChange w:id="5080" w:author="N PRASAD" w:date="2016-07-01T12:13:00Z">
            <w:rPr>
              <w:rFonts w:ascii="Verdana" w:hAnsi="Verdana"/>
              <w:b/>
              <w:bCs/>
              <w:sz w:val="24"/>
              <w:szCs w:val="24"/>
            </w:rPr>
          </w:rPrChange>
        </w:rPr>
        <w:t xml:space="preserve">Throw:   </w:t>
      </w:r>
      <w:r w:rsidRPr="00B5270F">
        <w:rPr>
          <w:rFonts w:ascii="Times New Roman" w:hAnsi="Times New Roman" w:cs="Times New Roman"/>
          <w:color w:val="000000" w:themeColor="text1"/>
          <w:sz w:val="28"/>
          <w:szCs w:val="28"/>
          <w:rPrChange w:id="5081" w:author="N PRASAD" w:date="2016-07-01T12:13:00Z">
            <w:rPr>
              <w:rFonts w:ascii="Verdana" w:hAnsi="Verdana"/>
              <w:b/>
              <w:bCs/>
              <w:sz w:val="24"/>
              <w:szCs w:val="24"/>
            </w:rPr>
          </w:rPrChange>
        </w:rPr>
        <w:t xml:space="preserve">To handover our created exception </w:t>
      </w:r>
    </w:p>
    <w:p w:rsidR="00022A57" w:rsidRPr="00B5270F" w:rsidRDefault="00572FDB" w:rsidP="00A06CCF">
      <w:pPr>
        <w:pStyle w:val="ListParagraph"/>
        <w:numPr>
          <w:ilvl w:val="0"/>
          <w:numId w:val="54"/>
        </w:numPr>
        <w:rPr>
          <w:rFonts w:ascii="Times New Roman" w:hAnsi="Times New Roman" w:cs="Times New Roman"/>
          <w:b/>
          <w:color w:val="000000" w:themeColor="text1"/>
          <w:sz w:val="28"/>
          <w:szCs w:val="28"/>
          <w:rPrChange w:id="5082" w:author="N PRASAD" w:date="2016-07-01T12:13:00Z">
            <w:rPr>
              <w:b/>
              <w:sz w:val="24"/>
              <w:szCs w:val="24"/>
            </w:rPr>
          </w:rPrChange>
        </w:rPr>
      </w:pPr>
      <w:r w:rsidRPr="00B5270F">
        <w:rPr>
          <w:rFonts w:ascii="Times New Roman" w:hAnsi="Times New Roman" w:cs="Times New Roman"/>
          <w:b/>
          <w:color w:val="000000" w:themeColor="text1"/>
          <w:sz w:val="28"/>
          <w:szCs w:val="28"/>
          <w:rPrChange w:id="5083" w:author="N PRASAD" w:date="2016-07-01T12:13:00Z">
            <w:rPr>
              <w:rFonts w:ascii="Verdana" w:hAnsi="Verdana"/>
              <w:b/>
              <w:bCs/>
              <w:sz w:val="24"/>
              <w:szCs w:val="24"/>
            </w:rPr>
          </w:rPrChange>
        </w:rPr>
        <w:t xml:space="preserve">Throws:  </w:t>
      </w:r>
      <w:r w:rsidRPr="00B5270F">
        <w:rPr>
          <w:rFonts w:ascii="Times New Roman" w:hAnsi="Times New Roman" w:cs="Times New Roman"/>
          <w:color w:val="000000" w:themeColor="text1"/>
          <w:sz w:val="28"/>
          <w:szCs w:val="28"/>
          <w:rPrChange w:id="5084" w:author="N PRASAD" w:date="2016-07-01T12:13:00Z">
            <w:rPr>
              <w:rFonts w:ascii="Verdana" w:hAnsi="Verdana"/>
              <w:b/>
              <w:bCs/>
              <w:sz w:val="24"/>
              <w:szCs w:val="24"/>
            </w:rPr>
          </w:rPrChange>
        </w:rPr>
        <w:t>To delegate the responsibility</w:t>
      </w:r>
    </w:p>
    <w:p w:rsidR="0052655C" w:rsidRPr="00B5270F" w:rsidRDefault="0052655C" w:rsidP="0052655C">
      <w:pPr>
        <w:ind w:left="360"/>
        <w:rPr>
          <w:rFonts w:ascii="Times New Roman" w:hAnsi="Times New Roman" w:cs="Times New Roman"/>
          <w:b/>
          <w:color w:val="000000" w:themeColor="text1"/>
          <w:sz w:val="28"/>
          <w:szCs w:val="28"/>
          <w:rPrChange w:id="5085" w:author="N PRASAD" w:date="2016-07-01T12:13:00Z">
            <w:rPr>
              <w:b/>
              <w:sz w:val="24"/>
              <w:szCs w:val="24"/>
            </w:rPr>
          </w:rPrChange>
        </w:rPr>
      </w:pPr>
    </w:p>
    <w:p w:rsidR="001C5E4A" w:rsidRPr="00B5270F" w:rsidRDefault="00572FDB" w:rsidP="0052655C">
      <w:pPr>
        <w:ind w:left="360"/>
        <w:rPr>
          <w:rFonts w:ascii="Times New Roman" w:hAnsi="Times New Roman" w:cs="Times New Roman"/>
          <w:b/>
          <w:color w:val="000000" w:themeColor="text1"/>
          <w:sz w:val="28"/>
          <w:szCs w:val="28"/>
          <w:rPrChange w:id="5086" w:author="N PRASAD" w:date="2016-07-01T12:13:00Z">
            <w:rPr>
              <w:b/>
              <w:sz w:val="24"/>
              <w:szCs w:val="24"/>
            </w:rPr>
          </w:rPrChange>
        </w:rPr>
      </w:pPr>
      <w:r w:rsidRPr="00B5270F">
        <w:rPr>
          <w:rFonts w:ascii="Times New Roman" w:hAnsi="Times New Roman" w:cs="Times New Roman"/>
          <w:b/>
          <w:color w:val="000000" w:themeColor="text1"/>
          <w:sz w:val="28"/>
          <w:szCs w:val="28"/>
          <w:rPrChange w:id="5087" w:author="N PRASAD" w:date="2016-07-01T12:13:00Z">
            <w:rPr>
              <w:rFonts w:ascii="Verdana" w:hAnsi="Verdana"/>
              <w:b/>
              <w:bCs/>
              <w:sz w:val="24"/>
              <w:szCs w:val="24"/>
            </w:rPr>
          </w:rPrChange>
        </w:rPr>
        <w:t>CustomizedExceptions:</w:t>
      </w:r>
    </w:p>
    <w:p w:rsidR="001C5E4A" w:rsidRPr="00B5270F" w:rsidRDefault="00572FDB" w:rsidP="0052655C">
      <w:pPr>
        <w:ind w:left="360"/>
        <w:rPr>
          <w:rFonts w:ascii="Times New Roman" w:hAnsi="Times New Roman" w:cs="Times New Roman"/>
          <w:color w:val="000000" w:themeColor="text1"/>
          <w:sz w:val="28"/>
          <w:szCs w:val="28"/>
          <w:rPrChange w:id="5088" w:author="N PRASAD" w:date="2016-07-01T12:13:00Z">
            <w:rPr>
              <w:sz w:val="24"/>
              <w:szCs w:val="24"/>
            </w:rPr>
          </w:rPrChange>
        </w:rPr>
      </w:pPr>
      <w:r w:rsidRPr="00B5270F">
        <w:rPr>
          <w:rFonts w:ascii="Times New Roman" w:hAnsi="Times New Roman" w:cs="Times New Roman"/>
          <w:b/>
          <w:color w:val="000000" w:themeColor="text1"/>
          <w:sz w:val="28"/>
          <w:szCs w:val="28"/>
          <w:rPrChange w:id="5089" w:author="N PRASAD" w:date="2016-07-01T12:13:00Z">
            <w:rPr>
              <w:rFonts w:ascii="Verdana" w:hAnsi="Verdana"/>
              <w:b/>
              <w:bCs/>
              <w:sz w:val="24"/>
              <w:szCs w:val="24"/>
            </w:rPr>
          </w:rPrChange>
        </w:rPr>
        <w:t>Ans:To</w:t>
      </w:r>
      <w:r w:rsidRPr="00B5270F">
        <w:rPr>
          <w:rFonts w:ascii="Times New Roman" w:hAnsi="Times New Roman" w:cs="Times New Roman"/>
          <w:color w:val="000000" w:themeColor="text1"/>
          <w:sz w:val="28"/>
          <w:szCs w:val="28"/>
          <w:rPrChange w:id="5090" w:author="N PRASAD" w:date="2016-07-01T12:13:00Z">
            <w:rPr>
              <w:rFonts w:ascii="Verdana" w:hAnsi="Verdana"/>
              <w:b/>
              <w:bCs/>
              <w:sz w:val="24"/>
              <w:szCs w:val="24"/>
            </w:rPr>
          </w:rPrChange>
        </w:rPr>
        <w:t xml:space="preserve"> meet our programming requirement sometimes we have to create our own exception .such type of exceptions are called “customizedExceptions”.</w:t>
      </w:r>
    </w:p>
    <w:p w:rsidR="00213D87" w:rsidRPr="00B5270F" w:rsidRDefault="00213D87" w:rsidP="0052655C">
      <w:pPr>
        <w:ind w:left="360"/>
        <w:rPr>
          <w:rFonts w:ascii="Times New Roman" w:hAnsi="Times New Roman" w:cs="Times New Roman"/>
          <w:color w:val="000000" w:themeColor="text1"/>
          <w:sz w:val="28"/>
          <w:szCs w:val="28"/>
          <w:rPrChange w:id="5091" w:author="N PRASAD" w:date="2016-07-01T12:13:00Z">
            <w:rPr>
              <w:sz w:val="24"/>
              <w:szCs w:val="24"/>
            </w:rPr>
          </w:rPrChange>
        </w:rPr>
      </w:pPr>
    </w:p>
    <w:p w:rsidR="00213D87" w:rsidRPr="00B5270F" w:rsidRDefault="00572FDB" w:rsidP="0052655C">
      <w:pPr>
        <w:ind w:left="360"/>
        <w:rPr>
          <w:rFonts w:ascii="Times New Roman" w:hAnsi="Times New Roman" w:cs="Times New Roman"/>
          <w:color w:val="000000" w:themeColor="text1"/>
          <w:sz w:val="28"/>
          <w:szCs w:val="28"/>
          <w:rPrChange w:id="5092" w:author="N PRASAD" w:date="2016-07-01T12:13:00Z">
            <w:rPr>
              <w:sz w:val="24"/>
              <w:szCs w:val="24"/>
            </w:rPr>
          </w:rPrChange>
        </w:rPr>
      </w:pPr>
      <w:r w:rsidRPr="00B5270F">
        <w:rPr>
          <w:rFonts w:ascii="Times New Roman" w:hAnsi="Times New Roman" w:cs="Times New Roman"/>
          <w:color w:val="000000" w:themeColor="text1"/>
          <w:sz w:val="28"/>
          <w:szCs w:val="28"/>
          <w:rPrChange w:id="5093" w:author="N PRASAD" w:date="2016-07-01T12:13:00Z">
            <w:rPr>
              <w:rFonts w:ascii="Verdana" w:hAnsi="Verdana"/>
              <w:b/>
              <w:bCs/>
              <w:sz w:val="24"/>
              <w:szCs w:val="24"/>
            </w:rPr>
          </w:rPrChange>
        </w:rPr>
        <w:t>1</w:t>
      </w:r>
      <w:r w:rsidRPr="00B5270F">
        <w:rPr>
          <w:rFonts w:ascii="Times New Roman" w:hAnsi="Times New Roman" w:cs="Times New Roman"/>
          <w:b/>
          <w:color w:val="000000" w:themeColor="text1"/>
          <w:sz w:val="28"/>
          <w:szCs w:val="28"/>
          <w:rPrChange w:id="5094" w:author="N PRASAD" w:date="2016-07-01T12:13:00Z">
            <w:rPr>
              <w:rFonts w:ascii="Verdana" w:hAnsi="Verdana"/>
              <w:b/>
              <w:bCs/>
              <w:sz w:val="24"/>
              <w:szCs w:val="24"/>
            </w:rPr>
          </w:rPrChange>
        </w:rPr>
        <w:t xml:space="preserve"> .Jvm exceptions:</w:t>
      </w:r>
      <w:r w:rsidRPr="00B5270F">
        <w:rPr>
          <w:rFonts w:ascii="Times New Roman" w:hAnsi="Times New Roman" w:cs="Times New Roman"/>
          <w:color w:val="000000" w:themeColor="text1"/>
          <w:sz w:val="28"/>
          <w:szCs w:val="28"/>
          <w:rPrChange w:id="5095" w:author="N PRASAD" w:date="2016-07-01T12:13:00Z">
            <w:rPr>
              <w:rFonts w:ascii="Verdana" w:hAnsi="Verdana"/>
              <w:b/>
              <w:bCs/>
              <w:sz w:val="24"/>
              <w:szCs w:val="24"/>
            </w:rPr>
          </w:rPrChange>
        </w:rPr>
        <w:t>The exceptions which are raised automatically by the jvm when ever a particular event occurs are called jvm Exceptions.</w:t>
      </w:r>
    </w:p>
    <w:p w:rsidR="000C7FEE" w:rsidRPr="00B5270F" w:rsidRDefault="00572FDB" w:rsidP="0052655C">
      <w:pPr>
        <w:ind w:left="360"/>
        <w:rPr>
          <w:rFonts w:ascii="Times New Roman" w:hAnsi="Times New Roman" w:cs="Times New Roman"/>
          <w:color w:val="000000" w:themeColor="text1"/>
          <w:sz w:val="28"/>
          <w:szCs w:val="28"/>
          <w:rPrChange w:id="5096" w:author="N PRASAD" w:date="2016-07-01T12:13:00Z">
            <w:rPr>
              <w:sz w:val="24"/>
              <w:szCs w:val="24"/>
            </w:rPr>
          </w:rPrChange>
        </w:rPr>
      </w:pPr>
      <w:r w:rsidRPr="00B5270F">
        <w:rPr>
          <w:rFonts w:ascii="Times New Roman" w:hAnsi="Times New Roman" w:cs="Times New Roman"/>
          <w:color w:val="000000" w:themeColor="text1"/>
          <w:sz w:val="28"/>
          <w:szCs w:val="28"/>
          <w:rPrChange w:id="5097" w:author="N PRASAD" w:date="2016-07-01T12:13:00Z">
            <w:rPr>
              <w:rFonts w:ascii="Verdana" w:hAnsi="Verdana"/>
              <w:b/>
              <w:bCs/>
              <w:sz w:val="24"/>
              <w:szCs w:val="24"/>
            </w:rPr>
          </w:rPrChange>
        </w:rPr>
        <w:t>2.</w:t>
      </w:r>
      <w:r w:rsidRPr="00B5270F">
        <w:rPr>
          <w:rFonts w:ascii="Times New Roman" w:hAnsi="Times New Roman" w:cs="Times New Roman"/>
          <w:b/>
          <w:color w:val="000000" w:themeColor="text1"/>
          <w:sz w:val="28"/>
          <w:szCs w:val="28"/>
          <w:rPrChange w:id="5098" w:author="N PRASAD" w:date="2016-07-01T12:13:00Z">
            <w:rPr>
              <w:rFonts w:ascii="Verdana" w:hAnsi="Verdana"/>
              <w:b/>
              <w:bCs/>
              <w:sz w:val="24"/>
              <w:szCs w:val="24"/>
            </w:rPr>
          </w:rPrChange>
        </w:rPr>
        <w:t>Programmaticexceptions:</w:t>
      </w:r>
      <w:r w:rsidRPr="00B5270F">
        <w:rPr>
          <w:rFonts w:ascii="Times New Roman" w:hAnsi="Times New Roman" w:cs="Times New Roman"/>
          <w:color w:val="000000" w:themeColor="text1"/>
          <w:sz w:val="28"/>
          <w:szCs w:val="28"/>
          <w:rPrChange w:id="5099" w:author="N PRASAD" w:date="2016-07-01T12:13:00Z">
            <w:rPr>
              <w:rFonts w:ascii="Verdana" w:hAnsi="Verdana"/>
              <w:b/>
              <w:bCs/>
              <w:sz w:val="24"/>
              <w:szCs w:val="24"/>
            </w:rPr>
          </w:rPrChange>
        </w:rPr>
        <w:t>The exception which are raised explicitly either by the programmer or by the api developer are called programmatic exceptions</w:t>
      </w:r>
    </w:p>
    <w:p w:rsidR="00B26A00" w:rsidRPr="00B5270F" w:rsidRDefault="00B26A00" w:rsidP="0052655C">
      <w:pPr>
        <w:ind w:left="360"/>
        <w:rPr>
          <w:rFonts w:ascii="Times New Roman" w:hAnsi="Times New Roman" w:cs="Times New Roman"/>
          <w:color w:val="000000" w:themeColor="text1"/>
          <w:sz w:val="28"/>
          <w:szCs w:val="28"/>
          <w:rPrChange w:id="5100" w:author="N PRASAD" w:date="2016-07-01T12:13:00Z">
            <w:rPr>
              <w:sz w:val="24"/>
              <w:szCs w:val="24"/>
            </w:rPr>
          </w:rPrChange>
        </w:rPr>
      </w:pPr>
    </w:p>
    <w:p w:rsidR="00A2460D" w:rsidRPr="00B5270F" w:rsidRDefault="00572FDB" w:rsidP="0052655C">
      <w:pPr>
        <w:ind w:left="360"/>
        <w:rPr>
          <w:rFonts w:ascii="Times New Roman" w:hAnsi="Times New Roman" w:cs="Times New Roman"/>
          <w:color w:val="000000" w:themeColor="text1"/>
          <w:sz w:val="28"/>
          <w:szCs w:val="28"/>
          <w:rPrChange w:id="5101" w:author="N PRASAD" w:date="2016-07-01T12:13:00Z">
            <w:rPr>
              <w:sz w:val="24"/>
              <w:szCs w:val="24"/>
            </w:rPr>
          </w:rPrChange>
        </w:rPr>
      </w:pPr>
      <w:r w:rsidRPr="00B5270F">
        <w:rPr>
          <w:rFonts w:ascii="Times New Roman" w:hAnsi="Times New Roman" w:cs="Times New Roman"/>
          <w:b/>
          <w:color w:val="000000" w:themeColor="text1"/>
          <w:sz w:val="28"/>
          <w:szCs w:val="28"/>
          <w:rPrChange w:id="5102" w:author="N PRASAD" w:date="2016-07-01T12:13:00Z">
            <w:rPr>
              <w:rFonts w:ascii="Verdana" w:hAnsi="Verdana"/>
              <w:b/>
              <w:bCs/>
              <w:sz w:val="28"/>
              <w:szCs w:val="28"/>
            </w:rPr>
          </w:rPrChange>
        </w:rPr>
        <w:t>Exception Propagation:T</w:t>
      </w:r>
      <w:r w:rsidRPr="00B5270F">
        <w:rPr>
          <w:rFonts w:ascii="Times New Roman" w:hAnsi="Times New Roman" w:cs="Times New Roman"/>
          <w:color w:val="000000" w:themeColor="text1"/>
          <w:sz w:val="28"/>
          <w:szCs w:val="28"/>
          <w:rPrChange w:id="5103" w:author="N PRASAD" w:date="2016-07-01T12:13:00Z">
            <w:rPr>
              <w:rFonts w:ascii="Verdana" w:hAnsi="Verdana"/>
              <w:b/>
              <w:bCs/>
              <w:sz w:val="24"/>
              <w:szCs w:val="24"/>
            </w:rPr>
          </w:rPrChange>
        </w:rPr>
        <w:t>he process of delegating the responsibility of  exception handling from one method to another method by using throws keyword  is called ExceptionPropagation.</w:t>
      </w:r>
    </w:p>
    <w:p w:rsidR="00833B3C" w:rsidRPr="00B5270F" w:rsidRDefault="00833B3C" w:rsidP="0052655C">
      <w:pPr>
        <w:ind w:left="360"/>
        <w:rPr>
          <w:rFonts w:ascii="Times New Roman" w:hAnsi="Times New Roman" w:cs="Times New Roman"/>
          <w:color w:val="000000" w:themeColor="text1"/>
          <w:sz w:val="28"/>
          <w:szCs w:val="28"/>
          <w:rPrChange w:id="5104" w:author="N PRASAD" w:date="2016-07-01T12:13:00Z">
            <w:rPr>
              <w:sz w:val="24"/>
              <w:szCs w:val="24"/>
            </w:rPr>
          </w:rPrChange>
        </w:rPr>
      </w:pPr>
    </w:p>
    <w:p w:rsidR="00663777" w:rsidRPr="00B5270F" w:rsidRDefault="00663777" w:rsidP="00663777">
      <w:pPr>
        <w:rPr>
          <w:rStyle w:val="element1"/>
          <w:rFonts w:ascii="Times New Roman" w:hAnsi="Times New Roman" w:cs="Times New Roman"/>
          <w:b/>
          <w:bCs/>
          <w:color w:val="000000" w:themeColor="text1"/>
          <w:sz w:val="28"/>
          <w:szCs w:val="28"/>
          <w:lang w:val="en-GB"/>
          <w:rPrChange w:id="5105" w:author="N PRASAD" w:date="2016-07-01T12:13:00Z">
            <w:rPr>
              <w:rStyle w:val="element1"/>
              <w:rFonts w:ascii="Arial" w:hAnsi="Arial" w:cs="Arial"/>
              <w:b/>
              <w:bCs/>
              <w:color w:val="000000"/>
              <w:sz w:val="24"/>
              <w:szCs w:val="24"/>
              <w:lang w:val="en-GB"/>
            </w:rPr>
          </w:rPrChange>
        </w:rPr>
      </w:pPr>
    </w:p>
    <w:p w:rsidR="00663777" w:rsidRPr="00B5270F" w:rsidRDefault="00572FDB" w:rsidP="00663777">
      <w:pPr>
        <w:rPr>
          <w:rFonts w:ascii="Times New Roman" w:hAnsi="Times New Roman" w:cs="Times New Roman"/>
          <w:b/>
          <w:bCs/>
          <w:color w:val="000000" w:themeColor="text1"/>
          <w:sz w:val="28"/>
          <w:szCs w:val="28"/>
          <w:u w:val="single"/>
          <w:rPrChange w:id="5106" w:author="N PRASAD" w:date="2016-07-01T12:13:00Z">
            <w:rPr>
              <w:rFonts w:ascii="Arial" w:hAnsi="Arial" w:cs="Arial"/>
              <w:b/>
              <w:bCs/>
              <w:sz w:val="24"/>
              <w:szCs w:val="24"/>
              <w:u w:val="single"/>
            </w:rPr>
          </w:rPrChange>
        </w:rPr>
      </w:pPr>
      <w:r w:rsidRPr="00B5270F">
        <w:rPr>
          <w:rFonts w:ascii="Times New Roman" w:hAnsi="Times New Roman" w:cs="Times New Roman"/>
          <w:b/>
          <w:bCs/>
          <w:color w:val="000000" w:themeColor="text1"/>
          <w:sz w:val="28"/>
          <w:szCs w:val="28"/>
          <w:rPrChange w:id="5107" w:author="N PRASAD" w:date="2016-07-01T12:13:00Z">
            <w:rPr>
              <w:rFonts w:ascii="Arial" w:hAnsi="Arial" w:cs="Arial"/>
              <w:b/>
              <w:bCs/>
              <w:color w:val="0000FF"/>
              <w:sz w:val="24"/>
              <w:szCs w:val="24"/>
            </w:rPr>
          </w:rPrChange>
        </w:rPr>
        <w:t xml:space="preserve">Q) </w:t>
      </w:r>
      <w:r w:rsidRPr="00B5270F">
        <w:rPr>
          <w:rFonts w:ascii="Times New Roman" w:hAnsi="Times New Roman" w:cs="Times New Roman"/>
          <w:b/>
          <w:bCs/>
          <w:color w:val="000000" w:themeColor="text1"/>
          <w:sz w:val="28"/>
          <w:szCs w:val="28"/>
          <w:u w:val="single"/>
          <w:rPrChange w:id="5108" w:author="N PRASAD" w:date="2016-07-01T12:13:00Z">
            <w:rPr>
              <w:rFonts w:ascii="Arial" w:hAnsi="Arial" w:cs="Arial"/>
              <w:b/>
              <w:bCs/>
              <w:color w:val="0000FF"/>
              <w:sz w:val="24"/>
              <w:szCs w:val="24"/>
              <w:u w:val="single"/>
            </w:rPr>
          </w:rPrChange>
        </w:rPr>
        <w:t>Static block</w:t>
      </w:r>
    </w:p>
    <w:p w:rsidR="00663777" w:rsidRPr="00B5270F" w:rsidRDefault="00572FDB" w:rsidP="00663777">
      <w:pPr>
        <w:pStyle w:val="BodyText"/>
        <w:rPr>
          <w:rFonts w:ascii="Times New Roman" w:hAnsi="Times New Roman" w:cs="Times New Roman"/>
          <w:color w:val="000000" w:themeColor="text1"/>
          <w:sz w:val="28"/>
          <w:szCs w:val="28"/>
          <w:rPrChange w:id="5109" w:author="N PRASAD" w:date="2016-07-01T12:13:00Z">
            <w:rPr>
              <w:sz w:val="24"/>
            </w:rPr>
          </w:rPrChange>
        </w:rPr>
      </w:pPr>
      <w:r w:rsidRPr="00B5270F">
        <w:rPr>
          <w:rFonts w:ascii="Times New Roman" w:hAnsi="Times New Roman" w:cs="Times New Roman"/>
          <w:color w:val="000000" w:themeColor="text1"/>
          <w:sz w:val="28"/>
          <w:szCs w:val="28"/>
          <w:rPrChange w:id="5110" w:author="N PRASAD" w:date="2016-07-01T12:13:00Z">
            <w:rPr>
              <w:rFonts w:asciiTheme="minorHAnsi" w:eastAsiaTheme="minorEastAsia" w:hAnsiTheme="minorHAnsi" w:cstheme="minorBidi"/>
              <w:b/>
              <w:bCs/>
              <w:color w:val="0000FF"/>
              <w:sz w:val="24"/>
              <w:szCs w:val="22"/>
              <w:lang w:eastAsia="en-US"/>
            </w:rPr>
          </w:rPrChange>
        </w:rPr>
        <w:tab/>
        <w:t>Static block which exactly executed exactly once when the class is first loaded into JVM. Before going to  the main method the static block will execute.</w:t>
      </w:r>
    </w:p>
    <w:p w:rsidR="00663777" w:rsidRPr="00B5270F" w:rsidRDefault="00663777" w:rsidP="00663777">
      <w:pPr>
        <w:rPr>
          <w:rFonts w:ascii="Times New Roman" w:hAnsi="Times New Roman" w:cs="Times New Roman"/>
          <w:color w:val="000000" w:themeColor="text1"/>
          <w:sz w:val="28"/>
          <w:szCs w:val="28"/>
          <w:rPrChange w:id="5111" w:author="N PRASAD" w:date="2016-07-01T12:13:00Z">
            <w:rPr>
              <w:rFonts w:ascii="Arial" w:hAnsi="Arial" w:cs="Arial"/>
              <w:sz w:val="24"/>
              <w:szCs w:val="24"/>
            </w:rPr>
          </w:rPrChange>
        </w:rPr>
      </w:pPr>
    </w:p>
    <w:p w:rsidR="00663777" w:rsidRPr="00B5270F" w:rsidRDefault="00572FDB" w:rsidP="00663777">
      <w:pPr>
        <w:rPr>
          <w:rFonts w:ascii="Times New Roman" w:hAnsi="Times New Roman" w:cs="Times New Roman"/>
          <w:b/>
          <w:bCs/>
          <w:color w:val="000000" w:themeColor="text1"/>
          <w:sz w:val="28"/>
          <w:szCs w:val="28"/>
          <w:rPrChange w:id="5112" w:author="N PRASAD" w:date="2016-07-01T12:13:00Z">
            <w:rPr>
              <w:rFonts w:ascii="Arial" w:hAnsi="Arial" w:cs="Arial"/>
              <w:b/>
              <w:bCs/>
              <w:sz w:val="24"/>
              <w:szCs w:val="24"/>
            </w:rPr>
          </w:rPrChange>
        </w:rPr>
      </w:pPr>
      <w:r w:rsidRPr="00B5270F">
        <w:rPr>
          <w:rStyle w:val="element1"/>
          <w:rFonts w:ascii="Times New Roman" w:hAnsi="Times New Roman" w:cs="Times New Roman"/>
          <w:b/>
          <w:bCs/>
          <w:color w:val="000000" w:themeColor="text1"/>
          <w:sz w:val="28"/>
          <w:szCs w:val="28"/>
          <w:lang w:val="en-GB"/>
          <w:rPrChange w:id="5113" w:author="N PRASAD" w:date="2016-07-01T12:13:00Z">
            <w:rPr>
              <w:rStyle w:val="element1"/>
              <w:rFonts w:ascii="Arial" w:hAnsi="Arial" w:cs="Arial"/>
              <w:b/>
              <w:bCs/>
              <w:color w:val="000000"/>
              <w:sz w:val="24"/>
              <w:szCs w:val="24"/>
              <w:lang w:val="en-GB"/>
            </w:rPr>
          </w:rPrChange>
        </w:rPr>
        <w:lastRenderedPageBreak/>
        <w:t xml:space="preserve">Q) </w:t>
      </w:r>
      <w:r w:rsidRPr="00B5270F">
        <w:rPr>
          <w:rFonts w:ascii="Times New Roman" w:hAnsi="Times New Roman" w:cs="Times New Roman"/>
          <w:b/>
          <w:bCs/>
          <w:color w:val="000000" w:themeColor="text1"/>
          <w:sz w:val="28"/>
          <w:szCs w:val="28"/>
          <w:u w:val="single"/>
          <w:rPrChange w:id="5114" w:author="N PRASAD" w:date="2016-07-01T12:13:00Z">
            <w:rPr>
              <w:rFonts w:ascii="Arial" w:hAnsi="Arial" w:cs="Arial"/>
              <w:b/>
              <w:bCs/>
              <w:color w:val="0000FF"/>
              <w:sz w:val="24"/>
              <w:szCs w:val="24"/>
              <w:u w:val="single"/>
            </w:rPr>
          </w:rPrChange>
        </w:rPr>
        <w:t>Static variable &amp; Static method</w:t>
      </w:r>
    </w:p>
    <w:p w:rsidR="00663777" w:rsidRPr="00B5270F" w:rsidRDefault="00572FDB" w:rsidP="00663777">
      <w:pPr>
        <w:pStyle w:val="BodyText"/>
        <w:ind w:firstLine="720"/>
        <w:rPr>
          <w:rFonts w:ascii="Times New Roman" w:hAnsi="Times New Roman" w:cs="Times New Roman"/>
          <w:color w:val="000000" w:themeColor="text1"/>
          <w:sz w:val="28"/>
          <w:szCs w:val="28"/>
          <w:rPrChange w:id="5115" w:author="N PRASAD" w:date="2016-07-01T12:13:00Z">
            <w:rPr>
              <w:sz w:val="24"/>
            </w:rPr>
          </w:rPrChange>
        </w:rPr>
      </w:pPr>
      <w:r w:rsidRPr="00B5270F">
        <w:rPr>
          <w:rFonts w:ascii="Times New Roman" w:hAnsi="Times New Roman" w:cs="Times New Roman"/>
          <w:color w:val="000000" w:themeColor="text1"/>
          <w:sz w:val="28"/>
          <w:szCs w:val="28"/>
          <w:rPrChange w:id="5116" w:author="N PRASAD" w:date="2016-07-01T12:13:00Z">
            <w:rPr>
              <w:rFonts w:asciiTheme="minorHAnsi" w:eastAsiaTheme="minorEastAsia" w:hAnsiTheme="minorHAnsi" w:cstheme="minorBidi"/>
              <w:color w:val="0000FF"/>
              <w:sz w:val="24"/>
              <w:szCs w:val="22"/>
              <w:lang w:eastAsia="en-US"/>
            </w:rPr>
          </w:rPrChange>
        </w:rPr>
        <w:t xml:space="preserve">Static variables &amp; methods are instantiated only once per class. In other words they are class variables,   not instance variables. If you change the value of a static variable in a particular object, the value of that variable changes for all instances of that class. </w:t>
      </w:r>
    </w:p>
    <w:p w:rsidR="00663777" w:rsidRPr="00B5270F" w:rsidRDefault="00572FDB" w:rsidP="00663777">
      <w:pPr>
        <w:pStyle w:val="BodyText"/>
        <w:ind w:firstLine="720"/>
        <w:rPr>
          <w:rStyle w:val="element1"/>
          <w:rFonts w:ascii="Times New Roman" w:hAnsi="Times New Roman" w:cs="Times New Roman"/>
          <w:color w:val="000000" w:themeColor="text1"/>
          <w:sz w:val="28"/>
          <w:szCs w:val="28"/>
          <w:lang w:val="en-GB"/>
          <w:rPrChange w:id="5117" w:author="N PRASAD" w:date="2016-07-01T12:13:00Z">
            <w:rPr>
              <w:rStyle w:val="element1"/>
              <w:color w:val="000000"/>
              <w:sz w:val="24"/>
              <w:lang w:val="en-GB"/>
            </w:rPr>
          </w:rPrChange>
        </w:rPr>
      </w:pPr>
      <w:r w:rsidRPr="00B5270F">
        <w:rPr>
          <w:rFonts w:ascii="Times New Roman" w:hAnsi="Times New Roman" w:cs="Times New Roman"/>
          <w:color w:val="000000" w:themeColor="text1"/>
          <w:sz w:val="28"/>
          <w:szCs w:val="28"/>
          <w:rPrChange w:id="5118" w:author="N PRASAD" w:date="2016-07-01T12:13:00Z">
            <w:rPr>
              <w:rFonts w:asciiTheme="minorHAnsi" w:eastAsiaTheme="minorEastAsia" w:hAnsiTheme="minorHAnsi" w:cstheme="minorBidi"/>
              <w:color w:val="0000FF"/>
              <w:sz w:val="24"/>
              <w:szCs w:val="22"/>
              <w:lang w:eastAsia="en-US"/>
            </w:rPr>
          </w:rPrChange>
        </w:rPr>
        <w:t>Static methods can be referenced with the name of the class. It may not access the instance variables of that class, only its static variables. Further it may not invoke instance (non-static) methods of that class unless it provides them with some object.</w:t>
      </w:r>
    </w:p>
    <w:p w:rsidR="00663777" w:rsidRPr="00B5270F" w:rsidRDefault="00663777" w:rsidP="00663777">
      <w:pPr>
        <w:rPr>
          <w:rStyle w:val="element1"/>
          <w:rFonts w:ascii="Times New Roman" w:hAnsi="Times New Roman" w:cs="Times New Roman"/>
          <w:color w:val="000000" w:themeColor="text1"/>
          <w:sz w:val="28"/>
          <w:szCs w:val="28"/>
          <w:lang w:val="en-GB"/>
          <w:rPrChange w:id="5119" w:author="N PRASAD" w:date="2016-07-01T12:13:00Z">
            <w:rPr>
              <w:rStyle w:val="element1"/>
              <w:rFonts w:ascii="Arial" w:hAnsi="Arial" w:cs="Arial"/>
              <w:color w:val="000000"/>
              <w:sz w:val="24"/>
              <w:szCs w:val="24"/>
              <w:lang w:val="en-GB" w:eastAsia="ar-SA"/>
            </w:rPr>
          </w:rPrChange>
        </w:rPr>
      </w:pPr>
    </w:p>
    <w:p w:rsidR="00663777" w:rsidRPr="00B5270F" w:rsidRDefault="00572FDB" w:rsidP="00663777">
      <w:pPr>
        <w:rPr>
          <w:rStyle w:val="element1"/>
          <w:rFonts w:ascii="Times New Roman" w:hAnsi="Times New Roman" w:cs="Times New Roman"/>
          <w:color w:val="000000" w:themeColor="text1"/>
          <w:sz w:val="28"/>
          <w:szCs w:val="28"/>
          <w:lang w:val="en-GB"/>
          <w:rPrChange w:id="5120" w:author="N PRASAD" w:date="2016-07-01T12:13:00Z">
            <w:rPr>
              <w:rStyle w:val="element1"/>
              <w:rFonts w:ascii="Arial" w:hAnsi="Arial" w:cs="Arial"/>
              <w:color w:val="000000"/>
              <w:sz w:val="24"/>
              <w:szCs w:val="24"/>
              <w:lang w:val="en-GB" w:eastAsia="ar-SA"/>
            </w:rPr>
          </w:rPrChange>
        </w:rPr>
      </w:pPr>
      <w:r w:rsidRPr="00B5270F">
        <w:rPr>
          <w:rStyle w:val="element1"/>
          <w:rFonts w:ascii="Times New Roman" w:hAnsi="Times New Roman" w:cs="Times New Roman"/>
          <w:color w:val="000000" w:themeColor="text1"/>
          <w:sz w:val="28"/>
          <w:szCs w:val="28"/>
          <w:lang w:val="en-GB"/>
          <w:rPrChange w:id="5121" w:author="N PRASAD" w:date="2016-07-01T12:13:00Z">
            <w:rPr>
              <w:rStyle w:val="element1"/>
              <w:rFonts w:ascii="Arial" w:hAnsi="Arial" w:cs="Arial"/>
              <w:color w:val="000000"/>
              <w:sz w:val="24"/>
              <w:szCs w:val="24"/>
              <w:lang w:val="en-GB"/>
            </w:rPr>
          </w:rPrChange>
        </w:rPr>
        <w:sym w:font="Wingdings" w:char="F0E0"/>
      </w:r>
      <w:r w:rsidRPr="00B5270F">
        <w:rPr>
          <w:rStyle w:val="element1"/>
          <w:rFonts w:ascii="Times New Roman" w:hAnsi="Times New Roman" w:cs="Times New Roman"/>
          <w:color w:val="000000" w:themeColor="text1"/>
          <w:sz w:val="28"/>
          <w:szCs w:val="28"/>
          <w:lang w:val="en-GB"/>
          <w:rPrChange w:id="5122" w:author="N PRASAD" w:date="2016-07-01T12:13:00Z">
            <w:rPr>
              <w:rStyle w:val="element1"/>
              <w:rFonts w:ascii="Arial" w:hAnsi="Arial" w:cs="Arial"/>
              <w:color w:val="000000"/>
              <w:sz w:val="24"/>
              <w:szCs w:val="24"/>
              <w:lang w:val="en-GB"/>
            </w:rPr>
          </w:rPrChange>
        </w:rPr>
        <w:t xml:space="preserve"> When a member is declared a static it can be accessed before any object of its class are created.</w:t>
      </w:r>
    </w:p>
    <w:p w:rsidR="00663777" w:rsidRPr="00B5270F" w:rsidRDefault="00572FDB" w:rsidP="00663777">
      <w:pPr>
        <w:rPr>
          <w:rStyle w:val="element1"/>
          <w:rFonts w:ascii="Times New Roman" w:hAnsi="Times New Roman" w:cs="Times New Roman"/>
          <w:color w:val="000000" w:themeColor="text1"/>
          <w:sz w:val="28"/>
          <w:szCs w:val="28"/>
          <w:lang w:val="en-GB"/>
          <w:rPrChange w:id="5123"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5124" w:author="N PRASAD" w:date="2016-07-01T12:13:00Z">
            <w:rPr>
              <w:rStyle w:val="element1"/>
              <w:rFonts w:ascii="Arial" w:hAnsi="Arial" w:cs="Arial"/>
              <w:color w:val="000000"/>
              <w:sz w:val="24"/>
              <w:szCs w:val="24"/>
              <w:lang w:val="en-GB"/>
            </w:rPr>
          </w:rPrChange>
        </w:rPr>
        <w:sym w:font="Wingdings" w:char="F0E0"/>
      </w:r>
      <w:r w:rsidRPr="00B5270F">
        <w:rPr>
          <w:rStyle w:val="element1"/>
          <w:rFonts w:ascii="Times New Roman" w:hAnsi="Times New Roman" w:cs="Times New Roman"/>
          <w:color w:val="000000" w:themeColor="text1"/>
          <w:sz w:val="28"/>
          <w:szCs w:val="28"/>
          <w:lang w:val="en-GB"/>
          <w:rPrChange w:id="5125" w:author="N PRASAD" w:date="2016-07-01T12:13:00Z">
            <w:rPr>
              <w:rStyle w:val="element1"/>
              <w:rFonts w:ascii="Arial" w:hAnsi="Arial" w:cs="Arial"/>
              <w:color w:val="000000"/>
              <w:sz w:val="24"/>
              <w:szCs w:val="24"/>
              <w:lang w:val="en-GB"/>
            </w:rPr>
          </w:rPrChange>
        </w:rPr>
        <w:t xml:space="preserve"> Instance variables declared as static are essentially global variables.</w:t>
      </w:r>
    </w:p>
    <w:p w:rsidR="00663777" w:rsidRPr="00B5270F" w:rsidRDefault="00572FDB" w:rsidP="00663777">
      <w:pPr>
        <w:rPr>
          <w:rStyle w:val="element1"/>
          <w:rFonts w:ascii="Times New Roman" w:hAnsi="Times New Roman" w:cs="Times New Roman"/>
          <w:color w:val="000000" w:themeColor="text1"/>
          <w:sz w:val="28"/>
          <w:szCs w:val="28"/>
          <w:lang w:val="en-GB"/>
          <w:rPrChange w:id="5126"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5127" w:author="N PRASAD" w:date="2016-07-01T12:13:00Z">
            <w:rPr>
              <w:rStyle w:val="element1"/>
              <w:rFonts w:ascii="Arial" w:hAnsi="Arial" w:cs="Arial"/>
              <w:color w:val="000000"/>
              <w:sz w:val="24"/>
              <w:szCs w:val="24"/>
              <w:lang w:val="en-GB"/>
            </w:rPr>
          </w:rPrChange>
        </w:rPr>
        <w:sym w:font="Wingdings" w:char="F0E0"/>
      </w:r>
      <w:r w:rsidRPr="00B5270F">
        <w:rPr>
          <w:rStyle w:val="element1"/>
          <w:rFonts w:ascii="Times New Roman" w:hAnsi="Times New Roman" w:cs="Times New Roman"/>
          <w:color w:val="000000" w:themeColor="text1"/>
          <w:sz w:val="28"/>
          <w:szCs w:val="28"/>
          <w:lang w:val="en-GB"/>
          <w:rPrChange w:id="5128" w:author="N PRASAD" w:date="2016-07-01T12:13:00Z">
            <w:rPr>
              <w:rStyle w:val="element1"/>
              <w:rFonts w:ascii="Arial" w:hAnsi="Arial" w:cs="Arial"/>
              <w:color w:val="000000"/>
              <w:sz w:val="24"/>
              <w:szCs w:val="24"/>
              <w:lang w:val="en-GB"/>
            </w:rPr>
          </w:rPrChange>
        </w:rPr>
        <w:t xml:space="preserve"> If you do not specify an initial value to an instance &amp; Static variable a default value will be assigned   automatically.</w:t>
      </w:r>
    </w:p>
    <w:p w:rsidR="00663777" w:rsidRPr="00B5270F" w:rsidRDefault="00572FDB" w:rsidP="00663777">
      <w:pPr>
        <w:rPr>
          <w:rStyle w:val="element1"/>
          <w:rFonts w:ascii="Times New Roman" w:hAnsi="Times New Roman" w:cs="Times New Roman"/>
          <w:color w:val="000000" w:themeColor="text1"/>
          <w:sz w:val="28"/>
          <w:szCs w:val="28"/>
          <w:lang w:val="en-GB"/>
          <w:rPrChange w:id="5129"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5130" w:author="N PRASAD" w:date="2016-07-01T12:13:00Z">
            <w:rPr>
              <w:rStyle w:val="element1"/>
              <w:rFonts w:ascii="Arial" w:hAnsi="Arial" w:cs="Arial"/>
              <w:color w:val="000000"/>
              <w:sz w:val="24"/>
              <w:szCs w:val="24"/>
              <w:lang w:val="en-GB"/>
            </w:rPr>
          </w:rPrChange>
        </w:rPr>
        <w:sym w:font="Wingdings" w:char="F0E0"/>
      </w:r>
      <w:r w:rsidRPr="00B5270F">
        <w:rPr>
          <w:rStyle w:val="element1"/>
          <w:rFonts w:ascii="Times New Roman" w:hAnsi="Times New Roman" w:cs="Times New Roman"/>
          <w:color w:val="000000" w:themeColor="text1"/>
          <w:sz w:val="28"/>
          <w:szCs w:val="28"/>
          <w:lang w:val="en-GB"/>
          <w:rPrChange w:id="5131" w:author="N PRASAD" w:date="2016-07-01T12:13:00Z">
            <w:rPr>
              <w:rStyle w:val="element1"/>
              <w:rFonts w:ascii="Arial" w:hAnsi="Arial" w:cs="Arial"/>
              <w:color w:val="000000"/>
              <w:sz w:val="24"/>
              <w:szCs w:val="24"/>
              <w:lang w:val="en-GB"/>
            </w:rPr>
          </w:rPrChange>
        </w:rPr>
        <w:t xml:space="preserve"> Methods declared as static have some restrictions they can access only static data, they can only call other            static data, they cannot refer </w:t>
      </w:r>
      <w:r w:rsidRPr="00B5270F">
        <w:rPr>
          <w:rStyle w:val="element1"/>
          <w:rFonts w:ascii="Times New Roman" w:hAnsi="Times New Roman" w:cs="Times New Roman"/>
          <w:b/>
          <w:bCs/>
          <w:color w:val="000000" w:themeColor="text1"/>
          <w:sz w:val="28"/>
          <w:szCs w:val="28"/>
          <w:lang w:val="en-GB"/>
          <w:rPrChange w:id="5132" w:author="N PRASAD" w:date="2016-07-01T12:13:00Z">
            <w:rPr>
              <w:rStyle w:val="element1"/>
              <w:rFonts w:ascii="Arial" w:hAnsi="Arial" w:cs="Arial"/>
              <w:b/>
              <w:bCs/>
              <w:color w:val="000000"/>
              <w:sz w:val="24"/>
              <w:szCs w:val="24"/>
              <w:lang w:val="en-GB"/>
            </w:rPr>
          </w:rPrChange>
        </w:rPr>
        <w:t>this</w:t>
      </w:r>
      <w:r w:rsidRPr="00B5270F">
        <w:rPr>
          <w:rStyle w:val="element1"/>
          <w:rFonts w:ascii="Times New Roman" w:hAnsi="Times New Roman" w:cs="Times New Roman"/>
          <w:color w:val="000000" w:themeColor="text1"/>
          <w:sz w:val="28"/>
          <w:szCs w:val="28"/>
          <w:lang w:val="en-GB"/>
          <w:rPrChange w:id="5133" w:author="N PRASAD" w:date="2016-07-01T12:13:00Z">
            <w:rPr>
              <w:rStyle w:val="element1"/>
              <w:rFonts w:ascii="Arial" w:hAnsi="Arial" w:cs="Arial"/>
              <w:color w:val="000000"/>
              <w:sz w:val="24"/>
              <w:szCs w:val="24"/>
              <w:lang w:val="en-GB"/>
            </w:rPr>
          </w:rPrChange>
        </w:rPr>
        <w:t xml:space="preserve"> or </w:t>
      </w:r>
      <w:r w:rsidRPr="00B5270F">
        <w:rPr>
          <w:rStyle w:val="element1"/>
          <w:rFonts w:ascii="Times New Roman" w:hAnsi="Times New Roman" w:cs="Times New Roman"/>
          <w:b/>
          <w:bCs/>
          <w:color w:val="000000" w:themeColor="text1"/>
          <w:sz w:val="28"/>
          <w:szCs w:val="28"/>
          <w:lang w:val="en-GB"/>
          <w:rPrChange w:id="5134" w:author="N PRASAD" w:date="2016-07-01T12:13:00Z">
            <w:rPr>
              <w:rStyle w:val="element1"/>
              <w:rFonts w:ascii="Arial" w:hAnsi="Arial" w:cs="Arial"/>
              <w:b/>
              <w:bCs/>
              <w:color w:val="000000"/>
              <w:sz w:val="24"/>
              <w:szCs w:val="24"/>
              <w:lang w:val="en-GB"/>
            </w:rPr>
          </w:rPrChange>
        </w:rPr>
        <w:t>super</w:t>
      </w:r>
      <w:r w:rsidRPr="00B5270F">
        <w:rPr>
          <w:rStyle w:val="element1"/>
          <w:rFonts w:ascii="Times New Roman" w:hAnsi="Times New Roman" w:cs="Times New Roman"/>
          <w:color w:val="000000" w:themeColor="text1"/>
          <w:sz w:val="28"/>
          <w:szCs w:val="28"/>
          <w:lang w:val="en-GB"/>
          <w:rPrChange w:id="5135" w:author="N PRASAD" w:date="2016-07-01T12:13:00Z">
            <w:rPr>
              <w:rStyle w:val="element1"/>
              <w:rFonts w:ascii="Arial" w:hAnsi="Arial" w:cs="Arial"/>
              <w:color w:val="000000"/>
              <w:sz w:val="24"/>
              <w:szCs w:val="24"/>
              <w:lang w:val="en-GB"/>
            </w:rPr>
          </w:rPrChange>
        </w:rPr>
        <w:t>.</w:t>
      </w:r>
    </w:p>
    <w:p w:rsidR="00663777" w:rsidRPr="00B5270F" w:rsidRDefault="00572FDB" w:rsidP="00663777">
      <w:pPr>
        <w:rPr>
          <w:rFonts w:ascii="Times New Roman" w:hAnsi="Times New Roman" w:cs="Times New Roman"/>
          <w:color w:val="000000" w:themeColor="text1"/>
          <w:sz w:val="28"/>
          <w:szCs w:val="28"/>
          <w:rPrChange w:id="5136" w:author="N PRASAD" w:date="2016-07-01T12:13:00Z">
            <w:rPr>
              <w:rFonts w:ascii="Arial" w:hAnsi="Arial" w:cs="Arial"/>
              <w:sz w:val="24"/>
              <w:szCs w:val="24"/>
            </w:rPr>
          </w:rPrChange>
        </w:rPr>
      </w:pPr>
      <w:r w:rsidRPr="00B5270F">
        <w:rPr>
          <w:rStyle w:val="element1"/>
          <w:rFonts w:ascii="Times New Roman" w:hAnsi="Times New Roman" w:cs="Times New Roman"/>
          <w:color w:val="000000" w:themeColor="text1"/>
          <w:sz w:val="28"/>
          <w:szCs w:val="28"/>
          <w:lang w:val="en-GB"/>
          <w:rPrChange w:id="5137" w:author="N PRASAD" w:date="2016-07-01T12:13:00Z">
            <w:rPr>
              <w:rStyle w:val="element1"/>
              <w:rFonts w:ascii="Arial" w:hAnsi="Arial" w:cs="Arial"/>
              <w:color w:val="000000"/>
              <w:sz w:val="24"/>
              <w:szCs w:val="24"/>
              <w:lang w:val="en-GB"/>
            </w:rPr>
          </w:rPrChange>
        </w:rPr>
        <w:sym w:font="Wingdings" w:char="F0E0"/>
      </w:r>
      <w:r w:rsidRPr="00B5270F">
        <w:rPr>
          <w:rFonts w:ascii="Times New Roman" w:hAnsi="Times New Roman" w:cs="Times New Roman"/>
          <w:color w:val="000000" w:themeColor="text1"/>
          <w:sz w:val="28"/>
          <w:szCs w:val="28"/>
          <w:rPrChange w:id="5138" w:author="N PRASAD" w:date="2016-07-01T12:13:00Z">
            <w:rPr>
              <w:rFonts w:ascii="Arial" w:hAnsi="Arial" w:cs="Arial"/>
              <w:color w:val="0000FF"/>
              <w:sz w:val="24"/>
              <w:szCs w:val="24"/>
            </w:rPr>
          </w:rPrChange>
        </w:rPr>
        <w:t>Static methods cant be overriden to non-static methods.</w:t>
      </w:r>
    </w:p>
    <w:p w:rsidR="00663777" w:rsidRPr="00B5270F" w:rsidRDefault="00572FDB" w:rsidP="00663777">
      <w:pPr>
        <w:rPr>
          <w:rFonts w:ascii="Times New Roman" w:hAnsi="Times New Roman" w:cs="Times New Roman"/>
          <w:color w:val="000000" w:themeColor="text1"/>
          <w:sz w:val="28"/>
          <w:szCs w:val="28"/>
          <w:rPrChange w:id="5139"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5140" w:author="N PRASAD" w:date="2016-07-01T12:13:00Z">
            <w:rPr>
              <w:rFonts w:ascii="Arial" w:hAnsi="Arial" w:cs="Arial"/>
              <w:color w:val="0000FF"/>
              <w:sz w:val="24"/>
              <w:szCs w:val="24"/>
            </w:rPr>
          </w:rPrChange>
        </w:rPr>
        <w:sym w:font="Wingdings" w:char="F0E0"/>
      </w:r>
      <w:r w:rsidRPr="00B5270F">
        <w:rPr>
          <w:rFonts w:ascii="Times New Roman" w:hAnsi="Times New Roman" w:cs="Times New Roman"/>
          <w:color w:val="000000" w:themeColor="text1"/>
          <w:sz w:val="28"/>
          <w:szCs w:val="28"/>
          <w:rPrChange w:id="5141" w:author="N PRASAD" w:date="2016-07-01T12:13:00Z">
            <w:rPr>
              <w:rFonts w:ascii="Arial" w:hAnsi="Arial" w:cs="Arial"/>
              <w:color w:val="0000FF"/>
              <w:sz w:val="24"/>
              <w:szCs w:val="24"/>
            </w:rPr>
          </w:rPrChange>
        </w:rPr>
        <w:t xml:space="preserve"> Static methods is called by the static methods only, an ordinary method can call the static methods, but static methods cannot call ordinary methods.</w:t>
      </w:r>
    </w:p>
    <w:p w:rsidR="00663777" w:rsidRPr="00B5270F" w:rsidRDefault="00572FDB" w:rsidP="00663777">
      <w:pPr>
        <w:rPr>
          <w:rStyle w:val="element1"/>
          <w:rFonts w:ascii="Times New Roman" w:hAnsi="Times New Roman" w:cs="Times New Roman"/>
          <w:color w:val="000000" w:themeColor="text1"/>
          <w:sz w:val="28"/>
          <w:szCs w:val="28"/>
          <w:lang w:val="en-GB"/>
          <w:rPrChange w:id="5142" w:author="N PRASAD" w:date="2016-07-01T12:13:00Z">
            <w:rPr>
              <w:rStyle w:val="element1"/>
              <w:rFonts w:ascii="Arial" w:hAnsi="Arial" w:cs="Arial"/>
              <w:color w:val="000000"/>
              <w:sz w:val="24"/>
              <w:szCs w:val="24"/>
              <w:lang w:val="en-GB"/>
            </w:rPr>
          </w:rPrChange>
        </w:rPr>
      </w:pPr>
      <w:r w:rsidRPr="00B5270F">
        <w:rPr>
          <w:rFonts w:ascii="Times New Roman" w:hAnsi="Times New Roman" w:cs="Times New Roman"/>
          <w:color w:val="000000" w:themeColor="text1"/>
          <w:sz w:val="28"/>
          <w:szCs w:val="28"/>
          <w:rPrChange w:id="5143" w:author="N PRASAD" w:date="2016-07-01T12:13:00Z">
            <w:rPr>
              <w:rFonts w:ascii="Arial" w:hAnsi="Arial" w:cs="Arial"/>
              <w:color w:val="0000FF"/>
              <w:sz w:val="24"/>
              <w:szCs w:val="24"/>
            </w:rPr>
          </w:rPrChange>
        </w:rPr>
        <w:sym w:font="Wingdings" w:char="F0E0"/>
      </w:r>
      <w:r w:rsidRPr="00B5270F">
        <w:rPr>
          <w:rFonts w:ascii="Times New Roman" w:hAnsi="Times New Roman" w:cs="Times New Roman"/>
          <w:color w:val="000000" w:themeColor="text1"/>
          <w:sz w:val="28"/>
          <w:szCs w:val="28"/>
          <w:rPrChange w:id="5144" w:author="N PRASAD" w:date="2016-07-01T12:13:00Z">
            <w:rPr>
              <w:rFonts w:ascii="Arial" w:hAnsi="Arial" w:cs="Arial"/>
              <w:color w:val="0000FF"/>
              <w:sz w:val="24"/>
              <w:szCs w:val="24"/>
            </w:rPr>
          </w:rPrChange>
        </w:rPr>
        <w:t xml:space="preserve"> Static methods are implicitly "final", because overriding is only done based on the type of the objects</w:t>
      </w:r>
    </w:p>
    <w:p w:rsidR="00663777" w:rsidRPr="00B5270F" w:rsidRDefault="00572FDB" w:rsidP="00663777">
      <w:pPr>
        <w:rPr>
          <w:rFonts w:ascii="Times New Roman" w:hAnsi="Times New Roman" w:cs="Times New Roman"/>
          <w:color w:val="000000" w:themeColor="text1"/>
          <w:sz w:val="28"/>
          <w:szCs w:val="28"/>
          <w:rPrChange w:id="5145" w:author="N PRASAD" w:date="2016-07-01T12:13:00Z">
            <w:rPr>
              <w:rFonts w:ascii="Arial" w:hAnsi="Arial" w:cs="Arial"/>
              <w:sz w:val="24"/>
              <w:szCs w:val="24"/>
            </w:rPr>
          </w:rPrChange>
        </w:rPr>
      </w:pPr>
      <w:r w:rsidRPr="00B5270F">
        <w:rPr>
          <w:rFonts w:ascii="Times New Roman" w:hAnsi="Times New Roman" w:cs="Times New Roman"/>
          <w:color w:val="000000" w:themeColor="text1"/>
          <w:sz w:val="28"/>
          <w:szCs w:val="28"/>
          <w:rPrChange w:id="5146" w:author="N PRASAD" w:date="2016-07-01T12:13:00Z">
            <w:rPr>
              <w:rFonts w:ascii="Arial" w:hAnsi="Arial" w:cs="Arial"/>
              <w:color w:val="0000FF"/>
              <w:sz w:val="24"/>
              <w:szCs w:val="24"/>
            </w:rPr>
          </w:rPrChange>
        </w:rPr>
        <w:sym w:font="Wingdings" w:char="F0E0"/>
      </w:r>
      <w:r w:rsidRPr="00B5270F">
        <w:rPr>
          <w:rFonts w:ascii="Times New Roman" w:hAnsi="Times New Roman" w:cs="Times New Roman"/>
          <w:color w:val="000000" w:themeColor="text1"/>
          <w:sz w:val="28"/>
          <w:szCs w:val="28"/>
          <w:rPrChange w:id="5147" w:author="N PRASAD" w:date="2016-07-01T12:13:00Z">
            <w:rPr>
              <w:rFonts w:ascii="Arial" w:hAnsi="Arial" w:cs="Arial"/>
              <w:color w:val="0000FF"/>
              <w:sz w:val="24"/>
              <w:szCs w:val="24"/>
            </w:rPr>
          </w:rPrChange>
        </w:rPr>
        <w:t xml:space="preserve"> They cannot refer “this” are “super” in any way.</w:t>
      </w:r>
    </w:p>
    <w:p w:rsidR="00663777" w:rsidRPr="00B5270F" w:rsidRDefault="00663777" w:rsidP="00663777">
      <w:pPr>
        <w:rPr>
          <w:rFonts w:ascii="Times New Roman" w:hAnsi="Times New Roman" w:cs="Times New Roman"/>
          <w:color w:val="000000" w:themeColor="text1"/>
          <w:sz w:val="28"/>
          <w:szCs w:val="28"/>
          <w:rPrChange w:id="5148" w:author="N PRASAD" w:date="2016-07-01T12:13:00Z">
            <w:rPr>
              <w:rFonts w:ascii="Arial" w:hAnsi="Arial" w:cs="Arial"/>
              <w:sz w:val="24"/>
              <w:szCs w:val="24"/>
            </w:rPr>
          </w:rPrChange>
        </w:rPr>
      </w:pPr>
    </w:p>
    <w:p w:rsidR="00663777" w:rsidRPr="00B5270F" w:rsidRDefault="00572FDB" w:rsidP="00663777">
      <w:pPr>
        <w:rPr>
          <w:rFonts w:ascii="Times New Roman" w:hAnsi="Times New Roman" w:cs="Times New Roman"/>
          <w:b/>
          <w:bCs/>
          <w:color w:val="000000" w:themeColor="text1"/>
          <w:sz w:val="28"/>
          <w:szCs w:val="28"/>
          <w:u w:val="single"/>
          <w:rPrChange w:id="5149" w:author="N PRASAD" w:date="2016-07-01T12:13:00Z">
            <w:rPr>
              <w:rFonts w:ascii="Arial" w:hAnsi="Arial" w:cs="Arial"/>
              <w:b/>
              <w:bCs/>
              <w:sz w:val="24"/>
              <w:szCs w:val="24"/>
              <w:u w:val="single"/>
            </w:rPr>
          </w:rPrChange>
        </w:rPr>
      </w:pPr>
      <w:r w:rsidRPr="00B5270F">
        <w:rPr>
          <w:rFonts w:ascii="Times New Roman" w:hAnsi="Times New Roman" w:cs="Times New Roman"/>
          <w:b/>
          <w:bCs/>
          <w:color w:val="000000" w:themeColor="text1"/>
          <w:sz w:val="28"/>
          <w:szCs w:val="28"/>
          <w:rPrChange w:id="5150" w:author="N PRASAD" w:date="2016-07-01T12:13:00Z">
            <w:rPr>
              <w:rFonts w:ascii="Arial" w:hAnsi="Arial" w:cs="Arial"/>
              <w:b/>
              <w:bCs/>
              <w:color w:val="0000FF"/>
              <w:sz w:val="24"/>
              <w:szCs w:val="24"/>
            </w:rPr>
          </w:rPrChange>
        </w:rPr>
        <w:t>Q) C</w:t>
      </w:r>
      <w:r w:rsidRPr="00B5270F">
        <w:rPr>
          <w:rFonts w:ascii="Times New Roman" w:hAnsi="Times New Roman" w:cs="Times New Roman"/>
          <w:b/>
          <w:bCs/>
          <w:color w:val="000000" w:themeColor="text1"/>
          <w:sz w:val="28"/>
          <w:szCs w:val="28"/>
          <w:u w:val="single"/>
          <w:rPrChange w:id="5151" w:author="N PRASAD" w:date="2016-07-01T12:13:00Z">
            <w:rPr>
              <w:rFonts w:ascii="Arial" w:hAnsi="Arial" w:cs="Arial"/>
              <w:b/>
              <w:bCs/>
              <w:color w:val="0000FF"/>
              <w:sz w:val="24"/>
              <w:szCs w:val="24"/>
              <w:u w:val="single"/>
            </w:rPr>
          </w:rPrChange>
        </w:rPr>
        <w:t>lass variable</w:t>
      </w:r>
      <w:r w:rsidRPr="00B5270F">
        <w:rPr>
          <w:rFonts w:ascii="Times New Roman" w:hAnsi="Times New Roman" w:cs="Times New Roman"/>
          <w:b/>
          <w:bCs/>
          <w:color w:val="000000" w:themeColor="text1"/>
          <w:sz w:val="28"/>
          <w:szCs w:val="28"/>
          <w:rPrChange w:id="5152" w:author="N PRASAD" w:date="2016-07-01T12:13:00Z">
            <w:rPr>
              <w:rFonts w:ascii="Arial" w:hAnsi="Arial" w:cs="Arial"/>
              <w:b/>
              <w:bCs/>
              <w:color w:val="0000FF"/>
              <w:sz w:val="24"/>
              <w:szCs w:val="24"/>
            </w:rPr>
          </w:rPrChange>
        </w:rPr>
        <w:t>&amp;</w:t>
      </w:r>
      <w:r w:rsidRPr="00B5270F">
        <w:rPr>
          <w:rFonts w:ascii="Times New Roman" w:hAnsi="Times New Roman" w:cs="Times New Roman"/>
          <w:b/>
          <w:bCs/>
          <w:color w:val="000000" w:themeColor="text1"/>
          <w:sz w:val="28"/>
          <w:szCs w:val="28"/>
          <w:u w:val="single"/>
          <w:rPrChange w:id="5153" w:author="N PRASAD" w:date="2016-07-01T12:13:00Z">
            <w:rPr>
              <w:rFonts w:ascii="Arial" w:hAnsi="Arial" w:cs="Arial"/>
              <w:b/>
              <w:bCs/>
              <w:color w:val="0000FF"/>
              <w:sz w:val="24"/>
              <w:szCs w:val="24"/>
              <w:u w:val="single"/>
            </w:rPr>
          </w:rPrChange>
        </w:rPr>
        <w:t xml:space="preserve">Instance variable </w:t>
      </w:r>
      <w:r w:rsidRPr="00B5270F">
        <w:rPr>
          <w:rFonts w:ascii="Times New Roman" w:hAnsi="Times New Roman" w:cs="Times New Roman"/>
          <w:b/>
          <w:bCs/>
          <w:color w:val="000000" w:themeColor="text1"/>
          <w:sz w:val="28"/>
          <w:szCs w:val="28"/>
          <w:rPrChange w:id="5154" w:author="N PRASAD" w:date="2016-07-01T12:13:00Z">
            <w:rPr>
              <w:rFonts w:ascii="Arial" w:hAnsi="Arial" w:cs="Arial"/>
              <w:b/>
              <w:bCs/>
              <w:color w:val="0000FF"/>
              <w:sz w:val="24"/>
              <w:szCs w:val="24"/>
            </w:rPr>
          </w:rPrChange>
        </w:rPr>
        <w:t>&amp;</w:t>
      </w:r>
      <w:r w:rsidRPr="00B5270F">
        <w:rPr>
          <w:rFonts w:ascii="Times New Roman" w:hAnsi="Times New Roman" w:cs="Times New Roman"/>
          <w:b/>
          <w:bCs/>
          <w:color w:val="000000" w:themeColor="text1"/>
          <w:sz w:val="28"/>
          <w:szCs w:val="28"/>
          <w:u w:val="single"/>
          <w:rPrChange w:id="5155" w:author="N PRASAD" w:date="2016-07-01T12:13:00Z">
            <w:rPr>
              <w:rFonts w:ascii="Arial" w:hAnsi="Arial" w:cs="Arial"/>
              <w:b/>
              <w:bCs/>
              <w:color w:val="0000FF"/>
              <w:sz w:val="24"/>
              <w:szCs w:val="24"/>
              <w:u w:val="single"/>
            </w:rPr>
          </w:rPrChange>
        </w:rPr>
        <w:t xml:space="preserve">Instance methods </w:t>
      </w:r>
      <w:r w:rsidRPr="00B5270F">
        <w:rPr>
          <w:rFonts w:ascii="Times New Roman" w:hAnsi="Times New Roman" w:cs="Times New Roman"/>
          <w:b/>
          <w:bCs/>
          <w:color w:val="000000" w:themeColor="text1"/>
          <w:sz w:val="28"/>
          <w:szCs w:val="28"/>
          <w:rPrChange w:id="5156" w:author="N PRASAD" w:date="2016-07-01T12:13:00Z">
            <w:rPr>
              <w:rFonts w:ascii="Arial" w:hAnsi="Arial" w:cs="Arial"/>
              <w:b/>
              <w:bCs/>
              <w:color w:val="0000FF"/>
              <w:sz w:val="24"/>
              <w:szCs w:val="24"/>
            </w:rPr>
          </w:rPrChange>
        </w:rPr>
        <w:t>&amp;</w:t>
      </w:r>
      <w:r w:rsidRPr="00B5270F">
        <w:rPr>
          <w:rFonts w:ascii="Times New Roman" w:hAnsi="Times New Roman" w:cs="Times New Roman"/>
          <w:b/>
          <w:bCs/>
          <w:color w:val="000000" w:themeColor="text1"/>
          <w:sz w:val="28"/>
          <w:szCs w:val="28"/>
          <w:u w:val="single"/>
          <w:rPrChange w:id="5157" w:author="N PRASAD" w:date="2016-07-01T12:13:00Z">
            <w:rPr>
              <w:rFonts w:ascii="Arial" w:hAnsi="Arial" w:cs="Arial"/>
              <w:b/>
              <w:bCs/>
              <w:color w:val="0000FF"/>
              <w:sz w:val="24"/>
              <w:szCs w:val="24"/>
              <w:u w:val="single"/>
            </w:rPr>
          </w:rPrChange>
        </w:rPr>
        <w:t>class methods</w:t>
      </w:r>
    </w:p>
    <w:p w:rsidR="00663777" w:rsidRPr="00B5270F" w:rsidRDefault="00572FDB" w:rsidP="00663777">
      <w:pPr>
        <w:pStyle w:val="BodyText"/>
        <w:rPr>
          <w:rFonts w:ascii="Times New Roman" w:hAnsi="Times New Roman" w:cs="Times New Roman"/>
          <w:color w:val="000000" w:themeColor="text1"/>
          <w:sz w:val="28"/>
          <w:szCs w:val="28"/>
          <w:rPrChange w:id="5158" w:author="N PRASAD" w:date="2016-07-01T12:13:00Z">
            <w:rPr>
              <w:sz w:val="24"/>
            </w:rPr>
          </w:rPrChange>
        </w:rPr>
      </w:pPr>
      <w:r w:rsidRPr="00B5270F">
        <w:rPr>
          <w:rFonts w:ascii="Times New Roman" w:hAnsi="Times New Roman" w:cs="Times New Roman"/>
          <w:i/>
          <w:iCs/>
          <w:color w:val="000000" w:themeColor="text1"/>
          <w:sz w:val="28"/>
          <w:szCs w:val="28"/>
          <w:rPrChange w:id="5159" w:author="N PRASAD" w:date="2016-07-01T12:13:00Z">
            <w:rPr>
              <w:rFonts w:asciiTheme="minorHAnsi" w:eastAsiaTheme="minorEastAsia" w:hAnsiTheme="minorHAnsi" w:cstheme="minorBidi"/>
              <w:i/>
              <w:iCs/>
              <w:color w:val="0000FF"/>
              <w:sz w:val="24"/>
              <w:szCs w:val="22"/>
              <w:lang w:eastAsia="en-US"/>
            </w:rPr>
          </w:rPrChange>
        </w:rPr>
        <w:t>Instance variable</w:t>
      </w:r>
      <w:r w:rsidRPr="00B5270F">
        <w:rPr>
          <w:rFonts w:ascii="Times New Roman" w:hAnsi="Times New Roman" w:cs="Times New Roman"/>
          <w:color w:val="000000" w:themeColor="text1"/>
          <w:sz w:val="28"/>
          <w:szCs w:val="28"/>
          <w:rPrChange w:id="5160" w:author="N PRASAD" w:date="2016-07-01T12:13:00Z">
            <w:rPr>
              <w:rFonts w:asciiTheme="minorHAnsi" w:eastAsiaTheme="minorEastAsia" w:hAnsiTheme="minorHAnsi" w:cstheme="minorBidi"/>
              <w:color w:val="0000FF"/>
              <w:sz w:val="24"/>
              <w:szCs w:val="22"/>
              <w:lang w:eastAsia="en-US"/>
            </w:rPr>
          </w:rPrChange>
        </w:rPr>
        <w:sym w:font="Wingdings" w:char="F0E0"/>
      </w:r>
      <w:r w:rsidRPr="00B5270F">
        <w:rPr>
          <w:rFonts w:ascii="Times New Roman" w:hAnsi="Times New Roman" w:cs="Times New Roman"/>
          <w:color w:val="000000" w:themeColor="text1"/>
          <w:sz w:val="28"/>
          <w:szCs w:val="28"/>
          <w:rPrChange w:id="5161" w:author="N PRASAD" w:date="2016-07-01T12:13:00Z">
            <w:rPr>
              <w:rFonts w:asciiTheme="minorHAnsi" w:eastAsiaTheme="minorEastAsia" w:hAnsiTheme="minorHAnsi" w:cstheme="minorBidi"/>
              <w:color w:val="0000FF"/>
              <w:sz w:val="24"/>
              <w:szCs w:val="22"/>
              <w:lang w:eastAsia="en-US"/>
            </w:rPr>
          </w:rPrChange>
        </w:rPr>
        <w:t xml:space="preserve"> variables defined inside a class are called instance variables with multiple instance of class, each instance has a variable stored in separate memory location.</w:t>
      </w:r>
    </w:p>
    <w:p w:rsidR="00663777" w:rsidRPr="00B5270F" w:rsidRDefault="00663777" w:rsidP="00663777">
      <w:pPr>
        <w:rPr>
          <w:rFonts w:ascii="Times New Roman" w:hAnsi="Times New Roman" w:cs="Times New Roman"/>
          <w:i/>
          <w:iCs/>
          <w:color w:val="000000" w:themeColor="text1"/>
          <w:sz w:val="28"/>
          <w:szCs w:val="28"/>
          <w:rPrChange w:id="5162" w:author="N PRASAD" w:date="2016-07-01T12:13:00Z">
            <w:rPr>
              <w:rFonts w:ascii="Arial" w:hAnsi="Arial" w:cs="Arial"/>
              <w:i/>
              <w:iCs/>
              <w:sz w:val="24"/>
              <w:szCs w:val="24"/>
            </w:rPr>
          </w:rPrChange>
        </w:rPr>
      </w:pPr>
    </w:p>
    <w:p w:rsidR="00663777" w:rsidRPr="00B5270F" w:rsidRDefault="00572FDB" w:rsidP="00663777">
      <w:pPr>
        <w:rPr>
          <w:rFonts w:ascii="Times New Roman" w:hAnsi="Times New Roman" w:cs="Times New Roman"/>
          <w:color w:val="000000" w:themeColor="text1"/>
          <w:sz w:val="28"/>
          <w:szCs w:val="28"/>
          <w:rPrChange w:id="5163" w:author="N PRASAD" w:date="2016-07-01T12:13:00Z">
            <w:rPr>
              <w:rFonts w:ascii="Arial" w:hAnsi="Arial" w:cs="Arial"/>
              <w:sz w:val="24"/>
              <w:szCs w:val="24"/>
            </w:rPr>
          </w:rPrChange>
        </w:rPr>
      </w:pPr>
      <w:r w:rsidRPr="00B5270F">
        <w:rPr>
          <w:rFonts w:ascii="Times New Roman" w:hAnsi="Times New Roman" w:cs="Times New Roman"/>
          <w:i/>
          <w:iCs/>
          <w:color w:val="000000" w:themeColor="text1"/>
          <w:sz w:val="28"/>
          <w:szCs w:val="28"/>
          <w:rPrChange w:id="5164" w:author="N PRASAD" w:date="2016-07-01T12:13:00Z">
            <w:rPr>
              <w:rFonts w:ascii="Arial" w:hAnsi="Arial" w:cs="Arial"/>
              <w:i/>
              <w:iCs/>
              <w:color w:val="0000FF"/>
              <w:sz w:val="24"/>
              <w:szCs w:val="24"/>
            </w:rPr>
          </w:rPrChange>
        </w:rPr>
        <w:t xml:space="preserve">Class variables </w:t>
      </w:r>
      <w:r w:rsidRPr="00B5270F">
        <w:rPr>
          <w:rFonts w:ascii="Times New Roman" w:hAnsi="Times New Roman" w:cs="Times New Roman"/>
          <w:color w:val="000000" w:themeColor="text1"/>
          <w:sz w:val="28"/>
          <w:szCs w:val="28"/>
          <w:rPrChange w:id="5165" w:author="N PRASAD" w:date="2016-07-01T12:13:00Z">
            <w:rPr>
              <w:rFonts w:ascii="Arial" w:hAnsi="Arial" w:cs="Arial"/>
              <w:color w:val="0000FF"/>
              <w:sz w:val="24"/>
              <w:szCs w:val="24"/>
            </w:rPr>
          </w:rPrChange>
        </w:rPr>
        <w:sym w:font="Wingdings" w:char="F0E0"/>
      </w:r>
      <w:r w:rsidRPr="00B5270F">
        <w:rPr>
          <w:rFonts w:ascii="Times New Roman" w:hAnsi="Times New Roman" w:cs="Times New Roman"/>
          <w:color w:val="000000" w:themeColor="text1"/>
          <w:sz w:val="28"/>
          <w:szCs w:val="28"/>
          <w:rPrChange w:id="5166" w:author="N PRASAD" w:date="2016-07-01T12:13:00Z">
            <w:rPr>
              <w:rFonts w:ascii="Arial" w:hAnsi="Arial" w:cs="Arial"/>
              <w:color w:val="0000FF"/>
              <w:sz w:val="24"/>
              <w:szCs w:val="24"/>
            </w:rPr>
          </w:rPrChange>
        </w:rPr>
        <w:t xml:space="preserve"> you want a variable to be common to all classes then we create class variables. To create a class variable put the “static” keyword before the variable name.</w:t>
      </w:r>
    </w:p>
    <w:p w:rsidR="00663777" w:rsidRPr="00B5270F" w:rsidRDefault="00663777" w:rsidP="00663777">
      <w:pPr>
        <w:rPr>
          <w:rFonts w:ascii="Times New Roman" w:hAnsi="Times New Roman" w:cs="Times New Roman"/>
          <w:color w:val="000000" w:themeColor="text1"/>
          <w:sz w:val="28"/>
          <w:szCs w:val="28"/>
          <w:rPrChange w:id="5167" w:author="N PRASAD" w:date="2016-07-01T12:13:00Z">
            <w:rPr>
              <w:rFonts w:ascii="Arial" w:hAnsi="Arial" w:cs="Arial"/>
              <w:sz w:val="24"/>
              <w:szCs w:val="24"/>
            </w:rPr>
          </w:rPrChange>
        </w:rPr>
      </w:pPr>
    </w:p>
    <w:p w:rsidR="00663777" w:rsidRPr="00B5270F" w:rsidRDefault="00572FDB" w:rsidP="00663777">
      <w:pPr>
        <w:rPr>
          <w:rFonts w:ascii="Times New Roman" w:hAnsi="Times New Roman" w:cs="Times New Roman"/>
          <w:color w:val="000000" w:themeColor="text1"/>
          <w:sz w:val="28"/>
          <w:szCs w:val="28"/>
          <w:rPrChange w:id="5168" w:author="N PRASAD" w:date="2016-07-01T12:13:00Z">
            <w:rPr>
              <w:rFonts w:ascii="Arial" w:hAnsi="Arial" w:cs="Arial"/>
              <w:sz w:val="24"/>
              <w:szCs w:val="24"/>
            </w:rPr>
          </w:rPrChange>
        </w:rPr>
      </w:pPr>
      <w:r w:rsidRPr="00B5270F">
        <w:rPr>
          <w:rFonts w:ascii="Times New Roman" w:hAnsi="Times New Roman" w:cs="Times New Roman"/>
          <w:i/>
          <w:iCs/>
          <w:color w:val="000000" w:themeColor="text1"/>
          <w:sz w:val="28"/>
          <w:szCs w:val="28"/>
          <w:rPrChange w:id="5169" w:author="N PRASAD" w:date="2016-07-01T12:13:00Z">
            <w:rPr>
              <w:rFonts w:ascii="Arial" w:hAnsi="Arial" w:cs="Arial"/>
              <w:i/>
              <w:iCs/>
              <w:color w:val="0000FF"/>
              <w:sz w:val="24"/>
              <w:szCs w:val="24"/>
            </w:rPr>
          </w:rPrChange>
        </w:rPr>
        <w:t xml:space="preserve">Class methods </w:t>
      </w:r>
      <w:r w:rsidRPr="00B5270F">
        <w:rPr>
          <w:rFonts w:ascii="Times New Roman" w:hAnsi="Times New Roman" w:cs="Times New Roman"/>
          <w:color w:val="000000" w:themeColor="text1"/>
          <w:sz w:val="28"/>
          <w:szCs w:val="28"/>
          <w:rPrChange w:id="5170" w:author="N PRASAD" w:date="2016-07-01T12:13:00Z">
            <w:rPr>
              <w:rFonts w:ascii="Arial" w:hAnsi="Arial" w:cs="Arial"/>
              <w:color w:val="0000FF"/>
              <w:sz w:val="24"/>
              <w:szCs w:val="24"/>
            </w:rPr>
          </w:rPrChange>
        </w:rPr>
        <w:sym w:font="Wingdings" w:char="F0E0"/>
      </w:r>
      <w:r w:rsidRPr="00B5270F">
        <w:rPr>
          <w:rFonts w:ascii="Times New Roman" w:hAnsi="Times New Roman" w:cs="Times New Roman"/>
          <w:color w:val="000000" w:themeColor="text1"/>
          <w:sz w:val="28"/>
          <w:szCs w:val="28"/>
          <w:rPrChange w:id="5171" w:author="N PRASAD" w:date="2016-07-01T12:13:00Z">
            <w:rPr>
              <w:rFonts w:ascii="Arial" w:hAnsi="Arial" w:cs="Arial"/>
              <w:color w:val="0000FF"/>
              <w:sz w:val="24"/>
              <w:szCs w:val="24"/>
            </w:rPr>
          </w:rPrChange>
        </w:rPr>
        <w:t xml:space="preserve"> we create class methods to allow us to call a method without creating instance of the class. To declare a class method use the “static” key word.</w:t>
      </w:r>
    </w:p>
    <w:p w:rsidR="00663777" w:rsidRPr="00B5270F" w:rsidRDefault="00663777" w:rsidP="00663777">
      <w:pPr>
        <w:rPr>
          <w:rFonts w:ascii="Times New Roman" w:hAnsi="Times New Roman" w:cs="Times New Roman"/>
          <w:color w:val="000000" w:themeColor="text1"/>
          <w:sz w:val="28"/>
          <w:szCs w:val="28"/>
          <w:rPrChange w:id="5172" w:author="N PRASAD" w:date="2016-07-01T12:13:00Z">
            <w:rPr>
              <w:rFonts w:ascii="Arial" w:hAnsi="Arial" w:cs="Arial"/>
              <w:sz w:val="24"/>
              <w:szCs w:val="24"/>
            </w:rPr>
          </w:rPrChange>
        </w:rPr>
      </w:pPr>
    </w:p>
    <w:p w:rsidR="00663777" w:rsidRPr="00B5270F" w:rsidRDefault="00572FDB" w:rsidP="00663777">
      <w:pPr>
        <w:rPr>
          <w:rFonts w:ascii="Times New Roman" w:hAnsi="Times New Roman" w:cs="Times New Roman"/>
          <w:color w:val="000000" w:themeColor="text1"/>
          <w:sz w:val="28"/>
          <w:szCs w:val="28"/>
          <w:rPrChange w:id="5173" w:author="N PRASAD" w:date="2016-07-01T12:13:00Z">
            <w:rPr>
              <w:rFonts w:ascii="Arial" w:hAnsi="Arial" w:cs="Arial"/>
              <w:sz w:val="24"/>
              <w:szCs w:val="24"/>
            </w:rPr>
          </w:rPrChange>
        </w:rPr>
      </w:pPr>
      <w:r w:rsidRPr="00B5270F">
        <w:rPr>
          <w:rFonts w:ascii="Times New Roman" w:hAnsi="Times New Roman" w:cs="Times New Roman"/>
          <w:i/>
          <w:iCs/>
          <w:color w:val="000000" w:themeColor="text1"/>
          <w:sz w:val="28"/>
          <w:szCs w:val="28"/>
          <w:rPrChange w:id="5174" w:author="N PRASAD" w:date="2016-07-01T12:13:00Z">
            <w:rPr>
              <w:rFonts w:ascii="Arial" w:hAnsi="Arial" w:cs="Arial"/>
              <w:i/>
              <w:iCs/>
              <w:color w:val="0000FF"/>
              <w:sz w:val="24"/>
              <w:szCs w:val="24"/>
            </w:rPr>
          </w:rPrChange>
        </w:rPr>
        <w:t>Instance methods</w:t>
      </w:r>
      <w:r w:rsidRPr="00B5270F">
        <w:rPr>
          <w:rFonts w:ascii="Times New Roman" w:hAnsi="Times New Roman" w:cs="Times New Roman"/>
          <w:color w:val="000000" w:themeColor="text1"/>
          <w:sz w:val="28"/>
          <w:szCs w:val="28"/>
          <w:rPrChange w:id="5175" w:author="N PRASAD" w:date="2016-07-01T12:13:00Z">
            <w:rPr>
              <w:rFonts w:ascii="Arial" w:hAnsi="Arial" w:cs="Arial"/>
              <w:color w:val="0000FF"/>
              <w:sz w:val="24"/>
              <w:szCs w:val="24"/>
            </w:rPr>
          </w:rPrChange>
        </w:rPr>
        <w:sym w:font="Wingdings" w:char="F0E0"/>
      </w:r>
      <w:r w:rsidRPr="00B5270F">
        <w:rPr>
          <w:rFonts w:ascii="Times New Roman" w:hAnsi="Times New Roman" w:cs="Times New Roman"/>
          <w:color w:val="000000" w:themeColor="text1"/>
          <w:sz w:val="28"/>
          <w:szCs w:val="28"/>
          <w:rPrChange w:id="5176" w:author="N PRASAD" w:date="2016-07-01T12:13:00Z">
            <w:rPr>
              <w:rFonts w:ascii="Arial" w:hAnsi="Arial" w:cs="Arial"/>
              <w:color w:val="0000FF"/>
              <w:sz w:val="24"/>
              <w:szCs w:val="24"/>
            </w:rPr>
          </w:rPrChange>
        </w:rPr>
        <w:t xml:space="preserve"> we define a method in a class, in order to use that methods we need to first create objects of the class. </w:t>
      </w:r>
    </w:p>
    <w:p w:rsidR="00663777" w:rsidRPr="00B5270F" w:rsidRDefault="00663777" w:rsidP="00663777">
      <w:pPr>
        <w:rPr>
          <w:rFonts w:ascii="Times New Roman" w:hAnsi="Times New Roman" w:cs="Times New Roman"/>
          <w:b/>
          <w:bCs/>
          <w:color w:val="000000" w:themeColor="text1"/>
          <w:sz w:val="28"/>
          <w:szCs w:val="28"/>
          <w:rPrChange w:id="5177" w:author="N PRASAD" w:date="2016-07-01T12:13:00Z">
            <w:rPr>
              <w:rFonts w:ascii="Arial" w:hAnsi="Arial" w:cs="Arial"/>
              <w:b/>
              <w:bCs/>
              <w:sz w:val="24"/>
              <w:szCs w:val="24"/>
            </w:rPr>
          </w:rPrChange>
        </w:rPr>
      </w:pPr>
    </w:p>
    <w:p w:rsidR="00663777" w:rsidRPr="00B5270F" w:rsidRDefault="00572FDB" w:rsidP="00663777">
      <w:pPr>
        <w:rPr>
          <w:rStyle w:val="element1"/>
          <w:rFonts w:ascii="Times New Roman" w:hAnsi="Times New Roman" w:cs="Times New Roman"/>
          <w:b/>
          <w:bCs/>
          <w:color w:val="000000" w:themeColor="text1"/>
          <w:sz w:val="28"/>
          <w:szCs w:val="28"/>
          <w:lang w:val="en-GB"/>
          <w:rPrChange w:id="5178" w:author="N PRASAD" w:date="2016-07-01T12:13:00Z">
            <w:rPr>
              <w:rStyle w:val="element1"/>
              <w:rFonts w:ascii="Arial" w:hAnsi="Arial" w:cs="Arial"/>
              <w:b/>
              <w:bCs/>
              <w:color w:val="000000"/>
              <w:sz w:val="24"/>
              <w:szCs w:val="24"/>
              <w:lang w:val="en-GB"/>
            </w:rPr>
          </w:rPrChange>
        </w:rPr>
      </w:pPr>
      <w:r w:rsidRPr="00B5270F">
        <w:rPr>
          <w:rStyle w:val="element1"/>
          <w:rFonts w:ascii="Times New Roman" w:hAnsi="Times New Roman" w:cs="Times New Roman"/>
          <w:b/>
          <w:bCs/>
          <w:color w:val="000000" w:themeColor="text1"/>
          <w:sz w:val="28"/>
          <w:szCs w:val="28"/>
          <w:lang w:val="en-GB"/>
          <w:rPrChange w:id="5179" w:author="N PRASAD" w:date="2016-07-01T12:13:00Z">
            <w:rPr>
              <w:rStyle w:val="element1"/>
              <w:rFonts w:ascii="Arial" w:hAnsi="Arial" w:cs="Arial"/>
              <w:b/>
              <w:bCs/>
              <w:color w:val="000000"/>
              <w:sz w:val="24"/>
              <w:szCs w:val="24"/>
              <w:lang w:val="en-GB"/>
            </w:rPr>
          </w:rPrChange>
        </w:rPr>
        <w:t>Q) Static methods cannot access instance variables why?</w:t>
      </w:r>
    </w:p>
    <w:p w:rsidR="00663777" w:rsidRPr="00B5270F" w:rsidRDefault="00572FDB" w:rsidP="00663777">
      <w:pPr>
        <w:ind w:firstLine="720"/>
        <w:rPr>
          <w:rStyle w:val="element1"/>
          <w:rFonts w:ascii="Times New Roman" w:hAnsi="Times New Roman" w:cs="Times New Roman"/>
          <w:color w:val="000000" w:themeColor="text1"/>
          <w:sz w:val="28"/>
          <w:szCs w:val="28"/>
          <w:lang w:val="en-GB"/>
          <w:rPrChange w:id="5180" w:author="N PRASAD" w:date="2016-07-01T12:13:00Z">
            <w:rPr>
              <w:rStyle w:val="element1"/>
              <w:rFonts w:ascii="Arial" w:hAnsi="Arial" w:cs="Arial"/>
              <w:color w:val="000000"/>
              <w:sz w:val="24"/>
              <w:szCs w:val="24"/>
              <w:lang w:val="en-GB"/>
            </w:rPr>
          </w:rPrChange>
        </w:rPr>
      </w:pPr>
      <w:r w:rsidRPr="00B5270F">
        <w:rPr>
          <w:rStyle w:val="element1"/>
          <w:rFonts w:ascii="Times New Roman" w:hAnsi="Times New Roman" w:cs="Times New Roman"/>
          <w:color w:val="000000" w:themeColor="text1"/>
          <w:sz w:val="28"/>
          <w:szCs w:val="28"/>
          <w:lang w:val="en-GB"/>
          <w:rPrChange w:id="5181" w:author="N PRASAD" w:date="2016-07-01T12:13:00Z">
            <w:rPr>
              <w:rStyle w:val="element1"/>
              <w:rFonts w:ascii="Arial" w:hAnsi="Arial" w:cs="Arial"/>
              <w:color w:val="000000"/>
              <w:sz w:val="24"/>
              <w:szCs w:val="24"/>
              <w:lang w:val="en-GB"/>
            </w:rPr>
          </w:rPrChange>
        </w:rPr>
        <w:t>Static methods can be invoked before the object is created; Instance variables are created only when the new object is created. Since there is no possibility to the static method to access the instance variables. Instance variables are called called as non-static variables.</w:t>
      </w:r>
    </w:p>
    <w:p w:rsidR="00833B3C" w:rsidRPr="00B5270F" w:rsidRDefault="00833B3C" w:rsidP="0052655C">
      <w:pPr>
        <w:ind w:left="360"/>
        <w:rPr>
          <w:rFonts w:ascii="Times New Roman" w:hAnsi="Times New Roman" w:cs="Times New Roman"/>
          <w:color w:val="000000" w:themeColor="text1"/>
          <w:sz w:val="28"/>
          <w:szCs w:val="28"/>
          <w:rPrChange w:id="5182" w:author="N PRASAD" w:date="2016-07-01T12:13:00Z">
            <w:rPr>
              <w:sz w:val="32"/>
              <w:szCs w:val="32"/>
            </w:rPr>
          </w:rPrChange>
        </w:rPr>
      </w:pPr>
    </w:p>
    <w:p w:rsidR="00F44767" w:rsidRPr="00B5270F" w:rsidRDefault="00572FDB">
      <w:pPr>
        <w:ind w:left="360"/>
        <w:jc w:val="center"/>
        <w:rPr>
          <w:rFonts w:ascii="Times New Roman" w:hAnsi="Times New Roman" w:cs="Times New Roman"/>
          <w:b/>
          <w:color w:val="000000" w:themeColor="text1"/>
          <w:sz w:val="28"/>
          <w:szCs w:val="28"/>
          <w:u w:val="single"/>
          <w:rPrChange w:id="5183" w:author="N PRASAD" w:date="2016-07-01T12:13:00Z">
            <w:rPr>
              <w:b/>
              <w:sz w:val="32"/>
              <w:szCs w:val="32"/>
              <w:u w:val="single"/>
            </w:rPr>
          </w:rPrChange>
        </w:rPr>
        <w:pPrChange w:id="5184" w:author="NNR Chowdary" w:date="2013-10-27T09:47:00Z">
          <w:pPr>
            <w:ind w:left="360"/>
          </w:pPr>
        </w:pPrChange>
      </w:pPr>
      <w:ins w:id="5185" w:author="NNR Chowdary" w:date="2013-10-27T09:47:00Z">
        <w:r w:rsidRPr="00B5270F">
          <w:rPr>
            <w:rFonts w:ascii="Times New Roman" w:hAnsi="Times New Roman" w:cs="Times New Roman"/>
            <w:b/>
            <w:color w:val="000000" w:themeColor="text1"/>
            <w:sz w:val="28"/>
            <w:szCs w:val="28"/>
            <w:u w:val="single"/>
            <w:rPrChange w:id="5186" w:author="N PRASAD" w:date="2016-07-01T12:13:00Z">
              <w:rPr>
                <w:b/>
                <w:color w:val="0000FF"/>
                <w:sz w:val="32"/>
                <w:szCs w:val="32"/>
                <w:u w:val="single"/>
              </w:rPr>
            </w:rPrChange>
          </w:rPr>
          <w:t>12.</w:t>
        </w:r>
      </w:ins>
      <w:r w:rsidRPr="00B5270F">
        <w:rPr>
          <w:rFonts w:ascii="Times New Roman" w:hAnsi="Times New Roman" w:cs="Times New Roman"/>
          <w:b/>
          <w:color w:val="000000" w:themeColor="text1"/>
          <w:sz w:val="28"/>
          <w:szCs w:val="28"/>
          <w:u w:val="single"/>
          <w:rPrChange w:id="5187" w:author="N PRASAD" w:date="2016-07-01T12:13:00Z">
            <w:rPr>
              <w:b/>
              <w:color w:val="0000FF"/>
              <w:sz w:val="32"/>
              <w:szCs w:val="32"/>
              <w:u w:val="single"/>
            </w:rPr>
          </w:rPrChange>
        </w:rPr>
        <w:t>Inner classes:</w:t>
      </w:r>
    </w:p>
    <w:p w:rsidR="00833B3C" w:rsidRPr="00B5270F" w:rsidRDefault="00572FDB" w:rsidP="00A06CCF">
      <w:pPr>
        <w:pStyle w:val="ListParagraph"/>
        <w:numPr>
          <w:ilvl w:val="0"/>
          <w:numId w:val="52"/>
        </w:numPr>
        <w:rPr>
          <w:rFonts w:ascii="Times New Roman" w:hAnsi="Times New Roman" w:cs="Times New Roman"/>
          <w:color w:val="000000" w:themeColor="text1"/>
          <w:sz w:val="28"/>
          <w:szCs w:val="28"/>
          <w:rPrChange w:id="5188" w:author="N PRASAD" w:date="2016-07-01T12:13:00Z">
            <w:rPr>
              <w:sz w:val="24"/>
              <w:szCs w:val="24"/>
            </w:rPr>
          </w:rPrChange>
        </w:rPr>
      </w:pPr>
      <w:r w:rsidRPr="00B5270F">
        <w:rPr>
          <w:rFonts w:ascii="Times New Roman" w:hAnsi="Times New Roman" w:cs="Times New Roman"/>
          <w:color w:val="000000" w:themeColor="text1"/>
          <w:sz w:val="28"/>
          <w:szCs w:val="28"/>
          <w:rPrChange w:id="5189" w:author="N PRASAD" w:date="2016-07-01T12:13:00Z">
            <w:rPr>
              <w:color w:val="0000FF"/>
              <w:sz w:val="24"/>
              <w:szCs w:val="24"/>
            </w:rPr>
          </w:rPrChange>
        </w:rPr>
        <w:t>We can declare a class inside another class,such type of classes are called “inner classes”.</w:t>
      </w:r>
    </w:p>
    <w:p w:rsidR="00EF191E" w:rsidRPr="00B5270F" w:rsidRDefault="00572FDB" w:rsidP="00A06CCF">
      <w:pPr>
        <w:pStyle w:val="ListParagraph"/>
        <w:numPr>
          <w:ilvl w:val="0"/>
          <w:numId w:val="52"/>
        </w:numPr>
        <w:rPr>
          <w:rFonts w:ascii="Times New Roman" w:hAnsi="Times New Roman" w:cs="Times New Roman"/>
          <w:color w:val="000000" w:themeColor="text1"/>
          <w:sz w:val="28"/>
          <w:szCs w:val="28"/>
          <w:rPrChange w:id="5190" w:author="N PRASAD" w:date="2016-07-01T12:13:00Z">
            <w:rPr>
              <w:sz w:val="24"/>
              <w:szCs w:val="24"/>
            </w:rPr>
          </w:rPrChange>
        </w:rPr>
      </w:pPr>
      <w:r w:rsidRPr="00B5270F">
        <w:rPr>
          <w:rFonts w:ascii="Times New Roman" w:hAnsi="Times New Roman" w:cs="Times New Roman"/>
          <w:color w:val="000000" w:themeColor="text1"/>
          <w:sz w:val="28"/>
          <w:szCs w:val="28"/>
          <w:rPrChange w:id="5191" w:author="N PRASAD" w:date="2016-07-01T12:13:00Z">
            <w:rPr>
              <w:color w:val="0000FF"/>
              <w:sz w:val="24"/>
              <w:szCs w:val="24"/>
            </w:rPr>
          </w:rPrChange>
        </w:rPr>
        <w:t>Inner classes concept introdused in java 1.1  version to fix gui bugs as the part of eventhandling.</w:t>
      </w:r>
    </w:p>
    <w:p w:rsidR="00A86897" w:rsidRPr="00B5270F" w:rsidRDefault="00572FDB" w:rsidP="00A06CCF">
      <w:pPr>
        <w:pStyle w:val="ListParagraph"/>
        <w:numPr>
          <w:ilvl w:val="0"/>
          <w:numId w:val="52"/>
        </w:numPr>
        <w:rPr>
          <w:rFonts w:ascii="Times New Roman" w:hAnsi="Times New Roman" w:cs="Times New Roman"/>
          <w:color w:val="000000" w:themeColor="text1"/>
          <w:sz w:val="28"/>
          <w:szCs w:val="28"/>
          <w:rPrChange w:id="5192" w:author="N PRASAD" w:date="2016-07-01T12:13:00Z">
            <w:rPr>
              <w:sz w:val="24"/>
              <w:szCs w:val="24"/>
            </w:rPr>
          </w:rPrChange>
        </w:rPr>
      </w:pPr>
      <w:r w:rsidRPr="00B5270F">
        <w:rPr>
          <w:rFonts w:ascii="Times New Roman" w:hAnsi="Times New Roman" w:cs="Times New Roman"/>
          <w:color w:val="000000" w:themeColor="text1"/>
          <w:sz w:val="28"/>
          <w:szCs w:val="28"/>
          <w:rPrChange w:id="5193" w:author="N PRASAD" w:date="2016-07-01T12:13:00Z">
            <w:rPr>
              <w:color w:val="0000FF"/>
              <w:sz w:val="24"/>
              <w:szCs w:val="24"/>
            </w:rPr>
          </w:rPrChange>
        </w:rPr>
        <w:t>Without existing one type of object if there is nochance of existing another type object then we should go for inner classes concept.</w:t>
      </w:r>
    </w:p>
    <w:p w:rsidR="00EE5058" w:rsidRPr="00B5270F" w:rsidRDefault="00572FDB" w:rsidP="00EE5058">
      <w:pPr>
        <w:pStyle w:val="ListParagraph"/>
        <w:rPr>
          <w:rFonts w:ascii="Times New Roman" w:hAnsi="Times New Roman" w:cs="Times New Roman"/>
          <w:color w:val="000000" w:themeColor="text1"/>
          <w:sz w:val="28"/>
          <w:szCs w:val="28"/>
          <w:rPrChange w:id="5194" w:author="N PRASAD" w:date="2016-07-01T12:13:00Z">
            <w:rPr>
              <w:sz w:val="24"/>
              <w:szCs w:val="24"/>
            </w:rPr>
          </w:rPrChange>
        </w:rPr>
      </w:pPr>
      <w:r w:rsidRPr="00B5270F">
        <w:rPr>
          <w:rFonts w:ascii="Times New Roman" w:hAnsi="Times New Roman" w:cs="Times New Roman"/>
          <w:color w:val="000000" w:themeColor="text1"/>
          <w:sz w:val="28"/>
          <w:szCs w:val="28"/>
          <w:rPrChange w:id="5195" w:author="N PRASAD" w:date="2016-07-01T12:13:00Z">
            <w:rPr>
              <w:color w:val="0000FF"/>
              <w:sz w:val="24"/>
              <w:szCs w:val="24"/>
            </w:rPr>
          </w:rPrChange>
        </w:rPr>
        <w:t>Class Car{</w:t>
      </w:r>
    </w:p>
    <w:p w:rsidR="00EE5058" w:rsidRPr="00B5270F" w:rsidRDefault="00572FDB" w:rsidP="00EE5058">
      <w:pPr>
        <w:pStyle w:val="ListParagraph"/>
        <w:rPr>
          <w:rFonts w:ascii="Times New Roman" w:hAnsi="Times New Roman" w:cs="Times New Roman"/>
          <w:color w:val="000000" w:themeColor="text1"/>
          <w:sz w:val="28"/>
          <w:szCs w:val="28"/>
          <w:rPrChange w:id="5196" w:author="N PRASAD" w:date="2016-07-01T12:13:00Z">
            <w:rPr>
              <w:sz w:val="24"/>
              <w:szCs w:val="24"/>
            </w:rPr>
          </w:rPrChange>
        </w:rPr>
      </w:pPr>
      <w:r w:rsidRPr="00B5270F">
        <w:rPr>
          <w:rFonts w:ascii="Times New Roman" w:hAnsi="Times New Roman" w:cs="Times New Roman"/>
          <w:color w:val="000000" w:themeColor="text1"/>
          <w:sz w:val="28"/>
          <w:szCs w:val="28"/>
          <w:rPrChange w:id="5197" w:author="N PRASAD" w:date="2016-07-01T12:13:00Z">
            <w:rPr>
              <w:color w:val="0000FF"/>
              <w:sz w:val="24"/>
              <w:szCs w:val="24"/>
            </w:rPr>
          </w:rPrChange>
        </w:rPr>
        <w:t>Class wheel</w:t>
      </w:r>
    </w:p>
    <w:p w:rsidR="00EE5058" w:rsidRPr="00B5270F" w:rsidRDefault="00572FDB" w:rsidP="00EE5058">
      <w:pPr>
        <w:pStyle w:val="ListParagraph"/>
        <w:rPr>
          <w:rFonts w:ascii="Times New Roman" w:hAnsi="Times New Roman" w:cs="Times New Roman"/>
          <w:color w:val="000000" w:themeColor="text1"/>
          <w:sz w:val="28"/>
          <w:szCs w:val="28"/>
          <w:rPrChange w:id="5198" w:author="N PRASAD" w:date="2016-07-01T12:13:00Z">
            <w:rPr>
              <w:sz w:val="24"/>
              <w:szCs w:val="24"/>
            </w:rPr>
          </w:rPrChange>
        </w:rPr>
      </w:pPr>
      <w:r w:rsidRPr="00B5270F">
        <w:rPr>
          <w:rFonts w:ascii="Times New Roman" w:hAnsi="Times New Roman" w:cs="Times New Roman"/>
          <w:color w:val="000000" w:themeColor="text1"/>
          <w:sz w:val="28"/>
          <w:szCs w:val="28"/>
          <w:rPrChange w:id="5199" w:author="N PRASAD" w:date="2016-07-01T12:13:00Z">
            <w:rPr>
              <w:color w:val="0000FF"/>
              <w:sz w:val="24"/>
              <w:szCs w:val="24"/>
            </w:rPr>
          </w:rPrChange>
        </w:rPr>
        <w:t>{</w:t>
      </w:r>
    </w:p>
    <w:p w:rsidR="00EE5058" w:rsidRPr="00B5270F" w:rsidRDefault="00572FDB" w:rsidP="00EE5058">
      <w:pPr>
        <w:pStyle w:val="ListParagraph"/>
        <w:rPr>
          <w:rFonts w:ascii="Times New Roman" w:hAnsi="Times New Roman" w:cs="Times New Roman"/>
          <w:color w:val="000000" w:themeColor="text1"/>
          <w:sz w:val="28"/>
          <w:szCs w:val="28"/>
          <w:rPrChange w:id="5200" w:author="N PRASAD" w:date="2016-07-01T12:13:00Z">
            <w:rPr>
              <w:sz w:val="24"/>
              <w:szCs w:val="24"/>
            </w:rPr>
          </w:rPrChange>
        </w:rPr>
      </w:pPr>
      <w:r w:rsidRPr="00B5270F">
        <w:rPr>
          <w:rFonts w:ascii="Times New Roman" w:hAnsi="Times New Roman" w:cs="Times New Roman"/>
          <w:color w:val="000000" w:themeColor="text1"/>
          <w:sz w:val="28"/>
          <w:szCs w:val="28"/>
          <w:rPrChange w:id="5201" w:author="N PRASAD" w:date="2016-07-01T12:13:00Z">
            <w:rPr>
              <w:color w:val="0000FF"/>
              <w:sz w:val="24"/>
              <w:szCs w:val="24"/>
            </w:rPr>
          </w:rPrChange>
        </w:rPr>
        <w:t>}</w:t>
      </w:r>
    </w:p>
    <w:p w:rsidR="00EE5058" w:rsidRPr="00B5270F" w:rsidRDefault="00572FDB" w:rsidP="00EE5058">
      <w:pPr>
        <w:pStyle w:val="ListParagraph"/>
        <w:rPr>
          <w:rFonts w:ascii="Times New Roman" w:hAnsi="Times New Roman" w:cs="Times New Roman"/>
          <w:color w:val="000000" w:themeColor="text1"/>
          <w:sz w:val="28"/>
          <w:szCs w:val="28"/>
          <w:rPrChange w:id="5202" w:author="N PRASAD" w:date="2016-07-01T12:13:00Z">
            <w:rPr>
              <w:sz w:val="24"/>
              <w:szCs w:val="24"/>
            </w:rPr>
          </w:rPrChange>
        </w:rPr>
      </w:pPr>
      <w:r w:rsidRPr="00B5270F">
        <w:rPr>
          <w:rFonts w:ascii="Times New Roman" w:hAnsi="Times New Roman" w:cs="Times New Roman"/>
          <w:color w:val="000000" w:themeColor="text1"/>
          <w:sz w:val="28"/>
          <w:szCs w:val="28"/>
          <w:rPrChange w:id="5203" w:author="N PRASAD" w:date="2016-07-01T12:13:00Z">
            <w:rPr>
              <w:color w:val="0000FF"/>
              <w:sz w:val="24"/>
              <w:szCs w:val="24"/>
            </w:rPr>
          </w:rPrChange>
        </w:rPr>
        <w:t>}</w:t>
      </w:r>
    </w:p>
    <w:p w:rsidR="00FD1D64" w:rsidRPr="00B5270F" w:rsidRDefault="00572FDB" w:rsidP="00EE5058">
      <w:pPr>
        <w:pStyle w:val="ListParagraph"/>
        <w:rPr>
          <w:rFonts w:ascii="Times New Roman" w:hAnsi="Times New Roman" w:cs="Times New Roman"/>
          <w:color w:val="000000" w:themeColor="text1"/>
          <w:sz w:val="28"/>
          <w:szCs w:val="28"/>
          <w:rPrChange w:id="5204" w:author="N PRASAD" w:date="2016-07-01T12:13:00Z">
            <w:rPr>
              <w:sz w:val="24"/>
              <w:szCs w:val="24"/>
            </w:rPr>
          </w:rPrChange>
        </w:rPr>
      </w:pPr>
      <w:r w:rsidRPr="00B5270F">
        <w:rPr>
          <w:rFonts w:ascii="Times New Roman" w:hAnsi="Times New Roman" w:cs="Times New Roman"/>
          <w:color w:val="000000" w:themeColor="text1"/>
          <w:sz w:val="28"/>
          <w:szCs w:val="28"/>
          <w:rPrChange w:id="5205" w:author="N PRASAD" w:date="2016-07-01T12:13:00Z">
            <w:rPr>
              <w:color w:val="0000FF"/>
              <w:sz w:val="24"/>
              <w:szCs w:val="24"/>
            </w:rPr>
          </w:rPrChange>
        </w:rPr>
        <w:t>Ex:without existing bank object there is no chance of existing acount object,Hence we have to define acount class inside Bank class</w:t>
      </w:r>
    </w:p>
    <w:p w:rsidR="00FD1D64" w:rsidRPr="00B5270F" w:rsidRDefault="00572FDB" w:rsidP="00EE5058">
      <w:pPr>
        <w:pStyle w:val="ListParagraph"/>
        <w:rPr>
          <w:rFonts w:ascii="Times New Roman" w:hAnsi="Times New Roman" w:cs="Times New Roman"/>
          <w:color w:val="000000" w:themeColor="text1"/>
          <w:sz w:val="28"/>
          <w:szCs w:val="28"/>
          <w:rPrChange w:id="5206" w:author="N PRASAD" w:date="2016-07-01T12:13:00Z">
            <w:rPr>
              <w:sz w:val="24"/>
              <w:szCs w:val="24"/>
            </w:rPr>
          </w:rPrChange>
        </w:rPr>
      </w:pPr>
      <w:r w:rsidRPr="00B5270F">
        <w:rPr>
          <w:rFonts w:ascii="Times New Roman" w:hAnsi="Times New Roman" w:cs="Times New Roman"/>
          <w:color w:val="000000" w:themeColor="text1"/>
          <w:sz w:val="28"/>
          <w:szCs w:val="28"/>
          <w:rPrChange w:id="5207" w:author="N PRASAD" w:date="2016-07-01T12:13:00Z">
            <w:rPr>
              <w:color w:val="0000FF"/>
              <w:sz w:val="24"/>
              <w:szCs w:val="24"/>
            </w:rPr>
          </w:rPrChange>
        </w:rPr>
        <w:t xml:space="preserve">  Class Bank</w:t>
      </w:r>
    </w:p>
    <w:p w:rsidR="00FD1D64" w:rsidRPr="00B5270F" w:rsidRDefault="00572FDB" w:rsidP="00EE5058">
      <w:pPr>
        <w:pStyle w:val="ListParagraph"/>
        <w:rPr>
          <w:rFonts w:ascii="Times New Roman" w:hAnsi="Times New Roman" w:cs="Times New Roman"/>
          <w:color w:val="000000" w:themeColor="text1"/>
          <w:sz w:val="28"/>
          <w:szCs w:val="28"/>
          <w:rPrChange w:id="5208" w:author="N PRASAD" w:date="2016-07-01T12:13:00Z">
            <w:rPr>
              <w:sz w:val="24"/>
              <w:szCs w:val="24"/>
            </w:rPr>
          </w:rPrChange>
        </w:rPr>
      </w:pPr>
      <w:r w:rsidRPr="00B5270F">
        <w:rPr>
          <w:rFonts w:ascii="Times New Roman" w:hAnsi="Times New Roman" w:cs="Times New Roman"/>
          <w:color w:val="000000" w:themeColor="text1"/>
          <w:sz w:val="28"/>
          <w:szCs w:val="28"/>
          <w:rPrChange w:id="5209" w:author="N PRASAD" w:date="2016-07-01T12:13:00Z">
            <w:rPr>
              <w:color w:val="0000FF"/>
              <w:sz w:val="24"/>
              <w:szCs w:val="24"/>
            </w:rPr>
          </w:rPrChange>
        </w:rPr>
        <w:t>{</w:t>
      </w:r>
    </w:p>
    <w:p w:rsidR="00FD1D64" w:rsidRPr="00B5270F" w:rsidRDefault="00572FDB" w:rsidP="00EE5058">
      <w:pPr>
        <w:pStyle w:val="ListParagraph"/>
        <w:rPr>
          <w:rFonts w:ascii="Times New Roman" w:hAnsi="Times New Roman" w:cs="Times New Roman"/>
          <w:color w:val="000000" w:themeColor="text1"/>
          <w:sz w:val="28"/>
          <w:szCs w:val="28"/>
          <w:rPrChange w:id="5210" w:author="N PRASAD" w:date="2016-07-01T12:13:00Z">
            <w:rPr>
              <w:sz w:val="24"/>
              <w:szCs w:val="24"/>
            </w:rPr>
          </w:rPrChange>
        </w:rPr>
      </w:pPr>
      <w:r w:rsidRPr="00B5270F">
        <w:rPr>
          <w:rFonts w:ascii="Times New Roman" w:hAnsi="Times New Roman" w:cs="Times New Roman"/>
          <w:color w:val="000000" w:themeColor="text1"/>
          <w:sz w:val="28"/>
          <w:szCs w:val="28"/>
          <w:rPrChange w:id="5211" w:author="N PRASAD" w:date="2016-07-01T12:13:00Z">
            <w:rPr>
              <w:color w:val="0000FF"/>
              <w:sz w:val="24"/>
              <w:szCs w:val="24"/>
            </w:rPr>
          </w:rPrChange>
        </w:rPr>
        <w:t>Class Acount</w:t>
      </w:r>
    </w:p>
    <w:p w:rsidR="00FD1D64" w:rsidRPr="00B5270F" w:rsidRDefault="00572FDB" w:rsidP="00EE5058">
      <w:pPr>
        <w:pStyle w:val="ListParagraph"/>
        <w:rPr>
          <w:rFonts w:ascii="Times New Roman" w:hAnsi="Times New Roman" w:cs="Times New Roman"/>
          <w:color w:val="000000" w:themeColor="text1"/>
          <w:sz w:val="28"/>
          <w:szCs w:val="28"/>
          <w:rPrChange w:id="5212" w:author="N PRASAD" w:date="2016-07-01T12:13:00Z">
            <w:rPr>
              <w:sz w:val="24"/>
              <w:szCs w:val="24"/>
            </w:rPr>
          </w:rPrChange>
        </w:rPr>
      </w:pPr>
      <w:r w:rsidRPr="00B5270F">
        <w:rPr>
          <w:rFonts w:ascii="Times New Roman" w:hAnsi="Times New Roman" w:cs="Times New Roman"/>
          <w:color w:val="000000" w:themeColor="text1"/>
          <w:sz w:val="28"/>
          <w:szCs w:val="28"/>
          <w:rPrChange w:id="5213" w:author="N PRASAD" w:date="2016-07-01T12:13:00Z">
            <w:rPr>
              <w:color w:val="0000FF"/>
              <w:sz w:val="24"/>
              <w:szCs w:val="24"/>
            </w:rPr>
          </w:rPrChange>
        </w:rPr>
        <w:t>{</w:t>
      </w:r>
    </w:p>
    <w:p w:rsidR="00FD1D64" w:rsidRPr="00B5270F" w:rsidRDefault="00572FDB" w:rsidP="00EE5058">
      <w:pPr>
        <w:pStyle w:val="ListParagraph"/>
        <w:rPr>
          <w:rFonts w:ascii="Times New Roman" w:hAnsi="Times New Roman" w:cs="Times New Roman"/>
          <w:color w:val="000000" w:themeColor="text1"/>
          <w:sz w:val="28"/>
          <w:szCs w:val="28"/>
          <w:rPrChange w:id="5214" w:author="N PRASAD" w:date="2016-07-01T12:13:00Z">
            <w:rPr>
              <w:sz w:val="24"/>
              <w:szCs w:val="24"/>
            </w:rPr>
          </w:rPrChange>
        </w:rPr>
      </w:pPr>
      <w:r w:rsidRPr="00B5270F">
        <w:rPr>
          <w:rFonts w:ascii="Times New Roman" w:hAnsi="Times New Roman" w:cs="Times New Roman"/>
          <w:color w:val="000000" w:themeColor="text1"/>
          <w:sz w:val="28"/>
          <w:szCs w:val="28"/>
          <w:rPrChange w:id="5215" w:author="N PRASAD" w:date="2016-07-01T12:13:00Z">
            <w:rPr>
              <w:color w:val="0000FF"/>
              <w:sz w:val="24"/>
              <w:szCs w:val="24"/>
            </w:rPr>
          </w:rPrChange>
        </w:rPr>
        <w:t>}</w:t>
      </w:r>
    </w:p>
    <w:p w:rsidR="00FD1D64" w:rsidRPr="00B5270F" w:rsidRDefault="00572FDB" w:rsidP="00EE5058">
      <w:pPr>
        <w:pStyle w:val="ListParagraph"/>
        <w:rPr>
          <w:rFonts w:ascii="Times New Roman" w:hAnsi="Times New Roman" w:cs="Times New Roman"/>
          <w:b/>
          <w:color w:val="000000" w:themeColor="text1"/>
          <w:sz w:val="28"/>
          <w:szCs w:val="28"/>
          <w:rPrChange w:id="5216" w:author="N PRASAD" w:date="2016-07-01T12:13:00Z">
            <w:rPr>
              <w:b/>
              <w:sz w:val="24"/>
              <w:szCs w:val="24"/>
            </w:rPr>
          </w:rPrChange>
        </w:rPr>
      </w:pPr>
      <w:r w:rsidRPr="00B5270F">
        <w:rPr>
          <w:rFonts w:ascii="Times New Roman" w:hAnsi="Times New Roman" w:cs="Times New Roman"/>
          <w:color w:val="000000" w:themeColor="text1"/>
          <w:sz w:val="28"/>
          <w:szCs w:val="28"/>
          <w:rPrChange w:id="5217" w:author="N PRASAD" w:date="2016-07-01T12:13:00Z">
            <w:rPr>
              <w:color w:val="0000FF"/>
              <w:sz w:val="24"/>
              <w:szCs w:val="24"/>
            </w:rPr>
          </w:rPrChange>
        </w:rPr>
        <w:t>}</w:t>
      </w:r>
    </w:p>
    <w:p w:rsidR="00F44767" w:rsidRPr="00B5270F" w:rsidRDefault="00572FDB">
      <w:pPr>
        <w:rPr>
          <w:rFonts w:ascii="Times New Roman" w:hAnsi="Times New Roman" w:cs="Times New Roman"/>
          <w:b/>
          <w:color w:val="000000" w:themeColor="text1"/>
          <w:sz w:val="28"/>
          <w:szCs w:val="28"/>
          <w:rPrChange w:id="5218" w:author="N PRASAD" w:date="2016-07-01T12:13:00Z">
            <w:rPr/>
          </w:rPrChange>
        </w:rPr>
        <w:pPrChange w:id="5219" w:author="NNR Chowdary" w:date="2013-10-27T09:47:00Z">
          <w:pPr>
            <w:pStyle w:val="ListParagraph"/>
          </w:pPr>
        </w:pPrChange>
      </w:pPr>
      <w:r w:rsidRPr="00B5270F">
        <w:rPr>
          <w:rFonts w:ascii="Times New Roman" w:hAnsi="Times New Roman" w:cs="Times New Roman"/>
          <w:b/>
          <w:color w:val="000000" w:themeColor="text1"/>
          <w:sz w:val="28"/>
          <w:szCs w:val="28"/>
          <w:rPrChange w:id="5220" w:author="N PRASAD" w:date="2016-07-01T12:13:00Z">
            <w:rPr>
              <w:color w:val="0000FF"/>
            </w:rPr>
          </w:rPrChange>
        </w:rPr>
        <w:t>Note:The relationship b/w outer &amp; inner classes is not parent-child relationship.It is has-A relationship.</w:t>
      </w:r>
    </w:p>
    <w:p w:rsidR="002F2E28" w:rsidRPr="00B5270F" w:rsidRDefault="002F2E28" w:rsidP="00EE5058">
      <w:pPr>
        <w:pStyle w:val="ListParagraph"/>
        <w:rPr>
          <w:rFonts w:ascii="Times New Roman" w:hAnsi="Times New Roman" w:cs="Times New Roman"/>
          <w:b/>
          <w:color w:val="000000" w:themeColor="text1"/>
          <w:sz w:val="28"/>
          <w:szCs w:val="28"/>
          <w:rPrChange w:id="5221" w:author="N PRASAD" w:date="2016-07-01T12:13:00Z">
            <w:rPr>
              <w:b/>
              <w:sz w:val="28"/>
              <w:szCs w:val="28"/>
            </w:rPr>
          </w:rPrChange>
        </w:rPr>
      </w:pPr>
    </w:p>
    <w:p w:rsidR="00F44767" w:rsidRPr="00B5270F" w:rsidRDefault="00572FDB">
      <w:pPr>
        <w:rPr>
          <w:rFonts w:ascii="Times New Roman" w:hAnsi="Times New Roman" w:cs="Times New Roman"/>
          <w:i/>
          <w:color w:val="000000" w:themeColor="text1"/>
          <w:sz w:val="28"/>
          <w:szCs w:val="28"/>
          <w:rPrChange w:id="5222" w:author="N PRASAD" w:date="2016-07-01T12:13:00Z">
            <w:rPr/>
          </w:rPrChange>
        </w:rPr>
        <w:pPrChange w:id="5223" w:author="NNR Chowdary" w:date="2013-10-27T09:47:00Z">
          <w:pPr>
            <w:pStyle w:val="ListParagraph"/>
          </w:pPr>
        </w:pPrChange>
      </w:pPr>
      <w:r w:rsidRPr="00B5270F">
        <w:rPr>
          <w:rFonts w:ascii="Times New Roman" w:hAnsi="Times New Roman" w:cs="Times New Roman"/>
          <w:i/>
          <w:color w:val="000000" w:themeColor="text1"/>
          <w:sz w:val="28"/>
          <w:szCs w:val="28"/>
          <w:rPrChange w:id="5224" w:author="N PRASAD" w:date="2016-07-01T12:13:00Z">
            <w:rPr>
              <w:color w:val="0000FF"/>
            </w:rPr>
          </w:rPrChange>
        </w:rPr>
        <w:t>Based on the purpose ?&amp; position of declaration all inner classes are divided into 4 types:</w:t>
      </w:r>
    </w:p>
    <w:p w:rsidR="0033458D" w:rsidRPr="00B5270F" w:rsidRDefault="0033458D" w:rsidP="00EE5058">
      <w:pPr>
        <w:pStyle w:val="ListParagraph"/>
        <w:rPr>
          <w:rFonts w:ascii="Times New Roman" w:hAnsi="Times New Roman" w:cs="Times New Roman"/>
          <w:i/>
          <w:color w:val="000000" w:themeColor="text1"/>
          <w:sz w:val="28"/>
          <w:szCs w:val="28"/>
          <w:rPrChange w:id="5225" w:author="N PRASAD" w:date="2016-07-01T12:13:00Z">
            <w:rPr>
              <w:i/>
              <w:sz w:val="28"/>
              <w:szCs w:val="28"/>
            </w:rPr>
          </w:rPrChange>
        </w:rPr>
      </w:pPr>
    </w:p>
    <w:p w:rsidR="00833B3C" w:rsidRPr="00B5270F" w:rsidRDefault="00572FDB" w:rsidP="00A06CCF">
      <w:pPr>
        <w:pStyle w:val="ListParagraph"/>
        <w:numPr>
          <w:ilvl w:val="0"/>
          <w:numId w:val="55"/>
        </w:numPr>
        <w:rPr>
          <w:rFonts w:ascii="Times New Roman" w:hAnsi="Times New Roman" w:cs="Times New Roman"/>
          <w:color w:val="000000" w:themeColor="text1"/>
          <w:sz w:val="28"/>
          <w:szCs w:val="28"/>
          <w:rPrChange w:id="5226" w:author="N PRASAD" w:date="2016-07-01T12:13:00Z">
            <w:rPr>
              <w:sz w:val="28"/>
              <w:szCs w:val="28"/>
            </w:rPr>
          </w:rPrChange>
        </w:rPr>
      </w:pPr>
      <w:r w:rsidRPr="00B5270F">
        <w:rPr>
          <w:rFonts w:ascii="Times New Roman" w:hAnsi="Times New Roman" w:cs="Times New Roman"/>
          <w:color w:val="000000" w:themeColor="text1"/>
          <w:sz w:val="28"/>
          <w:szCs w:val="28"/>
          <w:rPrChange w:id="5227" w:author="N PRASAD" w:date="2016-07-01T12:13:00Z">
            <w:rPr>
              <w:color w:val="0000FF"/>
              <w:sz w:val="28"/>
              <w:szCs w:val="28"/>
            </w:rPr>
          </w:rPrChange>
        </w:rPr>
        <w:t>Normal or regular inner classes</w:t>
      </w:r>
    </w:p>
    <w:p w:rsidR="00656509" w:rsidRPr="00B5270F" w:rsidRDefault="00572FDB" w:rsidP="00A06CCF">
      <w:pPr>
        <w:pStyle w:val="ListParagraph"/>
        <w:numPr>
          <w:ilvl w:val="0"/>
          <w:numId w:val="55"/>
        </w:numPr>
        <w:rPr>
          <w:rFonts w:ascii="Times New Roman" w:hAnsi="Times New Roman" w:cs="Times New Roman"/>
          <w:color w:val="000000" w:themeColor="text1"/>
          <w:sz w:val="28"/>
          <w:szCs w:val="28"/>
          <w:rPrChange w:id="5228" w:author="N PRASAD" w:date="2016-07-01T12:13:00Z">
            <w:rPr>
              <w:sz w:val="28"/>
              <w:szCs w:val="28"/>
            </w:rPr>
          </w:rPrChange>
        </w:rPr>
      </w:pPr>
      <w:r w:rsidRPr="00B5270F">
        <w:rPr>
          <w:rFonts w:ascii="Times New Roman" w:hAnsi="Times New Roman" w:cs="Times New Roman"/>
          <w:color w:val="000000" w:themeColor="text1"/>
          <w:sz w:val="28"/>
          <w:szCs w:val="28"/>
          <w:rPrChange w:id="5229" w:author="N PRASAD" w:date="2016-07-01T12:13:00Z">
            <w:rPr>
              <w:color w:val="0000FF"/>
              <w:sz w:val="28"/>
              <w:szCs w:val="28"/>
            </w:rPr>
          </w:rPrChange>
        </w:rPr>
        <w:t>Method local inner classes</w:t>
      </w:r>
    </w:p>
    <w:p w:rsidR="00656509" w:rsidRPr="00B5270F" w:rsidRDefault="00572FDB" w:rsidP="00A06CCF">
      <w:pPr>
        <w:pStyle w:val="ListParagraph"/>
        <w:numPr>
          <w:ilvl w:val="0"/>
          <w:numId w:val="55"/>
        </w:numPr>
        <w:rPr>
          <w:rFonts w:ascii="Times New Roman" w:hAnsi="Times New Roman" w:cs="Times New Roman"/>
          <w:color w:val="000000" w:themeColor="text1"/>
          <w:sz w:val="28"/>
          <w:szCs w:val="28"/>
          <w:rPrChange w:id="5230" w:author="N PRASAD" w:date="2016-07-01T12:13:00Z">
            <w:rPr>
              <w:sz w:val="28"/>
              <w:szCs w:val="28"/>
            </w:rPr>
          </w:rPrChange>
        </w:rPr>
      </w:pPr>
      <w:r w:rsidRPr="00B5270F">
        <w:rPr>
          <w:rFonts w:ascii="Times New Roman" w:hAnsi="Times New Roman" w:cs="Times New Roman"/>
          <w:color w:val="000000" w:themeColor="text1"/>
          <w:sz w:val="28"/>
          <w:szCs w:val="28"/>
          <w:rPrChange w:id="5231" w:author="N PRASAD" w:date="2016-07-01T12:13:00Z">
            <w:rPr>
              <w:color w:val="0000FF"/>
              <w:sz w:val="28"/>
              <w:szCs w:val="28"/>
            </w:rPr>
          </w:rPrChange>
        </w:rPr>
        <w:t>Annonymous inner classes(without class name)</w:t>
      </w:r>
    </w:p>
    <w:p w:rsidR="007F74C3" w:rsidRPr="00B5270F" w:rsidRDefault="00572FDB" w:rsidP="00A06CCF">
      <w:pPr>
        <w:pStyle w:val="ListParagraph"/>
        <w:numPr>
          <w:ilvl w:val="0"/>
          <w:numId w:val="55"/>
        </w:numPr>
        <w:rPr>
          <w:rFonts w:ascii="Times New Roman" w:hAnsi="Times New Roman" w:cs="Times New Roman"/>
          <w:color w:val="000000" w:themeColor="text1"/>
          <w:sz w:val="28"/>
          <w:szCs w:val="28"/>
          <w:rPrChange w:id="5232" w:author="N PRASAD" w:date="2016-07-01T12:13:00Z">
            <w:rPr>
              <w:sz w:val="28"/>
              <w:szCs w:val="28"/>
            </w:rPr>
          </w:rPrChange>
        </w:rPr>
      </w:pPr>
      <w:r w:rsidRPr="00B5270F">
        <w:rPr>
          <w:rFonts w:ascii="Times New Roman" w:hAnsi="Times New Roman" w:cs="Times New Roman"/>
          <w:color w:val="000000" w:themeColor="text1"/>
          <w:sz w:val="28"/>
          <w:szCs w:val="28"/>
          <w:rPrChange w:id="5233" w:author="N PRASAD" w:date="2016-07-01T12:13:00Z">
            <w:rPr>
              <w:color w:val="0000FF"/>
              <w:sz w:val="28"/>
              <w:szCs w:val="28"/>
            </w:rPr>
          </w:rPrChange>
        </w:rPr>
        <w:t>Static nested classes</w:t>
      </w:r>
    </w:p>
    <w:p w:rsidR="005B3D41" w:rsidRPr="00B5270F" w:rsidRDefault="005B3D41" w:rsidP="005B3D41">
      <w:pPr>
        <w:rPr>
          <w:rFonts w:ascii="Times New Roman" w:hAnsi="Times New Roman" w:cs="Times New Roman"/>
          <w:color w:val="000000" w:themeColor="text1"/>
          <w:sz w:val="28"/>
          <w:szCs w:val="28"/>
          <w:rPrChange w:id="5234" w:author="N PRASAD" w:date="2016-07-01T12:13:00Z">
            <w:rPr>
              <w:sz w:val="28"/>
              <w:szCs w:val="28"/>
            </w:rPr>
          </w:rPrChange>
        </w:rPr>
      </w:pPr>
    </w:p>
    <w:p w:rsidR="005B3D41" w:rsidRPr="00B5270F" w:rsidRDefault="00572FDB" w:rsidP="005B3D41">
      <w:pPr>
        <w:rPr>
          <w:rFonts w:ascii="Times New Roman" w:hAnsi="Times New Roman" w:cs="Times New Roman"/>
          <w:color w:val="000000" w:themeColor="text1"/>
          <w:sz w:val="28"/>
          <w:szCs w:val="28"/>
          <w:rPrChange w:id="5235" w:author="N PRASAD" w:date="2016-07-01T12:13:00Z">
            <w:rPr>
              <w:sz w:val="28"/>
              <w:szCs w:val="28"/>
            </w:rPr>
          </w:rPrChange>
        </w:rPr>
      </w:pPr>
      <w:r w:rsidRPr="00B5270F">
        <w:rPr>
          <w:rFonts w:ascii="Times New Roman" w:hAnsi="Times New Roman" w:cs="Times New Roman"/>
          <w:b/>
          <w:color w:val="000000" w:themeColor="text1"/>
          <w:sz w:val="28"/>
          <w:szCs w:val="28"/>
          <w:rPrChange w:id="5236" w:author="N PRASAD" w:date="2016-07-01T12:13:00Z">
            <w:rPr>
              <w:b/>
              <w:color w:val="0000FF"/>
              <w:sz w:val="28"/>
              <w:szCs w:val="28"/>
            </w:rPr>
          </w:rPrChange>
        </w:rPr>
        <w:t>Note</w:t>
      </w:r>
      <w:r w:rsidRPr="00B5270F">
        <w:rPr>
          <w:rFonts w:ascii="Times New Roman" w:hAnsi="Times New Roman" w:cs="Times New Roman"/>
          <w:color w:val="000000" w:themeColor="text1"/>
          <w:sz w:val="28"/>
          <w:szCs w:val="28"/>
          <w:rPrChange w:id="5237" w:author="N PRASAD" w:date="2016-07-01T12:13:00Z">
            <w:rPr>
              <w:color w:val="0000FF"/>
              <w:sz w:val="28"/>
              <w:szCs w:val="28"/>
            </w:rPr>
          </w:rPrChange>
        </w:rPr>
        <w:t>:From static nested class we can access only static members of outer class directly.But in normal inner classes we can access both static &amp; non-static members of outer class directly.</w:t>
      </w:r>
    </w:p>
    <w:p w:rsidR="00D10E37" w:rsidRPr="00B5270F" w:rsidRDefault="00D10E37" w:rsidP="005B3D41">
      <w:pPr>
        <w:rPr>
          <w:rFonts w:ascii="Times New Roman" w:hAnsi="Times New Roman" w:cs="Times New Roman"/>
          <w:color w:val="000000" w:themeColor="text1"/>
          <w:sz w:val="28"/>
          <w:szCs w:val="28"/>
          <w:rPrChange w:id="5238" w:author="N PRASAD" w:date="2016-07-01T12:13:00Z">
            <w:rPr>
              <w:sz w:val="28"/>
              <w:szCs w:val="28"/>
            </w:rPr>
          </w:rPrChange>
        </w:rPr>
      </w:pPr>
    </w:p>
    <w:p w:rsidR="00D10E37" w:rsidRPr="00B5270F" w:rsidRDefault="00572FDB" w:rsidP="005B3D41">
      <w:pPr>
        <w:rPr>
          <w:rFonts w:ascii="Times New Roman" w:hAnsi="Times New Roman" w:cs="Times New Roman"/>
          <w:color w:val="000000" w:themeColor="text1"/>
          <w:sz w:val="28"/>
          <w:szCs w:val="28"/>
          <w:rPrChange w:id="5239" w:author="N PRASAD" w:date="2016-07-01T12:13:00Z">
            <w:rPr>
              <w:sz w:val="28"/>
              <w:szCs w:val="28"/>
            </w:rPr>
          </w:rPrChange>
        </w:rPr>
      </w:pPr>
      <w:r w:rsidRPr="00B5270F">
        <w:rPr>
          <w:rFonts w:ascii="Times New Roman" w:hAnsi="Times New Roman" w:cs="Times New Roman"/>
          <w:color w:val="000000" w:themeColor="text1"/>
          <w:sz w:val="28"/>
          <w:szCs w:val="28"/>
          <w:u w:val="single"/>
          <w:rPrChange w:id="5240" w:author="N PRASAD" w:date="2016-07-01T12:13:00Z">
            <w:rPr>
              <w:color w:val="0000FF"/>
              <w:sz w:val="32"/>
              <w:szCs w:val="32"/>
              <w:u w:val="single"/>
            </w:rPr>
          </w:rPrChange>
        </w:rPr>
        <w:t>1.</w:t>
      </w:r>
      <w:r w:rsidRPr="00B5270F">
        <w:rPr>
          <w:rFonts w:ascii="Times New Roman" w:hAnsi="Times New Roman" w:cs="Times New Roman"/>
          <w:b/>
          <w:color w:val="000000" w:themeColor="text1"/>
          <w:sz w:val="28"/>
          <w:szCs w:val="28"/>
          <w:u w:val="single"/>
          <w:rPrChange w:id="5241" w:author="N PRASAD" w:date="2016-07-01T12:13:00Z">
            <w:rPr>
              <w:b/>
              <w:color w:val="0000FF"/>
              <w:sz w:val="32"/>
              <w:szCs w:val="32"/>
              <w:u w:val="single"/>
            </w:rPr>
          </w:rPrChange>
        </w:rPr>
        <w:t>Normal or Regular Inner class:</w:t>
      </w:r>
      <w:r w:rsidRPr="00B5270F">
        <w:rPr>
          <w:rFonts w:ascii="Times New Roman" w:hAnsi="Times New Roman" w:cs="Times New Roman"/>
          <w:color w:val="000000" w:themeColor="text1"/>
          <w:sz w:val="28"/>
          <w:szCs w:val="28"/>
          <w:rPrChange w:id="5242" w:author="N PRASAD" w:date="2016-07-01T12:13:00Z">
            <w:rPr>
              <w:color w:val="0000FF"/>
              <w:sz w:val="28"/>
              <w:szCs w:val="28"/>
            </w:rPr>
          </w:rPrChange>
        </w:rPr>
        <w:t>If we declare any named class directly inside a class without static modifier,such type of class is called “normal inner class”</w:t>
      </w:r>
    </w:p>
    <w:p w:rsidR="00FC3DD7" w:rsidRPr="00B5270F" w:rsidRDefault="00572FDB" w:rsidP="005B3D41">
      <w:pPr>
        <w:rPr>
          <w:rFonts w:ascii="Times New Roman" w:hAnsi="Times New Roman" w:cs="Times New Roman"/>
          <w:color w:val="000000" w:themeColor="text1"/>
          <w:sz w:val="28"/>
          <w:szCs w:val="28"/>
          <w:rPrChange w:id="5243" w:author="N PRASAD" w:date="2016-07-01T12:13:00Z">
            <w:rPr>
              <w:sz w:val="28"/>
              <w:szCs w:val="28"/>
            </w:rPr>
          </w:rPrChange>
        </w:rPr>
      </w:pPr>
      <w:r w:rsidRPr="00B5270F">
        <w:rPr>
          <w:rFonts w:ascii="Times New Roman" w:hAnsi="Times New Roman" w:cs="Times New Roman"/>
          <w:color w:val="000000" w:themeColor="text1"/>
          <w:sz w:val="28"/>
          <w:szCs w:val="28"/>
          <w:rPrChange w:id="5244" w:author="N PRASAD" w:date="2016-07-01T12:13:00Z">
            <w:rPr>
              <w:color w:val="0000FF"/>
              <w:sz w:val="28"/>
              <w:szCs w:val="28"/>
            </w:rPr>
          </w:rPrChange>
        </w:rPr>
        <w:t xml:space="preserve">         Class outer{</w:t>
      </w:r>
    </w:p>
    <w:p w:rsidR="00FC3DD7" w:rsidRPr="00B5270F" w:rsidRDefault="00572FDB" w:rsidP="005B3D41">
      <w:pPr>
        <w:rPr>
          <w:rFonts w:ascii="Times New Roman" w:hAnsi="Times New Roman" w:cs="Times New Roman"/>
          <w:color w:val="000000" w:themeColor="text1"/>
          <w:sz w:val="28"/>
          <w:szCs w:val="28"/>
          <w:rPrChange w:id="5245" w:author="N PRASAD" w:date="2016-07-01T12:13:00Z">
            <w:rPr>
              <w:sz w:val="28"/>
              <w:szCs w:val="28"/>
            </w:rPr>
          </w:rPrChange>
        </w:rPr>
      </w:pPr>
      <w:r w:rsidRPr="00B5270F">
        <w:rPr>
          <w:rFonts w:ascii="Times New Roman" w:hAnsi="Times New Roman" w:cs="Times New Roman"/>
          <w:color w:val="000000" w:themeColor="text1"/>
          <w:sz w:val="28"/>
          <w:szCs w:val="28"/>
          <w:rPrChange w:id="5246" w:author="N PRASAD" w:date="2016-07-01T12:13:00Z">
            <w:rPr>
              <w:color w:val="0000FF"/>
              <w:sz w:val="28"/>
              <w:szCs w:val="28"/>
            </w:rPr>
          </w:rPrChange>
        </w:rPr>
        <w:tab/>
        <w:t>Class inner</w:t>
      </w:r>
    </w:p>
    <w:p w:rsidR="00FC3DD7" w:rsidRPr="00B5270F" w:rsidRDefault="00572FDB" w:rsidP="00FC3DD7">
      <w:pPr>
        <w:ind w:firstLine="720"/>
        <w:rPr>
          <w:rFonts w:ascii="Times New Roman" w:hAnsi="Times New Roman" w:cs="Times New Roman"/>
          <w:color w:val="000000" w:themeColor="text1"/>
          <w:sz w:val="28"/>
          <w:szCs w:val="28"/>
          <w:rPrChange w:id="5247" w:author="N PRASAD" w:date="2016-07-01T12:13:00Z">
            <w:rPr>
              <w:sz w:val="28"/>
              <w:szCs w:val="28"/>
            </w:rPr>
          </w:rPrChange>
        </w:rPr>
      </w:pPr>
      <w:r w:rsidRPr="00B5270F">
        <w:rPr>
          <w:rFonts w:ascii="Times New Roman" w:hAnsi="Times New Roman" w:cs="Times New Roman"/>
          <w:color w:val="000000" w:themeColor="text1"/>
          <w:sz w:val="28"/>
          <w:szCs w:val="28"/>
          <w:rPrChange w:id="5248" w:author="N PRASAD" w:date="2016-07-01T12:13:00Z">
            <w:rPr>
              <w:color w:val="0000FF"/>
              <w:sz w:val="28"/>
              <w:szCs w:val="28"/>
            </w:rPr>
          </w:rPrChange>
        </w:rPr>
        <w:t>{</w:t>
      </w:r>
    </w:p>
    <w:p w:rsidR="00FC3DD7" w:rsidRPr="00B5270F" w:rsidRDefault="00572FDB" w:rsidP="005B3D41">
      <w:pPr>
        <w:rPr>
          <w:rFonts w:ascii="Times New Roman" w:hAnsi="Times New Roman" w:cs="Times New Roman"/>
          <w:color w:val="000000" w:themeColor="text1"/>
          <w:sz w:val="28"/>
          <w:szCs w:val="28"/>
          <w:rPrChange w:id="5249" w:author="N PRASAD" w:date="2016-07-01T12:13:00Z">
            <w:rPr>
              <w:sz w:val="28"/>
              <w:szCs w:val="28"/>
            </w:rPr>
          </w:rPrChange>
        </w:rPr>
      </w:pPr>
      <w:r w:rsidRPr="00B5270F">
        <w:rPr>
          <w:rFonts w:ascii="Times New Roman" w:hAnsi="Times New Roman" w:cs="Times New Roman"/>
          <w:color w:val="000000" w:themeColor="text1"/>
          <w:sz w:val="28"/>
          <w:szCs w:val="28"/>
          <w:rPrChange w:id="5250" w:author="N PRASAD" w:date="2016-07-01T12:13:00Z">
            <w:rPr>
              <w:color w:val="0000FF"/>
              <w:sz w:val="28"/>
              <w:szCs w:val="28"/>
            </w:rPr>
          </w:rPrChange>
        </w:rPr>
        <w:tab/>
        <w:t>}</w:t>
      </w:r>
    </w:p>
    <w:p w:rsidR="00FC3DD7" w:rsidRPr="00B5270F" w:rsidRDefault="00572FDB" w:rsidP="005B3D41">
      <w:pPr>
        <w:rPr>
          <w:rFonts w:ascii="Times New Roman" w:hAnsi="Times New Roman" w:cs="Times New Roman"/>
          <w:color w:val="000000" w:themeColor="text1"/>
          <w:sz w:val="28"/>
          <w:szCs w:val="28"/>
          <w:rPrChange w:id="5251" w:author="N PRASAD" w:date="2016-07-01T12:13:00Z">
            <w:rPr>
              <w:sz w:val="28"/>
              <w:szCs w:val="28"/>
            </w:rPr>
          </w:rPrChange>
        </w:rPr>
      </w:pPr>
      <w:r w:rsidRPr="00B5270F">
        <w:rPr>
          <w:rFonts w:ascii="Times New Roman" w:hAnsi="Times New Roman" w:cs="Times New Roman"/>
          <w:color w:val="000000" w:themeColor="text1"/>
          <w:sz w:val="28"/>
          <w:szCs w:val="28"/>
          <w:rPrChange w:id="5252" w:author="N PRASAD" w:date="2016-07-01T12:13:00Z">
            <w:rPr>
              <w:color w:val="0000FF"/>
              <w:sz w:val="28"/>
              <w:szCs w:val="28"/>
            </w:rPr>
          </w:rPrChange>
        </w:rPr>
        <w:tab/>
        <w:t>Public static void main(){</w:t>
      </w:r>
    </w:p>
    <w:p w:rsidR="00FC3DD7" w:rsidRPr="00B5270F" w:rsidRDefault="00572FDB" w:rsidP="005B3D41">
      <w:pPr>
        <w:rPr>
          <w:rFonts w:ascii="Times New Roman" w:hAnsi="Times New Roman" w:cs="Times New Roman"/>
          <w:color w:val="000000" w:themeColor="text1"/>
          <w:sz w:val="28"/>
          <w:szCs w:val="28"/>
          <w:rPrChange w:id="5253" w:author="N PRASAD" w:date="2016-07-01T12:13:00Z">
            <w:rPr>
              <w:sz w:val="28"/>
              <w:szCs w:val="28"/>
            </w:rPr>
          </w:rPrChange>
        </w:rPr>
      </w:pPr>
      <w:r w:rsidRPr="00B5270F">
        <w:rPr>
          <w:rFonts w:ascii="Times New Roman" w:hAnsi="Times New Roman" w:cs="Times New Roman"/>
          <w:color w:val="000000" w:themeColor="text1"/>
          <w:sz w:val="28"/>
          <w:szCs w:val="28"/>
          <w:rPrChange w:id="5254"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5255" w:author="N PRASAD" w:date="2016-07-01T12:13:00Z">
            <w:rPr>
              <w:color w:val="0000FF"/>
              <w:sz w:val="28"/>
              <w:szCs w:val="28"/>
            </w:rPr>
          </w:rPrChange>
        </w:rPr>
        <w:tab/>
        <w:t>s.o.p(“outer class main method”);</w:t>
      </w:r>
    </w:p>
    <w:p w:rsidR="00A94E90" w:rsidRPr="00B5270F" w:rsidRDefault="00572FDB" w:rsidP="005B3D41">
      <w:pPr>
        <w:rPr>
          <w:rFonts w:ascii="Times New Roman" w:hAnsi="Times New Roman" w:cs="Times New Roman"/>
          <w:color w:val="000000" w:themeColor="text1"/>
          <w:sz w:val="28"/>
          <w:szCs w:val="28"/>
          <w:rPrChange w:id="5256" w:author="N PRASAD" w:date="2016-07-01T12:13:00Z">
            <w:rPr>
              <w:sz w:val="28"/>
              <w:szCs w:val="28"/>
            </w:rPr>
          </w:rPrChange>
        </w:rPr>
      </w:pPr>
      <w:r w:rsidRPr="00B5270F">
        <w:rPr>
          <w:rFonts w:ascii="Times New Roman" w:hAnsi="Times New Roman" w:cs="Times New Roman"/>
          <w:color w:val="000000" w:themeColor="text1"/>
          <w:sz w:val="28"/>
          <w:szCs w:val="28"/>
          <w:rPrChange w:id="5257" w:author="N PRASAD" w:date="2016-07-01T12:13:00Z">
            <w:rPr>
              <w:color w:val="0000FF"/>
              <w:sz w:val="28"/>
              <w:szCs w:val="28"/>
            </w:rPr>
          </w:rPrChange>
        </w:rPr>
        <w:tab/>
        <w:t>}</w:t>
      </w:r>
    </w:p>
    <w:p w:rsidR="00A94E90" w:rsidRPr="00B5270F" w:rsidRDefault="00572FDB" w:rsidP="005B3D41">
      <w:pPr>
        <w:rPr>
          <w:rFonts w:ascii="Times New Roman" w:hAnsi="Times New Roman" w:cs="Times New Roman"/>
          <w:color w:val="000000" w:themeColor="text1"/>
          <w:sz w:val="28"/>
          <w:szCs w:val="28"/>
          <w:rPrChange w:id="5258" w:author="N PRASAD" w:date="2016-07-01T12:13:00Z">
            <w:rPr>
              <w:sz w:val="28"/>
              <w:szCs w:val="28"/>
            </w:rPr>
          </w:rPrChange>
        </w:rPr>
      </w:pPr>
      <w:r w:rsidRPr="00B5270F">
        <w:rPr>
          <w:rFonts w:ascii="Times New Roman" w:hAnsi="Times New Roman" w:cs="Times New Roman"/>
          <w:color w:val="000000" w:themeColor="text1"/>
          <w:sz w:val="28"/>
          <w:szCs w:val="28"/>
          <w:rPrChange w:id="5259" w:author="N PRASAD" w:date="2016-07-01T12:13:00Z">
            <w:rPr>
              <w:color w:val="0000FF"/>
              <w:sz w:val="28"/>
              <w:szCs w:val="28"/>
            </w:rPr>
          </w:rPrChange>
        </w:rPr>
        <w:t>}</w:t>
      </w:r>
    </w:p>
    <w:p w:rsidR="00A94E90" w:rsidRPr="00B5270F" w:rsidRDefault="00572FDB" w:rsidP="005B3D41">
      <w:pPr>
        <w:rPr>
          <w:rFonts w:ascii="Times New Roman" w:hAnsi="Times New Roman" w:cs="Times New Roman"/>
          <w:color w:val="000000" w:themeColor="text1"/>
          <w:sz w:val="28"/>
          <w:szCs w:val="28"/>
          <w:rPrChange w:id="5260" w:author="N PRASAD" w:date="2016-07-01T12:13:00Z">
            <w:rPr>
              <w:sz w:val="28"/>
              <w:szCs w:val="28"/>
            </w:rPr>
          </w:rPrChange>
        </w:rPr>
      </w:pPr>
      <w:r w:rsidRPr="00B5270F">
        <w:rPr>
          <w:rFonts w:ascii="Times New Roman" w:hAnsi="Times New Roman" w:cs="Times New Roman"/>
          <w:color w:val="000000" w:themeColor="text1"/>
          <w:sz w:val="28"/>
          <w:szCs w:val="28"/>
          <w:rPrChange w:id="5261" w:author="N PRASAD" w:date="2016-07-01T12:13:00Z">
            <w:rPr>
              <w:color w:val="0000FF"/>
              <w:sz w:val="28"/>
              <w:szCs w:val="28"/>
            </w:rPr>
          </w:rPrChange>
        </w:rPr>
        <w:t>o/p:javac outer.java</w:t>
      </w:r>
    </w:p>
    <w:p w:rsidR="00A94E90" w:rsidRPr="00B5270F" w:rsidRDefault="00572FDB" w:rsidP="005B3D41">
      <w:pPr>
        <w:rPr>
          <w:rFonts w:ascii="Times New Roman" w:hAnsi="Times New Roman" w:cs="Times New Roman"/>
          <w:color w:val="000000" w:themeColor="text1"/>
          <w:sz w:val="28"/>
          <w:szCs w:val="28"/>
          <w:rPrChange w:id="5262" w:author="N PRASAD" w:date="2016-07-01T12:13:00Z">
            <w:rPr>
              <w:sz w:val="28"/>
              <w:szCs w:val="28"/>
            </w:rPr>
          </w:rPrChange>
        </w:rPr>
      </w:pPr>
      <w:r w:rsidRPr="00B5270F">
        <w:rPr>
          <w:rFonts w:ascii="Times New Roman" w:hAnsi="Times New Roman" w:cs="Times New Roman"/>
          <w:color w:val="000000" w:themeColor="text1"/>
          <w:sz w:val="28"/>
          <w:szCs w:val="28"/>
          <w:rPrChange w:id="5263" w:author="N PRASAD" w:date="2016-07-01T12:13:00Z">
            <w:rPr>
              <w:color w:val="0000FF"/>
              <w:sz w:val="28"/>
              <w:szCs w:val="28"/>
            </w:rPr>
          </w:rPrChange>
        </w:rPr>
        <w:t>o/p:outer class main method</w:t>
      </w:r>
    </w:p>
    <w:p w:rsidR="00A94E90" w:rsidRPr="00B5270F" w:rsidRDefault="00572FDB" w:rsidP="005B3D41">
      <w:pPr>
        <w:rPr>
          <w:rFonts w:ascii="Times New Roman" w:hAnsi="Times New Roman" w:cs="Times New Roman"/>
          <w:color w:val="000000" w:themeColor="text1"/>
          <w:sz w:val="28"/>
          <w:szCs w:val="28"/>
          <w:rPrChange w:id="5264" w:author="N PRASAD" w:date="2016-07-01T12:13:00Z">
            <w:rPr>
              <w:sz w:val="28"/>
              <w:szCs w:val="28"/>
            </w:rPr>
          </w:rPrChange>
        </w:rPr>
      </w:pPr>
      <w:r w:rsidRPr="00B5270F">
        <w:rPr>
          <w:rFonts w:ascii="Times New Roman" w:hAnsi="Times New Roman" w:cs="Times New Roman"/>
          <w:color w:val="000000" w:themeColor="text1"/>
          <w:sz w:val="28"/>
          <w:szCs w:val="28"/>
          <w:rPrChange w:id="5265" w:author="N PRASAD" w:date="2016-07-01T12:13:00Z">
            <w:rPr>
              <w:color w:val="0000FF"/>
              <w:sz w:val="28"/>
              <w:szCs w:val="28"/>
            </w:rPr>
          </w:rPrChange>
        </w:rPr>
        <w:t>java outer$inner</w:t>
      </w:r>
    </w:p>
    <w:p w:rsidR="00A94E90" w:rsidRPr="00B5270F" w:rsidRDefault="00572FDB" w:rsidP="005B3D41">
      <w:pPr>
        <w:rPr>
          <w:rFonts w:ascii="Times New Roman" w:hAnsi="Times New Roman" w:cs="Times New Roman"/>
          <w:color w:val="000000" w:themeColor="text1"/>
          <w:sz w:val="28"/>
          <w:szCs w:val="28"/>
          <w:rPrChange w:id="5266" w:author="N PRASAD" w:date="2016-07-01T12:13:00Z">
            <w:rPr>
              <w:sz w:val="28"/>
              <w:szCs w:val="28"/>
            </w:rPr>
          </w:rPrChange>
        </w:rPr>
      </w:pPr>
      <w:r w:rsidRPr="00B5270F">
        <w:rPr>
          <w:rFonts w:ascii="Times New Roman" w:hAnsi="Times New Roman" w:cs="Times New Roman"/>
          <w:color w:val="000000" w:themeColor="text1"/>
          <w:sz w:val="28"/>
          <w:szCs w:val="28"/>
          <w:rPrChange w:id="5267" w:author="N PRASAD" w:date="2016-07-01T12:13:00Z">
            <w:rPr>
              <w:color w:val="0000FF"/>
              <w:sz w:val="28"/>
              <w:szCs w:val="28"/>
            </w:rPr>
          </w:rPrChange>
        </w:rPr>
        <w:t>o/p:Nosuchmethod error:main</w:t>
      </w:r>
    </w:p>
    <w:p w:rsidR="00112369" w:rsidRPr="00B5270F" w:rsidRDefault="00112369" w:rsidP="005B3D41">
      <w:pPr>
        <w:rPr>
          <w:rFonts w:ascii="Times New Roman" w:hAnsi="Times New Roman" w:cs="Times New Roman"/>
          <w:color w:val="000000" w:themeColor="text1"/>
          <w:sz w:val="28"/>
          <w:szCs w:val="28"/>
          <w:rPrChange w:id="5268" w:author="N PRASAD" w:date="2016-07-01T12:13:00Z">
            <w:rPr>
              <w:sz w:val="28"/>
              <w:szCs w:val="28"/>
            </w:rPr>
          </w:rPrChange>
        </w:rPr>
      </w:pPr>
    </w:p>
    <w:p w:rsidR="00EE0B88" w:rsidRPr="00B5270F" w:rsidRDefault="00572FDB" w:rsidP="005B3D41">
      <w:pPr>
        <w:rPr>
          <w:rFonts w:ascii="Times New Roman" w:hAnsi="Times New Roman" w:cs="Times New Roman"/>
          <w:color w:val="000000" w:themeColor="text1"/>
          <w:sz w:val="28"/>
          <w:szCs w:val="28"/>
          <w:rPrChange w:id="5269" w:author="N PRASAD" w:date="2016-07-01T12:13:00Z">
            <w:rPr>
              <w:sz w:val="28"/>
              <w:szCs w:val="28"/>
            </w:rPr>
          </w:rPrChange>
        </w:rPr>
      </w:pPr>
      <w:r w:rsidRPr="00B5270F">
        <w:rPr>
          <w:rFonts w:ascii="Times New Roman" w:hAnsi="Times New Roman" w:cs="Times New Roman"/>
          <w:b/>
          <w:color w:val="000000" w:themeColor="text1"/>
          <w:sz w:val="28"/>
          <w:szCs w:val="28"/>
          <w:rPrChange w:id="5270" w:author="N PRASAD" w:date="2016-07-01T12:13:00Z">
            <w:rPr>
              <w:b/>
              <w:color w:val="0000FF"/>
              <w:sz w:val="28"/>
              <w:szCs w:val="28"/>
            </w:rPr>
          </w:rPrChange>
        </w:rPr>
        <w:t>Ex2</w:t>
      </w:r>
      <w:r w:rsidRPr="00B5270F">
        <w:rPr>
          <w:rFonts w:ascii="Times New Roman" w:hAnsi="Times New Roman" w:cs="Times New Roman"/>
          <w:color w:val="000000" w:themeColor="text1"/>
          <w:sz w:val="28"/>
          <w:szCs w:val="28"/>
          <w:rPrChange w:id="5271" w:author="N PRASAD" w:date="2016-07-01T12:13:00Z">
            <w:rPr>
              <w:color w:val="0000FF"/>
              <w:sz w:val="28"/>
              <w:szCs w:val="28"/>
            </w:rPr>
          </w:rPrChange>
        </w:rPr>
        <w:t>:Inside inner classes we can’t declare static memebers hence it is not possible to declare main() &amp; hence we can’t invoke inner class directly from command prompt.</w:t>
      </w:r>
    </w:p>
    <w:p w:rsidR="00DC1EB1" w:rsidRPr="00B5270F" w:rsidRDefault="00572FDB" w:rsidP="00A06CCF">
      <w:pPr>
        <w:pStyle w:val="ListParagraph"/>
        <w:numPr>
          <w:ilvl w:val="0"/>
          <w:numId w:val="56"/>
        </w:numPr>
        <w:rPr>
          <w:rFonts w:ascii="Times New Roman" w:hAnsi="Times New Roman" w:cs="Times New Roman"/>
          <w:color w:val="000000" w:themeColor="text1"/>
          <w:sz w:val="28"/>
          <w:szCs w:val="28"/>
          <w:rPrChange w:id="5272" w:author="N PRASAD" w:date="2016-07-01T12:13:00Z">
            <w:rPr>
              <w:sz w:val="28"/>
              <w:szCs w:val="28"/>
            </w:rPr>
          </w:rPrChange>
        </w:rPr>
      </w:pPr>
      <w:r w:rsidRPr="00B5270F">
        <w:rPr>
          <w:rFonts w:ascii="Times New Roman" w:hAnsi="Times New Roman" w:cs="Times New Roman"/>
          <w:color w:val="000000" w:themeColor="text1"/>
          <w:sz w:val="28"/>
          <w:szCs w:val="28"/>
          <w:rPrChange w:id="5273" w:author="N PRASAD" w:date="2016-07-01T12:13:00Z">
            <w:rPr>
              <w:color w:val="0000FF"/>
              <w:sz w:val="28"/>
              <w:szCs w:val="28"/>
            </w:rPr>
          </w:rPrChange>
        </w:rPr>
        <w:t>Inner class can’t have static declarations.</w:t>
      </w:r>
    </w:p>
    <w:p w:rsidR="00DC1EB1" w:rsidRPr="00B5270F" w:rsidRDefault="00DC1EB1" w:rsidP="00DC1EB1">
      <w:pPr>
        <w:rPr>
          <w:rFonts w:ascii="Times New Roman" w:hAnsi="Times New Roman" w:cs="Times New Roman"/>
          <w:color w:val="000000" w:themeColor="text1"/>
          <w:sz w:val="28"/>
          <w:szCs w:val="28"/>
          <w:rPrChange w:id="5274" w:author="N PRASAD" w:date="2016-07-01T12:13:00Z">
            <w:rPr/>
          </w:rPrChange>
        </w:rPr>
      </w:pPr>
    </w:p>
    <w:p w:rsidR="00544710" w:rsidRPr="00B5270F" w:rsidRDefault="00572FDB" w:rsidP="00A35D0C">
      <w:pPr>
        <w:rPr>
          <w:rFonts w:ascii="Times New Roman" w:hAnsi="Times New Roman" w:cs="Times New Roman"/>
          <w:b/>
          <w:color w:val="000000" w:themeColor="text1"/>
          <w:sz w:val="28"/>
          <w:szCs w:val="28"/>
          <w:rPrChange w:id="5275" w:author="N PRASAD" w:date="2016-07-01T12:13:00Z">
            <w:rPr>
              <w:b/>
              <w:sz w:val="28"/>
              <w:szCs w:val="28"/>
            </w:rPr>
          </w:rPrChange>
        </w:rPr>
      </w:pPr>
      <w:r w:rsidRPr="00B5270F">
        <w:rPr>
          <w:rFonts w:ascii="Times New Roman" w:hAnsi="Times New Roman" w:cs="Times New Roman"/>
          <w:b/>
          <w:color w:val="000000" w:themeColor="text1"/>
          <w:sz w:val="28"/>
          <w:szCs w:val="28"/>
          <w:rPrChange w:id="5276" w:author="N PRASAD" w:date="2016-07-01T12:13:00Z">
            <w:rPr>
              <w:b/>
              <w:color w:val="0000FF"/>
              <w:sz w:val="28"/>
              <w:szCs w:val="28"/>
            </w:rPr>
          </w:rPrChange>
        </w:rPr>
        <w:t>1.Accessing inner class code from static area of outer class:</w:t>
      </w:r>
    </w:p>
    <w:p w:rsidR="00570924" w:rsidRPr="00B5270F" w:rsidRDefault="00572FDB" w:rsidP="00DC1EB1">
      <w:pPr>
        <w:rPr>
          <w:rFonts w:ascii="Times New Roman" w:hAnsi="Times New Roman" w:cs="Times New Roman"/>
          <w:b/>
          <w:color w:val="000000" w:themeColor="text1"/>
          <w:sz w:val="28"/>
          <w:szCs w:val="28"/>
          <w:rPrChange w:id="5277" w:author="N PRASAD" w:date="2016-07-01T12:13:00Z">
            <w:rPr>
              <w:b/>
              <w:sz w:val="28"/>
              <w:szCs w:val="28"/>
            </w:rPr>
          </w:rPrChange>
        </w:rPr>
      </w:pPr>
      <w:r w:rsidRPr="00B5270F">
        <w:rPr>
          <w:rFonts w:ascii="Times New Roman" w:hAnsi="Times New Roman" w:cs="Times New Roman"/>
          <w:b/>
          <w:color w:val="000000" w:themeColor="text1"/>
          <w:sz w:val="28"/>
          <w:szCs w:val="28"/>
          <w:rPrChange w:id="5278" w:author="N PRASAD" w:date="2016-07-01T12:13:00Z">
            <w:rPr>
              <w:b/>
              <w:color w:val="0000FF"/>
              <w:sz w:val="28"/>
              <w:szCs w:val="28"/>
            </w:rPr>
          </w:rPrChange>
        </w:rPr>
        <w:t>Or from out side of outer classes:</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279" w:author="N PRASAD" w:date="2016-07-01T12:13:00Z">
            <w:rPr>
              <w:rFonts w:ascii="Courier New" w:hAnsi="Courier New" w:cs="Courier New"/>
              <w:sz w:val="20"/>
              <w:szCs w:val="20"/>
            </w:rPr>
          </w:rPrChange>
        </w:rPr>
      </w:pPr>
      <w:r w:rsidRPr="00B5270F">
        <w:rPr>
          <w:rFonts w:ascii="Times New Roman" w:hAnsi="Times New Roman" w:cs="Times New Roman"/>
          <w:b/>
          <w:color w:val="000000" w:themeColor="text1"/>
          <w:sz w:val="28"/>
          <w:szCs w:val="28"/>
          <w:rPrChange w:id="5280" w:author="N PRASAD" w:date="2016-07-01T12:13:00Z">
            <w:rPr>
              <w:b/>
              <w:color w:val="0000FF"/>
              <w:sz w:val="28"/>
              <w:szCs w:val="28"/>
            </w:rPr>
          </w:rPrChange>
        </w:rPr>
        <w:t>Ans:</w:t>
      </w:r>
      <w:r w:rsidRPr="00B5270F">
        <w:rPr>
          <w:rFonts w:ascii="Times New Roman" w:hAnsi="Times New Roman" w:cs="Times New Roman"/>
          <w:b/>
          <w:bCs/>
          <w:color w:val="000000" w:themeColor="text1"/>
          <w:sz w:val="28"/>
          <w:szCs w:val="28"/>
          <w:rPrChange w:id="5281" w:author="N PRASAD" w:date="2016-07-01T12:13:00Z">
            <w:rPr>
              <w:rFonts w:ascii="Courier New" w:hAnsi="Courier New" w:cs="Courier New"/>
              <w:b/>
              <w:bCs/>
              <w:color w:val="7F0055"/>
              <w:sz w:val="20"/>
              <w:szCs w:val="20"/>
            </w:rPr>
          </w:rPrChange>
        </w:rPr>
        <w:t xml:space="preserve"> publicclass</w:t>
      </w:r>
      <w:r w:rsidRPr="00B5270F">
        <w:rPr>
          <w:rFonts w:ascii="Times New Roman" w:hAnsi="Times New Roman" w:cs="Times New Roman"/>
          <w:color w:val="000000" w:themeColor="text1"/>
          <w:sz w:val="28"/>
          <w:szCs w:val="28"/>
          <w:rPrChange w:id="5282" w:author="N PRASAD" w:date="2016-07-01T12:13:00Z">
            <w:rPr>
              <w:rFonts w:ascii="Courier New" w:hAnsi="Courier New" w:cs="Courier New"/>
              <w:color w:val="000000"/>
              <w:sz w:val="20"/>
              <w:szCs w:val="20"/>
            </w:rPr>
          </w:rPrChange>
        </w:rPr>
        <w:t xml:space="preserve"> Outer {</w:t>
      </w:r>
    </w:p>
    <w:p w:rsidR="00425556" w:rsidRPr="00B5270F" w:rsidRDefault="00425556" w:rsidP="00425556">
      <w:pPr>
        <w:autoSpaceDE w:val="0"/>
        <w:autoSpaceDN w:val="0"/>
        <w:adjustRightInd w:val="0"/>
        <w:spacing w:line="240" w:lineRule="auto"/>
        <w:rPr>
          <w:rFonts w:ascii="Times New Roman" w:hAnsi="Times New Roman" w:cs="Times New Roman"/>
          <w:color w:val="000000" w:themeColor="text1"/>
          <w:sz w:val="28"/>
          <w:szCs w:val="28"/>
          <w:rPrChange w:id="5283" w:author="N PRASAD" w:date="2016-07-01T12:13:00Z">
            <w:rPr>
              <w:rFonts w:ascii="Courier New" w:hAnsi="Courier New" w:cs="Courier New"/>
              <w:sz w:val="20"/>
              <w:szCs w:val="20"/>
            </w:rPr>
          </w:rPrChange>
        </w:rPr>
      </w:pP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28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285"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286"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287" w:author="N PRASAD" w:date="2016-07-01T12:13:00Z">
            <w:rPr>
              <w:rFonts w:ascii="Courier New" w:hAnsi="Courier New" w:cs="Courier New"/>
              <w:color w:val="000000"/>
              <w:sz w:val="20"/>
              <w:szCs w:val="20"/>
            </w:rPr>
          </w:rPrChange>
        </w:rPr>
        <w:t xml:space="preserve"> Inner{</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28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289"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290"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291" w:author="N PRASAD" w:date="2016-07-01T12:13:00Z">
            <w:rPr>
              <w:rFonts w:ascii="Courier New" w:hAnsi="Courier New" w:cs="Courier New"/>
              <w:color w:val="000000"/>
              <w:sz w:val="20"/>
              <w:szCs w:val="20"/>
            </w:rPr>
          </w:rPrChange>
        </w:rPr>
        <w:t xml:space="preserve"> m1(){</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29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29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294"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295"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296" w:author="N PRASAD" w:date="2016-07-01T12:13:00Z">
            <w:rPr>
              <w:rFonts w:ascii="Courier New" w:hAnsi="Courier New" w:cs="Courier New"/>
              <w:color w:val="000000"/>
              <w:sz w:val="20"/>
              <w:szCs w:val="20"/>
            </w:rPr>
          </w:rPrChange>
        </w:rPr>
        <w:t>.println("inner classes method nnr");</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29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298" w:author="N PRASAD" w:date="2016-07-01T12:13:00Z">
            <w:rPr>
              <w:rFonts w:ascii="Courier New" w:hAnsi="Courier New" w:cs="Courier New"/>
              <w:color w:val="000000"/>
              <w:sz w:val="20"/>
              <w:szCs w:val="20"/>
            </w:rPr>
          </w:rPrChange>
        </w:rPr>
        <w:tab/>
        <w:t>}</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29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00" w:author="N PRASAD" w:date="2016-07-01T12:13:00Z">
            <w:rPr>
              <w:rFonts w:ascii="Courier New" w:hAnsi="Courier New" w:cs="Courier New"/>
              <w:color w:val="000000"/>
              <w:sz w:val="20"/>
              <w:szCs w:val="20"/>
            </w:rPr>
          </w:rPrChange>
        </w:rPr>
        <w:tab/>
        <w:t>}</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0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02" w:author="N PRASAD" w:date="2016-07-01T12:13:00Z">
            <w:rPr>
              <w:rFonts w:ascii="Courier New" w:hAnsi="Courier New" w:cs="Courier New"/>
              <w:color w:val="000000"/>
              <w:sz w:val="20"/>
              <w:szCs w:val="20"/>
            </w:rPr>
          </w:rPrChange>
        </w:rPr>
        <w:tab/>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0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04"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305"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306" w:author="N PRASAD" w:date="2016-07-01T12:13:00Z">
            <w:rPr>
              <w:rFonts w:ascii="Courier New" w:hAnsi="Courier New" w:cs="Courier New"/>
              <w:color w:val="000000"/>
              <w:sz w:val="20"/>
              <w:szCs w:val="20"/>
            </w:rPr>
          </w:rPrChange>
        </w:rPr>
        <w:t xml:space="preserve"> main(String[] args) {</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0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0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09" w:author="N PRASAD" w:date="2016-07-01T12:13:00Z">
            <w:rPr>
              <w:rFonts w:ascii="Courier New" w:hAnsi="Courier New" w:cs="Courier New"/>
              <w:color w:val="000000"/>
              <w:sz w:val="20"/>
              <w:szCs w:val="20"/>
            </w:rPr>
          </w:rPrChange>
        </w:rPr>
        <w:tab/>
        <w:t>/*Outer o=new Outer();</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1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11" w:author="N PRASAD" w:date="2016-07-01T12:13:00Z">
            <w:rPr>
              <w:rFonts w:ascii="Courier New" w:hAnsi="Courier New" w:cs="Courier New"/>
              <w:color w:val="3F7F5F"/>
              <w:sz w:val="20"/>
              <w:szCs w:val="20"/>
            </w:rPr>
          </w:rPrChange>
        </w:rPr>
        <w:tab/>
      </w:r>
      <w:r w:rsidRPr="00B5270F">
        <w:rPr>
          <w:rFonts w:ascii="Times New Roman" w:hAnsi="Times New Roman" w:cs="Times New Roman"/>
          <w:color w:val="000000" w:themeColor="text1"/>
          <w:sz w:val="28"/>
          <w:szCs w:val="28"/>
          <w:rPrChange w:id="5312" w:author="N PRASAD" w:date="2016-07-01T12:13:00Z">
            <w:rPr>
              <w:rFonts w:ascii="Courier New" w:hAnsi="Courier New" w:cs="Courier New"/>
              <w:color w:val="3F7F5F"/>
              <w:sz w:val="20"/>
              <w:szCs w:val="20"/>
            </w:rPr>
          </w:rPrChange>
        </w:rPr>
        <w:tab/>
        <w:t>Outer.Inner i=o.new Inner();</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1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14" w:author="N PRASAD" w:date="2016-07-01T12:13:00Z">
            <w:rPr>
              <w:rFonts w:ascii="Courier New" w:hAnsi="Courier New" w:cs="Courier New"/>
              <w:color w:val="3F7F5F"/>
              <w:sz w:val="20"/>
              <w:szCs w:val="20"/>
            </w:rPr>
          </w:rPrChange>
        </w:rPr>
        <w:tab/>
      </w:r>
      <w:r w:rsidRPr="00B5270F">
        <w:rPr>
          <w:rFonts w:ascii="Times New Roman" w:hAnsi="Times New Roman" w:cs="Times New Roman"/>
          <w:color w:val="000000" w:themeColor="text1"/>
          <w:sz w:val="28"/>
          <w:szCs w:val="28"/>
          <w:rPrChange w:id="5315" w:author="N PRASAD" w:date="2016-07-01T12:13:00Z">
            <w:rPr>
              <w:rFonts w:ascii="Courier New" w:hAnsi="Courier New" w:cs="Courier New"/>
              <w:color w:val="3F7F5F"/>
              <w:sz w:val="20"/>
              <w:szCs w:val="20"/>
            </w:rPr>
          </w:rPrChange>
        </w:rPr>
        <w:tab/>
        <w:t>i.m1();*/</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1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17" w:author="N PRASAD" w:date="2016-07-01T12:13:00Z">
            <w:rPr>
              <w:rFonts w:ascii="Courier New" w:hAnsi="Courier New" w:cs="Courier New"/>
              <w:color w:val="000000"/>
              <w:sz w:val="20"/>
              <w:szCs w:val="20"/>
            </w:rPr>
          </w:rPrChange>
        </w:rPr>
        <w:lastRenderedPageBreak/>
        <w:tab/>
      </w:r>
      <w:r w:rsidRPr="00B5270F">
        <w:rPr>
          <w:rFonts w:ascii="Times New Roman" w:hAnsi="Times New Roman" w:cs="Times New Roman"/>
          <w:color w:val="000000" w:themeColor="text1"/>
          <w:sz w:val="28"/>
          <w:szCs w:val="28"/>
          <w:rPrChange w:id="5318" w:author="N PRASAD" w:date="2016-07-01T12:13:00Z">
            <w:rPr>
              <w:rFonts w:ascii="Courier New" w:hAnsi="Courier New" w:cs="Courier New"/>
              <w:color w:val="000000"/>
              <w:sz w:val="20"/>
              <w:szCs w:val="20"/>
            </w:rPr>
          </w:rPrChange>
        </w:rPr>
        <w:tab/>
        <w:t xml:space="preserve">Outer.Inner </w:t>
      </w:r>
      <w:r w:rsidRPr="00B5270F">
        <w:rPr>
          <w:rFonts w:ascii="Times New Roman" w:hAnsi="Times New Roman" w:cs="Times New Roman"/>
          <w:color w:val="000000" w:themeColor="text1"/>
          <w:sz w:val="28"/>
          <w:szCs w:val="28"/>
          <w:u w:val="single"/>
          <w:rPrChange w:id="5319" w:author="N PRASAD" w:date="2016-07-01T12:13:00Z">
            <w:rPr>
              <w:rFonts w:ascii="Courier New" w:hAnsi="Courier New" w:cs="Courier New"/>
              <w:color w:val="000000"/>
              <w:sz w:val="20"/>
              <w:szCs w:val="20"/>
              <w:u w:val="single"/>
            </w:rPr>
          </w:rPrChange>
        </w:rPr>
        <w:t>i</w:t>
      </w:r>
      <w:r w:rsidRPr="00B5270F">
        <w:rPr>
          <w:rFonts w:ascii="Times New Roman" w:hAnsi="Times New Roman" w:cs="Times New Roman"/>
          <w:color w:val="000000" w:themeColor="text1"/>
          <w:sz w:val="28"/>
          <w:szCs w:val="28"/>
          <w:rPrChange w:id="5320" w:author="N PRASAD" w:date="2016-07-01T12:13:00Z">
            <w:rPr>
              <w:rFonts w:ascii="Courier New" w:hAnsi="Courier New" w:cs="Courier New"/>
              <w:color w:val="000000"/>
              <w:sz w:val="20"/>
              <w:szCs w:val="20"/>
            </w:rPr>
          </w:rPrChange>
        </w:rPr>
        <w:t>=</w:t>
      </w:r>
      <w:r w:rsidRPr="00B5270F">
        <w:rPr>
          <w:rFonts w:ascii="Times New Roman" w:hAnsi="Times New Roman" w:cs="Times New Roman"/>
          <w:b/>
          <w:bCs/>
          <w:color w:val="000000" w:themeColor="text1"/>
          <w:sz w:val="28"/>
          <w:szCs w:val="28"/>
          <w:rPrChange w:id="5321"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322" w:author="N PRASAD" w:date="2016-07-01T12:13:00Z">
            <w:rPr>
              <w:rFonts w:ascii="Courier New" w:hAnsi="Courier New" w:cs="Courier New"/>
              <w:color w:val="000000"/>
              <w:sz w:val="20"/>
              <w:szCs w:val="20"/>
            </w:rPr>
          </w:rPrChange>
        </w:rPr>
        <w:t xml:space="preserve"> Outer().</w:t>
      </w:r>
      <w:r w:rsidRPr="00B5270F">
        <w:rPr>
          <w:rFonts w:ascii="Times New Roman" w:hAnsi="Times New Roman" w:cs="Times New Roman"/>
          <w:b/>
          <w:bCs/>
          <w:color w:val="000000" w:themeColor="text1"/>
          <w:sz w:val="28"/>
          <w:szCs w:val="28"/>
          <w:rPrChange w:id="5323"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324" w:author="N PRASAD" w:date="2016-07-01T12:13:00Z">
            <w:rPr>
              <w:rFonts w:ascii="Courier New" w:hAnsi="Courier New" w:cs="Courier New"/>
              <w:color w:val="000000"/>
              <w:sz w:val="20"/>
              <w:szCs w:val="20"/>
            </w:rPr>
          </w:rPrChange>
        </w:rPr>
        <w:t xml:space="preserve"> Inner();</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2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2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27"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328"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329" w:author="N PRASAD" w:date="2016-07-01T12:13:00Z">
            <w:rPr>
              <w:rFonts w:ascii="Courier New" w:hAnsi="Courier New" w:cs="Courier New"/>
              <w:color w:val="000000"/>
              <w:sz w:val="20"/>
              <w:szCs w:val="20"/>
            </w:rPr>
          </w:rPrChange>
        </w:rPr>
        <w:t xml:space="preserve"> Outer().</w:t>
      </w:r>
      <w:r w:rsidRPr="00B5270F">
        <w:rPr>
          <w:rFonts w:ascii="Times New Roman" w:hAnsi="Times New Roman" w:cs="Times New Roman"/>
          <w:b/>
          <w:bCs/>
          <w:color w:val="000000" w:themeColor="text1"/>
          <w:sz w:val="28"/>
          <w:szCs w:val="28"/>
          <w:rPrChange w:id="5330"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331" w:author="N PRASAD" w:date="2016-07-01T12:13:00Z">
            <w:rPr>
              <w:rFonts w:ascii="Courier New" w:hAnsi="Courier New" w:cs="Courier New"/>
              <w:color w:val="000000"/>
              <w:sz w:val="20"/>
              <w:szCs w:val="20"/>
            </w:rPr>
          </w:rPrChange>
        </w:rPr>
        <w:t xml:space="preserve"> Inner().m1();</w:t>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3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3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34" w:author="N PRASAD" w:date="2016-07-01T12:13:00Z">
            <w:rPr>
              <w:rFonts w:ascii="Courier New" w:hAnsi="Courier New" w:cs="Courier New"/>
              <w:color w:val="000000"/>
              <w:sz w:val="20"/>
              <w:szCs w:val="20"/>
            </w:rPr>
          </w:rPrChange>
        </w:rPr>
        <w:tab/>
      </w:r>
    </w:p>
    <w:p w:rsidR="00425556" w:rsidRPr="00B5270F" w:rsidRDefault="00572FDB" w:rsidP="00425556">
      <w:pPr>
        <w:autoSpaceDE w:val="0"/>
        <w:autoSpaceDN w:val="0"/>
        <w:adjustRightInd w:val="0"/>
        <w:spacing w:line="240" w:lineRule="auto"/>
        <w:rPr>
          <w:rFonts w:ascii="Times New Roman" w:hAnsi="Times New Roman" w:cs="Times New Roman"/>
          <w:color w:val="000000" w:themeColor="text1"/>
          <w:sz w:val="28"/>
          <w:szCs w:val="28"/>
          <w:rPrChange w:id="533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36" w:author="N PRASAD" w:date="2016-07-01T12:13:00Z">
            <w:rPr>
              <w:rFonts w:ascii="Courier New" w:hAnsi="Courier New" w:cs="Courier New"/>
              <w:color w:val="000000"/>
              <w:sz w:val="20"/>
              <w:szCs w:val="20"/>
            </w:rPr>
          </w:rPrChange>
        </w:rPr>
        <w:tab/>
        <w:t>}</w:t>
      </w:r>
    </w:p>
    <w:p w:rsidR="00425556" w:rsidRPr="00B5270F" w:rsidRDefault="00425556" w:rsidP="00425556">
      <w:pPr>
        <w:autoSpaceDE w:val="0"/>
        <w:autoSpaceDN w:val="0"/>
        <w:adjustRightInd w:val="0"/>
        <w:spacing w:line="240" w:lineRule="auto"/>
        <w:rPr>
          <w:rFonts w:ascii="Times New Roman" w:hAnsi="Times New Roman" w:cs="Times New Roman"/>
          <w:color w:val="000000" w:themeColor="text1"/>
          <w:sz w:val="28"/>
          <w:szCs w:val="28"/>
          <w:rPrChange w:id="5337" w:author="N PRASAD" w:date="2016-07-01T12:13:00Z">
            <w:rPr>
              <w:rFonts w:ascii="Courier New" w:hAnsi="Courier New" w:cs="Courier New"/>
              <w:sz w:val="20"/>
              <w:szCs w:val="20"/>
            </w:rPr>
          </w:rPrChange>
        </w:rPr>
      </w:pPr>
    </w:p>
    <w:p w:rsidR="00D34279" w:rsidRPr="00B5270F" w:rsidRDefault="00572FDB" w:rsidP="00425556">
      <w:pPr>
        <w:rPr>
          <w:rFonts w:ascii="Times New Roman" w:hAnsi="Times New Roman" w:cs="Times New Roman"/>
          <w:color w:val="000000" w:themeColor="text1"/>
          <w:sz w:val="28"/>
          <w:szCs w:val="28"/>
          <w:rPrChange w:id="5338" w:author="N PRASAD" w:date="2016-07-01T12:13:00Z">
            <w:rPr>
              <w:rFonts w:ascii="Courier New" w:hAnsi="Courier New" w:cs="Courier New"/>
              <w:color w:val="000000"/>
              <w:sz w:val="20"/>
              <w:szCs w:val="20"/>
            </w:rPr>
          </w:rPrChange>
        </w:rPr>
      </w:pPr>
      <w:r w:rsidRPr="00B5270F">
        <w:rPr>
          <w:rFonts w:ascii="Times New Roman" w:hAnsi="Times New Roman" w:cs="Times New Roman"/>
          <w:color w:val="000000" w:themeColor="text1"/>
          <w:sz w:val="28"/>
          <w:szCs w:val="28"/>
          <w:rPrChange w:id="5339" w:author="N PRASAD" w:date="2016-07-01T12:13:00Z">
            <w:rPr>
              <w:rFonts w:ascii="Courier New" w:hAnsi="Courier New" w:cs="Courier New"/>
              <w:color w:val="000000"/>
              <w:sz w:val="20"/>
              <w:szCs w:val="20"/>
            </w:rPr>
          </w:rPrChange>
        </w:rPr>
        <w:t>}</w:t>
      </w:r>
    </w:p>
    <w:p w:rsidR="00D34279" w:rsidRPr="00B5270F" w:rsidRDefault="00D34279" w:rsidP="00425556">
      <w:pPr>
        <w:rPr>
          <w:rFonts w:ascii="Times New Roman" w:hAnsi="Times New Roman" w:cs="Times New Roman"/>
          <w:b/>
          <w:color w:val="000000" w:themeColor="text1"/>
          <w:sz w:val="28"/>
          <w:szCs w:val="28"/>
          <w:rPrChange w:id="5340" w:author="N PRASAD" w:date="2016-07-01T12:13:00Z">
            <w:rPr>
              <w:b/>
              <w:sz w:val="28"/>
              <w:szCs w:val="28"/>
            </w:rPr>
          </w:rPrChange>
        </w:rPr>
      </w:pPr>
    </w:p>
    <w:p w:rsidR="009112BC" w:rsidRPr="00B5270F" w:rsidRDefault="00572FDB" w:rsidP="00425556">
      <w:pPr>
        <w:rPr>
          <w:rFonts w:ascii="Times New Roman" w:hAnsi="Times New Roman" w:cs="Times New Roman"/>
          <w:b/>
          <w:color w:val="000000" w:themeColor="text1"/>
          <w:sz w:val="28"/>
          <w:szCs w:val="28"/>
          <w:rPrChange w:id="5341" w:author="N PRASAD" w:date="2016-07-01T12:13:00Z">
            <w:rPr>
              <w:b/>
              <w:sz w:val="28"/>
              <w:szCs w:val="28"/>
            </w:rPr>
          </w:rPrChange>
        </w:rPr>
      </w:pPr>
      <w:r w:rsidRPr="00B5270F">
        <w:rPr>
          <w:rFonts w:ascii="Times New Roman" w:hAnsi="Times New Roman" w:cs="Times New Roman"/>
          <w:b/>
          <w:color w:val="000000" w:themeColor="text1"/>
          <w:sz w:val="28"/>
          <w:szCs w:val="28"/>
          <w:rPrChange w:id="5342" w:author="N PRASAD" w:date="2016-07-01T12:13:00Z">
            <w:rPr>
              <w:b/>
              <w:color w:val="0000FF"/>
              <w:sz w:val="28"/>
              <w:szCs w:val="28"/>
            </w:rPr>
          </w:rPrChange>
        </w:rPr>
        <w:t>2.Accessing  Inner class code from instance area Of Outer class:</w:t>
      </w:r>
    </w:p>
    <w:p w:rsidR="00D34279" w:rsidRPr="00B5270F" w:rsidRDefault="00572FDB" w:rsidP="00425556">
      <w:pPr>
        <w:rPr>
          <w:rFonts w:ascii="Times New Roman" w:hAnsi="Times New Roman" w:cs="Times New Roman"/>
          <w:b/>
          <w:color w:val="000000" w:themeColor="text1"/>
          <w:sz w:val="28"/>
          <w:szCs w:val="28"/>
          <w:rPrChange w:id="5343" w:author="N PRASAD" w:date="2016-07-01T12:13:00Z">
            <w:rPr>
              <w:b/>
              <w:sz w:val="28"/>
              <w:szCs w:val="28"/>
            </w:rPr>
          </w:rPrChange>
        </w:rPr>
      </w:pPr>
      <w:r w:rsidRPr="00B5270F">
        <w:rPr>
          <w:rFonts w:ascii="Times New Roman" w:hAnsi="Times New Roman" w:cs="Times New Roman"/>
          <w:b/>
          <w:color w:val="000000" w:themeColor="text1"/>
          <w:sz w:val="28"/>
          <w:szCs w:val="28"/>
          <w:rPrChange w:id="5344" w:author="N PRASAD" w:date="2016-07-01T12:13:00Z">
            <w:rPr>
              <w:b/>
              <w:color w:val="0000FF"/>
              <w:sz w:val="28"/>
              <w:szCs w:val="28"/>
            </w:rPr>
          </w:rPrChange>
        </w:rPr>
        <w:t>Ans:</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45"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346" w:author="N PRASAD" w:date="2016-07-01T12:13:00Z">
            <w:rPr>
              <w:rFonts w:ascii="Courier New" w:hAnsi="Courier New" w:cs="Courier New"/>
              <w:b/>
              <w:bCs/>
              <w:color w:val="7F0055"/>
              <w:sz w:val="20"/>
              <w:szCs w:val="20"/>
            </w:rPr>
          </w:rPrChange>
        </w:rPr>
        <w:t>publicclass</w:t>
      </w:r>
      <w:r w:rsidRPr="00B5270F">
        <w:rPr>
          <w:rFonts w:ascii="Times New Roman" w:hAnsi="Times New Roman" w:cs="Times New Roman"/>
          <w:color w:val="000000" w:themeColor="text1"/>
          <w:sz w:val="28"/>
          <w:szCs w:val="28"/>
          <w:rPrChange w:id="5347" w:author="N PRASAD" w:date="2016-07-01T12:13:00Z">
            <w:rPr>
              <w:rFonts w:ascii="Courier New" w:hAnsi="Courier New" w:cs="Courier New"/>
              <w:color w:val="000000"/>
              <w:sz w:val="20"/>
              <w:szCs w:val="20"/>
            </w:rPr>
          </w:rPrChange>
        </w:rPr>
        <w:t xml:space="preserve"> Outer {</w:t>
      </w:r>
    </w:p>
    <w:p w:rsidR="00D34831" w:rsidRPr="00B5270F" w:rsidRDefault="00D34831" w:rsidP="00D34831">
      <w:pPr>
        <w:autoSpaceDE w:val="0"/>
        <w:autoSpaceDN w:val="0"/>
        <w:adjustRightInd w:val="0"/>
        <w:spacing w:line="240" w:lineRule="auto"/>
        <w:rPr>
          <w:rFonts w:ascii="Times New Roman" w:hAnsi="Times New Roman" w:cs="Times New Roman"/>
          <w:color w:val="000000" w:themeColor="text1"/>
          <w:sz w:val="28"/>
          <w:szCs w:val="28"/>
          <w:rPrChange w:id="5348" w:author="N PRASAD" w:date="2016-07-01T12:13:00Z">
            <w:rPr>
              <w:rFonts w:ascii="Courier New" w:hAnsi="Courier New" w:cs="Courier New"/>
              <w:sz w:val="20"/>
              <w:szCs w:val="20"/>
            </w:rPr>
          </w:rPrChange>
        </w:rPr>
      </w:pP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4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50"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351"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352" w:author="N PRASAD" w:date="2016-07-01T12:13:00Z">
            <w:rPr>
              <w:rFonts w:ascii="Courier New" w:hAnsi="Courier New" w:cs="Courier New"/>
              <w:color w:val="000000"/>
              <w:sz w:val="20"/>
              <w:szCs w:val="20"/>
            </w:rPr>
          </w:rPrChange>
        </w:rPr>
        <w:t xml:space="preserve"> Inner{</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5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54"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355"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356" w:author="N PRASAD" w:date="2016-07-01T12:13:00Z">
            <w:rPr>
              <w:rFonts w:ascii="Courier New" w:hAnsi="Courier New" w:cs="Courier New"/>
              <w:color w:val="000000"/>
              <w:sz w:val="20"/>
              <w:szCs w:val="20"/>
            </w:rPr>
          </w:rPrChange>
        </w:rPr>
        <w:t xml:space="preserve"> m1(){</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5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5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59"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360"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361" w:author="N PRASAD" w:date="2016-07-01T12:13:00Z">
            <w:rPr>
              <w:rFonts w:ascii="Courier New" w:hAnsi="Courier New" w:cs="Courier New"/>
              <w:color w:val="000000"/>
              <w:sz w:val="20"/>
              <w:szCs w:val="20"/>
            </w:rPr>
          </w:rPrChange>
        </w:rPr>
        <w:t>.println("inner classes method nnr");</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6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63" w:author="N PRASAD" w:date="2016-07-01T12:13:00Z">
            <w:rPr>
              <w:rFonts w:ascii="Courier New" w:hAnsi="Courier New" w:cs="Courier New"/>
              <w:color w:val="000000"/>
              <w:sz w:val="20"/>
              <w:szCs w:val="20"/>
            </w:rPr>
          </w:rPrChange>
        </w:rPr>
        <w:tab/>
        <w:t>}</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6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65" w:author="N PRASAD" w:date="2016-07-01T12:13:00Z">
            <w:rPr>
              <w:rFonts w:ascii="Courier New" w:hAnsi="Courier New" w:cs="Courier New"/>
              <w:color w:val="000000"/>
              <w:sz w:val="20"/>
              <w:szCs w:val="20"/>
            </w:rPr>
          </w:rPrChange>
        </w:rPr>
        <w:tab/>
        <w:t>}</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6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67"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368"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369" w:author="N PRASAD" w:date="2016-07-01T12:13:00Z">
            <w:rPr>
              <w:rFonts w:ascii="Courier New" w:hAnsi="Courier New" w:cs="Courier New"/>
              <w:color w:val="000000"/>
              <w:sz w:val="20"/>
              <w:szCs w:val="20"/>
            </w:rPr>
          </w:rPrChange>
        </w:rPr>
        <w:t xml:space="preserve"> m2(){</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7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71" w:author="N PRASAD" w:date="2016-07-01T12:13:00Z">
            <w:rPr>
              <w:rFonts w:ascii="Courier New" w:hAnsi="Courier New" w:cs="Courier New"/>
              <w:color w:val="000000"/>
              <w:sz w:val="20"/>
              <w:szCs w:val="20"/>
            </w:rPr>
          </w:rPrChange>
        </w:rPr>
        <w:tab/>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7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7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74" w:author="N PRASAD" w:date="2016-07-01T12:13:00Z">
            <w:rPr>
              <w:rFonts w:ascii="Courier New" w:hAnsi="Courier New" w:cs="Courier New"/>
              <w:color w:val="000000"/>
              <w:sz w:val="20"/>
              <w:szCs w:val="20"/>
            </w:rPr>
          </w:rPrChange>
        </w:rPr>
        <w:tab/>
        <w:t>Inner i=</w:t>
      </w:r>
      <w:r w:rsidRPr="00B5270F">
        <w:rPr>
          <w:rFonts w:ascii="Times New Roman" w:hAnsi="Times New Roman" w:cs="Times New Roman"/>
          <w:b/>
          <w:bCs/>
          <w:color w:val="000000" w:themeColor="text1"/>
          <w:sz w:val="28"/>
          <w:szCs w:val="28"/>
          <w:rPrChange w:id="5375"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376" w:author="N PRASAD" w:date="2016-07-01T12:13:00Z">
            <w:rPr>
              <w:rFonts w:ascii="Courier New" w:hAnsi="Courier New" w:cs="Courier New"/>
              <w:color w:val="000000"/>
              <w:sz w:val="20"/>
              <w:szCs w:val="20"/>
            </w:rPr>
          </w:rPrChange>
        </w:rPr>
        <w:t xml:space="preserve"> Inner();</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7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7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79" w:author="N PRASAD" w:date="2016-07-01T12:13:00Z">
            <w:rPr>
              <w:rFonts w:ascii="Courier New" w:hAnsi="Courier New" w:cs="Courier New"/>
              <w:color w:val="000000"/>
              <w:sz w:val="20"/>
              <w:szCs w:val="20"/>
            </w:rPr>
          </w:rPrChange>
        </w:rPr>
        <w:tab/>
        <w:t>i.m1();</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8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81" w:author="N PRASAD" w:date="2016-07-01T12:13:00Z">
            <w:rPr>
              <w:rFonts w:ascii="Courier New" w:hAnsi="Courier New" w:cs="Courier New"/>
              <w:color w:val="000000"/>
              <w:sz w:val="20"/>
              <w:szCs w:val="20"/>
            </w:rPr>
          </w:rPrChange>
        </w:rPr>
        <w:tab/>
        <w:t>}</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8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83"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384"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385" w:author="N PRASAD" w:date="2016-07-01T12:13:00Z">
            <w:rPr>
              <w:rFonts w:ascii="Courier New" w:hAnsi="Courier New" w:cs="Courier New"/>
              <w:color w:val="000000"/>
              <w:sz w:val="20"/>
              <w:szCs w:val="20"/>
            </w:rPr>
          </w:rPrChange>
        </w:rPr>
        <w:t xml:space="preserve"> main(String[] args) {</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8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8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88" w:author="N PRASAD" w:date="2016-07-01T12:13:00Z">
            <w:rPr>
              <w:rFonts w:ascii="Courier New" w:hAnsi="Courier New" w:cs="Courier New"/>
              <w:color w:val="000000"/>
              <w:sz w:val="20"/>
              <w:szCs w:val="20"/>
            </w:rPr>
          </w:rPrChange>
        </w:rPr>
        <w:tab/>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8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9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91" w:author="N PRASAD" w:date="2016-07-01T12:13:00Z">
            <w:rPr>
              <w:rFonts w:ascii="Courier New" w:hAnsi="Courier New" w:cs="Courier New"/>
              <w:color w:val="000000"/>
              <w:sz w:val="20"/>
              <w:szCs w:val="20"/>
            </w:rPr>
          </w:rPrChange>
        </w:rPr>
        <w:tab/>
        <w:t>Outer o=</w:t>
      </w:r>
      <w:r w:rsidRPr="00B5270F">
        <w:rPr>
          <w:rFonts w:ascii="Times New Roman" w:hAnsi="Times New Roman" w:cs="Times New Roman"/>
          <w:b/>
          <w:bCs/>
          <w:color w:val="000000" w:themeColor="text1"/>
          <w:sz w:val="28"/>
          <w:szCs w:val="28"/>
          <w:rPrChange w:id="5392"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393" w:author="N PRASAD" w:date="2016-07-01T12:13:00Z">
            <w:rPr>
              <w:rFonts w:ascii="Courier New" w:hAnsi="Courier New" w:cs="Courier New"/>
              <w:color w:val="000000"/>
              <w:sz w:val="20"/>
              <w:szCs w:val="20"/>
            </w:rPr>
          </w:rPrChange>
        </w:rPr>
        <w:t xml:space="preserve"> Outer();</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9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9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396" w:author="N PRASAD" w:date="2016-07-01T12:13:00Z">
            <w:rPr>
              <w:rFonts w:ascii="Courier New" w:hAnsi="Courier New" w:cs="Courier New"/>
              <w:color w:val="000000"/>
              <w:sz w:val="20"/>
              <w:szCs w:val="20"/>
            </w:rPr>
          </w:rPrChange>
        </w:rPr>
        <w:tab/>
        <w:t>o.m2();</w:t>
      </w: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39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398" w:author="N PRASAD" w:date="2016-07-01T12:13:00Z">
            <w:rPr>
              <w:rFonts w:ascii="Courier New" w:hAnsi="Courier New" w:cs="Courier New"/>
              <w:color w:val="000000"/>
              <w:sz w:val="20"/>
              <w:szCs w:val="20"/>
            </w:rPr>
          </w:rPrChange>
        </w:rPr>
        <w:tab/>
        <w:t>}</w:t>
      </w:r>
    </w:p>
    <w:p w:rsidR="00D34831" w:rsidRPr="00B5270F" w:rsidRDefault="00D34831" w:rsidP="00D34831">
      <w:pPr>
        <w:autoSpaceDE w:val="0"/>
        <w:autoSpaceDN w:val="0"/>
        <w:adjustRightInd w:val="0"/>
        <w:spacing w:line="240" w:lineRule="auto"/>
        <w:rPr>
          <w:rFonts w:ascii="Times New Roman" w:hAnsi="Times New Roman" w:cs="Times New Roman"/>
          <w:color w:val="000000" w:themeColor="text1"/>
          <w:sz w:val="28"/>
          <w:szCs w:val="28"/>
          <w:rPrChange w:id="5399" w:author="N PRASAD" w:date="2016-07-01T12:13:00Z">
            <w:rPr>
              <w:rFonts w:ascii="Courier New" w:hAnsi="Courier New" w:cs="Courier New"/>
              <w:sz w:val="20"/>
              <w:szCs w:val="20"/>
            </w:rPr>
          </w:rPrChange>
        </w:rPr>
      </w:pPr>
    </w:p>
    <w:p w:rsidR="00D34831" w:rsidRPr="00B5270F" w:rsidRDefault="00572FDB" w:rsidP="00D34831">
      <w:pPr>
        <w:autoSpaceDE w:val="0"/>
        <w:autoSpaceDN w:val="0"/>
        <w:adjustRightInd w:val="0"/>
        <w:spacing w:line="240" w:lineRule="auto"/>
        <w:rPr>
          <w:rFonts w:ascii="Times New Roman" w:hAnsi="Times New Roman" w:cs="Times New Roman"/>
          <w:color w:val="000000" w:themeColor="text1"/>
          <w:sz w:val="28"/>
          <w:szCs w:val="28"/>
          <w:rPrChange w:id="540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01" w:author="N PRASAD" w:date="2016-07-01T12:13:00Z">
            <w:rPr>
              <w:rFonts w:ascii="Courier New" w:hAnsi="Courier New" w:cs="Courier New"/>
              <w:color w:val="000000"/>
              <w:sz w:val="20"/>
              <w:szCs w:val="20"/>
            </w:rPr>
          </w:rPrChange>
        </w:rPr>
        <w:t>}</w:t>
      </w:r>
    </w:p>
    <w:p w:rsidR="00D34831" w:rsidRPr="00B5270F" w:rsidRDefault="00D34831" w:rsidP="00425556">
      <w:pPr>
        <w:rPr>
          <w:rFonts w:ascii="Times New Roman" w:hAnsi="Times New Roman" w:cs="Times New Roman"/>
          <w:b/>
          <w:color w:val="000000" w:themeColor="text1"/>
          <w:sz w:val="28"/>
          <w:szCs w:val="28"/>
          <w:rPrChange w:id="5402" w:author="N PRASAD" w:date="2016-07-01T12:13:00Z">
            <w:rPr>
              <w:b/>
              <w:sz w:val="28"/>
              <w:szCs w:val="28"/>
            </w:rPr>
          </w:rPrChange>
        </w:rPr>
      </w:pPr>
    </w:p>
    <w:p w:rsidR="00D34279" w:rsidRPr="00B5270F" w:rsidRDefault="00572FDB" w:rsidP="00425556">
      <w:pPr>
        <w:rPr>
          <w:rFonts w:ascii="Times New Roman" w:hAnsi="Times New Roman" w:cs="Times New Roman"/>
          <w:b/>
          <w:color w:val="000000" w:themeColor="text1"/>
          <w:sz w:val="28"/>
          <w:szCs w:val="28"/>
          <w:rPrChange w:id="5403" w:author="N PRASAD" w:date="2016-07-01T12:13:00Z">
            <w:rPr>
              <w:b/>
              <w:sz w:val="28"/>
              <w:szCs w:val="28"/>
            </w:rPr>
          </w:rPrChange>
        </w:rPr>
      </w:pPr>
      <w:r w:rsidRPr="00B5270F">
        <w:rPr>
          <w:rFonts w:ascii="Times New Roman" w:hAnsi="Times New Roman" w:cs="Times New Roman"/>
          <w:b/>
          <w:color w:val="000000" w:themeColor="text1"/>
          <w:sz w:val="28"/>
          <w:szCs w:val="28"/>
          <w:rPrChange w:id="5404" w:author="N PRASAD" w:date="2016-07-01T12:13:00Z">
            <w:rPr>
              <w:b/>
              <w:color w:val="0000FF"/>
              <w:sz w:val="28"/>
              <w:szCs w:val="28"/>
            </w:rPr>
          </w:rPrChange>
        </w:rPr>
        <w:t>3.Accessing  Inner class code from outside of outer class:</w:t>
      </w:r>
    </w:p>
    <w:p w:rsidR="001D0238" w:rsidRPr="00B5270F" w:rsidRDefault="00572FDB" w:rsidP="00425556">
      <w:pPr>
        <w:rPr>
          <w:rFonts w:ascii="Times New Roman" w:hAnsi="Times New Roman" w:cs="Times New Roman"/>
          <w:b/>
          <w:color w:val="000000" w:themeColor="text1"/>
          <w:sz w:val="28"/>
          <w:szCs w:val="28"/>
          <w:rPrChange w:id="5405" w:author="N PRASAD" w:date="2016-07-01T12:13:00Z">
            <w:rPr>
              <w:b/>
              <w:sz w:val="28"/>
              <w:szCs w:val="28"/>
            </w:rPr>
          </w:rPrChange>
        </w:rPr>
      </w:pPr>
      <w:r w:rsidRPr="00B5270F">
        <w:rPr>
          <w:rFonts w:ascii="Times New Roman" w:hAnsi="Times New Roman" w:cs="Times New Roman"/>
          <w:b/>
          <w:color w:val="000000" w:themeColor="text1"/>
          <w:sz w:val="28"/>
          <w:szCs w:val="28"/>
          <w:rPrChange w:id="5406" w:author="N PRASAD" w:date="2016-07-01T12:13:00Z">
            <w:rPr>
              <w:b/>
              <w:color w:val="0000FF"/>
              <w:sz w:val="28"/>
              <w:szCs w:val="28"/>
            </w:rPr>
          </w:rPrChange>
        </w:rPr>
        <w:t>Ans:</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07"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408" w:author="N PRASAD" w:date="2016-07-01T12:13:00Z">
            <w:rPr>
              <w:rFonts w:ascii="Courier New" w:hAnsi="Courier New" w:cs="Courier New"/>
              <w:b/>
              <w:bCs/>
              <w:color w:val="7F0055"/>
              <w:sz w:val="20"/>
              <w:szCs w:val="20"/>
            </w:rPr>
          </w:rPrChange>
        </w:rPr>
        <w:t>publicclass</w:t>
      </w:r>
      <w:r w:rsidRPr="00B5270F">
        <w:rPr>
          <w:rFonts w:ascii="Times New Roman" w:hAnsi="Times New Roman" w:cs="Times New Roman"/>
          <w:color w:val="000000" w:themeColor="text1"/>
          <w:sz w:val="28"/>
          <w:szCs w:val="28"/>
          <w:rPrChange w:id="5409" w:author="N PRASAD" w:date="2016-07-01T12:13:00Z">
            <w:rPr>
              <w:rFonts w:ascii="Courier New" w:hAnsi="Courier New" w:cs="Courier New"/>
              <w:color w:val="000000"/>
              <w:sz w:val="20"/>
              <w:szCs w:val="20"/>
            </w:rPr>
          </w:rPrChange>
        </w:rPr>
        <w:t xml:space="preserve"> Outer {</w:t>
      </w:r>
    </w:p>
    <w:p w:rsidR="00DE2E44" w:rsidRPr="00B5270F" w:rsidRDefault="00DE2E44" w:rsidP="00DE2E44">
      <w:pPr>
        <w:autoSpaceDE w:val="0"/>
        <w:autoSpaceDN w:val="0"/>
        <w:adjustRightInd w:val="0"/>
        <w:spacing w:line="240" w:lineRule="auto"/>
        <w:rPr>
          <w:rFonts w:ascii="Times New Roman" w:hAnsi="Times New Roman" w:cs="Times New Roman"/>
          <w:color w:val="000000" w:themeColor="text1"/>
          <w:sz w:val="28"/>
          <w:szCs w:val="28"/>
          <w:rPrChange w:id="5410" w:author="N PRASAD" w:date="2016-07-01T12:13:00Z">
            <w:rPr>
              <w:rFonts w:ascii="Courier New" w:hAnsi="Courier New" w:cs="Courier New"/>
              <w:sz w:val="20"/>
              <w:szCs w:val="20"/>
            </w:rPr>
          </w:rPrChange>
        </w:rPr>
      </w:pP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1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12"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413"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414" w:author="N PRASAD" w:date="2016-07-01T12:13:00Z">
            <w:rPr>
              <w:rFonts w:ascii="Courier New" w:hAnsi="Courier New" w:cs="Courier New"/>
              <w:color w:val="000000"/>
              <w:sz w:val="20"/>
              <w:szCs w:val="20"/>
            </w:rPr>
          </w:rPrChange>
        </w:rPr>
        <w:t xml:space="preserve"> Inner{</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1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16"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417"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418" w:author="N PRASAD" w:date="2016-07-01T12:13:00Z">
            <w:rPr>
              <w:rFonts w:ascii="Courier New" w:hAnsi="Courier New" w:cs="Courier New"/>
              <w:color w:val="000000"/>
              <w:sz w:val="20"/>
              <w:szCs w:val="20"/>
            </w:rPr>
          </w:rPrChange>
        </w:rPr>
        <w:t xml:space="preserve"> m1(){</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1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2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421"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422"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423" w:author="N PRASAD" w:date="2016-07-01T12:13:00Z">
            <w:rPr>
              <w:rFonts w:ascii="Courier New" w:hAnsi="Courier New" w:cs="Courier New"/>
              <w:color w:val="000000"/>
              <w:sz w:val="20"/>
              <w:szCs w:val="20"/>
            </w:rPr>
          </w:rPrChange>
        </w:rPr>
        <w:t>.println("accessing from instance method nnr");</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2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25" w:author="N PRASAD" w:date="2016-07-01T12:13:00Z">
            <w:rPr>
              <w:rFonts w:ascii="Courier New" w:hAnsi="Courier New" w:cs="Courier New"/>
              <w:color w:val="000000"/>
              <w:sz w:val="20"/>
              <w:szCs w:val="20"/>
            </w:rPr>
          </w:rPrChange>
        </w:rPr>
        <w:tab/>
        <w:t>}</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2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27" w:author="N PRASAD" w:date="2016-07-01T12:13:00Z">
            <w:rPr>
              <w:rFonts w:ascii="Courier New" w:hAnsi="Courier New" w:cs="Courier New"/>
              <w:color w:val="000000"/>
              <w:sz w:val="20"/>
              <w:szCs w:val="20"/>
            </w:rPr>
          </w:rPrChange>
        </w:rPr>
        <w:tab/>
        <w:t>}</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2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29" w:author="N PRASAD" w:date="2016-07-01T12:13:00Z">
            <w:rPr>
              <w:rFonts w:ascii="Courier New" w:hAnsi="Courier New" w:cs="Courier New"/>
              <w:color w:val="000000"/>
              <w:sz w:val="20"/>
              <w:szCs w:val="20"/>
            </w:rPr>
          </w:rPrChange>
        </w:rPr>
        <w:t>}</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30"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431"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432" w:author="N PRASAD" w:date="2016-07-01T12:13:00Z">
            <w:rPr>
              <w:rFonts w:ascii="Courier New" w:hAnsi="Courier New" w:cs="Courier New"/>
              <w:color w:val="000000"/>
              <w:sz w:val="20"/>
              <w:szCs w:val="20"/>
            </w:rPr>
          </w:rPrChange>
        </w:rPr>
        <w:t xml:space="preserve"> Test{</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3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34"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435"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436" w:author="N PRASAD" w:date="2016-07-01T12:13:00Z">
            <w:rPr>
              <w:rFonts w:ascii="Courier New" w:hAnsi="Courier New" w:cs="Courier New"/>
              <w:color w:val="000000"/>
              <w:sz w:val="20"/>
              <w:szCs w:val="20"/>
            </w:rPr>
          </w:rPrChange>
        </w:rPr>
        <w:t xml:space="preserve"> main(String ar[]){</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3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3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439" w:author="N PRASAD" w:date="2016-07-01T12:13:00Z">
            <w:rPr>
              <w:rFonts w:ascii="Courier New" w:hAnsi="Courier New" w:cs="Courier New"/>
              <w:color w:val="000000"/>
              <w:sz w:val="20"/>
              <w:szCs w:val="20"/>
            </w:rPr>
          </w:rPrChange>
        </w:rPr>
        <w:tab/>
        <w:t>Outer o=</w:t>
      </w:r>
      <w:r w:rsidRPr="00B5270F">
        <w:rPr>
          <w:rFonts w:ascii="Times New Roman" w:hAnsi="Times New Roman" w:cs="Times New Roman"/>
          <w:b/>
          <w:bCs/>
          <w:color w:val="000000" w:themeColor="text1"/>
          <w:sz w:val="28"/>
          <w:szCs w:val="28"/>
          <w:rPrChange w:id="5440"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441" w:author="N PRASAD" w:date="2016-07-01T12:13:00Z">
            <w:rPr>
              <w:rFonts w:ascii="Courier New" w:hAnsi="Courier New" w:cs="Courier New"/>
              <w:color w:val="000000"/>
              <w:sz w:val="20"/>
              <w:szCs w:val="20"/>
            </w:rPr>
          </w:rPrChange>
        </w:rPr>
        <w:t xml:space="preserve"> Outer();</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4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43" w:author="N PRASAD" w:date="2016-07-01T12:13:00Z">
            <w:rPr>
              <w:rFonts w:ascii="Courier New" w:hAnsi="Courier New" w:cs="Courier New"/>
              <w:color w:val="000000"/>
              <w:sz w:val="20"/>
              <w:szCs w:val="20"/>
            </w:rPr>
          </w:rPrChange>
        </w:rPr>
        <w:lastRenderedPageBreak/>
        <w:tab/>
      </w:r>
      <w:r w:rsidRPr="00B5270F">
        <w:rPr>
          <w:rFonts w:ascii="Times New Roman" w:hAnsi="Times New Roman" w:cs="Times New Roman"/>
          <w:color w:val="000000" w:themeColor="text1"/>
          <w:sz w:val="28"/>
          <w:szCs w:val="28"/>
          <w:rPrChange w:id="5444" w:author="N PRASAD" w:date="2016-07-01T12:13:00Z">
            <w:rPr>
              <w:rFonts w:ascii="Courier New" w:hAnsi="Courier New" w:cs="Courier New"/>
              <w:color w:val="000000"/>
              <w:sz w:val="20"/>
              <w:szCs w:val="20"/>
            </w:rPr>
          </w:rPrChange>
        </w:rPr>
        <w:tab/>
        <w:t>Outer.Inner i=o.</w:t>
      </w:r>
      <w:r w:rsidRPr="00B5270F">
        <w:rPr>
          <w:rFonts w:ascii="Times New Roman" w:hAnsi="Times New Roman" w:cs="Times New Roman"/>
          <w:b/>
          <w:bCs/>
          <w:color w:val="000000" w:themeColor="text1"/>
          <w:sz w:val="28"/>
          <w:szCs w:val="28"/>
          <w:rPrChange w:id="5445"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446" w:author="N PRASAD" w:date="2016-07-01T12:13:00Z">
            <w:rPr>
              <w:rFonts w:ascii="Courier New" w:hAnsi="Courier New" w:cs="Courier New"/>
              <w:color w:val="000000"/>
              <w:sz w:val="20"/>
              <w:szCs w:val="20"/>
            </w:rPr>
          </w:rPrChange>
        </w:rPr>
        <w:t xml:space="preserve"> Inner();</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4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4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449" w:author="N PRASAD" w:date="2016-07-01T12:13:00Z">
            <w:rPr>
              <w:rFonts w:ascii="Courier New" w:hAnsi="Courier New" w:cs="Courier New"/>
              <w:color w:val="000000"/>
              <w:sz w:val="20"/>
              <w:szCs w:val="20"/>
            </w:rPr>
          </w:rPrChange>
        </w:rPr>
        <w:tab/>
        <w:t>i.m1();</w:t>
      </w:r>
    </w:p>
    <w:p w:rsidR="00DE2E44" w:rsidRPr="00B5270F" w:rsidRDefault="00572FDB" w:rsidP="00DE2E44">
      <w:pPr>
        <w:autoSpaceDE w:val="0"/>
        <w:autoSpaceDN w:val="0"/>
        <w:adjustRightInd w:val="0"/>
        <w:spacing w:line="240" w:lineRule="auto"/>
        <w:rPr>
          <w:rFonts w:ascii="Times New Roman" w:hAnsi="Times New Roman" w:cs="Times New Roman"/>
          <w:color w:val="000000" w:themeColor="text1"/>
          <w:sz w:val="28"/>
          <w:szCs w:val="28"/>
          <w:rPrChange w:id="545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51" w:author="N PRASAD" w:date="2016-07-01T12:13:00Z">
            <w:rPr>
              <w:rFonts w:ascii="Courier New" w:hAnsi="Courier New" w:cs="Courier New"/>
              <w:color w:val="000000"/>
              <w:sz w:val="20"/>
              <w:szCs w:val="20"/>
            </w:rPr>
          </w:rPrChange>
        </w:rPr>
        <w:tab/>
        <w:t>}</w:t>
      </w:r>
    </w:p>
    <w:p w:rsidR="00DE2E44" w:rsidRPr="00B5270F" w:rsidRDefault="00572FDB" w:rsidP="00DE2E44">
      <w:pPr>
        <w:rPr>
          <w:rFonts w:ascii="Times New Roman" w:hAnsi="Times New Roman" w:cs="Times New Roman"/>
          <w:color w:val="000000" w:themeColor="text1"/>
          <w:sz w:val="28"/>
          <w:szCs w:val="28"/>
          <w:rPrChange w:id="5452" w:author="N PRASAD" w:date="2016-07-01T12:13:00Z">
            <w:rPr>
              <w:rFonts w:ascii="Courier New" w:hAnsi="Courier New" w:cs="Courier New"/>
              <w:color w:val="000000"/>
              <w:sz w:val="20"/>
              <w:szCs w:val="20"/>
            </w:rPr>
          </w:rPrChange>
        </w:rPr>
      </w:pPr>
      <w:r w:rsidRPr="00B5270F">
        <w:rPr>
          <w:rFonts w:ascii="Times New Roman" w:hAnsi="Times New Roman" w:cs="Times New Roman"/>
          <w:color w:val="000000" w:themeColor="text1"/>
          <w:sz w:val="28"/>
          <w:szCs w:val="28"/>
          <w:rPrChange w:id="5453" w:author="N PRASAD" w:date="2016-07-01T12:13:00Z">
            <w:rPr>
              <w:rFonts w:ascii="Courier New" w:hAnsi="Courier New" w:cs="Courier New"/>
              <w:color w:val="000000"/>
              <w:sz w:val="20"/>
              <w:szCs w:val="20"/>
            </w:rPr>
          </w:rPrChange>
        </w:rPr>
        <w:t>}</w:t>
      </w:r>
    </w:p>
    <w:p w:rsidR="009823CD" w:rsidRPr="00B5270F" w:rsidRDefault="009823CD" w:rsidP="00DE2E44">
      <w:pPr>
        <w:rPr>
          <w:rFonts w:ascii="Times New Roman" w:hAnsi="Times New Roman" w:cs="Times New Roman"/>
          <w:b/>
          <w:color w:val="000000" w:themeColor="text1"/>
          <w:sz w:val="28"/>
          <w:szCs w:val="28"/>
          <w:rPrChange w:id="5454" w:author="N PRASAD" w:date="2016-07-01T12:13:00Z">
            <w:rPr>
              <w:b/>
              <w:sz w:val="28"/>
              <w:szCs w:val="28"/>
            </w:rPr>
          </w:rPrChange>
        </w:rPr>
      </w:pPr>
    </w:p>
    <w:p w:rsidR="004428A6" w:rsidRPr="00B5270F" w:rsidRDefault="00572FDB" w:rsidP="00DE2E44">
      <w:pPr>
        <w:rPr>
          <w:rFonts w:ascii="Times New Roman" w:hAnsi="Times New Roman" w:cs="Times New Roman"/>
          <w:b/>
          <w:color w:val="000000" w:themeColor="text1"/>
          <w:sz w:val="28"/>
          <w:szCs w:val="28"/>
          <w:rPrChange w:id="5455" w:author="N PRASAD" w:date="2016-07-01T12:13:00Z">
            <w:rPr>
              <w:b/>
              <w:sz w:val="28"/>
              <w:szCs w:val="28"/>
            </w:rPr>
          </w:rPrChange>
        </w:rPr>
      </w:pPr>
      <w:r w:rsidRPr="00B5270F">
        <w:rPr>
          <w:rFonts w:ascii="Times New Roman" w:hAnsi="Times New Roman" w:cs="Times New Roman"/>
          <w:b/>
          <w:color w:val="000000" w:themeColor="text1"/>
          <w:sz w:val="28"/>
          <w:szCs w:val="28"/>
          <w:rPrChange w:id="5456" w:author="N PRASAD" w:date="2016-07-01T12:13:00Z">
            <w:rPr>
              <w:b/>
              <w:color w:val="0000FF"/>
              <w:sz w:val="28"/>
              <w:szCs w:val="28"/>
            </w:rPr>
          </w:rPrChange>
        </w:rPr>
        <w:t>4.From the inner class we can access all members of outer class(both static &amp; non-static)directly.</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57"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458" w:author="N PRASAD" w:date="2016-07-01T12:13:00Z">
            <w:rPr>
              <w:rFonts w:ascii="Courier New" w:hAnsi="Courier New" w:cs="Courier New"/>
              <w:b/>
              <w:bCs/>
              <w:color w:val="7F0055"/>
              <w:sz w:val="20"/>
              <w:szCs w:val="20"/>
            </w:rPr>
          </w:rPrChange>
        </w:rPr>
        <w:t>Ans:publicclass</w:t>
      </w:r>
      <w:r w:rsidRPr="00B5270F">
        <w:rPr>
          <w:rFonts w:ascii="Times New Roman" w:hAnsi="Times New Roman" w:cs="Times New Roman"/>
          <w:color w:val="000000" w:themeColor="text1"/>
          <w:sz w:val="28"/>
          <w:szCs w:val="28"/>
          <w:rPrChange w:id="5459" w:author="N PRASAD" w:date="2016-07-01T12:13:00Z">
            <w:rPr>
              <w:rFonts w:ascii="Courier New" w:hAnsi="Courier New" w:cs="Courier New"/>
              <w:color w:val="000000"/>
              <w:sz w:val="20"/>
              <w:szCs w:val="20"/>
            </w:rPr>
          </w:rPrChange>
        </w:rPr>
        <w:t xml:space="preserve"> Outer {</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60"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461" w:author="N PRASAD" w:date="2016-07-01T12:13:00Z">
            <w:rPr>
              <w:rFonts w:ascii="Courier New" w:hAnsi="Courier New" w:cs="Courier New"/>
              <w:b/>
              <w:bCs/>
              <w:color w:val="7F0055"/>
              <w:sz w:val="20"/>
              <w:szCs w:val="20"/>
            </w:rPr>
          </w:rPrChange>
        </w:rPr>
        <w:t>staticint</w:t>
      </w:r>
      <w:r w:rsidRPr="00B5270F">
        <w:rPr>
          <w:rFonts w:ascii="Times New Roman" w:hAnsi="Times New Roman" w:cs="Times New Roman"/>
          <w:i/>
          <w:iCs/>
          <w:color w:val="000000" w:themeColor="text1"/>
          <w:sz w:val="28"/>
          <w:szCs w:val="28"/>
          <w:rPrChange w:id="5462" w:author="N PRASAD" w:date="2016-07-01T12:13:00Z">
            <w:rPr>
              <w:rFonts w:ascii="Courier New" w:hAnsi="Courier New" w:cs="Courier New"/>
              <w:i/>
              <w:iCs/>
              <w:color w:val="0000C0"/>
              <w:sz w:val="20"/>
              <w:szCs w:val="20"/>
            </w:rPr>
          </w:rPrChange>
        </w:rPr>
        <w:t>x</w:t>
      </w:r>
      <w:r w:rsidRPr="00B5270F">
        <w:rPr>
          <w:rFonts w:ascii="Times New Roman" w:hAnsi="Times New Roman" w:cs="Times New Roman"/>
          <w:color w:val="000000" w:themeColor="text1"/>
          <w:sz w:val="28"/>
          <w:szCs w:val="28"/>
          <w:rPrChange w:id="5463" w:author="N PRASAD" w:date="2016-07-01T12:13:00Z">
            <w:rPr>
              <w:rFonts w:ascii="Courier New" w:hAnsi="Courier New" w:cs="Courier New"/>
              <w:color w:val="000000"/>
              <w:sz w:val="20"/>
              <w:szCs w:val="20"/>
            </w:rPr>
          </w:rPrChange>
        </w:rPr>
        <w:t>=10;</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64"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465"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466" w:author="N PRASAD" w:date="2016-07-01T12:13:00Z">
            <w:rPr>
              <w:rFonts w:ascii="Courier New" w:hAnsi="Courier New" w:cs="Courier New"/>
              <w:color w:val="0000C0"/>
              <w:sz w:val="20"/>
              <w:szCs w:val="20"/>
            </w:rPr>
          </w:rPrChange>
        </w:rPr>
        <w:t>y=44;</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67"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468" w:author="N PRASAD" w:date="2016-07-01T12:13:00Z">
            <w:rPr>
              <w:rFonts w:ascii="Courier New" w:hAnsi="Courier New" w:cs="Courier New"/>
              <w:b/>
              <w:bCs/>
              <w:color w:val="7F0055"/>
              <w:sz w:val="20"/>
              <w:szCs w:val="20"/>
            </w:rPr>
          </w:rPrChange>
        </w:rPr>
        <w:t>finalint</w:t>
      </w:r>
      <w:r w:rsidRPr="00B5270F">
        <w:rPr>
          <w:rFonts w:ascii="Times New Roman" w:hAnsi="Times New Roman" w:cs="Times New Roman"/>
          <w:color w:val="000000" w:themeColor="text1"/>
          <w:sz w:val="28"/>
          <w:szCs w:val="28"/>
          <w:rPrChange w:id="5469" w:author="N PRASAD" w:date="2016-07-01T12:13:00Z">
            <w:rPr>
              <w:rFonts w:ascii="Courier New" w:hAnsi="Courier New" w:cs="Courier New"/>
              <w:color w:val="0000C0"/>
              <w:sz w:val="20"/>
              <w:szCs w:val="20"/>
            </w:rPr>
          </w:rPrChange>
        </w:rPr>
        <w:t>h=22;</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7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71"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472"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473" w:author="N PRASAD" w:date="2016-07-01T12:13:00Z">
            <w:rPr>
              <w:rFonts w:ascii="Courier New" w:hAnsi="Courier New" w:cs="Courier New"/>
              <w:color w:val="000000"/>
              <w:sz w:val="20"/>
              <w:szCs w:val="20"/>
            </w:rPr>
          </w:rPrChange>
        </w:rPr>
        <w:t xml:space="preserve"> Inner{</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7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75"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476"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477" w:author="N PRASAD" w:date="2016-07-01T12:13:00Z">
            <w:rPr>
              <w:rFonts w:ascii="Courier New" w:hAnsi="Courier New" w:cs="Courier New"/>
              <w:color w:val="000000"/>
              <w:sz w:val="20"/>
              <w:szCs w:val="20"/>
            </w:rPr>
          </w:rPrChange>
        </w:rPr>
        <w:t xml:space="preserve"> m1(){</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7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7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480"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481"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482" w:author="N PRASAD" w:date="2016-07-01T12:13:00Z">
            <w:rPr>
              <w:rFonts w:ascii="Courier New" w:hAnsi="Courier New" w:cs="Courier New"/>
              <w:color w:val="000000"/>
              <w:sz w:val="20"/>
              <w:szCs w:val="20"/>
            </w:rPr>
          </w:rPrChange>
        </w:rPr>
        <w:t>.println(</w:t>
      </w:r>
      <w:r w:rsidRPr="00B5270F">
        <w:rPr>
          <w:rFonts w:ascii="Times New Roman" w:hAnsi="Times New Roman" w:cs="Times New Roman"/>
          <w:i/>
          <w:iCs/>
          <w:color w:val="000000" w:themeColor="text1"/>
          <w:sz w:val="28"/>
          <w:szCs w:val="28"/>
          <w:rPrChange w:id="5483" w:author="N PRASAD" w:date="2016-07-01T12:13:00Z">
            <w:rPr>
              <w:rFonts w:ascii="Courier New" w:hAnsi="Courier New" w:cs="Courier New"/>
              <w:i/>
              <w:iCs/>
              <w:color w:val="0000C0"/>
              <w:sz w:val="20"/>
              <w:szCs w:val="20"/>
            </w:rPr>
          </w:rPrChange>
        </w:rPr>
        <w:t>x</w:t>
      </w:r>
      <w:r w:rsidRPr="00B5270F">
        <w:rPr>
          <w:rFonts w:ascii="Times New Roman" w:hAnsi="Times New Roman" w:cs="Times New Roman"/>
          <w:color w:val="000000" w:themeColor="text1"/>
          <w:sz w:val="28"/>
          <w:szCs w:val="28"/>
          <w:rPrChange w:id="5484" w:author="N PRASAD" w:date="2016-07-01T12:13:00Z">
            <w:rPr>
              <w:rFonts w:ascii="Courier New" w:hAnsi="Courier New" w:cs="Courier New"/>
              <w:color w:val="000000"/>
              <w:sz w:val="20"/>
              <w:szCs w:val="20"/>
            </w:rPr>
          </w:rPrChange>
        </w:rPr>
        <w:t>);</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8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8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487"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488"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489" w:author="N PRASAD" w:date="2016-07-01T12:13:00Z">
            <w:rPr>
              <w:rFonts w:ascii="Courier New" w:hAnsi="Courier New" w:cs="Courier New"/>
              <w:color w:val="000000"/>
              <w:sz w:val="20"/>
              <w:szCs w:val="20"/>
            </w:rPr>
          </w:rPrChange>
        </w:rPr>
        <w:t>.println(y);</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9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9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492"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493"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494" w:author="N PRASAD" w:date="2016-07-01T12:13:00Z">
            <w:rPr>
              <w:rFonts w:ascii="Courier New" w:hAnsi="Courier New" w:cs="Courier New"/>
              <w:color w:val="000000"/>
              <w:sz w:val="20"/>
              <w:szCs w:val="20"/>
            </w:rPr>
          </w:rPrChange>
        </w:rPr>
        <w:t>.println(h);</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49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49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497"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498"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499" w:author="N PRASAD" w:date="2016-07-01T12:13:00Z">
            <w:rPr>
              <w:rFonts w:ascii="Courier New" w:hAnsi="Courier New" w:cs="Courier New"/>
              <w:color w:val="000000"/>
              <w:sz w:val="20"/>
              <w:szCs w:val="20"/>
            </w:rPr>
          </w:rPrChange>
        </w:rPr>
        <w:t>.println("accessing from instance method nnr");</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50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01" w:author="N PRASAD" w:date="2016-07-01T12:13:00Z">
            <w:rPr>
              <w:rFonts w:ascii="Courier New" w:hAnsi="Courier New" w:cs="Courier New"/>
              <w:color w:val="000000"/>
              <w:sz w:val="20"/>
              <w:szCs w:val="20"/>
            </w:rPr>
          </w:rPrChange>
        </w:rPr>
        <w:tab/>
        <w:t>}</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50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03" w:author="N PRASAD" w:date="2016-07-01T12:13:00Z">
            <w:rPr>
              <w:rFonts w:ascii="Courier New" w:hAnsi="Courier New" w:cs="Courier New"/>
              <w:color w:val="000000"/>
              <w:sz w:val="20"/>
              <w:szCs w:val="20"/>
            </w:rPr>
          </w:rPrChange>
        </w:rPr>
        <w:tab/>
        <w:t>}</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50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05"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506"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507" w:author="N PRASAD" w:date="2016-07-01T12:13:00Z">
            <w:rPr>
              <w:rFonts w:ascii="Courier New" w:hAnsi="Courier New" w:cs="Courier New"/>
              <w:color w:val="000000"/>
              <w:sz w:val="20"/>
              <w:szCs w:val="20"/>
            </w:rPr>
          </w:rPrChange>
        </w:rPr>
        <w:t xml:space="preserve"> main(String[] args) {</w:t>
      </w:r>
    </w:p>
    <w:p w:rsidR="004428A6" w:rsidRPr="00B5270F" w:rsidRDefault="00572FDB" w:rsidP="006242D1">
      <w:pPr>
        <w:autoSpaceDE w:val="0"/>
        <w:autoSpaceDN w:val="0"/>
        <w:adjustRightInd w:val="0"/>
        <w:spacing w:line="240" w:lineRule="auto"/>
        <w:rPr>
          <w:rFonts w:ascii="Times New Roman" w:hAnsi="Times New Roman" w:cs="Times New Roman"/>
          <w:color w:val="000000" w:themeColor="text1"/>
          <w:sz w:val="28"/>
          <w:szCs w:val="28"/>
          <w:rPrChange w:id="550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09" w:author="N PRASAD" w:date="2016-07-01T12:13:00Z">
            <w:rPr>
              <w:rFonts w:ascii="Courier New" w:hAnsi="Courier New" w:cs="Courier New"/>
              <w:color w:val="000000"/>
              <w:sz w:val="20"/>
              <w:szCs w:val="20"/>
            </w:rPr>
          </w:rPrChange>
        </w:rPr>
        <w:tab/>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51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1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512"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513"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514" w:author="N PRASAD" w:date="2016-07-01T12:13:00Z">
            <w:rPr>
              <w:rFonts w:ascii="Courier New" w:hAnsi="Courier New" w:cs="Courier New"/>
              <w:color w:val="000000"/>
              <w:sz w:val="20"/>
              <w:szCs w:val="20"/>
            </w:rPr>
          </w:rPrChange>
        </w:rPr>
        <w:t xml:space="preserve"> Outer().</w:t>
      </w:r>
      <w:r w:rsidRPr="00B5270F">
        <w:rPr>
          <w:rFonts w:ascii="Times New Roman" w:hAnsi="Times New Roman" w:cs="Times New Roman"/>
          <w:b/>
          <w:bCs/>
          <w:color w:val="000000" w:themeColor="text1"/>
          <w:sz w:val="28"/>
          <w:szCs w:val="28"/>
          <w:rPrChange w:id="5515"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516" w:author="N PRASAD" w:date="2016-07-01T12:13:00Z">
            <w:rPr>
              <w:rFonts w:ascii="Courier New" w:hAnsi="Courier New" w:cs="Courier New"/>
              <w:color w:val="000000"/>
              <w:sz w:val="20"/>
              <w:szCs w:val="20"/>
            </w:rPr>
          </w:rPrChange>
        </w:rPr>
        <w:t xml:space="preserve"> Inner().m1();</w:t>
      </w:r>
    </w:p>
    <w:p w:rsidR="004428A6" w:rsidRPr="00B5270F" w:rsidRDefault="00572FDB" w:rsidP="004428A6">
      <w:pPr>
        <w:autoSpaceDE w:val="0"/>
        <w:autoSpaceDN w:val="0"/>
        <w:adjustRightInd w:val="0"/>
        <w:spacing w:line="240" w:lineRule="auto"/>
        <w:rPr>
          <w:rFonts w:ascii="Times New Roman" w:hAnsi="Times New Roman" w:cs="Times New Roman"/>
          <w:color w:val="000000" w:themeColor="text1"/>
          <w:sz w:val="28"/>
          <w:szCs w:val="28"/>
          <w:rPrChange w:id="551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18" w:author="N PRASAD" w:date="2016-07-01T12:13:00Z">
            <w:rPr>
              <w:rFonts w:ascii="Courier New" w:hAnsi="Courier New" w:cs="Courier New"/>
              <w:color w:val="000000"/>
              <w:sz w:val="20"/>
              <w:szCs w:val="20"/>
            </w:rPr>
          </w:rPrChange>
        </w:rPr>
        <w:tab/>
        <w:t>}</w:t>
      </w:r>
    </w:p>
    <w:p w:rsidR="004428A6" w:rsidRPr="00B5270F" w:rsidRDefault="004428A6" w:rsidP="004428A6">
      <w:pPr>
        <w:autoSpaceDE w:val="0"/>
        <w:autoSpaceDN w:val="0"/>
        <w:adjustRightInd w:val="0"/>
        <w:spacing w:line="240" w:lineRule="auto"/>
        <w:rPr>
          <w:rFonts w:ascii="Times New Roman" w:hAnsi="Times New Roman" w:cs="Times New Roman"/>
          <w:color w:val="000000" w:themeColor="text1"/>
          <w:sz w:val="28"/>
          <w:szCs w:val="28"/>
          <w:rPrChange w:id="5519" w:author="N PRASAD" w:date="2016-07-01T12:13:00Z">
            <w:rPr>
              <w:rFonts w:ascii="Courier New" w:hAnsi="Courier New" w:cs="Courier New"/>
              <w:sz w:val="20"/>
              <w:szCs w:val="20"/>
            </w:rPr>
          </w:rPrChange>
        </w:rPr>
      </w:pPr>
    </w:p>
    <w:p w:rsidR="004428A6" w:rsidRPr="00B5270F" w:rsidRDefault="00572FDB" w:rsidP="004428A6">
      <w:pPr>
        <w:rPr>
          <w:rFonts w:ascii="Times New Roman" w:hAnsi="Times New Roman" w:cs="Times New Roman"/>
          <w:color w:val="000000" w:themeColor="text1"/>
          <w:sz w:val="28"/>
          <w:szCs w:val="28"/>
          <w:rPrChange w:id="5520" w:author="N PRASAD" w:date="2016-07-01T12:13:00Z">
            <w:rPr>
              <w:rFonts w:ascii="Courier New" w:hAnsi="Courier New" w:cs="Courier New"/>
              <w:color w:val="000000"/>
              <w:sz w:val="20"/>
              <w:szCs w:val="20"/>
            </w:rPr>
          </w:rPrChange>
        </w:rPr>
      </w:pPr>
      <w:r w:rsidRPr="00B5270F">
        <w:rPr>
          <w:rFonts w:ascii="Times New Roman" w:hAnsi="Times New Roman" w:cs="Times New Roman"/>
          <w:color w:val="000000" w:themeColor="text1"/>
          <w:sz w:val="28"/>
          <w:szCs w:val="28"/>
          <w:rPrChange w:id="5521" w:author="N PRASAD" w:date="2016-07-01T12:13:00Z">
            <w:rPr>
              <w:rFonts w:ascii="Courier New" w:hAnsi="Courier New" w:cs="Courier New"/>
              <w:color w:val="000000"/>
              <w:sz w:val="20"/>
              <w:szCs w:val="20"/>
            </w:rPr>
          </w:rPrChange>
        </w:rPr>
        <w:t>}</w:t>
      </w:r>
    </w:p>
    <w:p w:rsidR="0018615B" w:rsidRPr="00B5270F" w:rsidRDefault="00572FDB" w:rsidP="00A06CCF">
      <w:pPr>
        <w:pStyle w:val="ListParagraph"/>
        <w:numPr>
          <w:ilvl w:val="0"/>
          <w:numId w:val="29"/>
        </w:numPr>
        <w:rPr>
          <w:rFonts w:ascii="Times New Roman" w:hAnsi="Times New Roman" w:cs="Times New Roman"/>
          <w:b/>
          <w:color w:val="000000" w:themeColor="text1"/>
          <w:sz w:val="28"/>
          <w:szCs w:val="28"/>
          <w:rPrChange w:id="5522" w:author="N PRASAD" w:date="2016-07-01T12:13:00Z">
            <w:rPr>
              <w:b/>
              <w:sz w:val="28"/>
              <w:szCs w:val="28"/>
            </w:rPr>
          </w:rPrChange>
        </w:rPr>
      </w:pPr>
      <w:r w:rsidRPr="00B5270F">
        <w:rPr>
          <w:rFonts w:ascii="Times New Roman" w:hAnsi="Times New Roman" w:cs="Times New Roman"/>
          <w:color w:val="000000" w:themeColor="text1"/>
          <w:sz w:val="28"/>
          <w:szCs w:val="28"/>
          <w:rPrChange w:id="5523" w:author="N PRASAD" w:date="2016-07-01T12:13:00Z">
            <w:rPr>
              <w:color w:val="0000FF"/>
              <w:sz w:val="28"/>
              <w:szCs w:val="28"/>
            </w:rPr>
          </w:rPrChange>
        </w:rPr>
        <w:t>With in the inner class this always pointing to current inner class object.</w:t>
      </w:r>
    </w:p>
    <w:p w:rsidR="00845A52" w:rsidRPr="00B5270F" w:rsidRDefault="00572FDB" w:rsidP="00A06CCF">
      <w:pPr>
        <w:pStyle w:val="ListParagraph"/>
        <w:numPr>
          <w:ilvl w:val="0"/>
          <w:numId w:val="29"/>
        </w:numPr>
        <w:rPr>
          <w:rFonts w:ascii="Times New Roman" w:hAnsi="Times New Roman" w:cs="Times New Roman"/>
          <w:b/>
          <w:color w:val="000000" w:themeColor="text1"/>
          <w:sz w:val="28"/>
          <w:szCs w:val="28"/>
          <w:rPrChange w:id="5524" w:author="N PRASAD" w:date="2016-07-01T12:13:00Z">
            <w:rPr>
              <w:b/>
              <w:sz w:val="28"/>
              <w:szCs w:val="28"/>
            </w:rPr>
          </w:rPrChange>
        </w:rPr>
      </w:pPr>
      <w:r w:rsidRPr="00B5270F">
        <w:rPr>
          <w:rFonts w:ascii="Times New Roman" w:hAnsi="Times New Roman" w:cs="Times New Roman"/>
          <w:color w:val="000000" w:themeColor="text1"/>
          <w:sz w:val="28"/>
          <w:szCs w:val="28"/>
          <w:rPrChange w:id="5525" w:author="N PRASAD" w:date="2016-07-01T12:13:00Z">
            <w:rPr>
              <w:color w:val="0000FF"/>
              <w:sz w:val="28"/>
              <w:szCs w:val="28"/>
            </w:rPr>
          </w:rPrChange>
        </w:rPr>
        <w:t>To refer current outer  class object we have to use “</w:t>
      </w:r>
      <w:r w:rsidRPr="00B5270F">
        <w:rPr>
          <w:rFonts w:ascii="Times New Roman" w:hAnsi="Times New Roman" w:cs="Times New Roman"/>
          <w:color w:val="000000" w:themeColor="text1"/>
          <w:sz w:val="28"/>
          <w:szCs w:val="28"/>
          <w:u w:val="single"/>
          <w:rPrChange w:id="5526" w:author="N PRASAD" w:date="2016-07-01T12:13:00Z">
            <w:rPr>
              <w:color w:val="0000FF"/>
              <w:sz w:val="28"/>
              <w:szCs w:val="28"/>
              <w:u w:val="single"/>
            </w:rPr>
          </w:rPrChange>
        </w:rPr>
        <w:t>outerclassname.this</w:t>
      </w:r>
      <w:r w:rsidRPr="00B5270F">
        <w:rPr>
          <w:rFonts w:ascii="Times New Roman" w:hAnsi="Times New Roman" w:cs="Times New Roman"/>
          <w:color w:val="000000" w:themeColor="text1"/>
          <w:sz w:val="28"/>
          <w:szCs w:val="28"/>
          <w:rPrChange w:id="5527" w:author="N PRASAD" w:date="2016-07-01T12:13:00Z">
            <w:rPr>
              <w:color w:val="0000FF"/>
              <w:sz w:val="28"/>
              <w:szCs w:val="28"/>
            </w:rPr>
          </w:rPrChange>
        </w:rPr>
        <w:t>”</w:t>
      </w:r>
    </w:p>
    <w:p w:rsidR="00845A52" w:rsidRPr="00B5270F" w:rsidRDefault="00845A52" w:rsidP="00845A52">
      <w:pPr>
        <w:rPr>
          <w:rFonts w:ascii="Times New Roman" w:hAnsi="Times New Roman" w:cs="Times New Roman"/>
          <w:color w:val="000000" w:themeColor="text1"/>
          <w:sz w:val="28"/>
          <w:szCs w:val="28"/>
          <w:rPrChange w:id="5528" w:author="N PRASAD" w:date="2016-07-01T12:13:00Z">
            <w:rPr/>
          </w:rPrChange>
        </w:rPr>
      </w:pP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29"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530" w:author="N PRASAD" w:date="2016-07-01T12:13:00Z">
            <w:rPr>
              <w:rFonts w:ascii="Courier New" w:hAnsi="Courier New" w:cs="Courier New"/>
              <w:b/>
              <w:bCs/>
              <w:color w:val="7F0055"/>
              <w:sz w:val="20"/>
              <w:szCs w:val="20"/>
            </w:rPr>
          </w:rPrChange>
        </w:rPr>
        <w:t>publicclass</w:t>
      </w:r>
      <w:r w:rsidRPr="00B5270F">
        <w:rPr>
          <w:rFonts w:ascii="Times New Roman" w:hAnsi="Times New Roman" w:cs="Times New Roman"/>
          <w:color w:val="000000" w:themeColor="text1"/>
          <w:sz w:val="28"/>
          <w:szCs w:val="28"/>
          <w:rPrChange w:id="5531" w:author="N PRASAD" w:date="2016-07-01T12:13:00Z">
            <w:rPr>
              <w:rFonts w:ascii="Courier New" w:hAnsi="Courier New" w:cs="Courier New"/>
              <w:color w:val="000000"/>
              <w:sz w:val="20"/>
              <w:szCs w:val="20"/>
            </w:rPr>
          </w:rPrChange>
        </w:rPr>
        <w:t xml:space="preserve"> Outer {</w:t>
      </w:r>
    </w:p>
    <w:p w:rsidR="00DB45A6" w:rsidRPr="00B5270F" w:rsidRDefault="00DB45A6" w:rsidP="00DB45A6">
      <w:pPr>
        <w:autoSpaceDE w:val="0"/>
        <w:autoSpaceDN w:val="0"/>
        <w:adjustRightInd w:val="0"/>
        <w:spacing w:line="240" w:lineRule="auto"/>
        <w:rPr>
          <w:rFonts w:ascii="Times New Roman" w:hAnsi="Times New Roman" w:cs="Times New Roman"/>
          <w:color w:val="000000" w:themeColor="text1"/>
          <w:sz w:val="28"/>
          <w:szCs w:val="28"/>
          <w:rPrChange w:id="5532" w:author="N PRASAD" w:date="2016-07-01T12:13:00Z">
            <w:rPr>
              <w:rFonts w:ascii="Courier New" w:hAnsi="Courier New" w:cs="Courier New"/>
              <w:sz w:val="20"/>
              <w:szCs w:val="20"/>
            </w:rPr>
          </w:rPrChange>
        </w:rPr>
      </w:pP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33"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534"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535" w:author="N PRASAD" w:date="2016-07-01T12:13:00Z">
            <w:rPr>
              <w:rFonts w:ascii="Courier New" w:hAnsi="Courier New" w:cs="Courier New"/>
              <w:color w:val="0000C0"/>
              <w:sz w:val="20"/>
              <w:szCs w:val="20"/>
            </w:rPr>
          </w:rPrChange>
        </w:rPr>
        <w:t>x=44;</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36"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537" w:author="N PRASAD" w:date="2016-07-01T12:13:00Z">
            <w:rPr>
              <w:rFonts w:ascii="Courier New" w:hAnsi="Courier New" w:cs="Courier New"/>
              <w:b/>
              <w:bCs/>
              <w:color w:val="7F0055"/>
              <w:sz w:val="20"/>
              <w:szCs w:val="20"/>
            </w:rPr>
          </w:rPrChange>
        </w:rPr>
        <w:t>finalint</w:t>
      </w:r>
      <w:r w:rsidRPr="00B5270F">
        <w:rPr>
          <w:rFonts w:ascii="Times New Roman" w:hAnsi="Times New Roman" w:cs="Times New Roman"/>
          <w:color w:val="000000" w:themeColor="text1"/>
          <w:sz w:val="28"/>
          <w:szCs w:val="28"/>
          <w:rPrChange w:id="5538" w:author="N PRASAD" w:date="2016-07-01T12:13:00Z">
            <w:rPr>
              <w:rFonts w:ascii="Courier New" w:hAnsi="Courier New" w:cs="Courier New"/>
              <w:color w:val="0000C0"/>
              <w:sz w:val="20"/>
              <w:szCs w:val="20"/>
            </w:rPr>
          </w:rPrChange>
        </w:rPr>
        <w:t>h=22;</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3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40"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541"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542" w:author="N PRASAD" w:date="2016-07-01T12:13:00Z">
            <w:rPr>
              <w:rFonts w:ascii="Courier New" w:hAnsi="Courier New" w:cs="Courier New"/>
              <w:color w:val="000000"/>
              <w:sz w:val="20"/>
              <w:szCs w:val="20"/>
            </w:rPr>
          </w:rPrChange>
        </w:rPr>
        <w:t xml:space="preserve"> Inner{</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4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4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545"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546"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547" w:author="N PRASAD" w:date="2016-07-01T12:13:00Z">
            <w:rPr>
              <w:rFonts w:ascii="Courier New" w:hAnsi="Courier New" w:cs="Courier New"/>
              <w:color w:val="0000C0"/>
              <w:sz w:val="20"/>
              <w:szCs w:val="20"/>
            </w:rPr>
          </w:rPrChange>
        </w:rPr>
        <w:t>x=11;</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4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49"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550"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551" w:author="N PRASAD" w:date="2016-07-01T12:13:00Z">
            <w:rPr>
              <w:rFonts w:ascii="Courier New" w:hAnsi="Courier New" w:cs="Courier New"/>
              <w:color w:val="000000"/>
              <w:sz w:val="20"/>
              <w:szCs w:val="20"/>
            </w:rPr>
          </w:rPrChange>
        </w:rPr>
        <w:t xml:space="preserve"> m1(){</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5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5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554"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555"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556" w:author="N PRASAD" w:date="2016-07-01T12:13:00Z">
            <w:rPr>
              <w:rFonts w:ascii="Courier New" w:hAnsi="Courier New" w:cs="Courier New"/>
              <w:color w:val="000000"/>
              <w:sz w:val="20"/>
              <w:szCs w:val="20"/>
            </w:rPr>
          </w:rPrChange>
        </w:rPr>
        <w:t>.println(</w:t>
      </w:r>
      <w:r w:rsidRPr="00B5270F">
        <w:rPr>
          <w:rFonts w:ascii="Times New Roman" w:hAnsi="Times New Roman" w:cs="Times New Roman"/>
          <w:b/>
          <w:bCs/>
          <w:color w:val="000000" w:themeColor="text1"/>
          <w:sz w:val="28"/>
          <w:szCs w:val="28"/>
          <w:rPrChange w:id="5557" w:author="N PRASAD" w:date="2016-07-01T12:13:00Z">
            <w:rPr>
              <w:rFonts w:ascii="Courier New" w:hAnsi="Courier New" w:cs="Courier New"/>
              <w:b/>
              <w:bCs/>
              <w:color w:val="7F0055"/>
              <w:sz w:val="20"/>
              <w:szCs w:val="20"/>
            </w:rPr>
          </w:rPrChange>
        </w:rPr>
        <w:t>this</w:t>
      </w:r>
      <w:r w:rsidRPr="00B5270F">
        <w:rPr>
          <w:rFonts w:ascii="Times New Roman" w:hAnsi="Times New Roman" w:cs="Times New Roman"/>
          <w:color w:val="000000" w:themeColor="text1"/>
          <w:sz w:val="28"/>
          <w:szCs w:val="28"/>
          <w:rPrChange w:id="5558" w:author="N PRASAD" w:date="2016-07-01T12:13:00Z">
            <w:rPr>
              <w:rFonts w:ascii="Courier New" w:hAnsi="Courier New" w:cs="Courier New"/>
              <w:color w:val="000000"/>
              <w:sz w:val="20"/>
              <w:szCs w:val="20"/>
            </w:rPr>
          </w:rPrChange>
        </w:rPr>
        <w:t>.x);</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5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6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561"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562"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563" w:author="N PRASAD" w:date="2016-07-01T12:13:00Z">
            <w:rPr>
              <w:rFonts w:ascii="Courier New" w:hAnsi="Courier New" w:cs="Courier New"/>
              <w:color w:val="000000"/>
              <w:sz w:val="20"/>
              <w:szCs w:val="20"/>
            </w:rPr>
          </w:rPrChange>
        </w:rPr>
        <w:t>.println(Outer.</w:t>
      </w:r>
      <w:r w:rsidRPr="00B5270F">
        <w:rPr>
          <w:rFonts w:ascii="Times New Roman" w:hAnsi="Times New Roman" w:cs="Times New Roman"/>
          <w:b/>
          <w:bCs/>
          <w:color w:val="000000" w:themeColor="text1"/>
          <w:sz w:val="28"/>
          <w:szCs w:val="28"/>
          <w:rPrChange w:id="5564" w:author="N PRASAD" w:date="2016-07-01T12:13:00Z">
            <w:rPr>
              <w:rFonts w:ascii="Courier New" w:hAnsi="Courier New" w:cs="Courier New"/>
              <w:b/>
              <w:bCs/>
              <w:color w:val="7F0055"/>
              <w:sz w:val="20"/>
              <w:szCs w:val="20"/>
            </w:rPr>
          </w:rPrChange>
        </w:rPr>
        <w:t>this</w:t>
      </w:r>
      <w:r w:rsidRPr="00B5270F">
        <w:rPr>
          <w:rFonts w:ascii="Times New Roman" w:hAnsi="Times New Roman" w:cs="Times New Roman"/>
          <w:color w:val="000000" w:themeColor="text1"/>
          <w:sz w:val="28"/>
          <w:szCs w:val="28"/>
          <w:rPrChange w:id="5565" w:author="N PRASAD" w:date="2016-07-01T12:13:00Z">
            <w:rPr>
              <w:rFonts w:ascii="Courier New" w:hAnsi="Courier New" w:cs="Courier New"/>
              <w:color w:val="000000"/>
              <w:sz w:val="20"/>
              <w:szCs w:val="20"/>
            </w:rPr>
          </w:rPrChange>
        </w:rPr>
        <w:t>.x);</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6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6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568"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569"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570" w:author="N PRASAD" w:date="2016-07-01T12:13:00Z">
            <w:rPr>
              <w:rFonts w:ascii="Courier New" w:hAnsi="Courier New" w:cs="Courier New"/>
              <w:color w:val="000000"/>
              <w:sz w:val="20"/>
              <w:szCs w:val="20"/>
            </w:rPr>
          </w:rPrChange>
        </w:rPr>
        <w:t>.println("accessing from instance method nnr");</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7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72" w:author="N PRASAD" w:date="2016-07-01T12:13:00Z">
            <w:rPr>
              <w:rFonts w:ascii="Courier New" w:hAnsi="Courier New" w:cs="Courier New"/>
              <w:color w:val="000000"/>
              <w:sz w:val="20"/>
              <w:szCs w:val="20"/>
            </w:rPr>
          </w:rPrChange>
        </w:rPr>
        <w:tab/>
        <w:t>}</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7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74" w:author="N PRASAD" w:date="2016-07-01T12:13:00Z">
            <w:rPr>
              <w:rFonts w:ascii="Courier New" w:hAnsi="Courier New" w:cs="Courier New"/>
              <w:color w:val="000000"/>
              <w:sz w:val="20"/>
              <w:szCs w:val="20"/>
            </w:rPr>
          </w:rPrChange>
        </w:rPr>
        <w:tab/>
        <w:t>}</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7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76"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577"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578" w:author="N PRASAD" w:date="2016-07-01T12:13:00Z">
            <w:rPr>
              <w:rFonts w:ascii="Courier New" w:hAnsi="Courier New" w:cs="Courier New"/>
              <w:color w:val="000000"/>
              <w:sz w:val="20"/>
              <w:szCs w:val="20"/>
            </w:rPr>
          </w:rPrChange>
        </w:rPr>
        <w:t xml:space="preserve"> main(String[] args) {</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7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8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581"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582"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583" w:author="N PRASAD" w:date="2016-07-01T12:13:00Z">
            <w:rPr>
              <w:rFonts w:ascii="Courier New" w:hAnsi="Courier New" w:cs="Courier New"/>
              <w:color w:val="000000"/>
              <w:sz w:val="20"/>
              <w:szCs w:val="20"/>
            </w:rPr>
          </w:rPrChange>
        </w:rPr>
        <w:t xml:space="preserve"> Outer().</w:t>
      </w:r>
      <w:r w:rsidRPr="00B5270F">
        <w:rPr>
          <w:rFonts w:ascii="Times New Roman" w:hAnsi="Times New Roman" w:cs="Times New Roman"/>
          <w:b/>
          <w:bCs/>
          <w:color w:val="000000" w:themeColor="text1"/>
          <w:sz w:val="28"/>
          <w:szCs w:val="28"/>
          <w:rPrChange w:id="5584"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585" w:author="N PRASAD" w:date="2016-07-01T12:13:00Z">
            <w:rPr>
              <w:rFonts w:ascii="Courier New" w:hAnsi="Courier New" w:cs="Courier New"/>
              <w:color w:val="000000"/>
              <w:sz w:val="20"/>
              <w:szCs w:val="20"/>
            </w:rPr>
          </w:rPrChange>
        </w:rPr>
        <w:t xml:space="preserve"> Inner().m1();</w:t>
      </w: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8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87" w:author="N PRASAD" w:date="2016-07-01T12:13:00Z">
            <w:rPr>
              <w:rFonts w:ascii="Courier New" w:hAnsi="Courier New" w:cs="Courier New"/>
              <w:color w:val="000000"/>
              <w:sz w:val="20"/>
              <w:szCs w:val="20"/>
            </w:rPr>
          </w:rPrChange>
        </w:rPr>
        <w:lastRenderedPageBreak/>
        <w:tab/>
        <w:t>}</w:t>
      </w:r>
    </w:p>
    <w:p w:rsidR="00DB45A6" w:rsidRPr="00B5270F" w:rsidRDefault="00DB45A6" w:rsidP="00DB45A6">
      <w:pPr>
        <w:autoSpaceDE w:val="0"/>
        <w:autoSpaceDN w:val="0"/>
        <w:adjustRightInd w:val="0"/>
        <w:spacing w:line="240" w:lineRule="auto"/>
        <w:rPr>
          <w:rFonts w:ascii="Times New Roman" w:hAnsi="Times New Roman" w:cs="Times New Roman"/>
          <w:color w:val="000000" w:themeColor="text1"/>
          <w:sz w:val="28"/>
          <w:szCs w:val="28"/>
          <w:rPrChange w:id="5588" w:author="N PRASAD" w:date="2016-07-01T12:13:00Z">
            <w:rPr>
              <w:rFonts w:ascii="Courier New" w:hAnsi="Courier New" w:cs="Courier New"/>
              <w:sz w:val="20"/>
              <w:szCs w:val="20"/>
            </w:rPr>
          </w:rPrChange>
        </w:rPr>
      </w:pPr>
    </w:p>
    <w:p w:rsidR="00DB45A6" w:rsidRPr="00B5270F" w:rsidRDefault="00572FDB" w:rsidP="00DB45A6">
      <w:pPr>
        <w:autoSpaceDE w:val="0"/>
        <w:autoSpaceDN w:val="0"/>
        <w:adjustRightInd w:val="0"/>
        <w:spacing w:line="240" w:lineRule="auto"/>
        <w:rPr>
          <w:rFonts w:ascii="Times New Roman" w:hAnsi="Times New Roman" w:cs="Times New Roman"/>
          <w:color w:val="000000" w:themeColor="text1"/>
          <w:sz w:val="28"/>
          <w:szCs w:val="28"/>
          <w:rPrChange w:id="558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590" w:author="N PRASAD" w:date="2016-07-01T12:13:00Z">
            <w:rPr>
              <w:rFonts w:ascii="Courier New" w:hAnsi="Courier New" w:cs="Courier New"/>
              <w:color w:val="000000"/>
              <w:sz w:val="20"/>
              <w:szCs w:val="20"/>
            </w:rPr>
          </w:rPrChange>
        </w:rPr>
        <w:t>}</w:t>
      </w:r>
    </w:p>
    <w:p w:rsidR="003808C4" w:rsidRPr="00B5270F" w:rsidRDefault="003808C4" w:rsidP="00845A52">
      <w:pPr>
        <w:rPr>
          <w:rFonts w:ascii="Times New Roman" w:hAnsi="Times New Roman" w:cs="Times New Roman"/>
          <w:b/>
          <w:color w:val="000000" w:themeColor="text1"/>
          <w:sz w:val="28"/>
          <w:szCs w:val="28"/>
          <w:rPrChange w:id="5591" w:author="N PRASAD" w:date="2016-07-01T12:13:00Z">
            <w:rPr>
              <w:b/>
              <w:sz w:val="28"/>
              <w:szCs w:val="28"/>
            </w:rPr>
          </w:rPrChange>
        </w:rPr>
      </w:pPr>
    </w:p>
    <w:p w:rsidR="0032031F" w:rsidRPr="00B5270F" w:rsidRDefault="00572FDB" w:rsidP="00845A52">
      <w:pPr>
        <w:rPr>
          <w:rFonts w:ascii="Times New Roman" w:hAnsi="Times New Roman" w:cs="Times New Roman"/>
          <w:b/>
          <w:color w:val="000000" w:themeColor="text1"/>
          <w:sz w:val="28"/>
          <w:szCs w:val="28"/>
          <w:rPrChange w:id="5592" w:author="N PRASAD" w:date="2016-07-01T12:13:00Z">
            <w:rPr>
              <w:b/>
              <w:sz w:val="28"/>
              <w:szCs w:val="28"/>
            </w:rPr>
          </w:rPrChange>
        </w:rPr>
      </w:pPr>
      <w:r w:rsidRPr="00B5270F">
        <w:rPr>
          <w:rFonts w:ascii="Times New Roman" w:hAnsi="Times New Roman" w:cs="Times New Roman"/>
          <w:b/>
          <w:color w:val="000000" w:themeColor="text1"/>
          <w:sz w:val="28"/>
          <w:szCs w:val="28"/>
          <w:rPrChange w:id="5593" w:author="N PRASAD" w:date="2016-07-01T12:13:00Z">
            <w:rPr>
              <w:b/>
              <w:color w:val="0000FF"/>
              <w:sz w:val="28"/>
              <w:szCs w:val="28"/>
            </w:rPr>
          </w:rPrChange>
        </w:rPr>
        <w:t xml:space="preserve">   Applicable modifiers for outer 7 inner classes:</w:t>
      </w:r>
    </w:p>
    <w:p w:rsidR="00931014" w:rsidRPr="00B5270F" w:rsidRDefault="00931014" w:rsidP="00845A52">
      <w:pPr>
        <w:rPr>
          <w:rFonts w:ascii="Times New Roman" w:hAnsi="Times New Roman" w:cs="Times New Roman"/>
          <w:b/>
          <w:color w:val="000000" w:themeColor="text1"/>
          <w:sz w:val="28"/>
          <w:szCs w:val="28"/>
          <w:rPrChange w:id="5594" w:author="N PRASAD" w:date="2016-07-01T12:13:00Z">
            <w:rPr>
              <w:b/>
              <w:sz w:val="28"/>
              <w:szCs w:val="28"/>
            </w:rPr>
          </w:rPrChange>
        </w:rPr>
      </w:pPr>
    </w:p>
    <w:p w:rsidR="00931014" w:rsidRPr="00B5270F" w:rsidRDefault="00572FDB" w:rsidP="00845A52">
      <w:pPr>
        <w:rPr>
          <w:rFonts w:ascii="Times New Roman" w:hAnsi="Times New Roman" w:cs="Times New Roman"/>
          <w:b/>
          <w:color w:val="000000" w:themeColor="text1"/>
          <w:sz w:val="28"/>
          <w:szCs w:val="28"/>
          <w:rPrChange w:id="5595" w:author="N PRASAD" w:date="2016-07-01T12:13:00Z">
            <w:rPr>
              <w:b/>
              <w:sz w:val="28"/>
              <w:szCs w:val="28"/>
            </w:rPr>
          </w:rPrChange>
        </w:rPr>
      </w:pPr>
      <w:r w:rsidRPr="00B5270F">
        <w:rPr>
          <w:rFonts w:ascii="Times New Roman" w:hAnsi="Times New Roman" w:cs="Times New Roman"/>
          <w:b/>
          <w:color w:val="000000" w:themeColor="text1"/>
          <w:sz w:val="28"/>
          <w:szCs w:val="28"/>
          <w:rPrChange w:id="5596" w:author="N PRASAD" w:date="2016-07-01T12:13:00Z">
            <w:rPr>
              <w:b/>
              <w:color w:val="0000FF"/>
              <w:sz w:val="28"/>
              <w:szCs w:val="28"/>
            </w:rPr>
          </w:rPrChange>
        </w:rPr>
        <w:t>Outer</w:t>
      </w:r>
    </w:p>
    <w:p w:rsidR="00931014" w:rsidRPr="00B5270F" w:rsidRDefault="00572FDB" w:rsidP="00845A52">
      <w:pPr>
        <w:rPr>
          <w:rFonts w:ascii="Times New Roman" w:hAnsi="Times New Roman" w:cs="Times New Roman"/>
          <w:color w:val="000000" w:themeColor="text1"/>
          <w:sz w:val="28"/>
          <w:szCs w:val="28"/>
          <w:rPrChange w:id="5597" w:author="N PRASAD" w:date="2016-07-01T12:13:00Z">
            <w:rPr>
              <w:sz w:val="28"/>
              <w:szCs w:val="28"/>
            </w:rPr>
          </w:rPrChange>
        </w:rPr>
      </w:pPr>
      <w:r w:rsidRPr="00B5270F">
        <w:rPr>
          <w:rFonts w:ascii="Times New Roman" w:hAnsi="Times New Roman" w:cs="Times New Roman"/>
          <w:color w:val="000000" w:themeColor="text1"/>
          <w:sz w:val="28"/>
          <w:szCs w:val="28"/>
          <w:rPrChange w:id="5598" w:author="N PRASAD" w:date="2016-07-01T12:13:00Z">
            <w:rPr>
              <w:color w:val="0000FF"/>
              <w:sz w:val="28"/>
              <w:szCs w:val="28"/>
            </w:rPr>
          </w:rPrChange>
        </w:rPr>
        <w:t>Public,default,final,abstract,,strictfp</w:t>
      </w:r>
    </w:p>
    <w:p w:rsidR="00931014" w:rsidRPr="00B5270F" w:rsidRDefault="00572FDB" w:rsidP="00845A52">
      <w:pPr>
        <w:rPr>
          <w:rFonts w:ascii="Times New Roman" w:hAnsi="Times New Roman" w:cs="Times New Roman"/>
          <w:b/>
          <w:color w:val="000000" w:themeColor="text1"/>
          <w:sz w:val="28"/>
          <w:szCs w:val="28"/>
          <w:rPrChange w:id="5599" w:author="N PRASAD" w:date="2016-07-01T12:13:00Z">
            <w:rPr>
              <w:b/>
              <w:sz w:val="28"/>
              <w:szCs w:val="28"/>
            </w:rPr>
          </w:rPrChange>
        </w:rPr>
      </w:pPr>
      <w:r w:rsidRPr="00B5270F">
        <w:rPr>
          <w:rFonts w:ascii="Times New Roman" w:hAnsi="Times New Roman" w:cs="Times New Roman"/>
          <w:b/>
          <w:color w:val="000000" w:themeColor="text1"/>
          <w:sz w:val="28"/>
          <w:szCs w:val="28"/>
          <w:rPrChange w:id="5600" w:author="N PRASAD" w:date="2016-07-01T12:13:00Z">
            <w:rPr>
              <w:b/>
              <w:color w:val="0000FF"/>
              <w:sz w:val="28"/>
              <w:szCs w:val="28"/>
            </w:rPr>
          </w:rPrChange>
        </w:rPr>
        <w:t>Inner</w:t>
      </w:r>
    </w:p>
    <w:p w:rsidR="00931014" w:rsidRPr="00B5270F" w:rsidRDefault="00572FDB" w:rsidP="00845A52">
      <w:pPr>
        <w:rPr>
          <w:rFonts w:ascii="Times New Roman" w:hAnsi="Times New Roman" w:cs="Times New Roman"/>
          <w:color w:val="000000" w:themeColor="text1"/>
          <w:sz w:val="28"/>
          <w:szCs w:val="28"/>
          <w:rPrChange w:id="5601" w:author="N PRASAD" w:date="2016-07-01T12:13:00Z">
            <w:rPr>
              <w:sz w:val="28"/>
              <w:szCs w:val="28"/>
            </w:rPr>
          </w:rPrChange>
        </w:rPr>
      </w:pPr>
      <w:r w:rsidRPr="00B5270F">
        <w:rPr>
          <w:rFonts w:ascii="Times New Roman" w:hAnsi="Times New Roman" w:cs="Times New Roman"/>
          <w:color w:val="000000" w:themeColor="text1"/>
          <w:sz w:val="28"/>
          <w:szCs w:val="28"/>
          <w:rPrChange w:id="5602" w:author="N PRASAD" w:date="2016-07-01T12:13:00Z">
            <w:rPr>
              <w:color w:val="0000FF"/>
              <w:sz w:val="28"/>
              <w:szCs w:val="28"/>
            </w:rPr>
          </w:rPrChange>
        </w:rPr>
        <w:t>Outer+private,protected,static</w:t>
      </w:r>
    </w:p>
    <w:p w:rsidR="002B5133" w:rsidRPr="00B5270F" w:rsidRDefault="002B5133" w:rsidP="00845A52">
      <w:pPr>
        <w:rPr>
          <w:rFonts w:ascii="Times New Roman" w:hAnsi="Times New Roman" w:cs="Times New Roman"/>
          <w:color w:val="000000" w:themeColor="text1"/>
          <w:sz w:val="28"/>
          <w:szCs w:val="28"/>
          <w:rPrChange w:id="5603" w:author="N PRASAD" w:date="2016-07-01T12:13:00Z">
            <w:rPr>
              <w:sz w:val="28"/>
              <w:szCs w:val="28"/>
            </w:rPr>
          </w:rPrChange>
        </w:rPr>
      </w:pPr>
    </w:p>
    <w:p w:rsidR="00120018" w:rsidRPr="00B5270F" w:rsidRDefault="00572FDB" w:rsidP="00845A52">
      <w:pPr>
        <w:rPr>
          <w:rFonts w:ascii="Times New Roman" w:hAnsi="Times New Roman" w:cs="Times New Roman"/>
          <w:b/>
          <w:color w:val="000000" w:themeColor="text1"/>
          <w:sz w:val="28"/>
          <w:szCs w:val="28"/>
          <w:u w:val="single"/>
          <w:rPrChange w:id="5604" w:author="N PRASAD" w:date="2016-07-01T12:13:00Z">
            <w:rPr>
              <w:b/>
              <w:sz w:val="32"/>
              <w:szCs w:val="32"/>
              <w:u w:val="single"/>
            </w:rPr>
          </w:rPrChange>
        </w:rPr>
      </w:pPr>
      <w:r w:rsidRPr="00B5270F">
        <w:rPr>
          <w:rFonts w:ascii="Times New Roman" w:hAnsi="Times New Roman" w:cs="Times New Roman"/>
          <w:b/>
          <w:color w:val="000000" w:themeColor="text1"/>
          <w:sz w:val="28"/>
          <w:szCs w:val="28"/>
          <w:u w:val="single"/>
          <w:rPrChange w:id="5605" w:author="N PRASAD" w:date="2016-07-01T12:13:00Z">
            <w:rPr>
              <w:b/>
              <w:color w:val="0000FF"/>
              <w:sz w:val="32"/>
              <w:szCs w:val="32"/>
              <w:u w:val="single"/>
            </w:rPr>
          </w:rPrChange>
        </w:rPr>
        <w:t>2.Method Local Inner classes:</w:t>
      </w:r>
    </w:p>
    <w:p w:rsidR="00707293" w:rsidRPr="00B5270F" w:rsidRDefault="00572FDB" w:rsidP="00A06CCF">
      <w:pPr>
        <w:pStyle w:val="ListParagraph"/>
        <w:numPr>
          <w:ilvl w:val="0"/>
          <w:numId w:val="57"/>
        </w:numPr>
        <w:rPr>
          <w:rFonts w:ascii="Times New Roman" w:hAnsi="Times New Roman" w:cs="Times New Roman"/>
          <w:color w:val="000000" w:themeColor="text1"/>
          <w:sz w:val="28"/>
          <w:szCs w:val="28"/>
          <w:rPrChange w:id="5606" w:author="N PRASAD" w:date="2016-07-01T12:13:00Z">
            <w:rPr>
              <w:sz w:val="28"/>
              <w:szCs w:val="28"/>
            </w:rPr>
          </w:rPrChange>
        </w:rPr>
      </w:pPr>
      <w:r w:rsidRPr="00B5270F">
        <w:rPr>
          <w:rFonts w:ascii="Times New Roman" w:hAnsi="Times New Roman" w:cs="Times New Roman"/>
          <w:color w:val="000000" w:themeColor="text1"/>
          <w:sz w:val="28"/>
          <w:szCs w:val="28"/>
          <w:rPrChange w:id="5607" w:author="N PRASAD" w:date="2016-07-01T12:13:00Z">
            <w:rPr>
              <w:color w:val="0000FF"/>
              <w:sz w:val="24"/>
              <w:szCs w:val="24"/>
            </w:rPr>
          </w:rPrChange>
        </w:rPr>
        <w:t>We can declare a class inside a method such type of classes are called “Method Local Inner classes”.</w:t>
      </w:r>
    </w:p>
    <w:p w:rsidR="009A6BC9" w:rsidRPr="00B5270F" w:rsidRDefault="00572FDB" w:rsidP="00A06CCF">
      <w:pPr>
        <w:pStyle w:val="ListParagraph"/>
        <w:numPr>
          <w:ilvl w:val="0"/>
          <w:numId w:val="57"/>
        </w:numPr>
        <w:rPr>
          <w:rFonts w:ascii="Times New Roman" w:hAnsi="Times New Roman" w:cs="Times New Roman"/>
          <w:color w:val="000000" w:themeColor="text1"/>
          <w:sz w:val="28"/>
          <w:szCs w:val="28"/>
          <w:rPrChange w:id="5608" w:author="N PRASAD" w:date="2016-07-01T12:13:00Z">
            <w:rPr>
              <w:sz w:val="28"/>
              <w:szCs w:val="28"/>
            </w:rPr>
          </w:rPrChange>
        </w:rPr>
      </w:pPr>
      <w:r w:rsidRPr="00B5270F">
        <w:rPr>
          <w:rFonts w:ascii="Times New Roman" w:hAnsi="Times New Roman" w:cs="Times New Roman"/>
          <w:color w:val="000000" w:themeColor="text1"/>
          <w:sz w:val="28"/>
          <w:szCs w:val="28"/>
          <w:rPrChange w:id="5609" w:author="N PRASAD" w:date="2016-07-01T12:13:00Z">
            <w:rPr>
              <w:color w:val="0000FF"/>
              <w:sz w:val="28"/>
              <w:szCs w:val="28"/>
            </w:rPr>
          </w:rPrChange>
        </w:rPr>
        <w:t>The main purpose of method local inner class is to define method specific functionality.</w:t>
      </w:r>
    </w:p>
    <w:p w:rsidR="001070A1" w:rsidRPr="00B5270F" w:rsidRDefault="00572FDB" w:rsidP="00A06CCF">
      <w:pPr>
        <w:pStyle w:val="ListParagraph"/>
        <w:numPr>
          <w:ilvl w:val="0"/>
          <w:numId w:val="57"/>
        </w:numPr>
        <w:rPr>
          <w:rFonts w:ascii="Times New Roman" w:hAnsi="Times New Roman" w:cs="Times New Roman"/>
          <w:color w:val="000000" w:themeColor="text1"/>
          <w:sz w:val="28"/>
          <w:szCs w:val="28"/>
          <w:rPrChange w:id="5610" w:author="N PRASAD" w:date="2016-07-01T12:13:00Z">
            <w:rPr>
              <w:sz w:val="28"/>
              <w:szCs w:val="28"/>
            </w:rPr>
          </w:rPrChange>
        </w:rPr>
      </w:pPr>
      <w:r w:rsidRPr="00B5270F">
        <w:rPr>
          <w:rFonts w:ascii="Times New Roman" w:hAnsi="Times New Roman" w:cs="Times New Roman"/>
          <w:color w:val="000000" w:themeColor="text1"/>
          <w:sz w:val="28"/>
          <w:szCs w:val="28"/>
          <w:rPrChange w:id="5611" w:author="N PRASAD" w:date="2016-07-01T12:13:00Z">
            <w:rPr>
              <w:color w:val="0000FF"/>
              <w:sz w:val="28"/>
              <w:szCs w:val="28"/>
            </w:rPr>
          </w:rPrChange>
        </w:rPr>
        <w:t>Outside of the method we can’t  access method local inner classes.</w:t>
      </w:r>
    </w:p>
    <w:p w:rsidR="009A6BC9" w:rsidRPr="00B5270F" w:rsidRDefault="009A6BC9" w:rsidP="009A6BC9">
      <w:pPr>
        <w:pStyle w:val="ListParagraph"/>
        <w:rPr>
          <w:rFonts w:ascii="Times New Roman" w:hAnsi="Times New Roman" w:cs="Times New Roman"/>
          <w:color w:val="000000" w:themeColor="text1"/>
          <w:sz w:val="28"/>
          <w:szCs w:val="28"/>
          <w:rPrChange w:id="5612" w:author="N PRASAD" w:date="2016-07-01T12:13:00Z">
            <w:rPr>
              <w:sz w:val="28"/>
              <w:szCs w:val="28"/>
            </w:rPr>
          </w:rPrChange>
        </w:rPr>
      </w:pP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13"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614" w:author="N PRASAD" w:date="2016-07-01T12:13:00Z">
            <w:rPr>
              <w:rFonts w:ascii="Courier New" w:hAnsi="Courier New" w:cs="Courier New"/>
              <w:b/>
              <w:bCs/>
              <w:color w:val="7F0055"/>
              <w:sz w:val="20"/>
              <w:szCs w:val="20"/>
            </w:rPr>
          </w:rPrChange>
        </w:rPr>
        <w:t>publicclass</w:t>
      </w:r>
      <w:r w:rsidRPr="00B5270F">
        <w:rPr>
          <w:rFonts w:ascii="Times New Roman" w:hAnsi="Times New Roman" w:cs="Times New Roman"/>
          <w:color w:val="000000" w:themeColor="text1"/>
          <w:sz w:val="28"/>
          <w:szCs w:val="28"/>
          <w:rPrChange w:id="5615" w:author="N PRASAD" w:date="2016-07-01T12:13:00Z">
            <w:rPr>
              <w:rFonts w:ascii="Courier New" w:hAnsi="Courier New" w:cs="Courier New"/>
              <w:color w:val="000000"/>
              <w:sz w:val="20"/>
              <w:szCs w:val="20"/>
            </w:rPr>
          </w:rPrChange>
        </w:rPr>
        <w:t xml:space="preserve"> Outer {</w:t>
      </w:r>
    </w:p>
    <w:p w:rsidR="009A6BC9" w:rsidRPr="00B5270F" w:rsidRDefault="009A6BC9" w:rsidP="009A6BC9">
      <w:pPr>
        <w:autoSpaceDE w:val="0"/>
        <w:autoSpaceDN w:val="0"/>
        <w:adjustRightInd w:val="0"/>
        <w:spacing w:line="240" w:lineRule="auto"/>
        <w:rPr>
          <w:rFonts w:ascii="Times New Roman" w:hAnsi="Times New Roman" w:cs="Times New Roman"/>
          <w:color w:val="000000" w:themeColor="text1"/>
          <w:sz w:val="28"/>
          <w:szCs w:val="28"/>
          <w:rPrChange w:id="5616" w:author="N PRASAD" w:date="2016-07-01T12:13:00Z">
            <w:rPr>
              <w:rFonts w:ascii="Courier New" w:hAnsi="Courier New" w:cs="Courier New"/>
              <w:sz w:val="20"/>
              <w:szCs w:val="20"/>
            </w:rPr>
          </w:rPrChange>
        </w:rPr>
      </w:pP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1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18"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619"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620" w:author="N PRASAD" w:date="2016-07-01T12:13:00Z">
            <w:rPr>
              <w:rFonts w:ascii="Courier New" w:hAnsi="Courier New" w:cs="Courier New"/>
              <w:color w:val="000000"/>
              <w:sz w:val="20"/>
              <w:szCs w:val="20"/>
            </w:rPr>
          </w:rPrChange>
        </w:rPr>
        <w:t xml:space="preserve"> m1(){</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2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2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23"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624"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625" w:author="N PRASAD" w:date="2016-07-01T12:13:00Z">
            <w:rPr>
              <w:rFonts w:ascii="Courier New" w:hAnsi="Courier New" w:cs="Courier New"/>
              <w:color w:val="000000"/>
              <w:sz w:val="20"/>
              <w:szCs w:val="20"/>
            </w:rPr>
          </w:rPrChange>
        </w:rPr>
        <w:t xml:space="preserve"> Methodinner{</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2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2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2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29" w:author="N PRASAD" w:date="2016-07-01T12:13:00Z">
            <w:rPr>
              <w:rFonts w:ascii="Courier New" w:hAnsi="Courier New" w:cs="Courier New"/>
              <w:color w:val="000000"/>
              <w:sz w:val="20"/>
              <w:szCs w:val="20"/>
            </w:rPr>
          </w:rPrChange>
        </w:rPr>
        <w:tab/>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3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3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3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33"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634"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635" w:author="N PRASAD" w:date="2016-07-01T12:13:00Z">
            <w:rPr>
              <w:rFonts w:ascii="Courier New" w:hAnsi="Courier New" w:cs="Courier New"/>
              <w:color w:val="000000"/>
              <w:sz w:val="20"/>
              <w:szCs w:val="20"/>
            </w:rPr>
          </w:rPrChange>
        </w:rPr>
        <w:t xml:space="preserve"> sum(</w:t>
      </w:r>
      <w:r w:rsidRPr="00B5270F">
        <w:rPr>
          <w:rFonts w:ascii="Times New Roman" w:hAnsi="Times New Roman" w:cs="Times New Roman"/>
          <w:b/>
          <w:bCs/>
          <w:color w:val="000000" w:themeColor="text1"/>
          <w:sz w:val="28"/>
          <w:szCs w:val="28"/>
          <w:rPrChange w:id="5636"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637" w:author="N PRASAD" w:date="2016-07-01T12:13:00Z">
            <w:rPr>
              <w:rFonts w:ascii="Courier New" w:hAnsi="Courier New" w:cs="Courier New"/>
              <w:color w:val="000000"/>
              <w:sz w:val="20"/>
              <w:szCs w:val="20"/>
            </w:rPr>
          </w:rPrChange>
        </w:rPr>
        <w:t xml:space="preserve"> x,</w:t>
      </w:r>
      <w:r w:rsidRPr="00B5270F">
        <w:rPr>
          <w:rFonts w:ascii="Times New Roman" w:hAnsi="Times New Roman" w:cs="Times New Roman"/>
          <w:b/>
          <w:bCs/>
          <w:color w:val="000000" w:themeColor="text1"/>
          <w:sz w:val="28"/>
          <w:szCs w:val="28"/>
          <w:rPrChange w:id="5638"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639" w:author="N PRASAD" w:date="2016-07-01T12:13:00Z">
            <w:rPr>
              <w:rFonts w:ascii="Courier New" w:hAnsi="Courier New" w:cs="Courier New"/>
              <w:color w:val="000000"/>
              <w:sz w:val="20"/>
              <w:szCs w:val="20"/>
            </w:rPr>
          </w:rPrChange>
        </w:rPr>
        <w:t xml:space="preserve"> y){</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4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4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4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4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44"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645"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646" w:author="N PRASAD" w:date="2016-07-01T12:13:00Z">
            <w:rPr>
              <w:rFonts w:ascii="Courier New" w:hAnsi="Courier New" w:cs="Courier New"/>
              <w:color w:val="000000"/>
              <w:sz w:val="20"/>
              <w:szCs w:val="20"/>
            </w:rPr>
          </w:rPrChange>
        </w:rPr>
        <w:t>.println("sum is"+(x+y));</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4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4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4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50" w:author="N PRASAD" w:date="2016-07-01T12:13:00Z">
            <w:rPr>
              <w:rFonts w:ascii="Courier New" w:hAnsi="Courier New" w:cs="Courier New"/>
              <w:color w:val="000000"/>
              <w:sz w:val="20"/>
              <w:szCs w:val="20"/>
            </w:rPr>
          </w:rPrChange>
        </w:rPr>
        <w:tab/>
        <w:t>}</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5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5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53" w:author="N PRASAD" w:date="2016-07-01T12:13:00Z">
            <w:rPr>
              <w:rFonts w:ascii="Courier New" w:hAnsi="Courier New" w:cs="Courier New"/>
              <w:color w:val="000000"/>
              <w:sz w:val="20"/>
              <w:szCs w:val="20"/>
            </w:rPr>
          </w:rPrChange>
        </w:rPr>
        <w:tab/>
        <w:t>}</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5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5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56" w:author="N PRASAD" w:date="2016-07-01T12:13:00Z">
            <w:rPr>
              <w:rFonts w:ascii="Courier New" w:hAnsi="Courier New" w:cs="Courier New"/>
              <w:color w:val="000000"/>
              <w:sz w:val="20"/>
              <w:szCs w:val="20"/>
            </w:rPr>
          </w:rPrChange>
        </w:rPr>
        <w:tab/>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5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5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59" w:author="N PRASAD" w:date="2016-07-01T12:13:00Z">
            <w:rPr>
              <w:rFonts w:ascii="Courier New" w:hAnsi="Courier New" w:cs="Courier New"/>
              <w:color w:val="000000"/>
              <w:sz w:val="20"/>
              <w:szCs w:val="20"/>
            </w:rPr>
          </w:rPrChange>
        </w:rPr>
        <w:tab/>
        <w:t>Methodinner  mi=</w:t>
      </w:r>
      <w:r w:rsidRPr="00B5270F">
        <w:rPr>
          <w:rFonts w:ascii="Times New Roman" w:hAnsi="Times New Roman" w:cs="Times New Roman"/>
          <w:b/>
          <w:bCs/>
          <w:color w:val="000000" w:themeColor="text1"/>
          <w:sz w:val="28"/>
          <w:szCs w:val="28"/>
          <w:rPrChange w:id="5660"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661" w:author="N PRASAD" w:date="2016-07-01T12:13:00Z">
            <w:rPr>
              <w:rFonts w:ascii="Courier New" w:hAnsi="Courier New" w:cs="Courier New"/>
              <w:color w:val="000000"/>
              <w:sz w:val="20"/>
              <w:szCs w:val="20"/>
            </w:rPr>
          </w:rPrChange>
        </w:rPr>
        <w:t xml:space="preserve"> Methodinner();</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6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6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64" w:author="N PRASAD" w:date="2016-07-01T12:13:00Z">
            <w:rPr>
              <w:rFonts w:ascii="Courier New" w:hAnsi="Courier New" w:cs="Courier New"/>
              <w:color w:val="000000"/>
              <w:sz w:val="20"/>
              <w:szCs w:val="20"/>
            </w:rPr>
          </w:rPrChange>
        </w:rPr>
        <w:tab/>
        <w:t>mi.sum(10,6);</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6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6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67" w:author="N PRASAD" w:date="2016-07-01T12:13:00Z">
            <w:rPr>
              <w:rFonts w:ascii="Courier New" w:hAnsi="Courier New" w:cs="Courier New"/>
              <w:color w:val="000000"/>
              <w:sz w:val="20"/>
              <w:szCs w:val="20"/>
            </w:rPr>
          </w:rPrChange>
        </w:rPr>
        <w:tab/>
        <w:t>mi.sum(20,20);</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6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6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70" w:author="N PRASAD" w:date="2016-07-01T12:13:00Z">
            <w:rPr>
              <w:rFonts w:ascii="Courier New" w:hAnsi="Courier New" w:cs="Courier New"/>
              <w:color w:val="000000"/>
              <w:sz w:val="20"/>
              <w:szCs w:val="20"/>
            </w:rPr>
          </w:rPrChange>
        </w:rPr>
        <w:tab/>
        <w:t>mi.sum(60,40);</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7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7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73" w:author="N PRASAD" w:date="2016-07-01T12:13:00Z">
            <w:rPr>
              <w:rFonts w:ascii="Courier New" w:hAnsi="Courier New" w:cs="Courier New"/>
              <w:color w:val="000000"/>
              <w:sz w:val="20"/>
              <w:szCs w:val="20"/>
            </w:rPr>
          </w:rPrChange>
        </w:rPr>
        <w:tab/>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7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75" w:author="N PRASAD" w:date="2016-07-01T12:13:00Z">
            <w:rPr>
              <w:rFonts w:ascii="Courier New" w:hAnsi="Courier New" w:cs="Courier New"/>
              <w:color w:val="000000"/>
              <w:sz w:val="20"/>
              <w:szCs w:val="20"/>
            </w:rPr>
          </w:rPrChange>
        </w:rPr>
        <w:tab/>
        <w:t>}</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7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77" w:author="N PRASAD" w:date="2016-07-01T12:13:00Z">
            <w:rPr>
              <w:rFonts w:ascii="Courier New" w:hAnsi="Courier New" w:cs="Courier New"/>
              <w:color w:val="000000"/>
              <w:sz w:val="20"/>
              <w:szCs w:val="20"/>
            </w:rPr>
          </w:rPrChange>
        </w:rPr>
        <w:tab/>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7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79" w:author="N PRASAD" w:date="2016-07-01T12:13:00Z">
            <w:rPr>
              <w:rFonts w:ascii="Courier New" w:hAnsi="Courier New" w:cs="Courier New"/>
              <w:color w:val="000000"/>
              <w:sz w:val="20"/>
              <w:szCs w:val="20"/>
            </w:rPr>
          </w:rPrChange>
        </w:rPr>
        <w:tab/>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8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81"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682"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683" w:author="N PRASAD" w:date="2016-07-01T12:13:00Z">
            <w:rPr>
              <w:rFonts w:ascii="Courier New" w:hAnsi="Courier New" w:cs="Courier New"/>
              <w:color w:val="000000"/>
              <w:sz w:val="20"/>
              <w:szCs w:val="20"/>
            </w:rPr>
          </w:rPrChange>
        </w:rPr>
        <w:t xml:space="preserve"> main(String[] args) {</w:t>
      </w:r>
    </w:p>
    <w:p w:rsidR="009A6BC9" w:rsidRPr="00B5270F" w:rsidRDefault="00572FDB" w:rsidP="009A6BC9">
      <w:pPr>
        <w:autoSpaceDE w:val="0"/>
        <w:autoSpaceDN w:val="0"/>
        <w:adjustRightInd w:val="0"/>
        <w:spacing w:line="240" w:lineRule="auto"/>
        <w:rPr>
          <w:rFonts w:ascii="Times New Roman" w:hAnsi="Times New Roman" w:cs="Times New Roman"/>
          <w:color w:val="000000" w:themeColor="text1"/>
          <w:sz w:val="28"/>
          <w:szCs w:val="28"/>
          <w:rPrChange w:id="568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68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686"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687"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688" w:author="N PRASAD" w:date="2016-07-01T12:13:00Z">
            <w:rPr>
              <w:rFonts w:ascii="Courier New" w:hAnsi="Courier New" w:cs="Courier New"/>
              <w:color w:val="000000"/>
              <w:sz w:val="20"/>
              <w:szCs w:val="20"/>
            </w:rPr>
          </w:rPrChange>
        </w:rPr>
        <w:t xml:space="preserve"> Outer().m1();</w:t>
      </w:r>
    </w:p>
    <w:p w:rsidR="009A6BC9" w:rsidRPr="00B5270F" w:rsidDel="007C2AB2" w:rsidRDefault="00572FDB" w:rsidP="009A6BC9">
      <w:pPr>
        <w:autoSpaceDE w:val="0"/>
        <w:autoSpaceDN w:val="0"/>
        <w:adjustRightInd w:val="0"/>
        <w:spacing w:line="240" w:lineRule="auto"/>
        <w:rPr>
          <w:del w:id="5689" w:author="NNR Chowdary" w:date="2013-10-27T09:49:00Z"/>
          <w:rFonts w:ascii="Times New Roman" w:hAnsi="Times New Roman" w:cs="Times New Roman"/>
          <w:color w:val="000000" w:themeColor="text1"/>
          <w:sz w:val="28"/>
          <w:szCs w:val="28"/>
          <w:rPrChange w:id="5690" w:author="N PRASAD" w:date="2016-07-01T12:13:00Z">
            <w:rPr>
              <w:del w:id="5691" w:author="NNR Chowdary" w:date="2013-10-27T09:49:00Z"/>
              <w:rFonts w:ascii="Courier New" w:hAnsi="Courier New" w:cs="Courier New"/>
              <w:sz w:val="20"/>
              <w:szCs w:val="20"/>
            </w:rPr>
          </w:rPrChange>
        </w:rPr>
      </w:pPr>
      <w:ins w:id="5692" w:author="NNR Chowdary" w:date="2013-10-27T09:49:00Z">
        <w:r w:rsidRPr="00B5270F">
          <w:rPr>
            <w:rFonts w:ascii="Times New Roman" w:hAnsi="Times New Roman" w:cs="Times New Roman"/>
            <w:color w:val="000000" w:themeColor="text1"/>
            <w:sz w:val="28"/>
            <w:szCs w:val="28"/>
            <w:rPrChange w:id="5693" w:author="N PRASAD" w:date="2016-07-01T12:13:00Z">
              <w:rPr>
                <w:rFonts w:ascii="Courier New" w:hAnsi="Courier New" w:cs="Courier New"/>
                <w:color w:val="000000"/>
                <w:sz w:val="20"/>
                <w:szCs w:val="20"/>
              </w:rPr>
            </w:rPrChange>
          </w:rPr>
          <w:tab/>
        </w:r>
      </w:ins>
    </w:p>
    <w:p w:rsidR="009A6BC9" w:rsidRPr="00B5270F" w:rsidDel="007C2AB2" w:rsidRDefault="00572FDB" w:rsidP="009A6BC9">
      <w:pPr>
        <w:autoSpaceDE w:val="0"/>
        <w:autoSpaceDN w:val="0"/>
        <w:adjustRightInd w:val="0"/>
        <w:spacing w:line="240" w:lineRule="auto"/>
        <w:rPr>
          <w:del w:id="5694" w:author="NNR Chowdary" w:date="2013-10-27T09:49:00Z"/>
          <w:rFonts w:ascii="Times New Roman" w:hAnsi="Times New Roman" w:cs="Times New Roman"/>
          <w:color w:val="000000" w:themeColor="text1"/>
          <w:sz w:val="28"/>
          <w:szCs w:val="28"/>
          <w:rPrChange w:id="5695" w:author="N PRASAD" w:date="2016-07-01T12:13:00Z">
            <w:rPr>
              <w:del w:id="5696" w:author="NNR Chowdary" w:date="2013-10-27T09:49:00Z"/>
              <w:rFonts w:ascii="Courier New" w:hAnsi="Courier New" w:cs="Courier New"/>
              <w:sz w:val="20"/>
              <w:szCs w:val="20"/>
            </w:rPr>
          </w:rPrChange>
        </w:rPr>
      </w:pPr>
      <w:del w:id="5697" w:author="NNR Chowdary" w:date="2013-10-27T09:49:00Z">
        <w:r w:rsidRPr="00B5270F">
          <w:rPr>
            <w:rFonts w:ascii="Times New Roman" w:hAnsi="Times New Roman" w:cs="Times New Roman"/>
            <w:color w:val="000000" w:themeColor="text1"/>
            <w:sz w:val="28"/>
            <w:szCs w:val="28"/>
            <w:rPrChange w:id="5698" w:author="N PRASAD" w:date="2016-07-01T12:13:00Z">
              <w:rPr>
                <w:rFonts w:ascii="Courier New" w:hAnsi="Courier New" w:cs="Courier New"/>
                <w:color w:val="000000"/>
                <w:sz w:val="20"/>
                <w:szCs w:val="20"/>
              </w:rPr>
            </w:rPrChange>
          </w:rPr>
          <w:tab/>
        </w:r>
      </w:del>
      <w:r w:rsidRPr="00B5270F">
        <w:rPr>
          <w:rFonts w:ascii="Times New Roman" w:hAnsi="Times New Roman" w:cs="Times New Roman"/>
          <w:color w:val="000000" w:themeColor="text1"/>
          <w:sz w:val="28"/>
          <w:szCs w:val="28"/>
          <w:rPrChange w:id="5699" w:author="N PRASAD" w:date="2016-07-01T12:13:00Z">
            <w:rPr>
              <w:rFonts w:ascii="Courier New" w:hAnsi="Courier New" w:cs="Courier New"/>
              <w:color w:val="000000"/>
              <w:sz w:val="20"/>
              <w:szCs w:val="20"/>
            </w:rPr>
          </w:rPrChange>
        </w:rPr>
        <w:t>}</w:t>
      </w:r>
    </w:p>
    <w:p w:rsidR="009A6BC9" w:rsidRPr="00B5270F" w:rsidDel="007C2AB2" w:rsidRDefault="009A6BC9" w:rsidP="009A6BC9">
      <w:pPr>
        <w:autoSpaceDE w:val="0"/>
        <w:autoSpaceDN w:val="0"/>
        <w:adjustRightInd w:val="0"/>
        <w:spacing w:line="240" w:lineRule="auto"/>
        <w:rPr>
          <w:del w:id="5700" w:author="NNR Chowdary" w:date="2013-10-27T09:49:00Z"/>
          <w:rFonts w:ascii="Times New Roman" w:hAnsi="Times New Roman" w:cs="Times New Roman"/>
          <w:color w:val="000000" w:themeColor="text1"/>
          <w:sz w:val="28"/>
          <w:szCs w:val="28"/>
          <w:rPrChange w:id="5701" w:author="N PRASAD" w:date="2016-07-01T12:13:00Z">
            <w:rPr>
              <w:del w:id="5702" w:author="NNR Chowdary" w:date="2013-10-27T09:49:00Z"/>
              <w:rFonts w:ascii="Courier New" w:hAnsi="Courier New" w:cs="Courier New"/>
              <w:sz w:val="20"/>
              <w:szCs w:val="20"/>
            </w:rPr>
          </w:rPrChange>
        </w:rPr>
      </w:pPr>
    </w:p>
    <w:p w:rsidR="00F44767" w:rsidRPr="00B5270F" w:rsidRDefault="00572FDB">
      <w:pPr>
        <w:autoSpaceDE w:val="0"/>
        <w:autoSpaceDN w:val="0"/>
        <w:adjustRightInd w:val="0"/>
        <w:spacing w:line="240" w:lineRule="auto"/>
        <w:rPr>
          <w:rFonts w:ascii="Times New Roman" w:hAnsi="Times New Roman" w:cs="Times New Roman"/>
          <w:color w:val="000000" w:themeColor="text1"/>
          <w:sz w:val="28"/>
          <w:szCs w:val="28"/>
          <w:rPrChange w:id="5703" w:author="N PRASAD" w:date="2016-07-01T12:13:00Z">
            <w:rPr/>
          </w:rPrChange>
        </w:rPr>
        <w:pPrChange w:id="5704" w:author="NNR Chowdary" w:date="2013-10-27T09:49:00Z">
          <w:pPr>
            <w:pStyle w:val="ListParagraph"/>
          </w:pPr>
        </w:pPrChange>
      </w:pPr>
      <w:r w:rsidRPr="00B5270F">
        <w:rPr>
          <w:rFonts w:ascii="Times New Roman" w:hAnsi="Times New Roman" w:cs="Times New Roman"/>
          <w:color w:val="000000" w:themeColor="text1"/>
          <w:sz w:val="28"/>
          <w:szCs w:val="28"/>
          <w:rPrChange w:id="5705" w:author="N PRASAD" w:date="2016-07-01T12:13:00Z">
            <w:rPr>
              <w:color w:val="0000FF"/>
            </w:rPr>
          </w:rPrChange>
        </w:rPr>
        <w:t>}</w:t>
      </w:r>
    </w:p>
    <w:p w:rsidR="00CD349A" w:rsidRPr="00B5270F" w:rsidRDefault="00572FDB" w:rsidP="00FF6842">
      <w:pPr>
        <w:rPr>
          <w:rFonts w:ascii="Times New Roman" w:hAnsi="Times New Roman" w:cs="Times New Roman"/>
          <w:b/>
          <w:color w:val="000000" w:themeColor="text1"/>
          <w:sz w:val="28"/>
          <w:szCs w:val="28"/>
          <w:rPrChange w:id="5706" w:author="N PRASAD" w:date="2016-07-01T12:13:00Z">
            <w:rPr>
              <w:b/>
              <w:sz w:val="28"/>
              <w:szCs w:val="28"/>
            </w:rPr>
          </w:rPrChange>
        </w:rPr>
      </w:pPr>
      <w:r w:rsidRPr="00B5270F">
        <w:rPr>
          <w:rFonts w:ascii="Times New Roman" w:hAnsi="Times New Roman" w:cs="Times New Roman"/>
          <w:color w:val="000000" w:themeColor="text1"/>
          <w:sz w:val="28"/>
          <w:szCs w:val="28"/>
          <w:rPrChange w:id="5707" w:author="N PRASAD" w:date="2016-07-01T12:13:00Z">
            <w:rPr>
              <w:color w:val="0000FF"/>
              <w:sz w:val="28"/>
              <w:szCs w:val="28"/>
            </w:rPr>
          </w:rPrChange>
        </w:rPr>
        <w:t>3)</w:t>
      </w:r>
      <w:r w:rsidRPr="00B5270F">
        <w:rPr>
          <w:rFonts w:ascii="Times New Roman" w:hAnsi="Times New Roman" w:cs="Times New Roman"/>
          <w:b/>
          <w:color w:val="000000" w:themeColor="text1"/>
          <w:sz w:val="28"/>
          <w:szCs w:val="28"/>
          <w:rPrChange w:id="5708" w:author="N PRASAD" w:date="2016-07-01T12:13:00Z">
            <w:rPr>
              <w:b/>
              <w:color w:val="0000FF"/>
              <w:sz w:val="28"/>
              <w:szCs w:val="28"/>
            </w:rPr>
          </w:rPrChange>
        </w:rPr>
        <w:t>Annanymous Inner classes:</w:t>
      </w:r>
    </w:p>
    <w:p w:rsidR="00FB26D3" w:rsidRPr="00B5270F" w:rsidRDefault="00572FDB" w:rsidP="00A06CCF">
      <w:pPr>
        <w:pStyle w:val="ListParagraph"/>
        <w:numPr>
          <w:ilvl w:val="0"/>
          <w:numId w:val="58"/>
        </w:numPr>
        <w:rPr>
          <w:rFonts w:ascii="Times New Roman" w:hAnsi="Times New Roman" w:cs="Times New Roman"/>
          <w:color w:val="000000" w:themeColor="text1"/>
          <w:sz w:val="28"/>
          <w:szCs w:val="28"/>
          <w:rPrChange w:id="5709" w:author="N PRASAD" w:date="2016-07-01T12:13:00Z">
            <w:rPr>
              <w:sz w:val="28"/>
              <w:szCs w:val="28"/>
            </w:rPr>
          </w:rPrChange>
        </w:rPr>
      </w:pPr>
      <w:r w:rsidRPr="00B5270F">
        <w:rPr>
          <w:rFonts w:ascii="Times New Roman" w:hAnsi="Times New Roman" w:cs="Times New Roman"/>
          <w:color w:val="000000" w:themeColor="text1"/>
          <w:sz w:val="28"/>
          <w:szCs w:val="28"/>
          <w:rPrChange w:id="5710" w:author="N PRASAD" w:date="2016-07-01T12:13:00Z">
            <w:rPr>
              <w:color w:val="0000FF"/>
              <w:sz w:val="28"/>
              <w:szCs w:val="28"/>
            </w:rPr>
          </w:rPrChange>
        </w:rPr>
        <w:t>Sometimes we can declare a class without name also.such type of  nameless inner classes are called anonymous inner classes</w:t>
      </w:r>
    </w:p>
    <w:p w:rsidR="00F750A5" w:rsidRPr="00B5270F" w:rsidRDefault="00572FDB" w:rsidP="00A06CCF">
      <w:pPr>
        <w:pStyle w:val="ListParagraph"/>
        <w:numPr>
          <w:ilvl w:val="0"/>
          <w:numId w:val="58"/>
        </w:numPr>
        <w:rPr>
          <w:rFonts w:ascii="Times New Roman" w:hAnsi="Times New Roman" w:cs="Times New Roman"/>
          <w:color w:val="000000" w:themeColor="text1"/>
          <w:sz w:val="28"/>
          <w:szCs w:val="28"/>
          <w:rPrChange w:id="5711" w:author="N PRASAD" w:date="2016-07-01T12:13:00Z">
            <w:rPr>
              <w:sz w:val="28"/>
              <w:szCs w:val="28"/>
            </w:rPr>
          </w:rPrChange>
        </w:rPr>
      </w:pPr>
      <w:r w:rsidRPr="00B5270F">
        <w:rPr>
          <w:rFonts w:ascii="Times New Roman" w:hAnsi="Times New Roman" w:cs="Times New Roman"/>
          <w:color w:val="000000" w:themeColor="text1"/>
          <w:sz w:val="28"/>
          <w:szCs w:val="28"/>
          <w:rPrChange w:id="5712" w:author="N PRASAD" w:date="2016-07-01T12:13:00Z">
            <w:rPr>
              <w:color w:val="0000FF"/>
              <w:sz w:val="28"/>
              <w:szCs w:val="28"/>
            </w:rPr>
          </w:rPrChange>
        </w:rPr>
        <w:t>There three types of anonymous inner classes</w:t>
      </w:r>
    </w:p>
    <w:p w:rsidR="0027043B" w:rsidRPr="00B5270F" w:rsidRDefault="00572FDB" w:rsidP="00A06CCF">
      <w:pPr>
        <w:pStyle w:val="ListParagraph"/>
        <w:numPr>
          <w:ilvl w:val="0"/>
          <w:numId w:val="59"/>
        </w:numPr>
        <w:rPr>
          <w:rFonts w:ascii="Times New Roman" w:hAnsi="Times New Roman" w:cs="Times New Roman"/>
          <w:color w:val="000000" w:themeColor="text1"/>
          <w:sz w:val="28"/>
          <w:szCs w:val="28"/>
          <w:rPrChange w:id="5713" w:author="N PRASAD" w:date="2016-07-01T12:13:00Z">
            <w:rPr>
              <w:sz w:val="28"/>
              <w:szCs w:val="28"/>
            </w:rPr>
          </w:rPrChange>
        </w:rPr>
      </w:pPr>
      <w:r w:rsidRPr="00B5270F">
        <w:rPr>
          <w:rFonts w:ascii="Times New Roman" w:hAnsi="Times New Roman" w:cs="Times New Roman"/>
          <w:color w:val="000000" w:themeColor="text1"/>
          <w:sz w:val="28"/>
          <w:szCs w:val="28"/>
          <w:rPrChange w:id="5714" w:author="N PRASAD" w:date="2016-07-01T12:13:00Z">
            <w:rPr>
              <w:color w:val="0000FF"/>
              <w:sz w:val="28"/>
              <w:szCs w:val="28"/>
            </w:rPr>
          </w:rPrChange>
        </w:rPr>
        <w:t>Annonymous inner class that extends a class</w:t>
      </w:r>
    </w:p>
    <w:p w:rsidR="00943C67" w:rsidRPr="00B5270F" w:rsidRDefault="00572FDB" w:rsidP="00A06CCF">
      <w:pPr>
        <w:pStyle w:val="ListParagraph"/>
        <w:numPr>
          <w:ilvl w:val="0"/>
          <w:numId w:val="59"/>
        </w:numPr>
        <w:rPr>
          <w:rFonts w:ascii="Times New Roman" w:hAnsi="Times New Roman" w:cs="Times New Roman"/>
          <w:color w:val="000000" w:themeColor="text1"/>
          <w:sz w:val="28"/>
          <w:szCs w:val="28"/>
          <w:rPrChange w:id="5715" w:author="N PRASAD" w:date="2016-07-01T12:13:00Z">
            <w:rPr>
              <w:sz w:val="28"/>
              <w:szCs w:val="28"/>
            </w:rPr>
          </w:rPrChange>
        </w:rPr>
      </w:pPr>
      <w:r w:rsidRPr="00B5270F">
        <w:rPr>
          <w:rFonts w:ascii="Times New Roman" w:hAnsi="Times New Roman" w:cs="Times New Roman"/>
          <w:color w:val="000000" w:themeColor="text1"/>
          <w:sz w:val="28"/>
          <w:szCs w:val="28"/>
          <w:rPrChange w:id="5716" w:author="N PRASAD" w:date="2016-07-01T12:13:00Z">
            <w:rPr>
              <w:color w:val="0000FF"/>
              <w:sz w:val="28"/>
              <w:szCs w:val="28"/>
            </w:rPr>
          </w:rPrChange>
        </w:rPr>
        <w:t>Annonymous inner class that implements an interface.</w:t>
      </w:r>
    </w:p>
    <w:p w:rsidR="003D4E7D" w:rsidRPr="00B5270F" w:rsidRDefault="00572FDB" w:rsidP="00A06CCF">
      <w:pPr>
        <w:pStyle w:val="ListParagraph"/>
        <w:numPr>
          <w:ilvl w:val="0"/>
          <w:numId w:val="59"/>
        </w:numPr>
        <w:rPr>
          <w:rFonts w:ascii="Times New Roman" w:hAnsi="Times New Roman" w:cs="Times New Roman"/>
          <w:color w:val="000000" w:themeColor="text1"/>
          <w:sz w:val="28"/>
          <w:szCs w:val="28"/>
          <w:rPrChange w:id="5717" w:author="N PRASAD" w:date="2016-07-01T12:13:00Z">
            <w:rPr>
              <w:sz w:val="28"/>
              <w:szCs w:val="28"/>
            </w:rPr>
          </w:rPrChange>
        </w:rPr>
      </w:pPr>
      <w:r w:rsidRPr="00B5270F">
        <w:rPr>
          <w:rFonts w:ascii="Times New Roman" w:hAnsi="Times New Roman" w:cs="Times New Roman"/>
          <w:color w:val="000000" w:themeColor="text1"/>
          <w:sz w:val="28"/>
          <w:szCs w:val="28"/>
          <w:rPrChange w:id="5718" w:author="N PRASAD" w:date="2016-07-01T12:13:00Z">
            <w:rPr>
              <w:color w:val="0000FF"/>
              <w:sz w:val="28"/>
              <w:szCs w:val="28"/>
            </w:rPr>
          </w:rPrChange>
        </w:rPr>
        <w:t>Annonymous inner class that defined inside method arguments.</w:t>
      </w:r>
    </w:p>
    <w:p w:rsidR="003D4E7D" w:rsidRPr="00B5270F" w:rsidRDefault="003D4E7D" w:rsidP="003D4E7D">
      <w:pPr>
        <w:rPr>
          <w:rFonts w:ascii="Times New Roman" w:hAnsi="Times New Roman" w:cs="Times New Roman"/>
          <w:color w:val="000000" w:themeColor="text1"/>
          <w:sz w:val="28"/>
          <w:szCs w:val="28"/>
          <w:rPrChange w:id="5719" w:author="N PRASAD" w:date="2016-07-01T12:13:00Z">
            <w:rPr/>
          </w:rPrChange>
        </w:rPr>
      </w:pPr>
    </w:p>
    <w:p w:rsidR="00943C67" w:rsidRPr="00B5270F" w:rsidRDefault="00572FDB" w:rsidP="003D4E7D">
      <w:pPr>
        <w:ind w:firstLine="720"/>
        <w:rPr>
          <w:rFonts w:ascii="Times New Roman" w:hAnsi="Times New Roman" w:cs="Times New Roman"/>
          <w:color w:val="000000" w:themeColor="text1"/>
          <w:sz w:val="28"/>
          <w:szCs w:val="28"/>
          <w:rPrChange w:id="5720" w:author="N PRASAD" w:date="2016-07-01T12:13:00Z">
            <w:rPr/>
          </w:rPrChange>
        </w:rPr>
      </w:pPr>
      <w:r w:rsidRPr="00B5270F">
        <w:rPr>
          <w:rFonts w:ascii="Times New Roman" w:hAnsi="Times New Roman" w:cs="Times New Roman"/>
          <w:color w:val="000000" w:themeColor="text1"/>
          <w:sz w:val="28"/>
          <w:szCs w:val="28"/>
          <w:rPrChange w:id="5721" w:author="N PRASAD" w:date="2016-07-01T12:13:00Z">
            <w:rPr>
              <w:color w:val="0000FF"/>
            </w:rPr>
          </w:rPrChange>
        </w:rPr>
        <w:t>1.</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22"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723" w:author="N PRASAD" w:date="2016-07-01T12:13:00Z">
            <w:rPr>
              <w:rFonts w:ascii="Courier New" w:hAnsi="Courier New" w:cs="Courier New"/>
              <w:b/>
              <w:bCs/>
              <w:color w:val="7F0055"/>
              <w:sz w:val="24"/>
              <w:szCs w:val="24"/>
            </w:rPr>
          </w:rPrChange>
        </w:rPr>
        <w:t>Publicclass</w:t>
      </w:r>
      <w:r w:rsidRPr="00B5270F">
        <w:rPr>
          <w:rFonts w:ascii="Times New Roman" w:hAnsi="Times New Roman" w:cs="Times New Roman"/>
          <w:color w:val="000000" w:themeColor="text1"/>
          <w:sz w:val="28"/>
          <w:szCs w:val="28"/>
          <w:rPrChange w:id="5724" w:author="N PRASAD" w:date="2016-07-01T12:13:00Z">
            <w:rPr>
              <w:rFonts w:ascii="Courier New" w:hAnsi="Courier New" w:cs="Courier New"/>
              <w:color w:val="000000"/>
              <w:sz w:val="20"/>
              <w:szCs w:val="20"/>
            </w:rPr>
          </w:rPrChange>
        </w:rPr>
        <w:t xml:space="preserve"> Popcorn {</w:t>
      </w:r>
    </w:p>
    <w:p w:rsidR="00CC6B81" w:rsidRPr="00B5270F" w:rsidRDefault="00CC6B81" w:rsidP="00CC6B81">
      <w:pPr>
        <w:autoSpaceDE w:val="0"/>
        <w:autoSpaceDN w:val="0"/>
        <w:adjustRightInd w:val="0"/>
        <w:spacing w:line="240" w:lineRule="auto"/>
        <w:rPr>
          <w:rFonts w:ascii="Times New Roman" w:hAnsi="Times New Roman" w:cs="Times New Roman"/>
          <w:color w:val="000000" w:themeColor="text1"/>
          <w:sz w:val="28"/>
          <w:szCs w:val="28"/>
          <w:rPrChange w:id="5725" w:author="N PRASAD" w:date="2016-07-01T12:13:00Z">
            <w:rPr>
              <w:rFonts w:ascii="Courier New" w:hAnsi="Courier New" w:cs="Courier New"/>
              <w:sz w:val="20"/>
              <w:szCs w:val="20"/>
            </w:rPr>
          </w:rPrChange>
        </w:rPr>
      </w:pP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2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27"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728"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729" w:author="N PRASAD" w:date="2016-07-01T12:13:00Z">
            <w:rPr>
              <w:rFonts w:ascii="Courier New" w:hAnsi="Courier New" w:cs="Courier New"/>
              <w:color w:val="000000"/>
              <w:sz w:val="20"/>
              <w:szCs w:val="20"/>
            </w:rPr>
          </w:rPrChange>
        </w:rPr>
        <w:t xml:space="preserve"> taste1(){</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3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3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32"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733"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734" w:author="N PRASAD" w:date="2016-07-01T12:13:00Z">
            <w:rPr>
              <w:rFonts w:ascii="Courier New" w:hAnsi="Courier New" w:cs="Courier New"/>
              <w:color w:val="000000"/>
              <w:sz w:val="20"/>
              <w:szCs w:val="20"/>
            </w:rPr>
          </w:rPrChange>
        </w:rPr>
        <w:t>.println("salty");</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3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36" w:author="N PRASAD" w:date="2016-07-01T12:13:00Z">
            <w:rPr>
              <w:rFonts w:ascii="Courier New" w:hAnsi="Courier New" w:cs="Courier New"/>
              <w:color w:val="000000"/>
              <w:sz w:val="20"/>
              <w:szCs w:val="20"/>
            </w:rPr>
          </w:rPrChange>
        </w:rPr>
        <w:tab/>
        <w:t>}</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3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38" w:author="N PRASAD" w:date="2016-07-01T12:13:00Z">
            <w:rPr>
              <w:rFonts w:ascii="Courier New" w:hAnsi="Courier New" w:cs="Courier New"/>
              <w:color w:val="000000"/>
              <w:sz w:val="20"/>
              <w:szCs w:val="20"/>
            </w:rPr>
          </w:rPrChange>
        </w:rPr>
        <w:t>}</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3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40"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741" w:author="N PRASAD" w:date="2016-07-01T12:13:00Z">
            <w:rPr>
              <w:rFonts w:ascii="Courier New" w:hAnsi="Courier New" w:cs="Courier New"/>
              <w:b/>
              <w:bCs/>
              <w:color w:val="7F0055"/>
              <w:sz w:val="20"/>
              <w:szCs w:val="20"/>
            </w:rPr>
          </w:rPrChange>
        </w:rPr>
        <w:t>class</w:t>
      </w:r>
      <w:r w:rsidRPr="00B5270F">
        <w:rPr>
          <w:rFonts w:ascii="Times New Roman" w:hAnsi="Times New Roman" w:cs="Times New Roman"/>
          <w:color w:val="000000" w:themeColor="text1"/>
          <w:sz w:val="28"/>
          <w:szCs w:val="28"/>
          <w:rPrChange w:id="5742" w:author="N PRASAD" w:date="2016-07-01T12:13:00Z">
            <w:rPr>
              <w:rFonts w:ascii="Courier New" w:hAnsi="Courier New" w:cs="Courier New"/>
              <w:color w:val="000000"/>
              <w:sz w:val="20"/>
              <w:szCs w:val="20"/>
            </w:rPr>
          </w:rPrChange>
        </w:rPr>
        <w:t xml:space="preserve"> Test{</w:t>
      </w:r>
    </w:p>
    <w:p w:rsidR="00CC6B81" w:rsidRPr="00B5270F" w:rsidRDefault="00CC6B81" w:rsidP="00CC6B81">
      <w:pPr>
        <w:autoSpaceDE w:val="0"/>
        <w:autoSpaceDN w:val="0"/>
        <w:adjustRightInd w:val="0"/>
        <w:spacing w:line="240" w:lineRule="auto"/>
        <w:rPr>
          <w:rFonts w:ascii="Times New Roman" w:hAnsi="Times New Roman" w:cs="Times New Roman"/>
          <w:color w:val="000000" w:themeColor="text1"/>
          <w:sz w:val="28"/>
          <w:szCs w:val="28"/>
          <w:rPrChange w:id="5743" w:author="N PRASAD" w:date="2016-07-01T12:13:00Z">
            <w:rPr>
              <w:rFonts w:ascii="Courier New" w:hAnsi="Courier New" w:cs="Courier New"/>
              <w:sz w:val="20"/>
              <w:szCs w:val="20"/>
            </w:rPr>
          </w:rPrChange>
        </w:rPr>
      </w:pP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4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45"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746"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747" w:author="N PRASAD" w:date="2016-07-01T12:13:00Z">
            <w:rPr>
              <w:rFonts w:ascii="Courier New" w:hAnsi="Courier New" w:cs="Courier New"/>
              <w:color w:val="000000"/>
              <w:sz w:val="20"/>
              <w:szCs w:val="20"/>
            </w:rPr>
          </w:rPrChange>
        </w:rPr>
        <w:t xml:space="preserve"> main(String[] args) {</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4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4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50" w:author="N PRASAD" w:date="2016-07-01T12:13:00Z">
            <w:rPr>
              <w:rFonts w:ascii="Courier New" w:hAnsi="Courier New" w:cs="Courier New"/>
              <w:color w:val="000000"/>
              <w:sz w:val="20"/>
              <w:szCs w:val="20"/>
            </w:rPr>
          </w:rPrChange>
        </w:rPr>
        <w:tab/>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5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5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53" w:author="N PRASAD" w:date="2016-07-01T12:13:00Z">
            <w:rPr>
              <w:rFonts w:ascii="Courier New" w:hAnsi="Courier New" w:cs="Courier New"/>
              <w:color w:val="000000"/>
              <w:sz w:val="20"/>
              <w:szCs w:val="20"/>
            </w:rPr>
          </w:rPrChange>
        </w:rPr>
        <w:tab/>
        <w:t xml:space="preserve">Popcorn </w:t>
      </w:r>
      <w:r w:rsidRPr="00B5270F">
        <w:rPr>
          <w:rFonts w:ascii="Times New Roman" w:hAnsi="Times New Roman" w:cs="Times New Roman"/>
          <w:color w:val="000000" w:themeColor="text1"/>
          <w:sz w:val="28"/>
          <w:szCs w:val="28"/>
          <w:highlight w:val="yellow"/>
          <w:rPrChange w:id="5754" w:author="N PRASAD" w:date="2016-07-01T12:13:00Z">
            <w:rPr>
              <w:rFonts w:ascii="Courier New" w:hAnsi="Courier New" w:cs="Courier New"/>
              <w:color w:val="000000"/>
              <w:sz w:val="20"/>
              <w:szCs w:val="20"/>
              <w:highlight w:val="yellow"/>
            </w:rPr>
          </w:rPrChange>
        </w:rPr>
        <w:t>p</w:t>
      </w:r>
      <w:r w:rsidRPr="00B5270F">
        <w:rPr>
          <w:rFonts w:ascii="Times New Roman" w:hAnsi="Times New Roman" w:cs="Times New Roman"/>
          <w:color w:val="000000" w:themeColor="text1"/>
          <w:sz w:val="28"/>
          <w:szCs w:val="28"/>
          <w:rPrChange w:id="5755" w:author="N PRASAD" w:date="2016-07-01T12:13:00Z">
            <w:rPr>
              <w:rFonts w:ascii="Courier New" w:hAnsi="Courier New" w:cs="Courier New"/>
              <w:color w:val="000000"/>
              <w:sz w:val="20"/>
              <w:szCs w:val="20"/>
            </w:rPr>
          </w:rPrChange>
        </w:rPr>
        <w:t>=</w:t>
      </w:r>
      <w:r w:rsidRPr="00B5270F">
        <w:rPr>
          <w:rFonts w:ascii="Times New Roman" w:hAnsi="Times New Roman" w:cs="Times New Roman"/>
          <w:b/>
          <w:bCs/>
          <w:color w:val="000000" w:themeColor="text1"/>
          <w:sz w:val="28"/>
          <w:szCs w:val="28"/>
          <w:rPrChange w:id="5756"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757" w:author="N PRASAD" w:date="2016-07-01T12:13:00Z">
            <w:rPr>
              <w:rFonts w:ascii="Courier New" w:hAnsi="Courier New" w:cs="Courier New"/>
              <w:color w:val="000000"/>
              <w:sz w:val="20"/>
              <w:szCs w:val="20"/>
            </w:rPr>
          </w:rPrChange>
        </w:rPr>
        <w:t xml:space="preserve"> Popcorn()</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5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5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60" w:author="N PRASAD" w:date="2016-07-01T12:13:00Z">
            <w:rPr>
              <w:rFonts w:ascii="Courier New" w:hAnsi="Courier New" w:cs="Courier New"/>
              <w:color w:val="000000"/>
              <w:sz w:val="20"/>
              <w:szCs w:val="20"/>
            </w:rPr>
          </w:rPrChange>
        </w:rPr>
        <w:tab/>
        <w:t>{</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6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6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6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64"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765"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766" w:author="N PRASAD" w:date="2016-07-01T12:13:00Z">
            <w:rPr>
              <w:rFonts w:ascii="Courier New" w:hAnsi="Courier New" w:cs="Courier New"/>
              <w:color w:val="000000"/>
              <w:sz w:val="20"/>
              <w:szCs w:val="20"/>
            </w:rPr>
          </w:rPrChange>
        </w:rPr>
        <w:t xml:space="preserve"> taste1()</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6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6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6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70" w:author="N PRASAD" w:date="2016-07-01T12:13:00Z">
            <w:rPr>
              <w:rFonts w:ascii="Courier New" w:hAnsi="Courier New" w:cs="Courier New"/>
              <w:color w:val="000000"/>
              <w:sz w:val="20"/>
              <w:szCs w:val="20"/>
            </w:rPr>
          </w:rPrChange>
        </w:rPr>
        <w:tab/>
        <w:t>{</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7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7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7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7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75"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776"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777" w:author="N PRASAD" w:date="2016-07-01T12:13:00Z">
            <w:rPr>
              <w:rFonts w:ascii="Courier New" w:hAnsi="Courier New" w:cs="Courier New"/>
              <w:color w:val="000000"/>
              <w:sz w:val="20"/>
              <w:szCs w:val="20"/>
            </w:rPr>
          </w:rPrChange>
        </w:rPr>
        <w:t>.println("swweety");</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7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7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8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81" w:author="N PRASAD" w:date="2016-07-01T12:13:00Z">
            <w:rPr>
              <w:rFonts w:ascii="Courier New" w:hAnsi="Courier New" w:cs="Courier New"/>
              <w:color w:val="000000"/>
              <w:sz w:val="20"/>
              <w:szCs w:val="20"/>
            </w:rPr>
          </w:rPrChange>
        </w:rPr>
        <w:tab/>
        <w:t>}</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8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8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84" w:author="N PRASAD" w:date="2016-07-01T12:13:00Z">
            <w:rPr>
              <w:rFonts w:ascii="Courier New" w:hAnsi="Courier New" w:cs="Courier New"/>
              <w:color w:val="000000"/>
              <w:sz w:val="20"/>
              <w:szCs w:val="20"/>
            </w:rPr>
          </w:rPrChange>
        </w:rPr>
        <w:tab/>
        <w:t>};</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8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8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87" w:author="N PRASAD" w:date="2016-07-01T12:13:00Z">
            <w:rPr>
              <w:rFonts w:ascii="Courier New" w:hAnsi="Courier New" w:cs="Courier New"/>
              <w:color w:val="000000"/>
              <w:sz w:val="20"/>
              <w:szCs w:val="20"/>
            </w:rPr>
          </w:rPrChange>
        </w:rPr>
        <w:tab/>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8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8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9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highlight w:val="lightGray"/>
          <w:rPrChange w:id="5791" w:author="N PRASAD" w:date="2016-07-01T12:13:00Z">
            <w:rPr>
              <w:rFonts w:ascii="Courier New" w:hAnsi="Courier New" w:cs="Courier New"/>
              <w:color w:val="000000"/>
              <w:sz w:val="20"/>
              <w:szCs w:val="20"/>
              <w:highlight w:val="lightGray"/>
            </w:rPr>
          </w:rPrChange>
        </w:rPr>
        <w:t>p</w:t>
      </w:r>
      <w:r w:rsidRPr="00B5270F">
        <w:rPr>
          <w:rFonts w:ascii="Times New Roman" w:hAnsi="Times New Roman" w:cs="Times New Roman"/>
          <w:color w:val="000000" w:themeColor="text1"/>
          <w:sz w:val="28"/>
          <w:szCs w:val="28"/>
          <w:rPrChange w:id="5792" w:author="N PRASAD" w:date="2016-07-01T12:13:00Z">
            <w:rPr>
              <w:rFonts w:ascii="Courier New" w:hAnsi="Courier New" w:cs="Courier New"/>
              <w:color w:val="000000"/>
              <w:sz w:val="20"/>
              <w:szCs w:val="20"/>
            </w:rPr>
          </w:rPrChange>
        </w:rPr>
        <w:t>.taste1();</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9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9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795" w:author="N PRASAD" w:date="2016-07-01T12:13:00Z">
            <w:rPr>
              <w:rFonts w:ascii="Courier New" w:hAnsi="Courier New" w:cs="Courier New"/>
              <w:color w:val="000000"/>
              <w:sz w:val="20"/>
              <w:szCs w:val="20"/>
            </w:rPr>
          </w:rPrChange>
        </w:rPr>
        <w:tab/>
        <w:t>Popcorn p1=</w:t>
      </w:r>
      <w:r w:rsidRPr="00B5270F">
        <w:rPr>
          <w:rFonts w:ascii="Times New Roman" w:hAnsi="Times New Roman" w:cs="Times New Roman"/>
          <w:b/>
          <w:bCs/>
          <w:color w:val="000000" w:themeColor="text1"/>
          <w:sz w:val="28"/>
          <w:szCs w:val="28"/>
          <w:rPrChange w:id="5796"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797" w:author="N PRASAD" w:date="2016-07-01T12:13:00Z">
            <w:rPr>
              <w:rFonts w:ascii="Courier New" w:hAnsi="Courier New" w:cs="Courier New"/>
              <w:color w:val="000000"/>
              <w:sz w:val="20"/>
              <w:szCs w:val="20"/>
            </w:rPr>
          </w:rPrChange>
        </w:rPr>
        <w:t xml:space="preserve"> Popcorn();</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79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79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00" w:author="N PRASAD" w:date="2016-07-01T12:13:00Z">
            <w:rPr>
              <w:rFonts w:ascii="Courier New" w:hAnsi="Courier New" w:cs="Courier New"/>
              <w:color w:val="000000"/>
              <w:sz w:val="20"/>
              <w:szCs w:val="20"/>
            </w:rPr>
          </w:rPrChange>
        </w:rPr>
        <w:tab/>
        <w:t>p1.taste1();</w:t>
      </w:r>
    </w:p>
    <w:p w:rsidR="00CC6B81" w:rsidRPr="00B5270F" w:rsidRDefault="00572FDB" w:rsidP="00CC6B81">
      <w:pPr>
        <w:autoSpaceDE w:val="0"/>
        <w:autoSpaceDN w:val="0"/>
        <w:adjustRightInd w:val="0"/>
        <w:spacing w:line="240" w:lineRule="auto"/>
        <w:rPr>
          <w:rFonts w:ascii="Times New Roman" w:hAnsi="Times New Roman" w:cs="Times New Roman"/>
          <w:color w:val="000000" w:themeColor="text1"/>
          <w:sz w:val="28"/>
          <w:szCs w:val="28"/>
          <w:rPrChange w:id="580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02" w:author="N PRASAD" w:date="2016-07-01T12:13:00Z">
            <w:rPr>
              <w:rFonts w:ascii="Courier New" w:hAnsi="Courier New" w:cs="Courier New"/>
              <w:color w:val="000000"/>
              <w:sz w:val="20"/>
              <w:szCs w:val="20"/>
            </w:rPr>
          </w:rPrChange>
        </w:rPr>
        <w:tab/>
        <w:t>}</w:t>
      </w:r>
    </w:p>
    <w:p w:rsidR="00CC6B81" w:rsidRPr="00B5270F" w:rsidRDefault="00CC6B81" w:rsidP="00CC6B81">
      <w:pPr>
        <w:autoSpaceDE w:val="0"/>
        <w:autoSpaceDN w:val="0"/>
        <w:adjustRightInd w:val="0"/>
        <w:spacing w:line="240" w:lineRule="auto"/>
        <w:rPr>
          <w:rFonts w:ascii="Times New Roman" w:hAnsi="Times New Roman" w:cs="Times New Roman"/>
          <w:color w:val="000000" w:themeColor="text1"/>
          <w:sz w:val="28"/>
          <w:szCs w:val="28"/>
          <w:rPrChange w:id="5803" w:author="N PRASAD" w:date="2016-07-01T12:13:00Z">
            <w:rPr>
              <w:rFonts w:ascii="Courier New" w:hAnsi="Courier New" w:cs="Courier New"/>
              <w:sz w:val="20"/>
              <w:szCs w:val="20"/>
            </w:rPr>
          </w:rPrChange>
        </w:rPr>
      </w:pPr>
    </w:p>
    <w:p w:rsidR="003D4E7D" w:rsidRPr="00B5270F" w:rsidRDefault="00572FDB" w:rsidP="00CC6B81">
      <w:pPr>
        <w:tabs>
          <w:tab w:val="left" w:pos="1046"/>
        </w:tabs>
        <w:rPr>
          <w:rFonts w:ascii="Times New Roman" w:hAnsi="Times New Roman" w:cs="Times New Roman"/>
          <w:color w:val="000000" w:themeColor="text1"/>
          <w:sz w:val="28"/>
          <w:szCs w:val="28"/>
          <w:rPrChange w:id="5804" w:author="N PRASAD" w:date="2016-07-01T12:13:00Z">
            <w:rPr>
              <w:rFonts w:ascii="Courier New" w:hAnsi="Courier New" w:cs="Courier New"/>
              <w:color w:val="000000"/>
              <w:sz w:val="20"/>
              <w:szCs w:val="20"/>
            </w:rPr>
          </w:rPrChange>
        </w:rPr>
      </w:pPr>
      <w:r w:rsidRPr="00B5270F">
        <w:rPr>
          <w:rFonts w:ascii="Times New Roman" w:hAnsi="Times New Roman" w:cs="Times New Roman"/>
          <w:color w:val="000000" w:themeColor="text1"/>
          <w:sz w:val="28"/>
          <w:szCs w:val="28"/>
          <w:rPrChange w:id="5805" w:author="N PRASAD" w:date="2016-07-01T12:13:00Z">
            <w:rPr>
              <w:rFonts w:ascii="Courier New" w:hAnsi="Courier New" w:cs="Courier New"/>
              <w:color w:val="000000"/>
              <w:sz w:val="20"/>
              <w:szCs w:val="20"/>
            </w:rPr>
          </w:rPrChange>
        </w:rPr>
        <w:t>}</w:t>
      </w:r>
    </w:p>
    <w:p w:rsidR="00AA3C7D" w:rsidRPr="00B5270F" w:rsidRDefault="00572FDB" w:rsidP="00A06CCF">
      <w:pPr>
        <w:pStyle w:val="ListParagraph"/>
        <w:numPr>
          <w:ilvl w:val="0"/>
          <w:numId w:val="60"/>
        </w:numPr>
        <w:tabs>
          <w:tab w:val="left" w:pos="1046"/>
        </w:tabs>
        <w:rPr>
          <w:rFonts w:ascii="Times New Roman" w:hAnsi="Times New Roman" w:cs="Times New Roman"/>
          <w:color w:val="000000" w:themeColor="text1"/>
          <w:sz w:val="28"/>
          <w:szCs w:val="28"/>
          <w:rPrChange w:id="5806" w:author="N PRASAD" w:date="2016-07-01T12:13:00Z">
            <w:rPr>
              <w:sz w:val="28"/>
              <w:szCs w:val="28"/>
            </w:rPr>
          </w:rPrChange>
        </w:rPr>
      </w:pPr>
      <w:r w:rsidRPr="00B5270F">
        <w:rPr>
          <w:rFonts w:ascii="Times New Roman" w:hAnsi="Times New Roman" w:cs="Times New Roman"/>
          <w:color w:val="000000" w:themeColor="text1"/>
          <w:sz w:val="28"/>
          <w:szCs w:val="28"/>
          <w:rPrChange w:id="5807" w:author="N PRASAD" w:date="2016-07-01T12:13:00Z">
            <w:rPr>
              <w:color w:val="0000FF"/>
              <w:sz w:val="28"/>
              <w:szCs w:val="28"/>
            </w:rPr>
          </w:rPrChange>
        </w:rPr>
        <w:t>The internal class name generated for anonymous inner class is “Test$1.class”</w:t>
      </w:r>
    </w:p>
    <w:p w:rsidR="00AA3C7D" w:rsidRPr="00B5270F" w:rsidRDefault="00AA3C7D" w:rsidP="00AA3C7D">
      <w:pPr>
        <w:rPr>
          <w:rFonts w:ascii="Times New Roman" w:hAnsi="Times New Roman" w:cs="Times New Roman"/>
          <w:color w:val="000000" w:themeColor="text1"/>
          <w:sz w:val="28"/>
          <w:szCs w:val="28"/>
          <w:rPrChange w:id="5808" w:author="N PRASAD" w:date="2016-07-01T12:13:00Z">
            <w:rPr/>
          </w:rPrChange>
        </w:rPr>
      </w:pP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0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10" w:author="N PRASAD" w:date="2016-07-01T12:13:00Z">
            <w:rPr>
              <w:color w:val="0000FF"/>
            </w:rPr>
          </w:rPrChange>
        </w:rPr>
        <w:t>2.</w:t>
      </w:r>
      <w:r w:rsidRPr="00B5270F">
        <w:rPr>
          <w:rFonts w:ascii="Times New Roman" w:hAnsi="Times New Roman" w:cs="Times New Roman"/>
          <w:b/>
          <w:bCs/>
          <w:color w:val="000000" w:themeColor="text1"/>
          <w:sz w:val="28"/>
          <w:szCs w:val="28"/>
          <w:rPrChange w:id="5811" w:author="N PRASAD" w:date="2016-07-01T12:13:00Z">
            <w:rPr>
              <w:rFonts w:ascii="Courier New" w:hAnsi="Courier New" w:cs="Courier New"/>
              <w:b/>
              <w:bCs/>
              <w:color w:val="7F0055"/>
              <w:sz w:val="20"/>
              <w:szCs w:val="20"/>
            </w:rPr>
          </w:rPrChange>
        </w:rPr>
        <w:t xml:space="preserve"> publicclass</w:t>
      </w:r>
      <w:r w:rsidRPr="00B5270F">
        <w:rPr>
          <w:rFonts w:ascii="Times New Roman" w:hAnsi="Times New Roman" w:cs="Times New Roman"/>
          <w:color w:val="000000" w:themeColor="text1"/>
          <w:sz w:val="28"/>
          <w:szCs w:val="28"/>
          <w:rPrChange w:id="5812" w:author="N PRASAD" w:date="2016-07-01T12:13:00Z">
            <w:rPr>
              <w:rFonts w:ascii="Courier New" w:hAnsi="Courier New" w:cs="Courier New"/>
              <w:color w:val="000000"/>
              <w:sz w:val="20"/>
              <w:szCs w:val="20"/>
            </w:rPr>
          </w:rPrChange>
        </w:rPr>
        <w:t xml:space="preserve"> Popcorn {</w:t>
      </w:r>
    </w:p>
    <w:p w:rsidR="00AA3C7D" w:rsidRPr="00B5270F" w:rsidRDefault="00AA3C7D" w:rsidP="00AA3C7D">
      <w:pPr>
        <w:autoSpaceDE w:val="0"/>
        <w:autoSpaceDN w:val="0"/>
        <w:adjustRightInd w:val="0"/>
        <w:spacing w:line="240" w:lineRule="auto"/>
        <w:rPr>
          <w:rFonts w:ascii="Times New Roman" w:hAnsi="Times New Roman" w:cs="Times New Roman"/>
          <w:color w:val="000000" w:themeColor="text1"/>
          <w:sz w:val="28"/>
          <w:szCs w:val="28"/>
          <w:rPrChange w:id="5813" w:author="N PRASAD" w:date="2016-07-01T12:13:00Z">
            <w:rPr>
              <w:rFonts w:ascii="Courier New" w:hAnsi="Courier New" w:cs="Courier New"/>
              <w:sz w:val="20"/>
              <w:szCs w:val="20"/>
            </w:rPr>
          </w:rPrChange>
        </w:rPr>
      </w:pP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1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15"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816"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817" w:author="N PRASAD" w:date="2016-07-01T12:13:00Z">
            <w:rPr>
              <w:rFonts w:ascii="Courier New" w:hAnsi="Courier New" w:cs="Courier New"/>
              <w:color w:val="000000"/>
              <w:sz w:val="20"/>
              <w:szCs w:val="20"/>
            </w:rPr>
          </w:rPrChange>
        </w:rPr>
        <w:t xml:space="preserve"> main(String[] args) {</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1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19" w:author="N PRASAD" w:date="2016-07-01T12:13:00Z">
            <w:rPr>
              <w:rFonts w:ascii="Courier New" w:hAnsi="Courier New" w:cs="Courier New"/>
              <w:color w:val="000000"/>
              <w:sz w:val="20"/>
              <w:szCs w:val="20"/>
            </w:rPr>
          </w:rPrChange>
        </w:rPr>
        <w:lastRenderedPageBreak/>
        <w:tab/>
      </w:r>
      <w:r w:rsidRPr="00B5270F">
        <w:rPr>
          <w:rFonts w:ascii="Times New Roman" w:hAnsi="Times New Roman" w:cs="Times New Roman"/>
          <w:color w:val="000000" w:themeColor="text1"/>
          <w:sz w:val="28"/>
          <w:szCs w:val="28"/>
          <w:rPrChange w:id="5820" w:author="N PRASAD" w:date="2016-07-01T12:13:00Z">
            <w:rPr>
              <w:rFonts w:ascii="Courier New" w:hAnsi="Courier New" w:cs="Courier New"/>
              <w:color w:val="000000"/>
              <w:sz w:val="20"/>
              <w:szCs w:val="20"/>
            </w:rPr>
          </w:rPrChange>
        </w:rPr>
        <w:tab/>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2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2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23" w:author="N PRASAD" w:date="2016-07-01T12:13:00Z">
            <w:rPr>
              <w:rFonts w:ascii="Courier New" w:hAnsi="Courier New" w:cs="Courier New"/>
              <w:color w:val="000000"/>
              <w:sz w:val="20"/>
              <w:szCs w:val="20"/>
            </w:rPr>
          </w:rPrChange>
        </w:rPr>
        <w:tab/>
        <w:t>Runnable p=</w:t>
      </w:r>
      <w:r w:rsidRPr="00B5270F">
        <w:rPr>
          <w:rFonts w:ascii="Times New Roman" w:hAnsi="Times New Roman" w:cs="Times New Roman"/>
          <w:b/>
          <w:bCs/>
          <w:color w:val="000000" w:themeColor="text1"/>
          <w:sz w:val="28"/>
          <w:szCs w:val="28"/>
          <w:rPrChange w:id="5824"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825" w:author="N PRASAD" w:date="2016-07-01T12:13:00Z">
            <w:rPr>
              <w:rFonts w:ascii="Courier New" w:hAnsi="Courier New" w:cs="Courier New"/>
              <w:color w:val="000000"/>
              <w:sz w:val="20"/>
              <w:szCs w:val="20"/>
            </w:rPr>
          </w:rPrChange>
        </w:rPr>
        <w:t xml:space="preserve"> Runnable() {</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2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2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2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29" w:author="N PRASAD" w:date="2016-07-01T12:13:00Z">
            <w:rPr>
              <w:rFonts w:ascii="Courier New" w:hAnsi="Courier New" w:cs="Courier New"/>
              <w:color w:val="000000"/>
              <w:sz w:val="20"/>
              <w:szCs w:val="20"/>
            </w:rPr>
          </w:rPrChange>
        </w:rPr>
        <w:tab/>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3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3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3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33" w:author="N PRASAD" w:date="2016-07-01T12:13:00Z">
            <w:rPr>
              <w:rFonts w:ascii="Courier New" w:hAnsi="Courier New" w:cs="Courier New"/>
              <w:color w:val="000000"/>
              <w:sz w:val="20"/>
              <w:szCs w:val="20"/>
            </w:rPr>
          </w:rPrChange>
        </w:rPr>
        <w:tab/>
        <w:t>@Override</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3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3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3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37"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838"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839" w:author="N PRASAD" w:date="2016-07-01T12:13:00Z">
            <w:rPr>
              <w:rFonts w:ascii="Courier New" w:hAnsi="Courier New" w:cs="Courier New"/>
              <w:color w:val="000000"/>
              <w:sz w:val="20"/>
              <w:szCs w:val="20"/>
            </w:rPr>
          </w:rPrChange>
        </w:rPr>
        <w:t xml:space="preserve"> run() {</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4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4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4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4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44" w:author="N PRASAD" w:date="2016-07-01T12:13:00Z">
            <w:rPr>
              <w:rFonts w:ascii="Courier New" w:hAnsi="Courier New" w:cs="Courier New"/>
              <w:color w:val="000000"/>
              <w:sz w:val="20"/>
              <w:szCs w:val="20"/>
            </w:rPr>
          </w:rPrChange>
        </w:rPr>
        <w:tab/>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4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4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4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4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49"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850" w:author="N PRASAD" w:date="2016-07-01T12:13:00Z">
            <w:rPr>
              <w:rFonts w:ascii="Courier New" w:hAnsi="Courier New" w:cs="Courier New"/>
              <w:b/>
              <w:bCs/>
              <w:color w:val="7F0055"/>
              <w:sz w:val="20"/>
              <w:szCs w:val="20"/>
            </w:rPr>
          </w:rPrChange>
        </w:rPr>
        <w:t>for</w:t>
      </w:r>
      <w:r w:rsidRPr="00B5270F">
        <w:rPr>
          <w:rFonts w:ascii="Times New Roman" w:hAnsi="Times New Roman" w:cs="Times New Roman"/>
          <w:color w:val="000000" w:themeColor="text1"/>
          <w:sz w:val="28"/>
          <w:szCs w:val="28"/>
          <w:rPrChange w:id="5851" w:author="N PRASAD" w:date="2016-07-01T12:13:00Z">
            <w:rPr>
              <w:rFonts w:ascii="Courier New" w:hAnsi="Courier New" w:cs="Courier New"/>
              <w:color w:val="000000"/>
              <w:sz w:val="20"/>
              <w:szCs w:val="20"/>
            </w:rPr>
          </w:rPrChange>
        </w:rPr>
        <w:t>(</w:t>
      </w:r>
      <w:r w:rsidRPr="00B5270F">
        <w:rPr>
          <w:rFonts w:ascii="Times New Roman" w:hAnsi="Times New Roman" w:cs="Times New Roman"/>
          <w:b/>
          <w:bCs/>
          <w:color w:val="000000" w:themeColor="text1"/>
          <w:sz w:val="28"/>
          <w:szCs w:val="28"/>
          <w:rPrChange w:id="5852"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853" w:author="N PRASAD" w:date="2016-07-01T12:13:00Z">
            <w:rPr>
              <w:rFonts w:ascii="Courier New" w:hAnsi="Courier New" w:cs="Courier New"/>
              <w:color w:val="000000"/>
              <w:sz w:val="20"/>
              <w:szCs w:val="20"/>
            </w:rPr>
          </w:rPrChange>
        </w:rPr>
        <w:t xml:space="preserve"> i=0;i&lt;10;i++){</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5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5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5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5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5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59"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860"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861" w:author="N PRASAD" w:date="2016-07-01T12:13:00Z">
            <w:rPr>
              <w:rFonts w:ascii="Courier New" w:hAnsi="Courier New" w:cs="Courier New"/>
              <w:color w:val="000000"/>
              <w:sz w:val="20"/>
              <w:szCs w:val="20"/>
            </w:rPr>
          </w:rPrChange>
        </w:rPr>
        <w:t>.println("child thread");</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6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6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6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6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66" w:author="N PRASAD" w:date="2016-07-01T12:13:00Z">
            <w:rPr>
              <w:rFonts w:ascii="Courier New" w:hAnsi="Courier New" w:cs="Courier New"/>
              <w:color w:val="000000"/>
              <w:sz w:val="20"/>
              <w:szCs w:val="20"/>
            </w:rPr>
          </w:rPrChange>
        </w:rPr>
        <w:tab/>
        <w:t>}</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6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6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6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70" w:author="N PRASAD" w:date="2016-07-01T12:13:00Z">
            <w:rPr>
              <w:rFonts w:ascii="Courier New" w:hAnsi="Courier New" w:cs="Courier New"/>
              <w:color w:val="000000"/>
              <w:sz w:val="20"/>
              <w:szCs w:val="20"/>
            </w:rPr>
          </w:rPrChange>
        </w:rPr>
        <w:tab/>
        <w:t>}</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7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7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73" w:author="N PRASAD" w:date="2016-07-01T12:13:00Z">
            <w:rPr>
              <w:rFonts w:ascii="Courier New" w:hAnsi="Courier New" w:cs="Courier New"/>
              <w:color w:val="000000"/>
              <w:sz w:val="20"/>
              <w:szCs w:val="20"/>
            </w:rPr>
          </w:rPrChange>
        </w:rPr>
        <w:tab/>
        <w:t>};</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7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75" w:author="N PRASAD" w:date="2016-07-01T12:13:00Z">
            <w:rPr>
              <w:rFonts w:ascii="Courier New" w:hAnsi="Courier New" w:cs="Courier New"/>
              <w:color w:val="000000"/>
              <w:sz w:val="20"/>
              <w:szCs w:val="20"/>
            </w:rPr>
          </w:rPrChange>
        </w:rPr>
        <w:tab/>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7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7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7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highlight w:val="lightGray"/>
          <w:rPrChange w:id="5879" w:author="N PRASAD" w:date="2016-07-01T12:13:00Z">
            <w:rPr>
              <w:rFonts w:ascii="Courier New" w:hAnsi="Courier New" w:cs="Courier New"/>
              <w:color w:val="000000"/>
              <w:sz w:val="20"/>
              <w:szCs w:val="20"/>
              <w:highlight w:val="lightGray"/>
            </w:rPr>
          </w:rPrChange>
        </w:rPr>
        <w:t>Thread</w:t>
      </w:r>
      <w:r w:rsidRPr="00B5270F">
        <w:rPr>
          <w:rFonts w:ascii="Times New Roman" w:hAnsi="Times New Roman" w:cs="Times New Roman"/>
          <w:color w:val="000000" w:themeColor="text1"/>
          <w:sz w:val="28"/>
          <w:szCs w:val="28"/>
          <w:rPrChange w:id="5880" w:author="N PRASAD" w:date="2016-07-01T12:13:00Z">
            <w:rPr>
              <w:rFonts w:ascii="Courier New" w:hAnsi="Courier New" w:cs="Courier New"/>
              <w:color w:val="000000"/>
              <w:sz w:val="20"/>
              <w:szCs w:val="20"/>
            </w:rPr>
          </w:rPrChange>
        </w:rPr>
        <w:t xml:space="preserve"> t=</w:t>
      </w:r>
      <w:r w:rsidRPr="00B5270F">
        <w:rPr>
          <w:rFonts w:ascii="Times New Roman" w:hAnsi="Times New Roman" w:cs="Times New Roman"/>
          <w:b/>
          <w:bCs/>
          <w:color w:val="000000" w:themeColor="text1"/>
          <w:sz w:val="28"/>
          <w:szCs w:val="28"/>
          <w:rPrChange w:id="5881"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highlight w:val="lightGray"/>
          <w:rPrChange w:id="5882" w:author="N PRASAD" w:date="2016-07-01T12:13:00Z">
            <w:rPr>
              <w:rFonts w:ascii="Courier New" w:hAnsi="Courier New" w:cs="Courier New"/>
              <w:color w:val="000000"/>
              <w:sz w:val="20"/>
              <w:szCs w:val="20"/>
              <w:highlight w:val="lightGray"/>
            </w:rPr>
          </w:rPrChange>
        </w:rPr>
        <w:t>Thread</w:t>
      </w:r>
      <w:r w:rsidRPr="00B5270F">
        <w:rPr>
          <w:rFonts w:ascii="Times New Roman" w:hAnsi="Times New Roman" w:cs="Times New Roman"/>
          <w:color w:val="000000" w:themeColor="text1"/>
          <w:sz w:val="28"/>
          <w:szCs w:val="28"/>
          <w:rPrChange w:id="5883" w:author="N PRASAD" w:date="2016-07-01T12:13:00Z">
            <w:rPr>
              <w:rFonts w:ascii="Courier New" w:hAnsi="Courier New" w:cs="Courier New"/>
              <w:color w:val="000000"/>
              <w:sz w:val="20"/>
              <w:szCs w:val="20"/>
            </w:rPr>
          </w:rPrChange>
        </w:rPr>
        <w:t>(p);</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8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8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86" w:author="N PRASAD" w:date="2016-07-01T12:13:00Z">
            <w:rPr>
              <w:rFonts w:ascii="Courier New" w:hAnsi="Courier New" w:cs="Courier New"/>
              <w:color w:val="000000"/>
              <w:sz w:val="20"/>
              <w:szCs w:val="20"/>
            </w:rPr>
          </w:rPrChange>
        </w:rPr>
        <w:tab/>
        <w:t>t.start();</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8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8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89" w:author="N PRASAD" w:date="2016-07-01T12:13:00Z">
            <w:rPr>
              <w:rFonts w:ascii="Courier New" w:hAnsi="Courier New" w:cs="Courier New"/>
              <w:color w:val="000000"/>
              <w:sz w:val="20"/>
              <w:szCs w:val="20"/>
            </w:rPr>
          </w:rPrChange>
        </w:rPr>
        <w:tab/>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9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9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92"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893" w:author="N PRASAD" w:date="2016-07-01T12:13:00Z">
            <w:rPr>
              <w:rFonts w:ascii="Courier New" w:hAnsi="Courier New" w:cs="Courier New"/>
              <w:b/>
              <w:bCs/>
              <w:color w:val="7F0055"/>
              <w:sz w:val="20"/>
              <w:szCs w:val="20"/>
            </w:rPr>
          </w:rPrChange>
        </w:rPr>
        <w:t>for</w:t>
      </w:r>
      <w:r w:rsidRPr="00B5270F">
        <w:rPr>
          <w:rFonts w:ascii="Times New Roman" w:hAnsi="Times New Roman" w:cs="Times New Roman"/>
          <w:color w:val="000000" w:themeColor="text1"/>
          <w:sz w:val="28"/>
          <w:szCs w:val="28"/>
          <w:rPrChange w:id="5894" w:author="N PRASAD" w:date="2016-07-01T12:13:00Z">
            <w:rPr>
              <w:rFonts w:ascii="Courier New" w:hAnsi="Courier New" w:cs="Courier New"/>
              <w:color w:val="000000"/>
              <w:sz w:val="20"/>
              <w:szCs w:val="20"/>
            </w:rPr>
          </w:rPrChange>
        </w:rPr>
        <w:t>(</w:t>
      </w:r>
      <w:r w:rsidRPr="00B5270F">
        <w:rPr>
          <w:rFonts w:ascii="Times New Roman" w:hAnsi="Times New Roman" w:cs="Times New Roman"/>
          <w:b/>
          <w:bCs/>
          <w:color w:val="000000" w:themeColor="text1"/>
          <w:sz w:val="28"/>
          <w:szCs w:val="28"/>
          <w:rPrChange w:id="5895"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896" w:author="N PRASAD" w:date="2016-07-01T12:13:00Z">
            <w:rPr>
              <w:rFonts w:ascii="Courier New" w:hAnsi="Courier New" w:cs="Courier New"/>
              <w:color w:val="000000"/>
              <w:sz w:val="20"/>
              <w:szCs w:val="20"/>
            </w:rPr>
          </w:rPrChange>
        </w:rPr>
        <w:t xml:space="preserve"> i=0;i&lt;10;i++){</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89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89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89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00"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901"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902" w:author="N PRASAD" w:date="2016-07-01T12:13:00Z">
            <w:rPr>
              <w:rFonts w:ascii="Courier New" w:hAnsi="Courier New" w:cs="Courier New"/>
              <w:color w:val="000000"/>
              <w:sz w:val="20"/>
              <w:szCs w:val="20"/>
            </w:rPr>
          </w:rPrChange>
        </w:rPr>
        <w:t>.println("main thread");</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90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0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05" w:author="N PRASAD" w:date="2016-07-01T12:13:00Z">
            <w:rPr>
              <w:rFonts w:ascii="Courier New" w:hAnsi="Courier New" w:cs="Courier New"/>
              <w:color w:val="000000"/>
              <w:sz w:val="20"/>
              <w:szCs w:val="20"/>
            </w:rPr>
          </w:rPrChange>
        </w:rPr>
        <w:tab/>
        <w:t>}</w:t>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90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0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08" w:author="N PRASAD" w:date="2016-07-01T12:13:00Z">
            <w:rPr>
              <w:rFonts w:ascii="Courier New" w:hAnsi="Courier New" w:cs="Courier New"/>
              <w:color w:val="000000"/>
              <w:sz w:val="20"/>
              <w:szCs w:val="20"/>
            </w:rPr>
          </w:rPrChange>
        </w:rPr>
        <w:tab/>
      </w: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90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10" w:author="N PRASAD" w:date="2016-07-01T12:13:00Z">
            <w:rPr>
              <w:rFonts w:ascii="Courier New" w:hAnsi="Courier New" w:cs="Courier New"/>
              <w:color w:val="000000"/>
              <w:sz w:val="20"/>
              <w:szCs w:val="20"/>
            </w:rPr>
          </w:rPrChange>
        </w:rPr>
        <w:tab/>
        <w:t>}</w:t>
      </w:r>
    </w:p>
    <w:p w:rsidR="00AA3C7D" w:rsidRPr="00B5270F" w:rsidRDefault="00AA3C7D" w:rsidP="00AA3C7D">
      <w:pPr>
        <w:autoSpaceDE w:val="0"/>
        <w:autoSpaceDN w:val="0"/>
        <w:adjustRightInd w:val="0"/>
        <w:spacing w:line="240" w:lineRule="auto"/>
        <w:rPr>
          <w:rFonts w:ascii="Times New Roman" w:hAnsi="Times New Roman" w:cs="Times New Roman"/>
          <w:color w:val="000000" w:themeColor="text1"/>
          <w:sz w:val="28"/>
          <w:szCs w:val="28"/>
          <w:rPrChange w:id="5911" w:author="N PRASAD" w:date="2016-07-01T12:13:00Z">
            <w:rPr>
              <w:rFonts w:ascii="Courier New" w:hAnsi="Courier New" w:cs="Courier New"/>
              <w:sz w:val="20"/>
              <w:szCs w:val="20"/>
            </w:rPr>
          </w:rPrChange>
        </w:rPr>
      </w:pPr>
    </w:p>
    <w:p w:rsidR="00AA3C7D" w:rsidRPr="00B5270F" w:rsidRDefault="00572FDB" w:rsidP="00AA3C7D">
      <w:pPr>
        <w:autoSpaceDE w:val="0"/>
        <w:autoSpaceDN w:val="0"/>
        <w:adjustRightInd w:val="0"/>
        <w:spacing w:line="240" w:lineRule="auto"/>
        <w:rPr>
          <w:rFonts w:ascii="Times New Roman" w:hAnsi="Times New Roman" w:cs="Times New Roman"/>
          <w:color w:val="000000" w:themeColor="text1"/>
          <w:sz w:val="28"/>
          <w:szCs w:val="28"/>
          <w:rPrChange w:id="591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13" w:author="N PRASAD" w:date="2016-07-01T12:13:00Z">
            <w:rPr>
              <w:rFonts w:ascii="Courier New" w:hAnsi="Courier New" w:cs="Courier New"/>
              <w:color w:val="000000"/>
              <w:sz w:val="20"/>
              <w:szCs w:val="20"/>
            </w:rPr>
          </w:rPrChange>
        </w:rPr>
        <w:t>}</w:t>
      </w:r>
    </w:p>
    <w:p w:rsidR="00E77834" w:rsidRPr="00B5270F" w:rsidRDefault="00572FDB" w:rsidP="00EC07D3">
      <w:pPr>
        <w:rPr>
          <w:rFonts w:ascii="Times New Roman" w:hAnsi="Times New Roman" w:cs="Times New Roman"/>
          <w:color w:val="000000" w:themeColor="text1"/>
          <w:sz w:val="28"/>
          <w:szCs w:val="28"/>
          <w:rPrChange w:id="5914" w:author="N PRASAD" w:date="2016-07-01T12:13:00Z">
            <w:rPr>
              <w:sz w:val="28"/>
              <w:szCs w:val="28"/>
            </w:rPr>
          </w:rPrChange>
        </w:rPr>
      </w:pPr>
      <w:r w:rsidRPr="00B5270F">
        <w:rPr>
          <w:rFonts w:ascii="Times New Roman" w:hAnsi="Times New Roman" w:cs="Times New Roman"/>
          <w:color w:val="000000" w:themeColor="text1"/>
          <w:sz w:val="28"/>
          <w:szCs w:val="28"/>
          <w:rPrChange w:id="5915" w:author="N PRASAD" w:date="2016-07-01T12:13:00Z">
            <w:rPr>
              <w:color w:val="0000FF"/>
            </w:rPr>
          </w:rPrChange>
        </w:rPr>
        <w:t>3.</w:t>
      </w:r>
      <w:r w:rsidRPr="00B5270F">
        <w:rPr>
          <w:rFonts w:ascii="Times New Roman" w:hAnsi="Times New Roman" w:cs="Times New Roman"/>
          <w:b/>
          <w:bCs/>
          <w:color w:val="000000" w:themeColor="text1"/>
          <w:sz w:val="28"/>
          <w:szCs w:val="28"/>
          <w:rPrChange w:id="5916" w:author="N PRASAD" w:date="2016-07-01T12:13:00Z">
            <w:rPr>
              <w:rFonts w:ascii="Courier New" w:hAnsi="Courier New" w:cs="Courier New"/>
              <w:b/>
              <w:bCs/>
              <w:color w:val="7F0055"/>
              <w:sz w:val="20"/>
              <w:szCs w:val="20"/>
            </w:rPr>
          </w:rPrChange>
        </w:rPr>
        <w:t>package</w:t>
      </w:r>
      <w:r w:rsidRPr="00B5270F">
        <w:rPr>
          <w:rFonts w:ascii="Times New Roman" w:hAnsi="Times New Roman" w:cs="Times New Roman"/>
          <w:color w:val="000000" w:themeColor="text1"/>
          <w:sz w:val="28"/>
          <w:szCs w:val="28"/>
          <w:rPrChange w:id="5917" w:author="N PRASAD" w:date="2016-07-01T12:13:00Z">
            <w:rPr>
              <w:rFonts w:ascii="Courier New" w:hAnsi="Courier New" w:cs="Courier New"/>
              <w:color w:val="000000"/>
              <w:sz w:val="20"/>
              <w:szCs w:val="20"/>
            </w:rPr>
          </w:rPrChange>
        </w:rPr>
        <w:t xml:space="preserve"> com.nnr.annonymousclass;</w:t>
      </w:r>
    </w:p>
    <w:p w:rsidR="00E77834" w:rsidRPr="00B5270F" w:rsidRDefault="00E77834" w:rsidP="00E77834">
      <w:pPr>
        <w:autoSpaceDE w:val="0"/>
        <w:autoSpaceDN w:val="0"/>
        <w:adjustRightInd w:val="0"/>
        <w:spacing w:line="240" w:lineRule="auto"/>
        <w:rPr>
          <w:rFonts w:ascii="Times New Roman" w:hAnsi="Times New Roman" w:cs="Times New Roman"/>
          <w:color w:val="000000" w:themeColor="text1"/>
          <w:sz w:val="28"/>
          <w:szCs w:val="28"/>
          <w:rPrChange w:id="5918" w:author="N PRASAD" w:date="2016-07-01T12:13:00Z">
            <w:rPr>
              <w:rFonts w:ascii="Courier New" w:hAnsi="Courier New" w:cs="Courier New"/>
              <w:sz w:val="20"/>
              <w:szCs w:val="20"/>
            </w:rPr>
          </w:rPrChange>
        </w:rPr>
      </w:pP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19"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5920" w:author="N PRASAD" w:date="2016-07-01T12:13:00Z">
            <w:rPr>
              <w:rFonts w:ascii="Courier New" w:hAnsi="Courier New" w:cs="Courier New"/>
              <w:b/>
              <w:bCs/>
              <w:color w:val="7F0055"/>
              <w:sz w:val="20"/>
              <w:szCs w:val="20"/>
            </w:rPr>
          </w:rPrChange>
        </w:rPr>
        <w:t>publicclass</w:t>
      </w:r>
      <w:r w:rsidRPr="00B5270F">
        <w:rPr>
          <w:rFonts w:ascii="Times New Roman" w:hAnsi="Times New Roman" w:cs="Times New Roman"/>
          <w:color w:val="000000" w:themeColor="text1"/>
          <w:sz w:val="28"/>
          <w:szCs w:val="28"/>
          <w:rPrChange w:id="5921" w:author="N PRASAD" w:date="2016-07-01T12:13:00Z">
            <w:rPr>
              <w:rFonts w:ascii="Courier New" w:hAnsi="Courier New" w:cs="Courier New"/>
              <w:color w:val="000000"/>
              <w:sz w:val="20"/>
              <w:szCs w:val="20"/>
            </w:rPr>
          </w:rPrChange>
        </w:rPr>
        <w:t xml:space="preserve"> Popcorn {</w:t>
      </w:r>
    </w:p>
    <w:p w:rsidR="00E77834" w:rsidRPr="00B5270F" w:rsidRDefault="00E77834" w:rsidP="00E77834">
      <w:pPr>
        <w:autoSpaceDE w:val="0"/>
        <w:autoSpaceDN w:val="0"/>
        <w:adjustRightInd w:val="0"/>
        <w:spacing w:line="240" w:lineRule="auto"/>
        <w:rPr>
          <w:rFonts w:ascii="Times New Roman" w:hAnsi="Times New Roman" w:cs="Times New Roman"/>
          <w:color w:val="000000" w:themeColor="text1"/>
          <w:sz w:val="28"/>
          <w:szCs w:val="28"/>
          <w:rPrChange w:id="5922" w:author="N PRASAD" w:date="2016-07-01T12:13:00Z">
            <w:rPr>
              <w:rFonts w:ascii="Courier New" w:hAnsi="Courier New" w:cs="Courier New"/>
              <w:sz w:val="20"/>
              <w:szCs w:val="20"/>
            </w:rPr>
          </w:rPrChange>
        </w:rPr>
      </w:pP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2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24"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925"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5926" w:author="N PRASAD" w:date="2016-07-01T12:13:00Z">
            <w:rPr>
              <w:rFonts w:ascii="Courier New" w:hAnsi="Courier New" w:cs="Courier New"/>
              <w:color w:val="000000"/>
              <w:sz w:val="20"/>
              <w:szCs w:val="20"/>
            </w:rPr>
          </w:rPrChange>
        </w:rPr>
        <w:t xml:space="preserve"> main(String[] args) {</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2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2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29" w:author="N PRASAD" w:date="2016-07-01T12:13:00Z">
            <w:rPr>
              <w:rFonts w:ascii="Courier New" w:hAnsi="Courier New" w:cs="Courier New"/>
              <w:color w:val="000000"/>
              <w:sz w:val="20"/>
              <w:szCs w:val="20"/>
            </w:rPr>
          </w:rPrChange>
        </w:rPr>
        <w:tab/>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30"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31"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32"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933"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934" w:author="N PRASAD" w:date="2016-07-01T12:13:00Z">
            <w:rPr>
              <w:rFonts w:ascii="Courier New" w:hAnsi="Courier New" w:cs="Courier New"/>
              <w:color w:val="000000"/>
              <w:sz w:val="20"/>
              <w:szCs w:val="20"/>
            </w:rPr>
          </w:rPrChange>
        </w:rPr>
        <w:t xml:space="preserve"> Thread(</w:t>
      </w:r>
      <w:r w:rsidRPr="00B5270F">
        <w:rPr>
          <w:rFonts w:ascii="Times New Roman" w:hAnsi="Times New Roman" w:cs="Times New Roman"/>
          <w:b/>
          <w:bCs/>
          <w:color w:val="000000" w:themeColor="text1"/>
          <w:sz w:val="28"/>
          <w:szCs w:val="28"/>
          <w:rPrChange w:id="5935" w:author="N PRASAD" w:date="2016-07-01T12:13:00Z">
            <w:rPr>
              <w:rFonts w:ascii="Courier New" w:hAnsi="Courier New" w:cs="Courier New"/>
              <w:b/>
              <w:bCs/>
              <w:color w:val="7F0055"/>
              <w:sz w:val="20"/>
              <w:szCs w:val="20"/>
            </w:rPr>
          </w:rPrChange>
        </w:rPr>
        <w:t>new</w:t>
      </w:r>
      <w:r w:rsidRPr="00B5270F">
        <w:rPr>
          <w:rFonts w:ascii="Times New Roman" w:hAnsi="Times New Roman" w:cs="Times New Roman"/>
          <w:color w:val="000000" w:themeColor="text1"/>
          <w:sz w:val="28"/>
          <w:szCs w:val="28"/>
          <w:rPrChange w:id="5936" w:author="N PRASAD" w:date="2016-07-01T12:13:00Z">
            <w:rPr>
              <w:rFonts w:ascii="Courier New" w:hAnsi="Courier New" w:cs="Courier New"/>
              <w:color w:val="000000"/>
              <w:sz w:val="20"/>
              <w:szCs w:val="20"/>
            </w:rPr>
          </w:rPrChange>
        </w:rPr>
        <w:t xml:space="preserve"> Runnable(){</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3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3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3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40" w:author="N PRASAD" w:date="2016-07-01T12:13:00Z">
            <w:rPr>
              <w:rFonts w:ascii="Courier New" w:hAnsi="Courier New" w:cs="Courier New"/>
              <w:color w:val="000000"/>
              <w:sz w:val="20"/>
              <w:szCs w:val="20"/>
            </w:rPr>
          </w:rPrChange>
        </w:rPr>
        <w:tab/>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4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4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4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44" w:author="N PRASAD" w:date="2016-07-01T12:13:00Z">
            <w:rPr>
              <w:rFonts w:ascii="Courier New" w:hAnsi="Courier New" w:cs="Courier New"/>
              <w:color w:val="000000"/>
              <w:sz w:val="20"/>
              <w:szCs w:val="20"/>
            </w:rPr>
          </w:rPrChange>
        </w:rPr>
        <w:tab/>
        <w:t>@Override</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4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4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4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48"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949" w:author="N PRASAD" w:date="2016-07-01T12:13:00Z">
            <w:rPr>
              <w:rFonts w:ascii="Courier New" w:hAnsi="Courier New" w:cs="Courier New"/>
              <w:b/>
              <w:bCs/>
              <w:color w:val="7F0055"/>
              <w:sz w:val="20"/>
              <w:szCs w:val="20"/>
            </w:rPr>
          </w:rPrChange>
        </w:rPr>
        <w:t>publicvoid</w:t>
      </w:r>
      <w:r w:rsidRPr="00B5270F">
        <w:rPr>
          <w:rFonts w:ascii="Times New Roman" w:hAnsi="Times New Roman" w:cs="Times New Roman"/>
          <w:color w:val="000000" w:themeColor="text1"/>
          <w:sz w:val="28"/>
          <w:szCs w:val="28"/>
          <w:rPrChange w:id="5950" w:author="N PRASAD" w:date="2016-07-01T12:13:00Z">
            <w:rPr>
              <w:rFonts w:ascii="Courier New" w:hAnsi="Courier New" w:cs="Courier New"/>
              <w:color w:val="000000"/>
              <w:sz w:val="20"/>
              <w:szCs w:val="20"/>
            </w:rPr>
          </w:rPrChange>
        </w:rPr>
        <w:t xml:space="preserve"> run() {</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51"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52"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5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5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55" w:author="N PRASAD" w:date="2016-07-01T12:13:00Z">
            <w:rPr>
              <w:rFonts w:ascii="Courier New" w:hAnsi="Courier New" w:cs="Courier New"/>
              <w:color w:val="000000"/>
              <w:sz w:val="20"/>
              <w:szCs w:val="20"/>
            </w:rPr>
          </w:rPrChange>
        </w:rPr>
        <w:tab/>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5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5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5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5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60"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961" w:author="N PRASAD" w:date="2016-07-01T12:13:00Z">
            <w:rPr>
              <w:rFonts w:ascii="Courier New" w:hAnsi="Courier New" w:cs="Courier New"/>
              <w:b/>
              <w:bCs/>
              <w:color w:val="7F0055"/>
              <w:sz w:val="20"/>
              <w:szCs w:val="20"/>
            </w:rPr>
          </w:rPrChange>
        </w:rPr>
        <w:t>for</w:t>
      </w:r>
      <w:r w:rsidRPr="00B5270F">
        <w:rPr>
          <w:rFonts w:ascii="Times New Roman" w:hAnsi="Times New Roman" w:cs="Times New Roman"/>
          <w:color w:val="000000" w:themeColor="text1"/>
          <w:sz w:val="28"/>
          <w:szCs w:val="28"/>
          <w:rPrChange w:id="5962" w:author="N PRASAD" w:date="2016-07-01T12:13:00Z">
            <w:rPr>
              <w:rFonts w:ascii="Courier New" w:hAnsi="Courier New" w:cs="Courier New"/>
              <w:color w:val="000000"/>
              <w:sz w:val="20"/>
              <w:szCs w:val="20"/>
            </w:rPr>
          </w:rPrChange>
        </w:rPr>
        <w:t>(</w:t>
      </w:r>
      <w:r w:rsidRPr="00B5270F">
        <w:rPr>
          <w:rFonts w:ascii="Times New Roman" w:hAnsi="Times New Roman" w:cs="Times New Roman"/>
          <w:b/>
          <w:bCs/>
          <w:color w:val="000000" w:themeColor="text1"/>
          <w:sz w:val="28"/>
          <w:szCs w:val="28"/>
          <w:rPrChange w:id="5963"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964" w:author="N PRASAD" w:date="2016-07-01T12:13:00Z">
            <w:rPr>
              <w:rFonts w:ascii="Courier New" w:hAnsi="Courier New" w:cs="Courier New"/>
              <w:color w:val="000000"/>
              <w:sz w:val="20"/>
              <w:szCs w:val="20"/>
            </w:rPr>
          </w:rPrChange>
        </w:rPr>
        <w:t xml:space="preserve"> i=0;i&lt;10;i++){</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6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6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6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6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6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70"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5971"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5972" w:author="N PRASAD" w:date="2016-07-01T12:13:00Z">
            <w:rPr>
              <w:rFonts w:ascii="Courier New" w:hAnsi="Courier New" w:cs="Courier New"/>
              <w:color w:val="000000"/>
              <w:sz w:val="20"/>
              <w:szCs w:val="20"/>
            </w:rPr>
          </w:rPrChange>
        </w:rPr>
        <w:t>.println("child thread");</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7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7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75"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76"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77" w:author="N PRASAD" w:date="2016-07-01T12:13:00Z">
            <w:rPr>
              <w:rFonts w:ascii="Courier New" w:hAnsi="Courier New" w:cs="Courier New"/>
              <w:color w:val="000000"/>
              <w:sz w:val="20"/>
              <w:szCs w:val="20"/>
            </w:rPr>
          </w:rPrChange>
        </w:rPr>
        <w:tab/>
        <w:t>}</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7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7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8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81" w:author="N PRASAD" w:date="2016-07-01T12:13:00Z">
            <w:rPr>
              <w:rFonts w:ascii="Courier New" w:hAnsi="Courier New" w:cs="Courier New"/>
              <w:color w:val="000000"/>
              <w:sz w:val="20"/>
              <w:szCs w:val="20"/>
            </w:rPr>
          </w:rPrChange>
        </w:rPr>
        <w:tab/>
        <w:t>}</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8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8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84" w:author="N PRASAD" w:date="2016-07-01T12:13:00Z">
            <w:rPr>
              <w:rFonts w:ascii="Courier New" w:hAnsi="Courier New" w:cs="Courier New"/>
              <w:color w:val="000000"/>
              <w:sz w:val="20"/>
              <w:szCs w:val="20"/>
            </w:rPr>
          </w:rPrChange>
        </w:rPr>
        <w:tab/>
        <w:t>}).start();</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8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86" w:author="N PRASAD" w:date="2016-07-01T12:13:00Z">
            <w:rPr>
              <w:rFonts w:ascii="Courier New" w:hAnsi="Courier New" w:cs="Courier New"/>
              <w:color w:val="000000"/>
              <w:sz w:val="20"/>
              <w:szCs w:val="20"/>
            </w:rPr>
          </w:rPrChange>
        </w:rPr>
        <w:tab/>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8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88" w:author="N PRASAD" w:date="2016-07-01T12:13:00Z">
            <w:rPr>
              <w:rFonts w:ascii="Courier New" w:hAnsi="Courier New" w:cs="Courier New"/>
              <w:color w:val="000000"/>
              <w:sz w:val="20"/>
              <w:szCs w:val="20"/>
            </w:rPr>
          </w:rPrChange>
        </w:rPr>
        <w:tab/>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89"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90"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91"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5992" w:author="N PRASAD" w:date="2016-07-01T12:13:00Z">
            <w:rPr>
              <w:rFonts w:ascii="Courier New" w:hAnsi="Courier New" w:cs="Courier New"/>
              <w:b/>
              <w:bCs/>
              <w:color w:val="7F0055"/>
              <w:sz w:val="20"/>
              <w:szCs w:val="20"/>
            </w:rPr>
          </w:rPrChange>
        </w:rPr>
        <w:t>for</w:t>
      </w:r>
      <w:r w:rsidRPr="00B5270F">
        <w:rPr>
          <w:rFonts w:ascii="Times New Roman" w:hAnsi="Times New Roman" w:cs="Times New Roman"/>
          <w:color w:val="000000" w:themeColor="text1"/>
          <w:sz w:val="28"/>
          <w:szCs w:val="28"/>
          <w:rPrChange w:id="5993" w:author="N PRASAD" w:date="2016-07-01T12:13:00Z">
            <w:rPr>
              <w:rFonts w:ascii="Courier New" w:hAnsi="Courier New" w:cs="Courier New"/>
              <w:color w:val="000000"/>
              <w:sz w:val="20"/>
              <w:szCs w:val="20"/>
            </w:rPr>
          </w:rPrChange>
        </w:rPr>
        <w:t>(</w:t>
      </w:r>
      <w:r w:rsidRPr="00B5270F">
        <w:rPr>
          <w:rFonts w:ascii="Times New Roman" w:hAnsi="Times New Roman" w:cs="Times New Roman"/>
          <w:b/>
          <w:bCs/>
          <w:color w:val="000000" w:themeColor="text1"/>
          <w:sz w:val="28"/>
          <w:szCs w:val="28"/>
          <w:rPrChange w:id="5994" w:author="N PRASAD" w:date="2016-07-01T12:13:00Z">
            <w:rPr>
              <w:rFonts w:ascii="Courier New" w:hAnsi="Courier New" w:cs="Courier New"/>
              <w:b/>
              <w:bCs/>
              <w:color w:val="7F0055"/>
              <w:sz w:val="20"/>
              <w:szCs w:val="20"/>
            </w:rPr>
          </w:rPrChange>
        </w:rPr>
        <w:t>int</w:t>
      </w:r>
      <w:r w:rsidRPr="00B5270F">
        <w:rPr>
          <w:rFonts w:ascii="Times New Roman" w:hAnsi="Times New Roman" w:cs="Times New Roman"/>
          <w:color w:val="000000" w:themeColor="text1"/>
          <w:sz w:val="28"/>
          <w:szCs w:val="28"/>
          <w:rPrChange w:id="5995" w:author="N PRASAD" w:date="2016-07-01T12:13:00Z">
            <w:rPr>
              <w:rFonts w:ascii="Courier New" w:hAnsi="Courier New" w:cs="Courier New"/>
              <w:color w:val="000000"/>
              <w:sz w:val="20"/>
              <w:szCs w:val="20"/>
            </w:rPr>
          </w:rPrChange>
        </w:rPr>
        <w:t xml:space="preserve"> i=0;i&lt;10;i++){</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599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5997"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9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5999"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6000"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6001" w:author="N PRASAD" w:date="2016-07-01T12:13:00Z">
            <w:rPr>
              <w:rFonts w:ascii="Courier New" w:hAnsi="Courier New" w:cs="Courier New"/>
              <w:color w:val="000000"/>
              <w:sz w:val="20"/>
              <w:szCs w:val="20"/>
            </w:rPr>
          </w:rPrChange>
        </w:rPr>
        <w:t>.println("main thread");</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600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0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6004" w:author="N PRASAD" w:date="2016-07-01T12:13:00Z">
            <w:rPr>
              <w:rFonts w:ascii="Courier New" w:hAnsi="Courier New" w:cs="Courier New"/>
              <w:color w:val="000000"/>
              <w:sz w:val="20"/>
              <w:szCs w:val="20"/>
            </w:rPr>
          </w:rPrChange>
        </w:rPr>
        <w:tab/>
        <w:t>}</w:t>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6005"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06" w:author="N PRASAD" w:date="2016-07-01T12:13:00Z">
            <w:rPr>
              <w:rFonts w:ascii="Courier New" w:hAnsi="Courier New" w:cs="Courier New"/>
              <w:color w:val="000000"/>
              <w:sz w:val="20"/>
              <w:szCs w:val="20"/>
            </w:rPr>
          </w:rPrChange>
        </w:rPr>
        <w:lastRenderedPageBreak/>
        <w:tab/>
      </w:r>
      <w:r w:rsidRPr="00B5270F">
        <w:rPr>
          <w:rFonts w:ascii="Times New Roman" w:hAnsi="Times New Roman" w:cs="Times New Roman"/>
          <w:color w:val="000000" w:themeColor="text1"/>
          <w:sz w:val="28"/>
          <w:szCs w:val="28"/>
          <w:rPrChange w:id="6007" w:author="N PRASAD" w:date="2016-07-01T12:13:00Z">
            <w:rPr>
              <w:rFonts w:ascii="Courier New" w:hAnsi="Courier New" w:cs="Courier New"/>
              <w:color w:val="000000"/>
              <w:sz w:val="20"/>
              <w:szCs w:val="20"/>
            </w:rPr>
          </w:rPrChange>
        </w:rPr>
        <w:tab/>
      </w:r>
    </w:p>
    <w:p w:rsidR="00E77834" w:rsidRPr="00B5270F" w:rsidRDefault="00572FDB" w:rsidP="00E77834">
      <w:pPr>
        <w:autoSpaceDE w:val="0"/>
        <w:autoSpaceDN w:val="0"/>
        <w:adjustRightInd w:val="0"/>
        <w:spacing w:line="240" w:lineRule="auto"/>
        <w:rPr>
          <w:rFonts w:ascii="Times New Roman" w:hAnsi="Times New Roman" w:cs="Times New Roman"/>
          <w:color w:val="000000" w:themeColor="text1"/>
          <w:sz w:val="28"/>
          <w:szCs w:val="28"/>
          <w:rPrChange w:id="600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09" w:author="N PRASAD" w:date="2016-07-01T12:13:00Z">
            <w:rPr>
              <w:rFonts w:ascii="Courier New" w:hAnsi="Courier New" w:cs="Courier New"/>
              <w:color w:val="000000"/>
              <w:sz w:val="20"/>
              <w:szCs w:val="20"/>
            </w:rPr>
          </w:rPrChange>
        </w:rPr>
        <w:tab/>
        <w:t>}}</w:t>
      </w:r>
    </w:p>
    <w:p w:rsidR="00E77834" w:rsidRPr="00B5270F" w:rsidRDefault="00E77834" w:rsidP="00E77834">
      <w:pPr>
        <w:autoSpaceDE w:val="0"/>
        <w:autoSpaceDN w:val="0"/>
        <w:adjustRightInd w:val="0"/>
        <w:spacing w:line="240" w:lineRule="auto"/>
        <w:rPr>
          <w:rFonts w:ascii="Times New Roman" w:hAnsi="Times New Roman" w:cs="Times New Roman"/>
          <w:color w:val="000000" w:themeColor="text1"/>
          <w:sz w:val="28"/>
          <w:szCs w:val="28"/>
          <w:rPrChange w:id="6010" w:author="N PRASAD" w:date="2016-07-01T12:13:00Z">
            <w:rPr>
              <w:rFonts w:ascii="Courier New" w:hAnsi="Courier New" w:cs="Courier New"/>
              <w:sz w:val="20"/>
              <w:szCs w:val="20"/>
            </w:rPr>
          </w:rPrChange>
        </w:rPr>
      </w:pPr>
    </w:p>
    <w:p w:rsidR="00E77834" w:rsidRPr="00B5270F" w:rsidRDefault="00572FDB" w:rsidP="00E77834">
      <w:pPr>
        <w:rPr>
          <w:rFonts w:ascii="Times New Roman" w:hAnsi="Times New Roman" w:cs="Times New Roman"/>
          <w:color w:val="000000" w:themeColor="text1"/>
          <w:sz w:val="28"/>
          <w:szCs w:val="28"/>
          <w:rPrChange w:id="6011" w:author="N PRASAD" w:date="2016-07-01T12:13:00Z">
            <w:rPr>
              <w:sz w:val="28"/>
              <w:szCs w:val="28"/>
            </w:rPr>
          </w:rPrChange>
        </w:rPr>
      </w:pPr>
      <w:r w:rsidRPr="00B5270F">
        <w:rPr>
          <w:rFonts w:ascii="Times New Roman" w:hAnsi="Times New Roman" w:cs="Times New Roman"/>
          <w:color w:val="000000" w:themeColor="text1"/>
          <w:sz w:val="28"/>
          <w:szCs w:val="28"/>
          <w:rPrChange w:id="6012" w:author="N PRASAD" w:date="2016-07-01T12:13:00Z">
            <w:rPr>
              <w:color w:val="0000FF"/>
              <w:sz w:val="28"/>
              <w:szCs w:val="28"/>
            </w:rPr>
          </w:rPrChange>
        </w:rPr>
        <w:t>Annonymous can implement only one interface at time</w:t>
      </w:r>
    </w:p>
    <w:p w:rsidR="00926260" w:rsidRPr="00B5270F" w:rsidRDefault="00572FDB" w:rsidP="00E77834">
      <w:pPr>
        <w:rPr>
          <w:rFonts w:ascii="Times New Roman" w:hAnsi="Times New Roman" w:cs="Times New Roman"/>
          <w:b/>
          <w:color w:val="000000" w:themeColor="text1"/>
          <w:sz w:val="28"/>
          <w:szCs w:val="28"/>
          <w:rPrChange w:id="6013" w:author="N PRASAD" w:date="2016-07-01T12:13:00Z">
            <w:rPr>
              <w:b/>
              <w:sz w:val="28"/>
              <w:szCs w:val="28"/>
            </w:rPr>
          </w:rPrChange>
        </w:rPr>
      </w:pPr>
      <w:r w:rsidRPr="00B5270F">
        <w:rPr>
          <w:rFonts w:ascii="Times New Roman" w:hAnsi="Times New Roman" w:cs="Times New Roman"/>
          <w:b/>
          <w:color w:val="000000" w:themeColor="text1"/>
          <w:sz w:val="28"/>
          <w:szCs w:val="28"/>
          <w:rPrChange w:id="6014" w:author="N PRASAD" w:date="2016-07-01T12:13:00Z">
            <w:rPr>
              <w:b/>
              <w:color w:val="0000FF"/>
              <w:sz w:val="28"/>
              <w:szCs w:val="28"/>
            </w:rPr>
          </w:rPrChange>
        </w:rPr>
        <w:t>4.Static nested classes:</w:t>
      </w:r>
    </w:p>
    <w:p w:rsidR="002714A4" w:rsidRPr="00B5270F" w:rsidRDefault="00572FDB" w:rsidP="00A06CCF">
      <w:pPr>
        <w:pStyle w:val="ListParagraph"/>
        <w:numPr>
          <w:ilvl w:val="0"/>
          <w:numId w:val="60"/>
        </w:numPr>
        <w:rPr>
          <w:rFonts w:ascii="Times New Roman" w:hAnsi="Times New Roman" w:cs="Times New Roman"/>
          <w:b/>
          <w:color w:val="000000" w:themeColor="text1"/>
          <w:sz w:val="28"/>
          <w:szCs w:val="28"/>
          <w:rPrChange w:id="6015" w:author="N PRASAD" w:date="2016-07-01T12:13:00Z">
            <w:rPr>
              <w:b/>
              <w:sz w:val="28"/>
              <w:szCs w:val="28"/>
            </w:rPr>
          </w:rPrChange>
        </w:rPr>
      </w:pPr>
      <w:r w:rsidRPr="00B5270F">
        <w:rPr>
          <w:rFonts w:ascii="Times New Roman" w:hAnsi="Times New Roman" w:cs="Times New Roman"/>
          <w:color w:val="000000" w:themeColor="text1"/>
          <w:sz w:val="28"/>
          <w:szCs w:val="28"/>
          <w:rPrChange w:id="6016" w:author="N PRASAD" w:date="2016-07-01T12:13:00Z">
            <w:rPr>
              <w:color w:val="0000FF"/>
              <w:sz w:val="28"/>
              <w:szCs w:val="28"/>
            </w:rPr>
          </w:rPrChange>
        </w:rPr>
        <w:t>Sometimes we can declare inner class with static modifier such type of inner classes are called “static nested classes”</w:t>
      </w:r>
    </w:p>
    <w:p w:rsidR="005C2802" w:rsidRPr="00B5270F" w:rsidRDefault="005C2802" w:rsidP="00937AF0">
      <w:pPr>
        <w:pStyle w:val="ListParagraph"/>
        <w:rPr>
          <w:rFonts w:ascii="Times New Roman" w:hAnsi="Times New Roman" w:cs="Times New Roman"/>
          <w:b/>
          <w:color w:val="000000" w:themeColor="text1"/>
          <w:sz w:val="28"/>
          <w:szCs w:val="28"/>
          <w:rPrChange w:id="6017" w:author="N PRASAD" w:date="2016-07-01T12:13:00Z">
            <w:rPr>
              <w:b/>
              <w:sz w:val="28"/>
              <w:szCs w:val="28"/>
            </w:rPr>
          </w:rPrChange>
        </w:rPr>
      </w:pPr>
    </w:p>
    <w:p w:rsidR="00937AF0" w:rsidRPr="00B5270F" w:rsidRDefault="00937AF0" w:rsidP="00937AF0">
      <w:pPr>
        <w:pStyle w:val="ListParagraph"/>
        <w:rPr>
          <w:rFonts w:ascii="Times New Roman" w:hAnsi="Times New Roman" w:cs="Times New Roman"/>
          <w:b/>
          <w:color w:val="000000" w:themeColor="text1"/>
          <w:sz w:val="28"/>
          <w:szCs w:val="28"/>
          <w:rPrChange w:id="6018" w:author="N PRASAD" w:date="2016-07-01T12:13:00Z">
            <w:rPr>
              <w:b/>
              <w:sz w:val="28"/>
              <w:szCs w:val="28"/>
            </w:rPr>
          </w:rPrChange>
        </w:rPr>
      </w:pP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19" w:author="N PRASAD" w:date="2016-07-01T12:13:00Z">
            <w:rPr>
              <w:rFonts w:ascii="Courier New" w:hAnsi="Courier New" w:cs="Courier New"/>
              <w:sz w:val="20"/>
              <w:szCs w:val="20"/>
            </w:rPr>
          </w:rPrChange>
        </w:rPr>
      </w:pPr>
      <w:r w:rsidRPr="00B5270F">
        <w:rPr>
          <w:rFonts w:ascii="Times New Roman" w:hAnsi="Times New Roman" w:cs="Times New Roman"/>
          <w:b/>
          <w:bCs/>
          <w:color w:val="000000" w:themeColor="text1"/>
          <w:sz w:val="28"/>
          <w:szCs w:val="28"/>
          <w:rPrChange w:id="6020" w:author="N PRASAD" w:date="2016-07-01T12:13:00Z">
            <w:rPr>
              <w:rFonts w:ascii="Courier New" w:hAnsi="Courier New" w:cs="Courier New"/>
              <w:b/>
              <w:bCs/>
              <w:color w:val="7F0055"/>
              <w:sz w:val="20"/>
              <w:szCs w:val="20"/>
            </w:rPr>
          </w:rPrChange>
        </w:rPr>
        <w:t>publicclass</w:t>
      </w:r>
      <w:r w:rsidRPr="00B5270F">
        <w:rPr>
          <w:rFonts w:ascii="Times New Roman" w:hAnsi="Times New Roman" w:cs="Times New Roman"/>
          <w:color w:val="000000" w:themeColor="text1"/>
          <w:sz w:val="28"/>
          <w:szCs w:val="28"/>
          <w:rPrChange w:id="6021" w:author="N PRASAD" w:date="2016-07-01T12:13:00Z">
            <w:rPr>
              <w:rFonts w:ascii="Courier New" w:hAnsi="Courier New" w:cs="Courier New"/>
              <w:color w:val="000000"/>
              <w:sz w:val="20"/>
              <w:szCs w:val="20"/>
            </w:rPr>
          </w:rPrChange>
        </w:rPr>
        <w:t xml:space="preserve"> Popcorn {</w:t>
      </w:r>
    </w:p>
    <w:p w:rsidR="00937AF0" w:rsidRPr="00B5270F" w:rsidRDefault="00937AF0" w:rsidP="00937AF0">
      <w:pPr>
        <w:autoSpaceDE w:val="0"/>
        <w:autoSpaceDN w:val="0"/>
        <w:adjustRightInd w:val="0"/>
        <w:spacing w:line="240" w:lineRule="auto"/>
        <w:rPr>
          <w:rFonts w:ascii="Times New Roman" w:hAnsi="Times New Roman" w:cs="Times New Roman"/>
          <w:color w:val="000000" w:themeColor="text1"/>
          <w:sz w:val="28"/>
          <w:szCs w:val="28"/>
          <w:rPrChange w:id="6022" w:author="N PRASAD" w:date="2016-07-01T12:13:00Z">
            <w:rPr>
              <w:rFonts w:ascii="Courier New" w:hAnsi="Courier New" w:cs="Courier New"/>
              <w:sz w:val="20"/>
              <w:szCs w:val="20"/>
            </w:rPr>
          </w:rPrChange>
        </w:rPr>
      </w:pP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23"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24"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6025" w:author="N PRASAD" w:date="2016-07-01T12:13:00Z">
            <w:rPr>
              <w:rFonts w:ascii="Courier New" w:hAnsi="Courier New" w:cs="Courier New"/>
              <w:b/>
              <w:bCs/>
              <w:color w:val="7F0055"/>
              <w:sz w:val="20"/>
              <w:szCs w:val="20"/>
            </w:rPr>
          </w:rPrChange>
        </w:rPr>
        <w:t>staticclass</w:t>
      </w:r>
      <w:r w:rsidRPr="00B5270F">
        <w:rPr>
          <w:rFonts w:ascii="Times New Roman" w:hAnsi="Times New Roman" w:cs="Times New Roman"/>
          <w:color w:val="000000" w:themeColor="text1"/>
          <w:sz w:val="28"/>
          <w:szCs w:val="28"/>
          <w:rPrChange w:id="6026" w:author="N PRASAD" w:date="2016-07-01T12:13:00Z">
            <w:rPr>
              <w:rFonts w:ascii="Courier New" w:hAnsi="Courier New" w:cs="Courier New"/>
              <w:color w:val="000000"/>
              <w:sz w:val="20"/>
              <w:szCs w:val="20"/>
            </w:rPr>
          </w:rPrChange>
        </w:rPr>
        <w:t xml:space="preserve"> Nested{</w:t>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27"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28"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6029"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6030"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6031" w:author="N PRASAD" w:date="2016-07-01T12:13:00Z">
            <w:rPr>
              <w:rFonts w:ascii="Courier New" w:hAnsi="Courier New" w:cs="Courier New"/>
              <w:color w:val="000000"/>
              <w:sz w:val="20"/>
              <w:szCs w:val="20"/>
            </w:rPr>
          </w:rPrChange>
        </w:rPr>
        <w:t xml:space="preserve"> main(String[] args) {</w:t>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3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33"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6034"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6035"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6036"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6037" w:author="N PRASAD" w:date="2016-07-01T12:13:00Z">
            <w:rPr>
              <w:rFonts w:ascii="Courier New" w:hAnsi="Courier New" w:cs="Courier New"/>
              <w:color w:val="000000"/>
              <w:sz w:val="20"/>
              <w:szCs w:val="20"/>
            </w:rPr>
          </w:rPrChange>
        </w:rPr>
        <w:t>.println("static nested class main");</w:t>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3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3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6040" w:author="N PRASAD" w:date="2016-07-01T12:13:00Z">
            <w:rPr>
              <w:rFonts w:ascii="Courier New" w:hAnsi="Courier New" w:cs="Courier New"/>
              <w:color w:val="000000"/>
              <w:sz w:val="20"/>
              <w:szCs w:val="20"/>
            </w:rPr>
          </w:rPrChange>
        </w:rPr>
        <w:tab/>
        <w:t>}</w:t>
      </w:r>
      <w:r w:rsidRPr="00B5270F">
        <w:rPr>
          <w:rFonts w:ascii="Times New Roman" w:hAnsi="Times New Roman" w:cs="Times New Roman"/>
          <w:color w:val="000000" w:themeColor="text1"/>
          <w:sz w:val="28"/>
          <w:szCs w:val="28"/>
          <w:rPrChange w:id="6041" w:author="N PRASAD" w:date="2016-07-01T12:13:00Z">
            <w:rPr>
              <w:rFonts w:ascii="Courier New" w:hAnsi="Courier New" w:cs="Courier New"/>
              <w:color w:val="000000"/>
              <w:sz w:val="20"/>
              <w:szCs w:val="20"/>
            </w:rPr>
          </w:rPrChange>
        </w:rPr>
        <w:tab/>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42"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43" w:author="N PRASAD" w:date="2016-07-01T12:13:00Z">
            <w:rPr>
              <w:rFonts w:ascii="Courier New" w:hAnsi="Courier New" w:cs="Courier New"/>
              <w:color w:val="000000"/>
              <w:sz w:val="20"/>
              <w:szCs w:val="20"/>
            </w:rPr>
          </w:rPrChange>
        </w:rPr>
        <w:tab/>
        <w:t>}</w:t>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4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45" w:author="N PRASAD" w:date="2016-07-01T12:13:00Z">
            <w:rPr>
              <w:rFonts w:ascii="Courier New" w:hAnsi="Courier New" w:cs="Courier New"/>
              <w:color w:val="000000"/>
              <w:sz w:val="20"/>
              <w:szCs w:val="20"/>
            </w:rPr>
          </w:rPrChange>
        </w:rPr>
        <w:tab/>
      </w:r>
      <w:r w:rsidRPr="00B5270F">
        <w:rPr>
          <w:rFonts w:ascii="Times New Roman" w:hAnsi="Times New Roman" w:cs="Times New Roman"/>
          <w:b/>
          <w:bCs/>
          <w:color w:val="000000" w:themeColor="text1"/>
          <w:sz w:val="28"/>
          <w:szCs w:val="28"/>
          <w:rPrChange w:id="6046" w:author="N PRASAD" w:date="2016-07-01T12:13:00Z">
            <w:rPr>
              <w:rFonts w:ascii="Courier New" w:hAnsi="Courier New" w:cs="Courier New"/>
              <w:b/>
              <w:bCs/>
              <w:color w:val="7F0055"/>
              <w:sz w:val="20"/>
              <w:szCs w:val="20"/>
            </w:rPr>
          </w:rPrChange>
        </w:rPr>
        <w:t>publicstaticvoid</w:t>
      </w:r>
      <w:r w:rsidRPr="00B5270F">
        <w:rPr>
          <w:rFonts w:ascii="Times New Roman" w:hAnsi="Times New Roman" w:cs="Times New Roman"/>
          <w:color w:val="000000" w:themeColor="text1"/>
          <w:sz w:val="28"/>
          <w:szCs w:val="28"/>
          <w:rPrChange w:id="6047" w:author="N PRASAD" w:date="2016-07-01T12:13:00Z">
            <w:rPr>
              <w:rFonts w:ascii="Courier New" w:hAnsi="Courier New" w:cs="Courier New"/>
              <w:color w:val="000000"/>
              <w:sz w:val="20"/>
              <w:szCs w:val="20"/>
            </w:rPr>
          </w:rPrChange>
        </w:rPr>
        <w:t xml:space="preserve"> main(String[] args) {</w:t>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48"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49" w:author="N PRASAD" w:date="2016-07-01T12:13:00Z">
            <w:rPr>
              <w:rFonts w:ascii="Courier New" w:hAnsi="Courier New" w:cs="Courier New"/>
              <w:color w:val="000000"/>
              <w:sz w:val="20"/>
              <w:szCs w:val="20"/>
            </w:rPr>
          </w:rPrChange>
        </w:rPr>
        <w:tab/>
      </w:r>
      <w:r w:rsidRPr="00B5270F">
        <w:rPr>
          <w:rFonts w:ascii="Times New Roman" w:hAnsi="Times New Roman" w:cs="Times New Roman"/>
          <w:color w:val="000000" w:themeColor="text1"/>
          <w:sz w:val="28"/>
          <w:szCs w:val="28"/>
          <w:rPrChange w:id="6050" w:author="N PRASAD" w:date="2016-07-01T12:13:00Z">
            <w:rPr>
              <w:rFonts w:ascii="Courier New" w:hAnsi="Courier New" w:cs="Courier New"/>
              <w:color w:val="000000"/>
              <w:sz w:val="20"/>
              <w:szCs w:val="20"/>
            </w:rPr>
          </w:rPrChange>
        </w:rPr>
        <w:tab/>
        <w:t>System.</w:t>
      </w:r>
      <w:r w:rsidRPr="00B5270F">
        <w:rPr>
          <w:rFonts w:ascii="Times New Roman" w:hAnsi="Times New Roman" w:cs="Times New Roman"/>
          <w:i/>
          <w:iCs/>
          <w:color w:val="000000" w:themeColor="text1"/>
          <w:sz w:val="28"/>
          <w:szCs w:val="28"/>
          <w:rPrChange w:id="6051" w:author="N PRASAD" w:date="2016-07-01T12:13:00Z">
            <w:rPr>
              <w:rFonts w:ascii="Courier New" w:hAnsi="Courier New" w:cs="Courier New"/>
              <w:i/>
              <w:iCs/>
              <w:color w:val="0000C0"/>
              <w:sz w:val="20"/>
              <w:szCs w:val="20"/>
            </w:rPr>
          </w:rPrChange>
        </w:rPr>
        <w:t>out</w:t>
      </w:r>
      <w:r w:rsidRPr="00B5270F">
        <w:rPr>
          <w:rFonts w:ascii="Times New Roman" w:hAnsi="Times New Roman" w:cs="Times New Roman"/>
          <w:color w:val="000000" w:themeColor="text1"/>
          <w:sz w:val="28"/>
          <w:szCs w:val="28"/>
          <w:rPrChange w:id="6052" w:author="N PRASAD" w:date="2016-07-01T12:13:00Z">
            <w:rPr>
              <w:rFonts w:ascii="Courier New" w:hAnsi="Courier New" w:cs="Courier New"/>
              <w:color w:val="000000"/>
              <w:sz w:val="20"/>
              <w:szCs w:val="20"/>
            </w:rPr>
          </w:rPrChange>
        </w:rPr>
        <w:t>.println("outer class main");</w:t>
      </w:r>
      <w:r w:rsidRPr="00B5270F">
        <w:rPr>
          <w:rFonts w:ascii="Times New Roman" w:hAnsi="Times New Roman" w:cs="Times New Roman"/>
          <w:color w:val="000000" w:themeColor="text1"/>
          <w:sz w:val="28"/>
          <w:szCs w:val="28"/>
          <w:rPrChange w:id="6053" w:author="N PRASAD" w:date="2016-07-01T12:13:00Z">
            <w:rPr>
              <w:rFonts w:ascii="Courier New" w:hAnsi="Courier New" w:cs="Courier New"/>
              <w:color w:val="000000"/>
              <w:sz w:val="20"/>
              <w:szCs w:val="20"/>
            </w:rPr>
          </w:rPrChange>
        </w:rPr>
        <w:tab/>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54"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55" w:author="N PRASAD" w:date="2016-07-01T12:13:00Z">
            <w:rPr>
              <w:rFonts w:ascii="Courier New" w:hAnsi="Courier New" w:cs="Courier New"/>
              <w:color w:val="000000"/>
              <w:sz w:val="20"/>
              <w:szCs w:val="20"/>
            </w:rPr>
          </w:rPrChange>
        </w:rPr>
        <w:tab/>
        <w:t>}</w:t>
      </w:r>
    </w:p>
    <w:p w:rsidR="00937AF0" w:rsidRPr="00B5270F" w:rsidRDefault="00572FDB" w:rsidP="00937AF0">
      <w:pPr>
        <w:autoSpaceDE w:val="0"/>
        <w:autoSpaceDN w:val="0"/>
        <w:adjustRightInd w:val="0"/>
        <w:spacing w:line="240" w:lineRule="auto"/>
        <w:rPr>
          <w:rFonts w:ascii="Times New Roman" w:hAnsi="Times New Roman" w:cs="Times New Roman"/>
          <w:color w:val="000000" w:themeColor="text1"/>
          <w:sz w:val="28"/>
          <w:szCs w:val="28"/>
          <w:rPrChange w:id="6056" w:author="N PRASAD" w:date="2016-07-01T12:13:00Z">
            <w:rPr>
              <w:rFonts w:ascii="Courier New" w:hAnsi="Courier New" w:cs="Courier New"/>
              <w:sz w:val="20"/>
              <w:szCs w:val="20"/>
            </w:rPr>
          </w:rPrChange>
        </w:rPr>
      </w:pPr>
      <w:r w:rsidRPr="00B5270F">
        <w:rPr>
          <w:rFonts w:ascii="Times New Roman" w:hAnsi="Times New Roman" w:cs="Times New Roman"/>
          <w:color w:val="000000" w:themeColor="text1"/>
          <w:sz w:val="28"/>
          <w:szCs w:val="28"/>
          <w:rPrChange w:id="6057" w:author="N PRASAD" w:date="2016-07-01T12:13:00Z">
            <w:rPr>
              <w:rFonts w:ascii="Courier New" w:hAnsi="Courier New" w:cs="Courier New"/>
              <w:color w:val="000000"/>
              <w:sz w:val="20"/>
              <w:szCs w:val="20"/>
            </w:rPr>
          </w:rPrChange>
        </w:rPr>
        <w:t>}</w:t>
      </w:r>
    </w:p>
    <w:p w:rsidR="00937AF0" w:rsidRPr="00B5270F" w:rsidRDefault="00937AF0" w:rsidP="00937AF0">
      <w:pPr>
        <w:pStyle w:val="ListParagraph"/>
        <w:rPr>
          <w:rFonts w:ascii="Times New Roman" w:hAnsi="Times New Roman" w:cs="Times New Roman"/>
          <w:b/>
          <w:color w:val="000000" w:themeColor="text1"/>
          <w:sz w:val="28"/>
          <w:szCs w:val="28"/>
          <w:rPrChange w:id="6058" w:author="N PRASAD" w:date="2016-07-01T12:13:00Z">
            <w:rPr>
              <w:b/>
              <w:sz w:val="28"/>
              <w:szCs w:val="28"/>
            </w:rPr>
          </w:rPrChange>
        </w:rPr>
      </w:pPr>
    </w:p>
    <w:p w:rsidR="002236DC" w:rsidRPr="00B5270F" w:rsidRDefault="002236DC" w:rsidP="00937AF0">
      <w:pPr>
        <w:pStyle w:val="ListParagraph"/>
        <w:rPr>
          <w:rFonts w:ascii="Times New Roman" w:hAnsi="Times New Roman" w:cs="Times New Roman"/>
          <w:b/>
          <w:color w:val="000000" w:themeColor="text1"/>
          <w:sz w:val="28"/>
          <w:szCs w:val="28"/>
          <w:rPrChange w:id="6059" w:author="N PRASAD" w:date="2016-07-01T12:13:00Z">
            <w:rPr>
              <w:b/>
              <w:sz w:val="28"/>
              <w:szCs w:val="28"/>
            </w:rPr>
          </w:rPrChange>
        </w:rPr>
      </w:pPr>
    </w:p>
    <w:p w:rsidR="002236DC" w:rsidRPr="00B5270F" w:rsidRDefault="00572FDB" w:rsidP="002236DC">
      <w:pPr>
        <w:rPr>
          <w:rFonts w:ascii="Times New Roman" w:hAnsi="Times New Roman" w:cs="Times New Roman"/>
          <w:b/>
          <w:color w:val="000000" w:themeColor="text1"/>
          <w:sz w:val="28"/>
          <w:szCs w:val="28"/>
          <w:u w:val="single"/>
          <w:rPrChange w:id="6060" w:author="N PRASAD" w:date="2016-07-01T12:13:00Z">
            <w:rPr>
              <w:b/>
              <w:sz w:val="32"/>
              <w:szCs w:val="32"/>
              <w:u w:val="single"/>
            </w:rPr>
          </w:rPrChange>
        </w:rPr>
      </w:pPr>
      <w:r w:rsidRPr="00B5270F">
        <w:rPr>
          <w:rFonts w:ascii="Times New Roman" w:hAnsi="Times New Roman" w:cs="Times New Roman"/>
          <w:b/>
          <w:color w:val="000000" w:themeColor="text1"/>
          <w:sz w:val="28"/>
          <w:szCs w:val="28"/>
          <w:u w:val="single"/>
          <w:rPrChange w:id="6061" w:author="N PRASAD" w:date="2016-07-01T12:13:00Z">
            <w:rPr>
              <w:b/>
              <w:color w:val="0000FF"/>
              <w:sz w:val="32"/>
              <w:szCs w:val="32"/>
              <w:u w:val="single"/>
            </w:rPr>
          </w:rPrChange>
        </w:rPr>
        <w:t>Java.lang  package:</w:t>
      </w:r>
    </w:p>
    <w:p w:rsidR="00F062B9" w:rsidRPr="00B5270F" w:rsidRDefault="00572FDB" w:rsidP="002236DC">
      <w:pPr>
        <w:rPr>
          <w:rFonts w:ascii="Times New Roman" w:hAnsi="Times New Roman" w:cs="Times New Roman"/>
          <w:color w:val="000000" w:themeColor="text1"/>
          <w:sz w:val="28"/>
          <w:szCs w:val="28"/>
          <w:rPrChange w:id="6062" w:author="N PRASAD" w:date="2016-07-01T12:13:00Z">
            <w:rPr>
              <w:sz w:val="32"/>
              <w:szCs w:val="32"/>
            </w:rPr>
          </w:rPrChange>
        </w:rPr>
      </w:pPr>
      <w:r w:rsidRPr="00B5270F">
        <w:rPr>
          <w:rFonts w:ascii="Times New Roman" w:hAnsi="Times New Roman" w:cs="Times New Roman"/>
          <w:color w:val="000000" w:themeColor="text1"/>
          <w:sz w:val="28"/>
          <w:szCs w:val="28"/>
          <w:rPrChange w:id="6063" w:author="N PRASAD" w:date="2016-07-01T12:13:00Z">
            <w:rPr>
              <w:color w:val="0000FF"/>
              <w:sz w:val="32"/>
              <w:szCs w:val="32"/>
            </w:rPr>
          </w:rPrChange>
        </w:rPr>
        <w:t>The commonly used classes in lang</w:t>
      </w:r>
    </w:p>
    <w:p w:rsidR="00234DD7" w:rsidRPr="00B5270F" w:rsidRDefault="00572FDB" w:rsidP="00A06CCF">
      <w:pPr>
        <w:pStyle w:val="ListParagraph"/>
        <w:numPr>
          <w:ilvl w:val="0"/>
          <w:numId w:val="61"/>
        </w:numPr>
        <w:rPr>
          <w:rFonts w:ascii="Times New Roman" w:hAnsi="Times New Roman" w:cs="Times New Roman"/>
          <w:color w:val="000000" w:themeColor="text1"/>
          <w:sz w:val="28"/>
          <w:szCs w:val="28"/>
          <w:rPrChange w:id="6064" w:author="N PRASAD" w:date="2016-07-01T12:13:00Z">
            <w:rPr>
              <w:sz w:val="32"/>
              <w:szCs w:val="32"/>
            </w:rPr>
          </w:rPrChange>
        </w:rPr>
      </w:pPr>
      <w:r w:rsidRPr="00B5270F">
        <w:rPr>
          <w:rFonts w:ascii="Times New Roman" w:hAnsi="Times New Roman" w:cs="Times New Roman"/>
          <w:color w:val="000000" w:themeColor="text1"/>
          <w:sz w:val="28"/>
          <w:szCs w:val="28"/>
          <w:rPrChange w:id="6065" w:author="N PRASAD" w:date="2016-07-01T12:13:00Z">
            <w:rPr>
              <w:color w:val="0000FF"/>
              <w:sz w:val="32"/>
              <w:szCs w:val="32"/>
            </w:rPr>
          </w:rPrChange>
        </w:rPr>
        <w:t>Object</w:t>
      </w:r>
    </w:p>
    <w:p w:rsidR="000B45DC" w:rsidRPr="00B5270F" w:rsidRDefault="00572FDB" w:rsidP="00A06CCF">
      <w:pPr>
        <w:pStyle w:val="ListParagraph"/>
        <w:numPr>
          <w:ilvl w:val="0"/>
          <w:numId w:val="61"/>
        </w:numPr>
        <w:rPr>
          <w:rFonts w:ascii="Times New Roman" w:hAnsi="Times New Roman" w:cs="Times New Roman"/>
          <w:color w:val="000000" w:themeColor="text1"/>
          <w:sz w:val="28"/>
          <w:szCs w:val="28"/>
          <w:rPrChange w:id="6066" w:author="N PRASAD" w:date="2016-07-01T12:13:00Z">
            <w:rPr>
              <w:sz w:val="32"/>
              <w:szCs w:val="32"/>
            </w:rPr>
          </w:rPrChange>
        </w:rPr>
      </w:pPr>
      <w:r w:rsidRPr="00B5270F">
        <w:rPr>
          <w:rFonts w:ascii="Times New Roman" w:hAnsi="Times New Roman" w:cs="Times New Roman"/>
          <w:color w:val="000000" w:themeColor="text1"/>
          <w:sz w:val="28"/>
          <w:szCs w:val="28"/>
          <w:rPrChange w:id="6067" w:author="N PRASAD" w:date="2016-07-01T12:13:00Z">
            <w:rPr>
              <w:color w:val="0000FF"/>
              <w:sz w:val="32"/>
              <w:szCs w:val="32"/>
            </w:rPr>
          </w:rPrChange>
        </w:rPr>
        <w:t>String</w:t>
      </w:r>
    </w:p>
    <w:p w:rsidR="000B45DC" w:rsidRPr="00B5270F" w:rsidRDefault="00572FDB" w:rsidP="00A06CCF">
      <w:pPr>
        <w:pStyle w:val="ListParagraph"/>
        <w:numPr>
          <w:ilvl w:val="0"/>
          <w:numId w:val="61"/>
        </w:numPr>
        <w:rPr>
          <w:rFonts w:ascii="Times New Roman" w:hAnsi="Times New Roman" w:cs="Times New Roman"/>
          <w:color w:val="000000" w:themeColor="text1"/>
          <w:sz w:val="28"/>
          <w:szCs w:val="28"/>
          <w:rPrChange w:id="6068" w:author="N PRASAD" w:date="2016-07-01T12:13:00Z">
            <w:rPr>
              <w:sz w:val="32"/>
              <w:szCs w:val="32"/>
            </w:rPr>
          </w:rPrChange>
        </w:rPr>
      </w:pPr>
      <w:r w:rsidRPr="00B5270F">
        <w:rPr>
          <w:rFonts w:ascii="Times New Roman" w:hAnsi="Times New Roman" w:cs="Times New Roman"/>
          <w:color w:val="000000" w:themeColor="text1"/>
          <w:sz w:val="28"/>
          <w:szCs w:val="28"/>
          <w:rPrChange w:id="6069" w:author="N PRASAD" w:date="2016-07-01T12:13:00Z">
            <w:rPr>
              <w:color w:val="0000FF"/>
              <w:sz w:val="28"/>
              <w:szCs w:val="28"/>
            </w:rPr>
          </w:rPrChange>
        </w:rPr>
        <w:t>StringBuffer</w:t>
      </w:r>
    </w:p>
    <w:p w:rsidR="000B45DC" w:rsidRPr="00B5270F" w:rsidRDefault="00572FDB" w:rsidP="00A06CCF">
      <w:pPr>
        <w:pStyle w:val="ListParagraph"/>
        <w:numPr>
          <w:ilvl w:val="0"/>
          <w:numId w:val="61"/>
        </w:numPr>
        <w:rPr>
          <w:rFonts w:ascii="Times New Roman" w:hAnsi="Times New Roman" w:cs="Times New Roman"/>
          <w:color w:val="000000" w:themeColor="text1"/>
          <w:sz w:val="28"/>
          <w:szCs w:val="28"/>
          <w:rPrChange w:id="6070" w:author="N PRASAD" w:date="2016-07-01T12:13:00Z">
            <w:rPr>
              <w:sz w:val="32"/>
              <w:szCs w:val="32"/>
            </w:rPr>
          </w:rPrChange>
        </w:rPr>
      </w:pPr>
      <w:r w:rsidRPr="00B5270F">
        <w:rPr>
          <w:rFonts w:ascii="Times New Roman" w:hAnsi="Times New Roman" w:cs="Times New Roman"/>
          <w:color w:val="000000" w:themeColor="text1"/>
          <w:sz w:val="28"/>
          <w:szCs w:val="28"/>
          <w:rPrChange w:id="6071" w:author="N PRASAD" w:date="2016-07-01T12:13:00Z">
            <w:rPr>
              <w:color w:val="0000FF"/>
              <w:sz w:val="28"/>
              <w:szCs w:val="28"/>
            </w:rPr>
          </w:rPrChange>
        </w:rPr>
        <w:t>StringBuilder</w:t>
      </w:r>
    </w:p>
    <w:p w:rsidR="000B45DC" w:rsidRPr="00B5270F" w:rsidRDefault="00572FDB" w:rsidP="00A06CCF">
      <w:pPr>
        <w:pStyle w:val="ListParagraph"/>
        <w:numPr>
          <w:ilvl w:val="0"/>
          <w:numId w:val="61"/>
        </w:numPr>
        <w:rPr>
          <w:rFonts w:ascii="Times New Roman" w:hAnsi="Times New Roman" w:cs="Times New Roman"/>
          <w:color w:val="000000" w:themeColor="text1"/>
          <w:sz w:val="28"/>
          <w:szCs w:val="28"/>
          <w:rPrChange w:id="6072" w:author="N PRASAD" w:date="2016-07-01T12:13:00Z">
            <w:rPr>
              <w:sz w:val="32"/>
              <w:szCs w:val="32"/>
            </w:rPr>
          </w:rPrChange>
        </w:rPr>
      </w:pPr>
      <w:r w:rsidRPr="00B5270F">
        <w:rPr>
          <w:rFonts w:ascii="Times New Roman" w:hAnsi="Times New Roman" w:cs="Times New Roman"/>
          <w:color w:val="000000" w:themeColor="text1"/>
          <w:sz w:val="28"/>
          <w:szCs w:val="28"/>
          <w:rPrChange w:id="6073" w:author="N PRASAD" w:date="2016-07-01T12:13:00Z">
            <w:rPr>
              <w:color w:val="0000FF"/>
              <w:sz w:val="28"/>
              <w:szCs w:val="28"/>
            </w:rPr>
          </w:rPrChange>
        </w:rPr>
        <w:t>Wrapper classes(autoboxing &amp; Auto unboxing)</w:t>
      </w:r>
    </w:p>
    <w:p w:rsidR="00FB544A" w:rsidRPr="00B5270F" w:rsidRDefault="00572FDB" w:rsidP="00FB544A">
      <w:pPr>
        <w:rPr>
          <w:rFonts w:ascii="Times New Roman" w:hAnsi="Times New Roman" w:cs="Times New Roman"/>
          <w:b/>
          <w:color w:val="000000" w:themeColor="text1"/>
          <w:sz w:val="28"/>
          <w:szCs w:val="28"/>
          <w:rPrChange w:id="6074" w:author="N PRASAD" w:date="2016-07-01T12:13:00Z">
            <w:rPr>
              <w:b/>
              <w:sz w:val="32"/>
              <w:szCs w:val="32"/>
            </w:rPr>
          </w:rPrChange>
        </w:rPr>
      </w:pPr>
      <w:r w:rsidRPr="00B5270F">
        <w:rPr>
          <w:rFonts w:ascii="Times New Roman" w:hAnsi="Times New Roman" w:cs="Times New Roman"/>
          <w:b/>
          <w:color w:val="000000" w:themeColor="text1"/>
          <w:sz w:val="28"/>
          <w:szCs w:val="28"/>
          <w:rPrChange w:id="6075" w:author="N PRASAD" w:date="2016-07-01T12:13:00Z">
            <w:rPr>
              <w:b/>
              <w:color w:val="0000FF"/>
              <w:sz w:val="32"/>
              <w:szCs w:val="32"/>
            </w:rPr>
          </w:rPrChange>
        </w:rPr>
        <w:t>Object:</w:t>
      </w:r>
    </w:p>
    <w:p w:rsidR="004F60D9" w:rsidRPr="00B5270F" w:rsidRDefault="00572FDB" w:rsidP="00FB544A">
      <w:pPr>
        <w:rPr>
          <w:rFonts w:ascii="Times New Roman" w:hAnsi="Times New Roman" w:cs="Times New Roman"/>
          <w:color w:val="000000" w:themeColor="text1"/>
          <w:sz w:val="28"/>
          <w:szCs w:val="28"/>
          <w:rPrChange w:id="6076" w:author="N PRASAD" w:date="2016-07-01T12:13:00Z">
            <w:rPr>
              <w:sz w:val="32"/>
              <w:szCs w:val="32"/>
            </w:rPr>
          </w:rPrChange>
        </w:rPr>
      </w:pPr>
      <w:r w:rsidRPr="00B5270F">
        <w:rPr>
          <w:rFonts w:ascii="Times New Roman" w:hAnsi="Times New Roman" w:cs="Times New Roman"/>
          <w:b/>
          <w:color w:val="000000" w:themeColor="text1"/>
          <w:sz w:val="28"/>
          <w:szCs w:val="28"/>
          <w:rPrChange w:id="6077" w:author="N PRASAD" w:date="2016-07-01T12:13:00Z">
            <w:rPr>
              <w:b/>
              <w:color w:val="0000FF"/>
              <w:sz w:val="32"/>
              <w:szCs w:val="32"/>
            </w:rPr>
          </w:rPrChange>
        </w:rPr>
        <w:t>1.toString():</w:t>
      </w:r>
    </w:p>
    <w:p w:rsidR="00CD45CB" w:rsidRPr="00B5270F" w:rsidRDefault="00572FDB" w:rsidP="00FB544A">
      <w:pPr>
        <w:rPr>
          <w:rFonts w:ascii="Times New Roman" w:hAnsi="Times New Roman" w:cs="Times New Roman"/>
          <w:color w:val="000000" w:themeColor="text1"/>
          <w:sz w:val="28"/>
          <w:szCs w:val="28"/>
          <w:rPrChange w:id="6078" w:author="N PRASAD" w:date="2016-07-01T12:13:00Z">
            <w:rPr>
              <w:sz w:val="28"/>
              <w:szCs w:val="28"/>
            </w:rPr>
          </w:rPrChange>
        </w:rPr>
      </w:pPr>
      <w:r w:rsidRPr="00B5270F">
        <w:rPr>
          <w:rFonts w:ascii="Times New Roman" w:hAnsi="Times New Roman" w:cs="Times New Roman"/>
          <w:color w:val="000000" w:themeColor="text1"/>
          <w:sz w:val="28"/>
          <w:szCs w:val="28"/>
          <w:rPrChange w:id="6079" w:author="N PRASAD" w:date="2016-07-01T12:13:00Z">
            <w:rPr>
              <w:color w:val="0000FF"/>
              <w:sz w:val="28"/>
              <w:szCs w:val="28"/>
            </w:rPr>
          </w:rPrChange>
        </w:rPr>
        <w:t xml:space="preserve">           public string toString():</w:t>
      </w:r>
    </w:p>
    <w:p w:rsidR="00725783" w:rsidRPr="00B5270F" w:rsidRDefault="00572FDB" w:rsidP="00FB544A">
      <w:pPr>
        <w:rPr>
          <w:rFonts w:ascii="Times New Roman" w:hAnsi="Times New Roman" w:cs="Times New Roman"/>
          <w:color w:val="000000" w:themeColor="text1"/>
          <w:sz w:val="28"/>
          <w:szCs w:val="28"/>
          <w:rPrChange w:id="6080" w:author="N PRASAD" w:date="2016-07-01T12:13:00Z">
            <w:rPr>
              <w:sz w:val="28"/>
              <w:szCs w:val="28"/>
            </w:rPr>
          </w:rPrChange>
        </w:rPr>
      </w:pPr>
      <w:r w:rsidRPr="00B5270F">
        <w:rPr>
          <w:rFonts w:ascii="Times New Roman" w:hAnsi="Times New Roman" w:cs="Times New Roman"/>
          <w:color w:val="000000" w:themeColor="text1"/>
          <w:sz w:val="28"/>
          <w:szCs w:val="28"/>
          <w:rPrChange w:id="6081" w:author="N PRASAD" w:date="2016-07-01T12:13:00Z">
            <w:rPr>
              <w:color w:val="0000FF"/>
              <w:sz w:val="28"/>
              <w:szCs w:val="28"/>
            </w:rPr>
          </w:rPrChange>
        </w:rPr>
        <w:t>Ans:</w:t>
      </w:r>
    </w:p>
    <w:p w:rsidR="00517C7B" w:rsidRPr="00B5270F" w:rsidRDefault="00572FDB" w:rsidP="00A06CCF">
      <w:pPr>
        <w:pStyle w:val="ListParagraph"/>
        <w:numPr>
          <w:ilvl w:val="0"/>
          <w:numId w:val="60"/>
        </w:numPr>
        <w:rPr>
          <w:rFonts w:ascii="Times New Roman" w:hAnsi="Times New Roman" w:cs="Times New Roman"/>
          <w:color w:val="000000" w:themeColor="text1"/>
          <w:sz w:val="28"/>
          <w:szCs w:val="28"/>
          <w:rPrChange w:id="6082" w:author="N PRASAD" w:date="2016-07-01T12:13:00Z">
            <w:rPr>
              <w:sz w:val="28"/>
              <w:szCs w:val="28"/>
            </w:rPr>
          </w:rPrChange>
        </w:rPr>
      </w:pPr>
      <w:r w:rsidRPr="00B5270F">
        <w:rPr>
          <w:rFonts w:ascii="Times New Roman" w:hAnsi="Times New Roman" w:cs="Times New Roman"/>
          <w:color w:val="000000" w:themeColor="text1"/>
          <w:sz w:val="28"/>
          <w:szCs w:val="28"/>
          <w:rPrChange w:id="6083" w:author="N PRASAD" w:date="2016-07-01T12:13:00Z">
            <w:rPr>
              <w:color w:val="0000FF"/>
              <w:sz w:val="28"/>
              <w:szCs w:val="28"/>
            </w:rPr>
          </w:rPrChange>
        </w:rPr>
        <w:t>we can use this method to find representation of an object</w:t>
      </w:r>
    </w:p>
    <w:p w:rsidR="00544E38" w:rsidRPr="00B5270F" w:rsidRDefault="00572FDB" w:rsidP="00A06CCF">
      <w:pPr>
        <w:pStyle w:val="ListParagraph"/>
        <w:numPr>
          <w:ilvl w:val="0"/>
          <w:numId w:val="60"/>
        </w:numPr>
        <w:rPr>
          <w:rFonts w:ascii="Times New Roman" w:hAnsi="Times New Roman" w:cs="Times New Roman"/>
          <w:color w:val="000000" w:themeColor="text1"/>
          <w:sz w:val="28"/>
          <w:szCs w:val="28"/>
          <w:rPrChange w:id="6084" w:author="N PRASAD" w:date="2016-07-01T12:13:00Z">
            <w:rPr>
              <w:sz w:val="28"/>
              <w:szCs w:val="28"/>
            </w:rPr>
          </w:rPrChange>
        </w:rPr>
      </w:pPr>
      <w:r w:rsidRPr="00B5270F">
        <w:rPr>
          <w:rFonts w:ascii="Times New Roman" w:hAnsi="Times New Roman" w:cs="Times New Roman"/>
          <w:color w:val="000000" w:themeColor="text1"/>
          <w:sz w:val="28"/>
          <w:szCs w:val="28"/>
          <w:rPrChange w:id="6085" w:author="N PRASAD" w:date="2016-07-01T12:13:00Z">
            <w:rPr>
              <w:color w:val="0000FF"/>
              <w:sz w:val="28"/>
              <w:szCs w:val="28"/>
            </w:rPr>
          </w:rPrChange>
        </w:rPr>
        <w:t>whenever we are trying to print any object reference internally toString() will be executed</w:t>
      </w:r>
    </w:p>
    <w:p w:rsidR="00544E38" w:rsidRPr="00B5270F" w:rsidRDefault="00544E38" w:rsidP="00544E38">
      <w:pPr>
        <w:rPr>
          <w:rFonts w:ascii="Times New Roman" w:hAnsi="Times New Roman" w:cs="Times New Roman"/>
          <w:color w:val="000000" w:themeColor="text1"/>
          <w:sz w:val="28"/>
          <w:szCs w:val="28"/>
          <w:rPrChange w:id="6086" w:author="N PRASAD" w:date="2016-07-01T12:13:00Z">
            <w:rPr/>
          </w:rPrChange>
        </w:rPr>
      </w:pPr>
    </w:p>
    <w:p w:rsidR="00A16D4D" w:rsidRPr="00B5270F" w:rsidRDefault="00572FDB" w:rsidP="00544E38">
      <w:pPr>
        <w:rPr>
          <w:rFonts w:ascii="Times New Roman" w:hAnsi="Times New Roman" w:cs="Times New Roman"/>
          <w:color w:val="000000" w:themeColor="text1"/>
          <w:sz w:val="28"/>
          <w:szCs w:val="28"/>
          <w:rPrChange w:id="6087" w:author="N PRASAD" w:date="2016-07-01T12:13:00Z">
            <w:rPr>
              <w:sz w:val="28"/>
              <w:szCs w:val="28"/>
            </w:rPr>
          </w:rPrChange>
        </w:rPr>
      </w:pPr>
      <w:r w:rsidRPr="00B5270F">
        <w:rPr>
          <w:rFonts w:ascii="Times New Roman" w:hAnsi="Times New Roman" w:cs="Times New Roman"/>
          <w:color w:val="000000" w:themeColor="text1"/>
          <w:sz w:val="28"/>
          <w:szCs w:val="28"/>
          <w:rPrChange w:id="6088" w:author="N PRASAD" w:date="2016-07-01T12:13:00Z">
            <w:rPr>
              <w:color w:val="0000FF"/>
              <w:sz w:val="28"/>
              <w:szCs w:val="28"/>
            </w:rPr>
          </w:rPrChange>
        </w:rPr>
        <w:t>public String toString()</w:t>
      </w:r>
    </w:p>
    <w:p w:rsidR="008F5F89" w:rsidRPr="00B5270F" w:rsidRDefault="00572FDB" w:rsidP="00A16D4D">
      <w:pPr>
        <w:ind w:left="720" w:firstLine="720"/>
        <w:rPr>
          <w:rFonts w:ascii="Times New Roman" w:hAnsi="Times New Roman" w:cs="Times New Roman"/>
          <w:color w:val="000000" w:themeColor="text1"/>
          <w:sz w:val="28"/>
          <w:szCs w:val="28"/>
          <w:rPrChange w:id="6089" w:author="N PRASAD" w:date="2016-07-01T12:13:00Z">
            <w:rPr>
              <w:sz w:val="28"/>
              <w:szCs w:val="28"/>
            </w:rPr>
          </w:rPrChange>
        </w:rPr>
      </w:pPr>
      <w:r w:rsidRPr="00B5270F">
        <w:rPr>
          <w:rFonts w:ascii="Times New Roman" w:hAnsi="Times New Roman" w:cs="Times New Roman"/>
          <w:color w:val="000000" w:themeColor="text1"/>
          <w:sz w:val="28"/>
          <w:szCs w:val="28"/>
          <w:rPrChange w:id="6090" w:author="N PRASAD" w:date="2016-07-01T12:13:00Z">
            <w:rPr>
              <w:color w:val="0000FF"/>
              <w:sz w:val="28"/>
              <w:szCs w:val="28"/>
            </w:rPr>
          </w:rPrChange>
        </w:rPr>
        <w:t>{</w:t>
      </w:r>
    </w:p>
    <w:p w:rsidR="00A16D4D" w:rsidRPr="00B5270F" w:rsidRDefault="00572FDB" w:rsidP="00544E38">
      <w:pPr>
        <w:rPr>
          <w:rFonts w:ascii="Times New Roman" w:hAnsi="Times New Roman" w:cs="Times New Roman"/>
          <w:color w:val="000000" w:themeColor="text1"/>
          <w:sz w:val="28"/>
          <w:szCs w:val="28"/>
          <w:rPrChange w:id="6091" w:author="N PRASAD" w:date="2016-07-01T12:13:00Z">
            <w:rPr>
              <w:sz w:val="24"/>
              <w:szCs w:val="24"/>
            </w:rPr>
          </w:rPrChange>
        </w:rPr>
      </w:pPr>
      <w:r w:rsidRPr="00B5270F">
        <w:rPr>
          <w:rFonts w:ascii="Times New Roman" w:hAnsi="Times New Roman" w:cs="Times New Roman"/>
          <w:color w:val="000000" w:themeColor="text1"/>
          <w:sz w:val="28"/>
          <w:szCs w:val="28"/>
          <w:rPrChange w:id="6092" w:author="N PRASAD" w:date="2016-07-01T12:13:00Z">
            <w:rPr>
              <w:color w:val="0000FF"/>
            </w:rPr>
          </w:rPrChange>
        </w:rPr>
        <w:lastRenderedPageBreak/>
        <w:tab/>
        <w:t>Return getclass().getName()+”@”+Integer.toHexString(hashcode());</w:t>
      </w:r>
    </w:p>
    <w:p w:rsidR="00A76252" w:rsidRPr="00B5270F" w:rsidRDefault="00572FDB" w:rsidP="00544E38">
      <w:pPr>
        <w:rPr>
          <w:rFonts w:ascii="Times New Roman" w:hAnsi="Times New Roman" w:cs="Times New Roman"/>
          <w:color w:val="000000" w:themeColor="text1"/>
          <w:sz w:val="28"/>
          <w:szCs w:val="28"/>
          <w:rPrChange w:id="6093" w:author="N PRASAD" w:date="2016-07-01T12:13:00Z">
            <w:rPr/>
          </w:rPrChange>
        </w:rPr>
      </w:pPr>
      <w:r w:rsidRPr="00B5270F">
        <w:rPr>
          <w:rFonts w:ascii="Times New Roman" w:hAnsi="Times New Roman" w:cs="Times New Roman"/>
          <w:color w:val="000000" w:themeColor="text1"/>
          <w:sz w:val="28"/>
          <w:szCs w:val="28"/>
          <w:rPrChange w:id="6094" w:author="N PRASAD" w:date="2016-07-01T12:13:00Z">
            <w:rPr>
              <w:color w:val="0000FF"/>
            </w:rPr>
          </w:rPrChange>
        </w:rPr>
        <w:t>}</w:t>
      </w:r>
    </w:p>
    <w:p w:rsidR="00BB77AD" w:rsidRPr="00B5270F" w:rsidRDefault="00572FDB" w:rsidP="00544E38">
      <w:pPr>
        <w:rPr>
          <w:rFonts w:ascii="Times New Roman" w:hAnsi="Times New Roman" w:cs="Times New Roman"/>
          <w:color w:val="000000" w:themeColor="text1"/>
          <w:sz w:val="28"/>
          <w:szCs w:val="28"/>
          <w:rPrChange w:id="6095" w:author="N PRASAD" w:date="2016-07-01T12:13:00Z">
            <w:rPr>
              <w:sz w:val="28"/>
              <w:szCs w:val="28"/>
            </w:rPr>
          </w:rPrChange>
        </w:rPr>
      </w:pPr>
      <w:r w:rsidRPr="00B5270F">
        <w:rPr>
          <w:rFonts w:ascii="Times New Roman" w:hAnsi="Times New Roman" w:cs="Times New Roman"/>
          <w:color w:val="000000" w:themeColor="text1"/>
          <w:sz w:val="28"/>
          <w:szCs w:val="28"/>
          <w:rPrChange w:id="6096" w:author="N PRASAD" w:date="2016-07-01T12:13:00Z">
            <w:rPr>
              <w:color w:val="0000FF"/>
              <w:sz w:val="28"/>
              <w:szCs w:val="28"/>
            </w:rPr>
          </w:rPrChange>
        </w:rPr>
        <w:t>In string,stringbuffer&amp;in all wrapper classes toString() is overridden to return proper string form.Hence ,it is highly recommended to override toString() in our class also</w:t>
      </w:r>
    </w:p>
    <w:p w:rsidR="00BB77AD" w:rsidRPr="00B5270F" w:rsidRDefault="00BB77AD" w:rsidP="00544E38">
      <w:pPr>
        <w:rPr>
          <w:rFonts w:ascii="Times New Roman" w:hAnsi="Times New Roman" w:cs="Times New Roman"/>
          <w:color w:val="000000" w:themeColor="text1"/>
          <w:sz w:val="28"/>
          <w:szCs w:val="28"/>
          <w:rPrChange w:id="6097" w:author="N PRASAD" w:date="2016-07-01T12:13:00Z">
            <w:rPr/>
          </w:rPrChange>
        </w:rPr>
      </w:pPr>
    </w:p>
    <w:p w:rsidR="00BB77AD" w:rsidRPr="00B5270F" w:rsidRDefault="00572FDB" w:rsidP="00544E38">
      <w:pPr>
        <w:rPr>
          <w:rFonts w:ascii="Times New Roman" w:hAnsi="Times New Roman" w:cs="Times New Roman"/>
          <w:b/>
          <w:color w:val="000000" w:themeColor="text1"/>
          <w:sz w:val="28"/>
          <w:szCs w:val="28"/>
          <w:rPrChange w:id="6098" w:author="N PRASAD" w:date="2016-07-01T12:13:00Z">
            <w:rPr>
              <w:b/>
              <w:sz w:val="28"/>
              <w:szCs w:val="28"/>
            </w:rPr>
          </w:rPrChange>
        </w:rPr>
      </w:pPr>
      <w:r w:rsidRPr="00B5270F">
        <w:rPr>
          <w:rFonts w:ascii="Times New Roman" w:hAnsi="Times New Roman" w:cs="Times New Roman"/>
          <w:b/>
          <w:color w:val="000000" w:themeColor="text1"/>
          <w:sz w:val="28"/>
          <w:szCs w:val="28"/>
          <w:rPrChange w:id="6099" w:author="N PRASAD" w:date="2016-07-01T12:13:00Z">
            <w:rPr>
              <w:b/>
              <w:color w:val="0000FF"/>
              <w:sz w:val="28"/>
              <w:szCs w:val="28"/>
            </w:rPr>
          </w:rPrChange>
        </w:rPr>
        <w:t>2.hashCode():</w:t>
      </w:r>
    </w:p>
    <w:p w:rsidR="00A12889" w:rsidRPr="00B5270F" w:rsidRDefault="00572FDB" w:rsidP="00A06CCF">
      <w:pPr>
        <w:pStyle w:val="ListParagraph"/>
        <w:numPr>
          <w:ilvl w:val="0"/>
          <w:numId w:val="62"/>
        </w:numPr>
        <w:rPr>
          <w:rFonts w:ascii="Times New Roman" w:hAnsi="Times New Roman" w:cs="Times New Roman"/>
          <w:b/>
          <w:color w:val="000000" w:themeColor="text1"/>
          <w:sz w:val="28"/>
          <w:szCs w:val="28"/>
          <w:rPrChange w:id="6100" w:author="N PRASAD" w:date="2016-07-01T12:13:00Z">
            <w:rPr>
              <w:b/>
              <w:sz w:val="28"/>
              <w:szCs w:val="28"/>
            </w:rPr>
          </w:rPrChange>
        </w:rPr>
      </w:pPr>
      <w:r w:rsidRPr="00B5270F">
        <w:rPr>
          <w:rFonts w:ascii="Times New Roman" w:hAnsi="Times New Roman" w:cs="Times New Roman"/>
          <w:color w:val="000000" w:themeColor="text1"/>
          <w:sz w:val="28"/>
          <w:szCs w:val="28"/>
          <w:rPrChange w:id="6101" w:author="N PRASAD" w:date="2016-07-01T12:13:00Z">
            <w:rPr>
              <w:color w:val="0000FF"/>
              <w:sz w:val="28"/>
              <w:szCs w:val="28"/>
            </w:rPr>
          </w:rPrChange>
        </w:rPr>
        <w:t>For every object jvm will assign one unique id which is nothing but hashcode.</w:t>
      </w:r>
    </w:p>
    <w:p w:rsidR="00430B25" w:rsidRPr="00B5270F" w:rsidRDefault="00572FDB" w:rsidP="00A06CCF">
      <w:pPr>
        <w:pStyle w:val="ListParagraph"/>
        <w:numPr>
          <w:ilvl w:val="0"/>
          <w:numId w:val="62"/>
        </w:numPr>
        <w:rPr>
          <w:rFonts w:ascii="Times New Roman" w:hAnsi="Times New Roman" w:cs="Times New Roman"/>
          <w:b/>
          <w:color w:val="000000" w:themeColor="text1"/>
          <w:sz w:val="28"/>
          <w:szCs w:val="28"/>
          <w:rPrChange w:id="6102" w:author="N PRASAD" w:date="2016-07-01T12:13:00Z">
            <w:rPr>
              <w:b/>
              <w:sz w:val="28"/>
              <w:szCs w:val="28"/>
            </w:rPr>
          </w:rPrChange>
        </w:rPr>
      </w:pPr>
      <w:r w:rsidRPr="00B5270F">
        <w:rPr>
          <w:rFonts w:ascii="Times New Roman" w:hAnsi="Times New Roman" w:cs="Times New Roman"/>
          <w:color w:val="000000" w:themeColor="text1"/>
          <w:sz w:val="28"/>
          <w:szCs w:val="28"/>
          <w:rPrChange w:id="6103" w:author="N PRASAD" w:date="2016-07-01T12:13:00Z">
            <w:rPr>
              <w:color w:val="0000FF"/>
              <w:sz w:val="28"/>
              <w:szCs w:val="28"/>
            </w:rPr>
          </w:rPrChange>
        </w:rPr>
        <w:t>Jvm uses hashcode will saving object into hashtable or hashset or hashMap</w:t>
      </w:r>
    </w:p>
    <w:p w:rsidR="00430B25" w:rsidRPr="00B5270F" w:rsidRDefault="00572FDB" w:rsidP="006D099D">
      <w:pPr>
        <w:rPr>
          <w:rFonts w:ascii="Times New Roman" w:hAnsi="Times New Roman" w:cs="Times New Roman"/>
          <w:b/>
          <w:color w:val="000000" w:themeColor="text1"/>
          <w:sz w:val="28"/>
          <w:szCs w:val="28"/>
          <w:rPrChange w:id="6104" w:author="N PRASAD" w:date="2016-07-01T12:13:00Z">
            <w:rPr>
              <w:b/>
              <w:sz w:val="28"/>
              <w:szCs w:val="28"/>
            </w:rPr>
          </w:rPrChange>
        </w:rPr>
      </w:pPr>
      <w:r w:rsidRPr="00B5270F">
        <w:rPr>
          <w:rFonts w:ascii="Times New Roman" w:hAnsi="Times New Roman" w:cs="Times New Roman"/>
          <w:b/>
          <w:color w:val="000000" w:themeColor="text1"/>
          <w:sz w:val="28"/>
          <w:szCs w:val="28"/>
          <w:rPrChange w:id="6105" w:author="N PRASAD" w:date="2016-07-01T12:13:00Z">
            <w:rPr>
              <w:b/>
              <w:color w:val="0000FF"/>
              <w:sz w:val="28"/>
              <w:szCs w:val="28"/>
            </w:rPr>
          </w:rPrChange>
        </w:rPr>
        <w:t>3.equals():</w:t>
      </w:r>
    </w:p>
    <w:p w:rsidR="006D099D" w:rsidRPr="00B5270F" w:rsidRDefault="00572FDB" w:rsidP="00A06CCF">
      <w:pPr>
        <w:pStyle w:val="ListParagraph"/>
        <w:numPr>
          <w:ilvl w:val="0"/>
          <w:numId w:val="63"/>
        </w:numPr>
        <w:rPr>
          <w:rFonts w:ascii="Times New Roman" w:hAnsi="Times New Roman" w:cs="Times New Roman"/>
          <w:color w:val="000000" w:themeColor="text1"/>
          <w:sz w:val="28"/>
          <w:szCs w:val="28"/>
          <w:rPrChange w:id="6106" w:author="N PRASAD" w:date="2016-07-01T12:13:00Z">
            <w:rPr>
              <w:sz w:val="28"/>
              <w:szCs w:val="28"/>
            </w:rPr>
          </w:rPrChange>
        </w:rPr>
      </w:pPr>
      <w:r w:rsidRPr="00B5270F">
        <w:rPr>
          <w:rFonts w:ascii="Times New Roman" w:hAnsi="Times New Roman" w:cs="Times New Roman"/>
          <w:color w:val="000000" w:themeColor="text1"/>
          <w:sz w:val="28"/>
          <w:szCs w:val="28"/>
          <w:rPrChange w:id="6107" w:author="N PRASAD" w:date="2016-07-01T12:13:00Z">
            <w:rPr>
              <w:color w:val="0000FF"/>
              <w:sz w:val="28"/>
              <w:szCs w:val="28"/>
            </w:rPr>
          </w:rPrChange>
        </w:rPr>
        <w:t>We can use equals() to check equality of two objects.</w:t>
      </w:r>
    </w:p>
    <w:p w:rsidR="00EC659A" w:rsidRPr="00B5270F" w:rsidRDefault="00572FDB" w:rsidP="00EC659A">
      <w:pPr>
        <w:pStyle w:val="ListParagraph"/>
        <w:rPr>
          <w:rFonts w:ascii="Times New Roman" w:hAnsi="Times New Roman" w:cs="Times New Roman"/>
          <w:color w:val="000000" w:themeColor="text1"/>
          <w:sz w:val="28"/>
          <w:szCs w:val="28"/>
          <w:rPrChange w:id="6108" w:author="N PRASAD" w:date="2016-07-01T12:13:00Z">
            <w:rPr>
              <w:sz w:val="28"/>
              <w:szCs w:val="28"/>
            </w:rPr>
          </w:rPrChange>
        </w:rPr>
      </w:pPr>
      <w:r w:rsidRPr="00B5270F">
        <w:rPr>
          <w:rFonts w:ascii="Times New Roman" w:hAnsi="Times New Roman" w:cs="Times New Roman"/>
          <w:color w:val="000000" w:themeColor="text1"/>
          <w:sz w:val="28"/>
          <w:szCs w:val="28"/>
          <w:rPrChange w:id="6109" w:author="N PRASAD" w:date="2016-07-01T12:13:00Z">
            <w:rPr>
              <w:color w:val="0000FF"/>
              <w:sz w:val="28"/>
              <w:szCs w:val="28"/>
            </w:rPr>
          </w:rPrChange>
        </w:rPr>
        <w:t xml:space="preserve">  Public Boolean equals(Object o)</w:t>
      </w:r>
    </w:p>
    <w:p w:rsidR="00344482" w:rsidRPr="00B5270F" w:rsidRDefault="00572FDB" w:rsidP="00A06CCF">
      <w:pPr>
        <w:pStyle w:val="ListParagraph"/>
        <w:numPr>
          <w:ilvl w:val="0"/>
          <w:numId w:val="63"/>
        </w:numPr>
        <w:rPr>
          <w:rFonts w:ascii="Times New Roman" w:hAnsi="Times New Roman" w:cs="Times New Roman"/>
          <w:color w:val="000000" w:themeColor="text1"/>
          <w:sz w:val="28"/>
          <w:szCs w:val="28"/>
          <w:rPrChange w:id="6110" w:author="N PRASAD" w:date="2016-07-01T12:13:00Z">
            <w:rPr>
              <w:sz w:val="28"/>
              <w:szCs w:val="28"/>
            </w:rPr>
          </w:rPrChange>
        </w:rPr>
      </w:pPr>
      <w:r w:rsidRPr="00B5270F">
        <w:rPr>
          <w:rFonts w:ascii="Times New Roman" w:hAnsi="Times New Roman" w:cs="Times New Roman"/>
          <w:color w:val="000000" w:themeColor="text1"/>
          <w:sz w:val="28"/>
          <w:szCs w:val="28"/>
          <w:rPrChange w:id="6111" w:author="N PRASAD" w:date="2016-07-01T12:13:00Z">
            <w:rPr>
              <w:color w:val="0000FF"/>
              <w:sz w:val="28"/>
              <w:szCs w:val="28"/>
            </w:rPr>
          </w:rPrChange>
        </w:rPr>
        <w:t>If two references pointing to the same object then only .equals() returns true.this behavoiur is exactly same as == operator.</w:t>
      </w:r>
    </w:p>
    <w:p w:rsidR="000655F6" w:rsidRPr="00B5270F" w:rsidRDefault="00572FDB" w:rsidP="00A06CCF">
      <w:pPr>
        <w:pStyle w:val="ListParagraph"/>
        <w:numPr>
          <w:ilvl w:val="0"/>
          <w:numId w:val="63"/>
        </w:numPr>
        <w:rPr>
          <w:rFonts w:ascii="Times New Roman" w:hAnsi="Times New Roman" w:cs="Times New Roman"/>
          <w:color w:val="000000" w:themeColor="text1"/>
          <w:sz w:val="28"/>
          <w:szCs w:val="28"/>
          <w:rPrChange w:id="6112" w:author="N PRASAD" w:date="2016-07-01T12:13:00Z">
            <w:rPr>
              <w:sz w:val="28"/>
              <w:szCs w:val="28"/>
            </w:rPr>
          </w:rPrChange>
        </w:rPr>
      </w:pPr>
      <w:r w:rsidRPr="00B5270F">
        <w:rPr>
          <w:rFonts w:ascii="Times New Roman" w:hAnsi="Times New Roman" w:cs="Times New Roman"/>
          <w:color w:val="000000" w:themeColor="text1"/>
          <w:sz w:val="28"/>
          <w:szCs w:val="28"/>
          <w:rPrChange w:id="6113" w:author="N PRASAD" w:date="2016-07-01T12:13:00Z">
            <w:rPr>
              <w:color w:val="0000FF"/>
              <w:sz w:val="28"/>
              <w:szCs w:val="28"/>
            </w:rPr>
          </w:rPrChange>
        </w:rPr>
        <w:t>If you want to perform content comparision instead of references  comparision we have to override .equals() in our class.</w:t>
      </w:r>
    </w:p>
    <w:p w:rsidR="00C61AD9" w:rsidRPr="00B5270F" w:rsidRDefault="00572FDB" w:rsidP="00A06CCF">
      <w:pPr>
        <w:pStyle w:val="ListParagraph"/>
        <w:numPr>
          <w:ilvl w:val="0"/>
          <w:numId w:val="63"/>
        </w:numPr>
        <w:rPr>
          <w:rFonts w:ascii="Times New Roman" w:hAnsi="Times New Roman" w:cs="Times New Roman"/>
          <w:color w:val="000000" w:themeColor="text1"/>
          <w:sz w:val="28"/>
          <w:szCs w:val="28"/>
          <w:rPrChange w:id="6114" w:author="N PRASAD" w:date="2016-07-01T12:13:00Z">
            <w:rPr>
              <w:sz w:val="28"/>
              <w:szCs w:val="28"/>
            </w:rPr>
          </w:rPrChange>
        </w:rPr>
      </w:pPr>
      <w:r w:rsidRPr="00B5270F">
        <w:rPr>
          <w:rFonts w:ascii="Times New Roman" w:hAnsi="Times New Roman" w:cs="Times New Roman"/>
          <w:color w:val="000000" w:themeColor="text1"/>
          <w:sz w:val="28"/>
          <w:szCs w:val="28"/>
          <w:rPrChange w:id="6115" w:author="N PRASAD" w:date="2016-07-01T12:13:00Z">
            <w:rPr>
              <w:color w:val="0000FF"/>
              <w:sz w:val="28"/>
              <w:szCs w:val="28"/>
            </w:rPr>
          </w:rPrChange>
        </w:rPr>
        <w:t>Whenever we are overriding .equals() we have to consider  the following things</w:t>
      </w:r>
    </w:p>
    <w:p w:rsidR="00095A24" w:rsidRPr="00B5270F" w:rsidRDefault="00572FDB" w:rsidP="00A06CCF">
      <w:pPr>
        <w:pStyle w:val="ListParagraph"/>
        <w:numPr>
          <w:ilvl w:val="0"/>
          <w:numId w:val="64"/>
        </w:numPr>
        <w:rPr>
          <w:rFonts w:ascii="Times New Roman" w:hAnsi="Times New Roman" w:cs="Times New Roman"/>
          <w:color w:val="000000" w:themeColor="text1"/>
          <w:sz w:val="28"/>
          <w:szCs w:val="28"/>
          <w:rPrChange w:id="6116" w:author="N PRASAD" w:date="2016-07-01T12:13:00Z">
            <w:rPr>
              <w:sz w:val="28"/>
              <w:szCs w:val="28"/>
            </w:rPr>
          </w:rPrChange>
        </w:rPr>
      </w:pPr>
      <w:r w:rsidRPr="00B5270F">
        <w:rPr>
          <w:rFonts w:ascii="Times New Roman" w:hAnsi="Times New Roman" w:cs="Times New Roman"/>
          <w:color w:val="000000" w:themeColor="text1"/>
          <w:sz w:val="28"/>
          <w:szCs w:val="28"/>
          <w:rPrChange w:id="6117" w:author="N PRASAD" w:date="2016-07-01T12:13:00Z">
            <w:rPr>
              <w:color w:val="0000FF"/>
              <w:sz w:val="28"/>
              <w:szCs w:val="28"/>
            </w:rPr>
          </w:rPrChange>
        </w:rPr>
        <w:t>In the case of diff type of objects(heterogeneous) equals() should return false but not classcastexception</w:t>
      </w:r>
    </w:p>
    <w:p w:rsidR="008C2C56" w:rsidRPr="00B5270F" w:rsidRDefault="00572FDB" w:rsidP="00A06CCF">
      <w:pPr>
        <w:pStyle w:val="ListParagraph"/>
        <w:numPr>
          <w:ilvl w:val="0"/>
          <w:numId w:val="64"/>
        </w:numPr>
        <w:rPr>
          <w:rFonts w:ascii="Times New Roman" w:hAnsi="Times New Roman" w:cs="Times New Roman"/>
          <w:color w:val="000000" w:themeColor="text1"/>
          <w:sz w:val="28"/>
          <w:szCs w:val="28"/>
          <w:rPrChange w:id="6118" w:author="N PRASAD" w:date="2016-07-01T12:13:00Z">
            <w:rPr>
              <w:sz w:val="28"/>
              <w:szCs w:val="28"/>
            </w:rPr>
          </w:rPrChange>
        </w:rPr>
      </w:pPr>
      <w:r w:rsidRPr="00B5270F">
        <w:rPr>
          <w:rFonts w:ascii="Times New Roman" w:hAnsi="Times New Roman" w:cs="Times New Roman"/>
          <w:color w:val="000000" w:themeColor="text1"/>
          <w:sz w:val="28"/>
          <w:szCs w:val="28"/>
          <w:rPrChange w:id="6119" w:author="N PRASAD" w:date="2016-07-01T12:13:00Z">
            <w:rPr>
              <w:color w:val="0000FF"/>
              <w:sz w:val="28"/>
              <w:szCs w:val="28"/>
            </w:rPr>
          </w:rPrChange>
        </w:rPr>
        <w:t>If we are passing null argument our .equals() should return false but not a NullpointerException</w:t>
      </w:r>
    </w:p>
    <w:p w:rsidR="003A131D" w:rsidRPr="00B5270F" w:rsidRDefault="00572FDB" w:rsidP="003A131D">
      <w:pPr>
        <w:ind w:left="720"/>
        <w:rPr>
          <w:rFonts w:ascii="Times New Roman" w:hAnsi="Times New Roman" w:cs="Times New Roman"/>
          <w:color w:val="000000" w:themeColor="text1"/>
          <w:sz w:val="28"/>
          <w:szCs w:val="28"/>
          <w:rPrChange w:id="6120" w:author="N PRASAD" w:date="2016-07-01T12:13:00Z">
            <w:rPr>
              <w:sz w:val="28"/>
              <w:szCs w:val="28"/>
            </w:rPr>
          </w:rPrChange>
        </w:rPr>
      </w:pPr>
      <w:r w:rsidRPr="00B5270F">
        <w:rPr>
          <w:rFonts w:ascii="Times New Roman" w:hAnsi="Times New Roman" w:cs="Times New Roman"/>
          <w:color w:val="000000" w:themeColor="text1"/>
          <w:sz w:val="28"/>
          <w:szCs w:val="28"/>
          <w:rPrChange w:id="6121" w:author="N PRASAD" w:date="2016-07-01T12:13:00Z">
            <w:rPr>
              <w:color w:val="0000FF"/>
              <w:sz w:val="28"/>
              <w:szCs w:val="28"/>
            </w:rPr>
          </w:rPrChange>
        </w:rPr>
        <w:t>If(name1.equals(name2)&amp;&amp;rollno1==rollno2)</w:t>
      </w:r>
    </w:p>
    <w:p w:rsidR="003A131D" w:rsidRPr="00B5270F" w:rsidRDefault="00572FDB" w:rsidP="003A131D">
      <w:pPr>
        <w:ind w:left="720"/>
        <w:rPr>
          <w:rFonts w:ascii="Times New Roman" w:hAnsi="Times New Roman" w:cs="Times New Roman"/>
          <w:color w:val="000000" w:themeColor="text1"/>
          <w:sz w:val="28"/>
          <w:szCs w:val="28"/>
          <w:rPrChange w:id="6122" w:author="N PRASAD" w:date="2016-07-01T12:13:00Z">
            <w:rPr>
              <w:sz w:val="28"/>
              <w:szCs w:val="28"/>
            </w:rPr>
          </w:rPrChange>
        </w:rPr>
      </w:pPr>
      <w:r w:rsidRPr="00B5270F">
        <w:rPr>
          <w:rFonts w:ascii="Times New Roman" w:hAnsi="Times New Roman" w:cs="Times New Roman"/>
          <w:color w:val="000000" w:themeColor="text1"/>
          <w:sz w:val="28"/>
          <w:szCs w:val="28"/>
          <w:rPrChange w:id="6123" w:author="N PRASAD" w:date="2016-07-01T12:13:00Z">
            <w:rPr>
              <w:color w:val="0000FF"/>
              <w:sz w:val="28"/>
              <w:szCs w:val="28"/>
            </w:rPr>
          </w:rPrChange>
        </w:rPr>
        <w:t>{</w:t>
      </w:r>
    </w:p>
    <w:p w:rsidR="003A131D" w:rsidRPr="00B5270F" w:rsidRDefault="00572FDB" w:rsidP="003A131D">
      <w:pPr>
        <w:ind w:left="720"/>
        <w:rPr>
          <w:rFonts w:ascii="Times New Roman" w:hAnsi="Times New Roman" w:cs="Times New Roman"/>
          <w:color w:val="000000" w:themeColor="text1"/>
          <w:sz w:val="28"/>
          <w:szCs w:val="28"/>
          <w:rPrChange w:id="6124" w:author="N PRASAD" w:date="2016-07-01T12:13:00Z">
            <w:rPr>
              <w:sz w:val="28"/>
              <w:szCs w:val="28"/>
            </w:rPr>
          </w:rPrChange>
        </w:rPr>
      </w:pPr>
      <w:r w:rsidRPr="00B5270F">
        <w:rPr>
          <w:rFonts w:ascii="Times New Roman" w:hAnsi="Times New Roman" w:cs="Times New Roman"/>
          <w:color w:val="000000" w:themeColor="text1"/>
          <w:sz w:val="28"/>
          <w:szCs w:val="28"/>
          <w:rPrChange w:id="6125" w:author="N PRASAD" w:date="2016-07-01T12:13:00Z">
            <w:rPr>
              <w:color w:val="0000FF"/>
              <w:sz w:val="28"/>
              <w:szCs w:val="28"/>
            </w:rPr>
          </w:rPrChange>
        </w:rPr>
        <w:t>Return true;</w:t>
      </w:r>
    </w:p>
    <w:p w:rsidR="003A131D" w:rsidRPr="00B5270F" w:rsidRDefault="00572FDB" w:rsidP="003A131D">
      <w:pPr>
        <w:ind w:left="720"/>
        <w:rPr>
          <w:rFonts w:ascii="Times New Roman" w:hAnsi="Times New Roman" w:cs="Times New Roman"/>
          <w:color w:val="000000" w:themeColor="text1"/>
          <w:sz w:val="28"/>
          <w:szCs w:val="28"/>
          <w:rPrChange w:id="6126" w:author="N PRASAD" w:date="2016-07-01T12:13:00Z">
            <w:rPr>
              <w:sz w:val="28"/>
              <w:szCs w:val="28"/>
            </w:rPr>
          </w:rPrChange>
        </w:rPr>
      </w:pPr>
      <w:r w:rsidRPr="00B5270F">
        <w:rPr>
          <w:rFonts w:ascii="Times New Roman" w:hAnsi="Times New Roman" w:cs="Times New Roman"/>
          <w:color w:val="000000" w:themeColor="text1"/>
          <w:sz w:val="28"/>
          <w:szCs w:val="28"/>
          <w:rPrChange w:id="6127" w:author="N PRASAD" w:date="2016-07-01T12:13:00Z">
            <w:rPr>
              <w:color w:val="0000FF"/>
              <w:sz w:val="28"/>
              <w:szCs w:val="28"/>
            </w:rPr>
          </w:rPrChange>
        </w:rPr>
        <w:t>}</w:t>
      </w:r>
    </w:p>
    <w:p w:rsidR="003A131D" w:rsidRPr="00B5270F" w:rsidRDefault="00572FDB" w:rsidP="003A131D">
      <w:pPr>
        <w:ind w:left="720"/>
        <w:rPr>
          <w:rFonts w:ascii="Times New Roman" w:hAnsi="Times New Roman" w:cs="Times New Roman"/>
          <w:color w:val="000000" w:themeColor="text1"/>
          <w:sz w:val="28"/>
          <w:szCs w:val="28"/>
          <w:rPrChange w:id="6128" w:author="N PRASAD" w:date="2016-07-01T12:13:00Z">
            <w:rPr>
              <w:sz w:val="28"/>
              <w:szCs w:val="28"/>
            </w:rPr>
          </w:rPrChange>
        </w:rPr>
      </w:pPr>
      <w:r w:rsidRPr="00B5270F">
        <w:rPr>
          <w:rFonts w:ascii="Times New Roman" w:hAnsi="Times New Roman" w:cs="Times New Roman"/>
          <w:color w:val="000000" w:themeColor="text1"/>
          <w:sz w:val="28"/>
          <w:szCs w:val="28"/>
          <w:rPrChange w:id="6129" w:author="N PRASAD" w:date="2016-07-01T12:13:00Z">
            <w:rPr>
              <w:color w:val="0000FF"/>
              <w:sz w:val="28"/>
              <w:szCs w:val="28"/>
            </w:rPr>
          </w:rPrChange>
        </w:rPr>
        <w:t>Else{</w:t>
      </w:r>
    </w:p>
    <w:p w:rsidR="003A131D" w:rsidRPr="00B5270F" w:rsidRDefault="00572FDB" w:rsidP="003A131D">
      <w:pPr>
        <w:ind w:left="720"/>
        <w:rPr>
          <w:rFonts w:ascii="Times New Roman" w:hAnsi="Times New Roman" w:cs="Times New Roman"/>
          <w:color w:val="000000" w:themeColor="text1"/>
          <w:sz w:val="28"/>
          <w:szCs w:val="28"/>
          <w:rPrChange w:id="6130" w:author="N PRASAD" w:date="2016-07-01T12:13:00Z">
            <w:rPr>
              <w:sz w:val="28"/>
              <w:szCs w:val="28"/>
            </w:rPr>
          </w:rPrChange>
        </w:rPr>
      </w:pPr>
      <w:r w:rsidRPr="00B5270F">
        <w:rPr>
          <w:rFonts w:ascii="Times New Roman" w:hAnsi="Times New Roman" w:cs="Times New Roman"/>
          <w:color w:val="000000" w:themeColor="text1"/>
          <w:sz w:val="28"/>
          <w:szCs w:val="28"/>
          <w:rPrChange w:id="6131" w:author="N PRASAD" w:date="2016-07-01T12:13:00Z">
            <w:rPr>
              <w:color w:val="0000FF"/>
              <w:sz w:val="28"/>
              <w:szCs w:val="28"/>
            </w:rPr>
          </w:rPrChange>
        </w:rPr>
        <w:t>Return false;</w:t>
      </w:r>
    </w:p>
    <w:p w:rsidR="003A131D" w:rsidRPr="00B5270F" w:rsidRDefault="00572FDB" w:rsidP="003A131D">
      <w:pPr>
        <w:ind w:left="720"/>
        <w:rPr>
          <w:rFonts w:ascii="Times New Roman" w:hAnsi="Times New Roman" w:cs="Times New Roman"/>
          <w:color w:val="000000" w:themeColor="text1"/>
          <w:sz w:val="28"/>
          <w:szCs w:val="28"/>
          <w:rPrChange w:id="6132" w:author="N PRASAD" w:date="2016-07-01T12:13:00Z">
            <w:rPr>
              <w:sz w:val="28"/>
              <w:szCs w:val="28"/>
            </w:rPr>
          </w:rPrChange>
        </w:rPr>
      </w:pPr>
      <w:r w:rsidRPr="00B5270F">
        <w:rPr>
          <w:rFonts w:ascii="Times New Roman" w:hAnsi="Times New Roman" w:cs="Times New Roman"/>
          <w:color w:val="000000" w:themeColor="text1"/>
          <w:sz w:val="28"/>
          <w:szCs w:val="28"/>
          <w:rPrChange w:id="6133" w:author="N PRASAD" w:date="2016-07-01T12:13:00Z">
            <w:rPr>
              <w:color w:val="0000FF"/>
              <w:sz w:val="28"/>
              <w:szCs w:val="28"/>
            </w:rPr>
          </w:rPrChange>
        </w:rPr>
        <w:t>}catch(CCE e)</w:t>
      </w:r>
    </w:p>
    <w:p w:rsidR="003A131D" w:rsidRPr="00B5270F" w:rsidRDefault="00572FDB" w:rsidP="003A131D">
      <w:pPr>
        <w:ind w:left="720"/>
        <w:rPr>
          <w:rFonts w:ascii="Times New Roman" w:hAnsi="Times New Roman" w:cs="Times New Roman"/>
          <w:color w:val="000000" w:themeColor="text1"/>
          <w:sz w:val="28"/>
          <w:szCs w:val="28"/>
          <w:rPrChange w:id="6134" w:author="N PRASAD" w:date="2016-07-01T12:13:00Z">
            <w:rPr>
              <w:sz w:val="28"/>
              <w:szCs w:val="28"/>
            </w:rPr>
          </w:rPrChange>
        </w:rPr>
      </w:pPr>
      <w:r w:rsidRPr="00B5270F">
        <w:rPr>
          <w:rFonts w:ascii="Times New Roman" w:hAnsi="Times New Roman" w:cs="Times New Roman"/>
          <w:color w:val="000000" w:themeColor="text1"/>
          <w:sz w:val="28"/>
          <w:szCs w:val="28"/>
          <w:rPrChange w:id="6135" w:author="N PRASAD" w:date="2016-07-01T12:13:00Z">
            <w:rPr>
              <w:color w:val="0000FF"/>
              <w:sz w:val="28"/>
              <w:szCs w:val="28"/>
            </w:rPr>
          </w:rPrChange>
        </w:rPr>
        <w:t>{</w:t>
      </w:r>
    </w:p>
    <w:p w:rsidR="003A131D" w:rsidRPr="00B5270F" w:rsidRDefault="00572FDB" w:rsidP="003A131D">
      <w:pPr>
        <w:ind w:left="720"/>
        <w:rPr>
          <w:rFonts w:ascii="Times New Roman" w:hAnsi="Times New Roman" w:cs="Times New Roman"/>
          <w:color w:val="000000" w:themeColor="text1"/>
          <w:sz w:val="28"/>
          <w:szCs w:val="28"/>
          <w:rPrChange w:id="6136" w:author="N PRASAD" w:date="2016-07-01T12:13:00Z">
            <w:rPr>
              <w:sz w:val="28"/>
              <w:szCs w:val="28"/>
            </w:rPr>
          </w:rPrChange>
        </w:rPr>
      </w:pPr>
      <w:r w:rsidRPr="00B5270F">
        <w:rPr>
          <w:rFonts w:ascii="Times New Roman" w:hAnsi="Times New Roman" w:cs="Times New Roman"/>
          <w:color w:val="000000" w:themeColor="text1"/>
          <w:sz w:val="28"/>
          <w:szCs w:val="28"/>
          <w:rPrChange w:id="6137" w:author="N PRASAD" w:date="2016-07-01T12:13:00Z">
            <w:rPr>
              <w:color w:val="0000FF"/>
              <w:sz w:val="28"/>
              <w:szCs w:val="28"/>
            </w:rPr>
          </w:rPrChange>
        </w:rPr>
        <w:t>Return false;</w:t>
      </w:r>
    </w:p>
    <w:p w:rsidR="003A131D" w:rsidRPr="00B5270F" w:rsidRDefault="00572FDB" w:rsidP="003A131D">
      <w:pPr>
        <w:ind w:left="720"/>
        <w:rPr>
          <w:rFonts w:ascii="Times New Roman" w:hAnsi="Times New Roman" w:cs="Times New Roman"/>
          <w:color w:val="000000" w:themeColor="text1"/>
          <w:sz w:val="28"/>
          <w:szCs w:val="28"/>
          <w:rPrChange w:id="6138" w:author="N PRASAD" w:date="2016-07-01T12:13:00Z">
            <w:rPr>
              <w:sz w:val="28"/>
              <w:szCs w:val="28"/>
            </w:rPr>
          </w:rPrChange>
        </w:rPr>
      </w:pPr>
      <w:r w:rsidRPr="00B5270F">
        <w:rPr>
          <w:rFonts w:ascii="Times New Roman" w:hAnsi="Times New Roman" w:cs="Times New Roman"/>
          <w:color w:val="000000" w:themeColor="text1"/>
          <w:sz w:val="28"/>
          <w:szCs w:val="28"/>
          <w:rPrChange w:id="6139" w:author="N PRASAD" w:date="2016-07-01T12:13:00Z">
            <w:rPr>
              <w:color w:val="0000FF"/>
              <w:sz w:val="28"/>
              <w:szCs w:val="28"/>
            </w:rPr>
          </w:rPrChange>
        </w:rPr>
        <w:t>}</w:t>
      </w:r>
    </w:p>
    <w:p w:rsidR="003A131D" w:rsidRPr="00B5270F" w:rsidRDefault="00572FDB" w:rsidP="003A131D">
      <w:pPr>
        <w:ind w:left="720"/>
        <w:rPr>
          <w:rFonts w:ascii="Times New Roman" w:hAnsi="Times New Roman" w:cs="Times New Roman"/>
          <w:color w:val="000000" w:themeColor="text1"/>
          <w:sz w:val="28"/>
          <w:szCs w:val="28"/>
          <w:rPrChange w:id="6140" w:author="N PRASAD" w:date="2016-07-01T12:13:00Z">
            <w:rPr>
              <w:sz w:val="28"/>
              <w:szCs w:val="28"/>
            </w:rPr>
          </w:rPrChange>
        </w:rPr>
      </w:pPr>
      <w:r w:rsidRPr="00B5270F">
        <w:rPr>
          <w:rFonts w:ascii="Times New Roman" w:hAnsi="Times New Roman" w:cs="Times New Roman"/>
          <w:color w:val="000000" w:themeColor="text1"/>
          <w:sz w:val="28"/>
          <w:szCs w:val="28"/>
          <w:rPrChange w:id="6141" w:author="N PRASAD" w:date="2016-07-01T12:13:00Z">
            <w:rPr>
              <w:color w:val="0000FF"/>
              <w:sz w:val="28"/>
              <w:szCs w:val="28"/>
            </w:rPr>
          </w:rPrChange>
        </w:rPr>
        <w:t>Catch(Npe e){</w:t>
      </w:r>
    </w:p>
    <w:p w:rsidR="003A131D" w:rsidRPr="00B5270F" w:rsidRDefault="00572FDB" w:rsidP="003A131D">
      <w:pPr>
        <w:ind w:left="720"/>
        <w:rPr>
          <w:rFonts w:ascii="Times New Roman" w:hAnsi="Times New Roman" w:cs="Times New Roman"/>
          <w:color w:val="000000" w:themeColor="text1"/>
          <w:sz w:val="28"/>
          <w:szCs w:val="28"/>
          <w:rPrChange w:id="6142" w:author="N PRASAD" w:date="2016-07-01T12:13:00Z">
            <w:rPr>
              <w:sz w:val="28"/>
              <w:szCs w:val="28"/>
            </w:rPr>
          </w:rPrChange>
        </w:rPr>
      </w:pPr>
      <w:r w:rsidRPr="00B5270F">
        <w:rPr>
          <w:rFonts w:ascii="Times New Roman" w:hAnsi="Times New Roman" w:cs="Times New Roman"/>
          <w:color w:val="000000" w:themeColor="text1"/>
          <w:sz w:val="28"/>
          <w:szCs w:val="28"/>
          <w:rPrChange w:id="6143" w:author="N PRASAD" w:date="2016-07-01T12:13:00Z">
            <w:rPr>
              <w:color w:val="0000FF"/>
              <w:sz w:val="28"/>
              <w:szCs w:val="28"/>
            </w:rPr>
          </w:rPrChange>
        </w:rPr>
        <w:t>Return false;}</w:t>
      </w:r>
    </w:p>
    <w:p w:rsidR="00BB77AD" w:rsidRPr="00B5270F" w:rsidRDefault="00BB77AD" w:rsidP="008C2C56">
      <w:pPr>
        <w:ind w:left="1080"/>
        <w:rPr>
          <w:rFonts w:ascii="Times New Roman" w:hAnsi="Times New Roman" w:cs="Times New Roman"/>
          <w:color w:val="000000" w:themeColor="text1"/>
          <w:sz w:val="28"/>
          <w:szCs w:val="28"/>
          <w:rPrChange w:id="6144" w:author="N PRASAD" w:date="2016-07-01T12:13:00Z">
            <w:rPr/>
          </w:rPrChange>
        </w:rPr>
      </w:pPr>
    </w:p>
    <w:p w:rsidR="009D4135" w:rsidRPr="00B5270F" w:rsidRDefault="009D4135" w:rsidP="008C2C56">
      <w:pPr>
        <w:ind w:left="1080"/>
        <w:rPr>
          <w:rFonts w:ascii="Times New Roman" w:hAnsi="Times New Roman" w:cs="Times New Roman"/>
          <w:color w:val="000000" w:themeColor="text1"/>
          <w:sz w:val="28"/>
          <w:szCs w:val="28"/>
          <w:rPrChange w:id="6145" w:author="N PRASAD" w:date="2016-07-01T12:13:00Z">
            <w:rPr/>
          </w:rPrChange>
        </w:rPr>
      </w:pPr>
    </w:p>
    <w:p w:rsidR="009D4135" w:rsidRPr="00B5270F" w:rsidRDefault="00572FDB" w:rsidP="009D4135">
      <w:pPr>
        <w:rPr>
          <w:rFonts w:ascii="Times New Roman" w:hAnsi="Times New Roman" w:cs="Times New Roman"/>
          <w:b/>
          <w:color w:val="000000" w:themeColor="text1"/>
          <w:sz w:val="28"/>
          <w:szCs w:val="28"/>
          <w:rPrChange w:id="6146" w:author="N PRASAD" w:date="2016-07-01T12:13:00Z">
            <w:rPr>
              <w:b/>
              <w:sz w:val="28"/>
              <w:szCs w:val="28"/>
            </w:rPr>
          </w:rPrChange>
        </w:rPr>
      </w:pPr>
      <w:r w:rsidRPr="00B5270F">
        <w:rPr>
          <w:rFonts w:ascii="Times New Roman" w:hAnsi="Times New Roman" w:cs="Times New Roman"/>
          <w:b/>
          <w:color w:val="000000" w:themeColor="text1"/>
          <w:sz w:val="28"/>
          <w:szCs w:val="28"/>
          <w:rPrChange w:id="6147" w:author="N PRASAD" w:date="2016-07-01T12:13:00Z">
            <w:rPr>
              <w:b/>
              <w:color w:val="0000FF"/>
              <w:sz w:val="28"/>
              <w:szCs w:val="28"/>
            </w:rPr>
          </w:rPrChange>
        </w:rPr>
        <w:t>Differrence b/w == operator &amp; .equals():</w:t>
      </w:r>
    </w:p>
    <w:p w:rsidR="009D4135" w:rsidRPr="00B5270F" w:rsidRDefault="00572FDB" w:rsidP="009D4135">
      <w:pPr>
        <w:rPr>
          <w:rFonts w:ascii="Times New Roman" w:hAnsi="Times New Roman" w:cs="Times New Roman"/>
          <w:b/>
          <w:color w:val="000000" w:themeColor="text1"/>
          <w:sz w:val="28"/>
          <w:szCs w:val="28"/>
          <w:rPrChange w:id="6148" w:author="N PRASAD" w:date="2016-07-01T12:13:00Z">
            <w:rPr>
              <w:b/>
              <w:sz w:val="28"/>
              <w:szCs w:val="28"/>
            </w:rPr>
          </w:rPrChange>
        </w:rPr>
      </w:pPr>
      <w:r w:rsidRPr="00B5270F">
        <w:rPr>
          <w:rFonts w:ascii="Times New Roman" w:hAnsi="Times New Roman" w:cs="Times New Roman"/>
          <w:b/>
          <w:color w:val="000000" w:themeColor="text1"/>
          <w:sz w:val="28"/>
          <w:szCs w:val="28"/>
          <w:rPrChange w:id="6149" w:author="N PRASAD" w:date="2016-07-01T12:13:00Z">
            <w:rPr>
              <w:b/>
              <w:color w:val="0000FF"/>
              <w:sz w:val="28"/>
              <w:szCs w:val="28"/>
            </w:rPr>
          </w:rPrChange>
        </w:rPr>
        <w:tab/>
        <w:t>==operator</w:t>
      </w:r>
      <w:r w:rsidRPr="00B5270F">
        <w:rPr>
          <w:rFonts w:ascii="Times New Roman" w:hAnsi="Times New Roman" w:cs="Times New Roman"/>
          <w:b/>
          <w:color w:val="000000" w:themeColor="text1"/>
          <w:sz w:val="28"/>
          <w:szCs w:val="28"/>
          <w:rPrChange w:id="6150" w:author="N PRASAD" w:date="2016-07-01T12:13:00Z">
            <w:rPr>
              <w:b/>
              <w:color w:val="0000FF"/>
              <w:sz w:val="28"/>
              <w:szCs w:val="28"/>
            </w:rPr>
          </w:rPrChange>
        </w:rPr>
        <w:tab/>
      </w:r>
      <w:r w:rsidRPr="00B5270F">
        <w:rPr>
          <w:rFonts w:ascii="Times New Roman" w:hAnsi="Times New Roman" w:cs="Times New Roman"/>
          <w:b/>
          <w:color w:val="000000" w:themeColor="text1"/>
          <w:sz w:val="28"/>
          <w:szCs w:val="28"/>
          <w:rPrChange w:id="6151" w:author="N PRASAD" w:date="2016-07-01T12:13:00Z">
            <w:rPr>
              <w:b/>
              <w:color w:val="0000FF"/>
              <w:sz w:val="28"/>
              <w:szCs w:val="28"/>
            </w:rPr>
          </w:rPrChange>
        </w:rPr>
        <w:tab/>
      </w:r>
      <w:r w:rsidRPr="00B5270F">
        <w:rPr>
          <w:rFonts w:ascii="Times New Roman" w:hAnsi="Times New Roman" w:cs="Times New Roman"/>
          <w:b/>
          <w:color w:val="000000" w:themeColor="text1"/>
          <w:sz w:val="28"/>
          <w:szCs w:val="28"/>
          <w:rPrChange w:id="6152" w:author="N PRASAD" w:date="2016-07-01T12:13:00Z">
            <w:rPr>
              <w:b/>
              <w:color w:val="0000FF"/>
              <w:sz w:val="28"/>
              <w:szCs w:val="28"/>
            </w:rPr>
          </w:rPrChange>
        </w:rPr>
        <w:tab/>
      </w:r>
      <w:r w:rsidRPr="00B5270F">
        <w:rPr>
          <w:rFonts w:ascii="Times New Roman" w:hAnsi="Times New Roman" w:cs="Times New Roman"/>
          <w:b/>
          <w:color w:val="000000" w:themeColor="text1"/>
          <w:sz w:val="28"/>
          <w:szCs w:val="28"/>
          <w:rPrChange w:id="6153" w:author="N PRASAD" w:date="2016-07-01T12:13:00Z">
            <w:rPr>
              <w:b/>
              <w:color w:val="0000FF"/>
              <w:sz w:val="28"/>
              <w:szCs w:val="28"/>
            </w:rPr>
          </w:rPrChange>
        </w:rPr>
        <w:tab/>
      </w:r>
      <w:r w:rsidRPr="00B5270F">
        <w:rPr>
          <w:rFonts w:ascii="Times New Roman" w:hAnsi="Times New Roman" w:cs="Times New Roman"/>
          <w:b/>
          <w:color w:val="000000" w:themeColor="text1"/>
          <w:sz w:val="28"/>
          <w:szCs w:val="28"/>
          <w:rPrChange w:id="6154" w:author="N PRASAD" w:date="2016-07-01T12:13:00Z">
            <w:rPr>
              <w:b/>
              <w:color w:val="0000FF"/>
              <w:sz w:val="28"/>
              <w:szCs w:val="28"/>
            </w:rPr>
          </w:rPrChange>
        </w:rPr>
        <w:tab/>
      </w:r>
      <w:r w:rsidRPr="00B5270F">
        <w:rPr>
          <w:rFonts w:ascii="Times New Roman" w:hAnsi="Times New Roman" w:cs="Times New Roman"/>
          <w:b/>
          <w:color w:val="000000" w:themeColor="text1"/>
          <w:sz w:val="28"/>
          <w:szCs w:val="28"/>
          <w:rPrChange w:id="6155" w:author="N PRASAD" w:date="2016-07-01T12:13:00Z">
            <w:rPr>
              <w:b/>
              <w:color w:val="0000FF"/>
              <w:sz w:val="28"/>
              <w:szCs w:val="28"/>
            </w:rPr>
          </w:rPrChange>
        </w:rPr>
        <w:tab/>
        <w:t>.equals()</w:t>
      </w:r>
    </w:p>
    <w:p w:rsidR="005F35A7" w:rsidRPr="00B5270F" w:rsidRDefault="00572FDB" w:rsidP="009D4135">
      <w:pPr>
        <w:rPr>
          <w:rFonts w:ascii="Times New Roman" w:hAnsi="Times New Roman" w:cs="Times New Roman"/>
          <w:color w:val="000000" w:themeColor="text1"/>
          <w:sz w:val="28"/>
          <w:szCs w:val="28"/>
          <w:rPrChange w:id="6156" w:author="N PRASAD" w:date="2016-07-01T12:13:00Z">
            <w:rPr>
              <w:sz w:val="28"/>
              <w:szCs w:val="28"/>
            </w:rPr>
          </w:rPrChange>
        </w:rPr>
      </w:pPr>
      <w:r w:rsidRPr="00B5270F">
        <w:rPr>
          <w:rFonts w:ascii="Times New Roman" w:hAnsi="Times New Roman" w:cs="Times New Roman"/>
          <w:color w:val="000000" w:themeColor="text1"/>
          <w:sz w:val="28"/>
          <w:szCs w:val="28"/>
          <w:rPrChange w:id="6157" w:author="N PRASAD" w:date="2016-07-01T12:13:00Z">
            <w:rPr>
              <w:color w:val="0000FF"/>
              <w:sz w:val="28"/>
              <w:szCs w:val="28"/>
            </w:rPr>
          </w:rPrChange>
        </w:rPr>
        <w:t xml:space="preserve">1.It is an operator applicable for both </w:t>
      </w:r>
      <w:r w:rsidRPr="00B5270F">
        <w:rPr>
          <w:rFonts w:ascii="Times New Roman" w:hAnsi="Times New Roman" w:cs="Times New Roman"/>
          <w:color w:val="000000" w:themeColor="text1"/>
          <w:sz w:val="28"/>
          <w:szCs w:val="28"/>
          <w:rPrChange w:id="6158"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6159" w:author="N PRASAD" w:date="2016-07-01T12:13:00Z">
            <w:rPr>
              <w:color w:val="0000FF"/>
              <w:sz w:val="28"/>
              <w:szCs w:val="28"/>
            </w:rPr>
          </w:rPrChange>
        </w:rPr>
        <w:tab/>
        <w:t>1.It is a method applicable only for</w:t>
      </w:r>
    </w:p>
    <w:p w:rsidR="009D4135" w:rsidRPr="00B5270F" w:rsidRDefault="00572FDB" w:rsidP="00D34FEF">
      <w:pPr>
        <w:ind w:left="5040" w:hanging="5040"/>
        <w:rPr>
          <w:rFonts w:ascii="Times New Roman" w:hAnsi="Times New Roman" w:cs="Times New Roman"/>
          <w:color w:val="000000" w:themeColor="text1"/>
          <w:sz w:val="28"/>
          <w:szCs w:val="28"/>
          <w:rPrChange w:id="6160" w:author="N PRASAD" w:date="2016-07-01T12:13:00Z">
            <w:rPr>
              <w:sz w:val="28"/>
              <w:szCs w:val="28"/>
            </w:rPr>
          </w:rPrChange>
        </w:rPr>
      </w:pPr>
      <w:r w:rsidRPr="00B5270F">
        <w:rPr>
          <w:rFonts w:ascii="Times New Roman" w:hAnsi="Times New Roman" w:cs="Times New Roman"/>
          <w:color w:val="000000" w:themeColor="text1"/>
          <w:sz w:val="28"/>
          <w:szCs w:val="28"/>
          <w:rPrChange w:id="6161" w:author="N PRASAD" w:date="2016-07-01T12:13:00Z">
            <w:rPr>
              <w:color w:val="0000FF"/>
              <w:sz w:val="28"/>
              <w:szCs w:val="28"/>
            </w:rPr>
          </w:rPrChange>
        </w:rPr>
        <w:t>Primitives &amp; object references.</w:t>
      </w:r>
      <w:r w:rsidRPr="00B5270F">
        <w:rPr>
          <w:rFonts w:ascii="Times New Roman" w:hAnsi="Times New Roman" w:cs="Times New Roman"/>
          <w:color w:val="000000" w:themeColor="text1"/>
          <w:sz w:val="28"/>
          <w:szCs w:val="28"/>
          <w:rPrChange w:id="6162" w:author="N PRASAD" w:date="2016-07-01T12:13:00Z">
            <w:rPr>
              <w:color w:val="0000FF"/>
              <w:sz w:val="28"/>
              <w:szCs w:val="28"/>
            </w:rPr>
          </w:rPrChange>
        </w:rPr>
        <w:tab/>
        <w:t>Object references but not for primitives.</w:t>
      </w:r>
    </w:p>
    <w:p w:rsidR="00DF2108" w:rsidRPr="00B5270F" w:rsidRDefault="00572FDB" w:rsidP="00D34FEF">
      <w:pPr>
        <w:ind w:left="5040" w:hanging="5040"/>
        <w:rPr>
          <w:rFonts w:ascii="Times New Roman" w:hAnsi="Times New Roman" w:cs="Times New Roman"/>
          <w:color w:val="000000" w:themeColor="text1"/>
          <w:sz w:val="28"/>
          <w:szCs w:val="28"/>
          <w:rPrChange w:id="6163" w:author="N PRASAD" w:date="2016-07-01T12:13:00Z">
            <w:rPr>
              <w:sz w:val="28"/>
              <w:szCs w:val="28"/>
            </w:rPr>
          </w:rPrChange>
        </w:rPr>
      </w:pPr>
      <w:r w:rsidRPr="00B5270F">
        <w:rPr>
          <w:rFonts w:ascii="Times New Roman" w:hAnsi="Times New Roman" w:cs="Times New Roman"/>
          <w:color w:val="000000" w:themeColor="text1"/>
          <w:sz w:val="28"/>
          <w:szCs w:val="28"/>
          <w:rPrChange w:id="6164" w:author="N PRASAD" w:date="2016-07-01T12:13:00Z">
            <w:rPr>
              <w:color w:val="0000FF"/>
              <w:sz w:val="28"/>
              <w:szCs w:val="28"/>
            </w:rPr>
          </w:rPrChange>
        </w:rPr>
        <w:t>2.in case of object references ==</w:t>
      </w:r>
      <w:r w:rsidRPr="00B5270F">
        <w:rPr>
          <w:rFonts w:ascii="Times New Roman" w:hAnsi="Times New Roman" w:cs="Times New Roman"/>
          <w:color w:val="000000" w:themeColor="text1"/>
          <w:sz w:val="28"/>
          <w:szCs w:val="28"/>
          <w:rPrChange w:id="6165" w:author="N PRASAD" w:date="2016-07-01T12:13:00Z">
            <w:rPr>
              <w:color w:val="0000FF"/>
              <w:sz w:val="28"/>
              <w:szCs w:val="28"/>
            </w:rPr>
          </w:rPrChange>
        </w:rPr>
        <w:tab/>
        <w:t xml:space="preserve">2.By default .equals() present in </w:t>
      </w:r>
    </w:p>
    <w:p w:rsidR="008A5EEB" w:rsidRPr="00B5270F" w:rsidRDefault="00572FDB" w:rsidP="00D34FEF">
      <w:pPr>
        <w:ind w:left="5040" w:hanging="5040"/>
        <w:rPr>
          <w:rFonts w:ascii="Times New Roman" w:hAnsi="Times New Roman" w:cs="Times New Roman"/>
          <w:color w:val="000000" w:themeColor="text1"/>
          <w:sz w:val="28"/>
          <w:szCs w:val="28"/>
          <w:rPrChange w:id="6166" w:author="N PRASAD" w:date="2016-07-01T12:13:00Z">
            <w:rPr>
              <w:sz w:val="28"/>
              <w:szCs w:val="28"/>
            </w:rPr>
          </w:rPrChange>
        </w:rPr>
      </w:pPr>
      <w:r w:rsidRPr="00B5270F">
        <w:rPr>
          <w:rFonts w:ascii="Times New Roman" w:hAnsi="Times New Roman" w:cs="Times New Roman"/>
          <w:color w:val="000000" w:themeColor="text1"/>
          <w:sz w:val="28"/>
          <w:szCs w:val="28"/>
          <w:rPrChange w:id="6167" w:author="N PRASAD" w:date="2016-07-01T12:13:00Z">
            <w:rPr>
              <w:color w:val="0000FF"/>
              <w:sz w:val="28"/>
              <w:szCs w:val="28"/>
            </w:rPr>
          </w:rPrChange>
        </w:rPr>
        <w:t xml:space="preserve">Operator is always meant for references </w:t>
      </w:r>
      <w:r w:rsidRPr="00B5270F">
        <w:rPr>
          <w:rFonts w:ascii="Times New Roman" w:hAnsi="Times New Roman" w:cs="Times New Roman"/>
          <w:color w:val="000000" w:themeColor="text1"/>
          <w:sz w:val="28"/>
          <w:szCs w:val="28"/>
          <w:rPrChange w:id="6168" w:author="N PRASAD" w:date="2016-07-01T12:13:00Z">
            <w:rPr>
              <w:color w:val="0000FF"/>
              <w:sz w:val="28"/>
              <w:szCs w:val="28"/>
            </w:rPr>
          </w:rPrChange>
        </w:rPr>
        <w:tab/>
        <w:t xml:space="preserve">object class is also ment for </w:t>
      </w:r>
    </w:p>
    <w:p w:rsidR="008A5EEB" w:rsidRPr="00B5270F" w:rsidRDefault="00572FDB" w:rsidP="00D34FEF">
      <w:pPr>
        <w:ind w:left="5040" w:hanging="5040"/>
        <w:rPr>
          <w:rFonts w:ascii="Times New Roman" w:hAnsi="Times New Roman" w:cs="Times New Roman"/>
          <w:color w:val="000000" w:themeColor="text1"/>
          <w:sz w:val="28"/>
          <w:szCs w:val="28"/>
          <w:rPrChange w:id="6169" w:author="N PRASAD" w:date="2016-07-01T12:13:00Z">
            <w:rPr>
              <w:sz w:val="28"/>
              <w:szCs w:val="28"/>
            </w:rPr>
          </w:rPrChange>
        </w:rPr>
      </w:pPr>
      <w:r w:rsidRPr="00B5270F">
        <w:rPr>
          <w:rFonts w:ascii="Times New Roman" w:hAnsi="Times New Roman" w:cs="Times New Roman"/>
          <w:color w:val="000000" w:themeColor="text1"/>
          <w:sz w:val="28"/>
          <w:szCs w:val="28"/>
          <w:rPrChange w:id="6170" w:author="N PRASAD" w:date="2016-07-01T12:13:00Z">
            <w:rPr>
              <w:color w:val="0000FF"/>
              <w:sz w:val="28"/>
              <w:szCs w:val="28"/>
            </w:rPr>
          </w:rPrChange>
        </w:rPr>
        <w:t>Comparision.If two references pointing</w:t>
      </w:r>
      <w:r w:rsidRPr="00B5270F">
        <w:rPr>
          <w:rFonts w:ascii="Times New Roman" w:hAnsi="Times New Roman" w:cs="Times New Roman"/>
          <w:color w:val="000000" w:themeColor="text1"/>
          <w:sz w:val="28"/>
          <w:szCs w:val="28"/>
          <w:rPrChange w:id="6171" w:author="N PRASAD" w:date="2016-07-01T12:13:00Z">
            <w:rPr>
              <w:color w:val="0000FF"/>
              <w:sz w:val="28"/>
              <w:szCs w:val="28"/>
            </w:rPr>
          </w:rPrChange>
        </w:rPr>
        <w:tab/>
        <w:t>reference comparision only.</w:t>
      </w:r>
    </w:p>
    <w:p w:rsidR="008A5EEB" w:rsidRPr="00B5270F" w:rsidRDefault="00572FDB" w:rsidP="00D34FEF">
      <w:pPr>
        <w:ind w:left="5040" w:hanging="5040"/>
        <w:rPr>
          <w:rFonts w:ascii="Times New Roman" w:hAnsi="Times New Roman" w:cs="Times New Roman"/>
          <w:color w:val="000000" w:themeColor="text1"/>
          <w:sz w:val="28"/>
          <w:szCs w:val="28"/>
          <w:rPrChange w:id="6172" w:author="N PRASAD" w:date="2016-07-01T12:13:00Z">
            <w:rPr>
              <w:sz w:val="28"/>
              <w:szCs w:val="28"/>
            </w:rPr>
          </w:rPrChange>
        </w:rPr>
      </w:pPr>
      <w:r w:rsidRPr="00B5270F">
        <w:rPr>
          <w:rFonts w:ascii="Times New Roman" w:hAnsi="Times New Roman" w:cs="Times New Roman"/>
          <w:color w:val="000000" w:themeColor="text1"/>
          <w:sz w:val="28"/>
          <w:szCs w:val="28"/>
          <w:rPrChange w:id="6173" w:author="N PRASAD" w:date="2016-07-01T12:13:00Z">
            <w:rPr>
              <w:color w:val="0000FF"/>
              <w:sz w:val="28"/>
              <w:szCs w:val="28"/>
            </w:rPr>
          </w:rPrChange>
        </w:rPr>
        <w:t>To the same object then only == operator</w:t>
      </w:r>
    </w:p>
    <w:p w:rsidR="008A5EEB" w:rsidRPr="00B5270F" w:rsidRDefault="00572FDB" w:rsidP="00D34FEF">
      <w:pPr>
        <w:ind w:left="5040" w:hanging="5040"/>
        <w:rPr>
          <w:rFonts w:ascii="Times New Roman" w:hAnsi="Times New Roman" w:cs="Times New Roman"/>
          <w:color w:val="000000" w:themeColor="text1"/>
          <w:sz w:val="28"/>
          <w:szCs w:val="28"/>
          <w:rPrChange w:id="6174" w:author="N PRASAD" w:date="2016-07-01T12:13:00Z">
            <w:rPr>
              <w:sz w:val="28"/>
              <w:szCs w:val="28"/>
            </w:rPr>
          </w:rPrChange>
        </w:rPr>
      </w:pPr>
      <w:r w:rsidRPr="00B5270F">
        <w:rPr>
          <w:rFonts w:ascii="Times New Roman" w:hAnsi="Times New Roman" w:cs="Times New Roman"/>
          <w:color w:val="000000" w:themeColor="text1"/>
          <w:sz w:val="28"/>
          <w:szCs w:val="28"/>
          <w:rPrChange w:id="6175" w:author="N PRASAD" w:date="2016-07-01T12:13:00Z">
            <w:rPr>
              <w:color w:val="0000FF"/>
              <w:sz w:val="28"/>
              <w:szCs w:val="28"/>
            </w:rPr>
          </w:rPrChange>
        </w:rPr>
        <w:t>Returns true.</w:t>
      </w:r>
    </w:p>
    <w:p w:rsidR="001070A2" w:rsidRPr="00B5270F" w:rsidRDefault="00572FDB" w:rsidP="001070A2">
      <w:pPr>
        <w:ind w:left="5040" w:hanging="5040"/>
        <w:rPr>
          <w:rFonts w:ascii="Times New Roman" w:hAnsi="Times New Roman" w:cs="Times New Roman"/>
          <w:color w:val="000000" w:themeColor="text1"/>
          <w:sz w:val="28"/>
          <w:szCs w:val="28"/>
          <w:rPrChange w:id="6176" w:author="N PRASAD" w:date="2016-07-01T12:13:00Z">
            <w:rPr>
              <w:sz w:val="28"/>
              <w:szCs w:val="28"/>
            </w:rPr>
          </w:rPrChange>
        </w:rPr>
      </w:pPr>
      <w:r w:rsidRPr="00B5270F">
        <w:rPr>
          <w:rFonts w:ascii="Times New Roman" w:hAnsi="Times New Roman" w:cs="Times New Roman"/>
          <w:color w:val="000000" w:themeColor="text1"/>
          <w:sz w:val="28"/>
          <w:szCs w:val="28"/>
          <w:rPrChange w:id="6177" w:author="N PRASAD" w:date="2016-07-01T12:13:00Z">
            <w:rPr>
              <w:color w:val="0000FF"/>
              <w:sz w:val="28"/>
              <w:szCs w:val="28"/>
            </w:rPr>
          </w:rPrChange>
        </w:rPr>
        <w:t>3.we can’t override == operator for</w:t>
      </w:r>
      <w:r w:rsidRPr="00B5270F">
        <w:rPr>
          <w:rFonts w:ascii="Times New Roman" w:hAnsi="Times New Roman" w:cs="Times New Roman"/>
          <w:color w:val="000000" w:themeColor="text1"/>
          <w:sz w:val="28"/>
          <w:szCs w:val="28"/>
          <w:rPrChange w:id="6178" w:author="N PRASAD" w:date="2016-07-01T12:13:00Z">
            <w:rPr>
              <w:color w:val="0000FF"/>
              <w:sz w:val="28"/>
              <w:szCs w:val="28"/>
            </w:rPr>
          </w:rPrChange>
        </w:rPr>
        <w:tab/>
        <w:t xml:space="preserve">3.we can override .equals() for </w:t>
      </w:r>
    </w:p>
    <w:p w:rsidR="001070A2" w:rsidRPr="00B5270F" w:rsidRDefault="00572FDB" w:rsidP="001070A2">
      <w:pPr>
        <w:ind w:left="5040" w:hanging="5040"/>
        <w:rPr>
          <w:rFonts w:ascii="Times New Roman" w:hAnsi="Times New Roman" w:cs="Times New Roman"/>
          <w:color w:val="000000" w:themeColor="text1"/>
          <w:sz w:val="28"/>
          <w:szCs w:val="28"/>
          <w:rPrChange w:id="6179" w:author="N PRASAD" w:date="2016-07-01T12:13:00Z">
            <w:rPr>
              <w:sz w:val="28"/>
              <w:szCs w:val="28"/>
            </w:rPr>
          </w:rPrChange>
        </w:rPr>
      </w:pPr>
      <w:r w:rsidRPr="00B5270F">
        <w:rPr>
          <w:rFonts w:ascii="Times New Roman" w:hAnsi="Times New Roman" w:cs="Times New Roman"/>
          <w:color w:val="000000" w:themeColor="text1"/>
          <w:sz w:val="28"/>
          <w:szCs w:val="28"/>
          <w:rPrChange w:id="6180" w:author="N PRASAD" w:date="2016-07-01T12:13:00Z">
            <w:rPr>
              <w:color w:val="0000FF"/>
              <w:sz w:val="28"/>
              <w:szCs w:val="28"/>
            </w:rPr>
          </w:rPrChange>
        </w:rPr>
        <w:t>Content comparision.</w:t>
      </w:r>
      <w:r w:rsidRPr="00B5270F">
        <w:rPr>
          <w:rFonts w:ascii="Times New Roman" w:hAnsi="Times New Roman" w:cs="Times New Roman"/>
          <w:color w:val="000000" w:themeColor="text1"/>
          <w:sz w:val="28"/>
          <w:szCs w:val="28"/>
          <w:rPrChange w:id="6181" w:author="N PRASAD" w:date="2016-07-01T12:13:00Z">
            <w:rPr>
              <w:color w:val="0000FF"/>
              <w:sz w:val="28"/>
              <w:szCs w:val="28"/>
            </w:rPr>
          </w:rPrChange>
        </w:rPr>
        <w:tab/>
        <w:t>Content comparision.</w:t>
      </w:r>
    </w:p>
    <w:p w:rsidR="00D67366" w:rsidRPr="00B5270F" w:rsidRDefault="00572FDB" w:rsidP="001070A2">
      <w:pPr>
        <w:ind w:left="5040" w:hanging="5040"/>
        <w:rPr>
          <w:rFonts w:ascii="Times New Roman" w:hAnsi="Times New Roman" w:cs="Times New Roman"/>
          <w:color w:val="000000" w:themeColor="text1"/>
          <w:sz w:val="28"/>
          <w:szCs w:val="28"/>
          <w:rPrChange w:id="6182" w:author="N PRASAD" w:date="2016-07-01T12:13:00Z">
            <w:rPr>
              <w:sz w:val="28"/>
              <w:szCs w:val="28"/>
            </w:rPr>
          </w:rPrChange>
        </w:rPr>
      </w:pPr>
      <w:r w:rsidRPr="00B5270F">
        <w:rPr>
          <w:rFonts w:ascii="Times New Roman" w:hAnsi="Times New Roman" w:cs="Times New Roman"/>
          <w:color w:val="000000" w:themeColor="text1"/>
          <w:sz w:val="28"/>
          <w:szCs w:val="28"/>
          <w:rPrChange w:id="6183" w:author="N PRASAD" w:date="2016-07-01T12:13:00Z">
            <w:rPr>
              <w:color w:val="0000FF"/>
              <w:sz w:val="28"/>
              <w:szCs w:val="28"/>
            </w:rPr>
          </w:rPrChange>
        </w:rPr>
        <w:t>4.In case of  heterogeneous type</w:t>
      </w:r>
      <w:r w:rsidRPr="00B5270F">
        <w:rPr>
          <w:rFonts w:ascii="Times New Roman" w:hAnsi="Times New Roman" w:cs="Times New Roman"/>
          <w:color w:val="000000" w:themeColor="text1"/>
          <w:sz w:val="28"/>
          <w:szCs w:val="28"/>
          <w:rPrChange w:id="6184" w:author="N PRASAD" w:date="2016-07-01T12:13:00Z">
            <w:rPr>
              <w:color w:val="0000FF"/>
              <w:sz w:val="28"/>
              <w:szCs w:val="28"/>
            </w:rPr>
          </w:rPrChange>
        </w:rPr>
        <w:tab/>
        <w:t>4. In case of  heterogeneous object</w:t>
      </w:r>
    </w:p>
    <w:p w:rsidR="00D67366" w:rsidRPr="00B5270F" w:rsidRDefault="00572FDB" w:rsidP="001070A2">
      <w:pPr>
        <w:ind w:left="5040" w:hanging="5040"/>
        <w:rPr>
          <w:rFonts w:ascii="Times New Roman" w:hAnsi="Times New Roman" w:cs="Times New Roman"/>
          <w:color w:val="000000" w:themeColor="text1"/>
          <w:sz w:val="28"/>
          <w:szCs w:val="28"/>
          <w:rPrChange w:id="6185" w:author="N PRASAD" w:date="2016-07-01T12:13:00Z">
            <w:rPr>
              <w:sz w:val="28"/>
              <w:szCs w:val="28"/>
            </w:rPr>
          </w:rPrChange>
        </w:rPr>
      </w:pPr>
      <w:r w:rsidRPr="00B5270F">
        <w:rPr>
          <w:rFonts w:ascii="Times New Roman" w:hAnsi="Times New Roman" w:cs="Times New Roman"/>
          <w:color w:val="000000" w:themeColor="text1"/>
          <w:sz w:val="28"/>
          <w:szCs w:val="28"/>
          <w:rPrChange w:id="6186" w:author="N PRASAD" w:date="2016-07-01T12:13:00Z">
            <w:rPr>
              <w:color w:val="0000FF"/>
              <w:sz w:val="28"/>
              <w:szCs w:val="28"/>
            </w:rPr>
          </w:rPrChange>
        </w:rPr>
        <w:t xml:space="preserve">Objects == operator causes compiletime </w:t>
      </w:r>
      <w:r w:rsidRPr="00B5270F">
        <w:rPr>
          <w:rFonts w:ascii="Times New Roman" w:hAnsi="Times New Roman" w:cs="Times New Roman"/>
          <w:color w:val="000000" w:themeColor="text1"/>
          <w:sz w:val="28"/>
          <w:szCs w:val="28"/>
          <w:rPrChange w:id="6187" w:author="N PRASAD" w:date="2016-07-01T12:13:00Z">
            <w:rPr>
              <w:color w:val="0000FF"/>
              <w:sz w:val="28"/>
              <w:szCs w:val="28"/>
            </w:rPr>
          </w:rPrChange>
        </w:rPr>
        <w:tab/>
        <w:t>.equals() simply return false &amp; we</w:t>
      </w:r>
    </w:p>
    <w:p w:rsidR="00D67366" w:rsidRPr="00B5270F" w:rsidRDefault="00572FDB" w:rsidP="001070A2">
      <w:pPr>
        <w:ind w:left="5040" w:hanging="5040"/>
        <w:rPr>
          <w:rFonts w:ascii="Times New Roman" w:hAnsi="Times New Roman" w:cs="Times New Roman"/>
          <w:color w:val="000000" w:themeColor="text1"/>
          <w:sz w:val="28"/>
          <w:szCs w:val="28"/>
          <w:rPrChange w:id="6188" w:author="N PRASAD" w:date="2016-07-01T12:13:00Z">
            <w:rPr>
              <w:sz w:val="28"/>
              <w:szCs w:val="28"/>
            </w:rPr>
          </w:rPrChange>
        </w:rPr>
      </w:pPr>
      <w:r w:rsidRPr="00B5270F">
        <w:rPr>
          <w:rFonts w:ascii="Times New Roman" w:hAnsi="Times New Roman" w:cs="Times New Roman"/>
          <w:color w:val="000000" w:themeColor="text1"/>
          <w:sz w:val="28"/>
          <w:szCs w:val="28"/>
          <w:rPrChange w:id="6189" w:author="N PRASAD" w:date="2016-07-01T12:13:00Z">
            <w:rPr>
              <w:color w:val="0000FF"/>
              <w:sz w:val="28"/>
              <w:szCs w:val="28"/>
            </w:rPr>
          </w:rPrChange>
        </w:rPr>
        <w:t>Error saying incompatible types</w:t>
      </w:r>
      <w:r w:rsidRPr="00B5270F">
        <w:rPr>
          <w:rFonts w:ascii="Times New Roman" w:hAnsi="Times New Roman" w:cs="Times New Roman"/>
          <w:color w:val="000000" w:themeColor="text1"/>
          <w:sz w:val="28"/>
          <w:szCs w:val="28"/>
          <w:rPrChange w:id="6190" w:author="N PRASAD" w:date="2016-07-01T12:13:00Z">
            <w:rPr>
              <w:color w:val="0000FF"/>
              <w:sz w:val="28"/>
              <w:szCs w:val="28"/>
            </w:rPr>
          </w:rPrChange>
        </w:rPr>
        <w:tab/>
        <w:t>won’t get any compiletime or</w:t>
      </w:r>
    </w:p>
    <w:p w:rsidR="00557159" w:rsidRPr="00B5270F" w:rsidRDefault="00572FDB" w:rsidP="001070A2">
      <w:pPr>
        <w:ind w:left="5040" w:hanging="5040"/>
        <w:rPr>
          <w:rFonts w:ascii="Times New Roman" w:hAnsi="Times New Roman" w:cs="Times New Roman"/>
          <w:color w:val="000000" w:themeColor="text1"/>
          <w:sz w:val="28"/>
          <w:szCs w:val="28"/>
          <w:rPrChange w:id="6191" w:author="N PRASAD" w:date="2016-07-01T12:13:00Z">
            <w:rPr>
              <w:sz w:val="28"/>
              <w:szCs w:val="28"/>
            </w:rPr>
          </w:rPrChange>
        </w:rPr>
      </w:pPr>
      <w:r w:rsidRPr="00B5270F">
        <w:rPr>
          <w:rFonts w:ascii="Times New Roman" w:hAnsi="Times New Roman" w:cs="Times New Roman"/>
          <w:color w:val="000000" w:themeColor="text1"/>
          <w:sz w:val="28"/>
          <w:szCs w:val="28"/>
          <w:rPrChange w:id="6192" w:author="N PRASAD" w:date="2016-07-01T12:13:00Z">
            <w:rPr>
              <w:color w:val="0000FF"/>
              <w:sz w:val="28"/>
              <w:szCs w:val="28"/>
            </w:rPr>
          </w:rPrChange>
        </w:rPr>
        <w:tab/>
        <w:t>Runtime error.</w:t>
      </w:r>
    </w:p>
    <w:p w:rsidR="005775FA" w:rsidRPr="00B5270F" w:rsidRDefault="00572FDB" w:rsidP="00A06CCF">
      <w:pPr>
        <w:pStyle w:val="ListParagraph"/>
        <w:numPr>
          <w:ilvl w:val="0"/>
          <w:numId w:val="65"/>
        </w:numPr>
        <w:rPr>
          <w:rFonts w:ascii="Times New Roman" w:hAnsi="Times New Roman" w:cs="Times New Roman"/>
          <w:color w:val="000000" w:themeColor="text1"/>
          <w:sz w:val="28"/>
          <w:szCs w:val="28"/>
          <w:rPrChange w:id="6193" w:author="N PRASAD" w:date="2016-07-01T12:13:00Z">
            <w:rPr>
              <w:sz w:val="28"/>
              <w:szCs w:val="28"/>
            </w:rPr>
          </w:rPrChange>
        </w:rPr>
      </w:pPr>
      <w:r w:rsidRPr="00B5270F">
        <w:rPr>
          <w:rFonts w:ascii="Times New Roman" w:hAnsi="Times New Roman" w:cs="Times New Roman"/>
          <w:color w:val="000000" w:themeColor="text1"/>
          <w:sz w:val="28"/>
          <w:szCs w:val="28"/>
          <w:rPrChange w:id="6194" w:author="N PRASAD" w:date="2016-07-01T12:13:00Z">
            <w:rPr>
              <w:color w:val="0000FF"/>
              <w:sz w:val="28"/>
              <w:szCs w:val="28"/>
            </w:rPr>
          </w:rPrChange>
        </w:rPr>
        <w:t>In string, class .equals() is overriden for content comparision.</w:t>
      </w:r>
    </w:p>
    <w:p w:rsidR="005E34BA" w:rsidRPr="00B5270F" w:rsidRDefault="00572FDB" w:rsidP="00A06CCF">
      <w:pPr>
        <w:pStyle w:val="ListParagraph"/>
        <w:numPr>
          <w:ilvl w:val="0"/>
          <w:numId w:val="65"/>
        </w:numPr>
        <w:rPr>
          <w:rFonts w:ascii="Times New Roman" w:hAnsi="Times New Roman" w:cs="Times New Roman"/>
          <w:color w:val="000000" w:themeColor="text1"/>
          <w:sz w:val="28"/>
          <w:szCs w:val="28"/>
          <w:rPrChange w:id="6195" w:author="N PRASAD" w:date="2016-07-01T12:13:00Z">
            <w:rPr>
              <w:sz w:val="28"/>
              <w:szCs w:val="28"/>
            </w:rPr>
          </w:rPrChange>
        </w:rPr>
      </w:pPr>
      <w:r w:rsidRPr="00B5270F">
        <w:rPr>
          <w:rFonts w:ascii="Times New Roman" w:hAnsi="Times New Roman" w:cs="Times New Roman"/>
          <w:color w:val="000000" w:themeColor="text1"/>
          <w:sz w:val="28"/>
          <w:szCs w:val="28"/>
          <w:rPrChange w:id="6196" w:author="N PRASAD" w:date="2016-07-01T12:13:00Z">
            <w:rPr>
              <w:color w:val="0000FF"/>
              <w:sz w:val="28"/>
              <w:szCs w:val="28"/>
            </w:rPr>
          </w:rPrChange>
        </w:rPr>
        <w:t>In string buffer class .equals() is not overridden for content comparision hence object class .equals() got executed which is meant for reference comparision</w:t>
      </w:r>
    </w:p>
    <w:p w:rsidR="00E531F7" w:rsidRPr="00B5270F" w:rsidRDefault="00572FDB" w:rsidP="00A06CCF">
      <w:pPr>
        <w:pStyle w:val="ListParagraph"/>
        <w:numPr>
          <w:ilvl w:val="0"/>
          <w:numId w:val="65"/>
        </w:numPr>
        <w:rPr>
          <w:rFonts w:ascii="Times New Roman" w:hAnsi="Times New Roman" w:cs="Times New Roman"/>
          <w:color w:val="000000" w:themeColor="text1"/>
          <w:sz w:val="28"/>
          <w:szCs w:val="28"/>
          <w:rPrChange w:id="6197" w:author="N PRASAD" w:date="2016-07-01T12:13:00Z">
            <w:rPr>
              <w:sz w:val="28"/>
              <w:szCs w:val="28"/>
            </w:rPr>
          </w:rPrChange>
        </w:rPr>
      </w:pPr>
      <w:r w:rsidRPr="00B5270F">
        <w:rPr>
          <w:rFonts w:ascii="Times New Roman" w:hAnsi="Times New Roman" w:cs="Times New Roman"/>
          <w:color w:val="000000" w:themeColor="text1"/>
          <w:sz w:val="28"/>
          <w:szCs w:val="28"/>
          <w:rPrChange w:id="6198" w:author="N PRASAD" w:date="2016-07-01T12:13:00Z">
            <w:rPr>
              <w:color w:val="0000FF"/>
              <w:sz w:val="28"/>
              <w:szCs w:val="28"/>
            </w:rPr>
          </w:rPrChange>
        </w:rPr>
        <w:t>In wrapper class .equals() is overridden for content comparision</w:t>
      </w:r>
    </w:p>
    <w:p w:rsidR="00E531F7" w:rsidRPr="00B5270F" w:rsidRDefault="00E531F7" w:rsidP="00E531F7">
      <w:pPr>
        <w:rPr>
          <w:rFonts w:ascii="Times New Roman" w:hAnsi="Times New Roman" w:cs="Times New Roman"/>
          <w:color w:val="000000" w:themeColor="text1"/>
          <w:sz w:val="28"/>
          <w:szCs w:val="28"/>
          <w:rPrChange w:id="6199" w:author="N PRASAD" w:date="2016-07-01T12:13:00Z">
            <w:rPr/>
          </w:rPrChange>
        </w:rPr>
      </w:pPr>
    </w:p>
    <w:p w:rsidR="00E531F7" w:rsidRPr="00B5270F" w:rsidRDefault="00E531F7" w:rsidP="00E531F7">
      <w:pPr>
        <w:rPr>
          <w:rFonts w:ascii="Times New Roman" w:hAnsi="Times New Roman" w:cs="Times New Roman"/>
          <w:color w:val="000000" w:themeColor="text1"/>
          <w:sz w:val="28"/>
          <w:szCs w:val="28"/>
          <w:rPrChange w:id="6200" w:author="N PRASAD" w:date="2016-07-01T12:13:00Z">
            <w:rPr/>
          </w:rPrChange>
        </w:rPr>
      </w:pPr>
    </w:p>
    <w:p w:rsidR="00703122" w:rsidRPr="00B5270F" w:rsidRDefault="00572FDB" w:rsidP="00142E68">
      <w:pPr>
        <w:spacing w:after="240"/>
        <w:rPr>
          <w:rFonts w:ascii="Times New Roman" w:hAnsi="Times New Roman" w:cs="Times New Roman"/>
          <w:color w:val="000000" w:themeColor="text1"/>
          <w:sz w:val="28"/>
          <w:szCs w:val="28"/>
          <w:rPrChange w:id="6201" w:author="N PRASAD" w:date="2016-07-01T12:13:00Z">
            <w:rPr>
              <w:sz w:val="32"/>
              <w:szCs w:val="32"/>
            </w:rPr>
          </w:rPrChange>
        </w:rPr>
      </w:pPr>
      <w:r w:rsidRPr="00B5270F">
        <w:rPr>
          <w:rFonts w:ascii="Times New Roman" w:hAnsi="Times New Roman" w:cs="Times New Roman"/>
          <w:b/>
          <w:color w:val="000000" w:themeColor="text1"/>
          <w:sz w:val="28"/>
          <w:szCs w:val="28"/>
          <w:rPrChange w:id="6202" w:author="N PRASAD" w:date="2016-07-01T12:13:00Z">
            <w:rPr>
              <w:b/>
              <w:color w:val="0000FF"/>
              <w:sz w:val="32"/>
              <w:szCs w:val="32"/>
            </w:rPr>
          </w:rPrChange>
        </w:rPr>
        <w:t>Clone</w:t>
      </w:r>
      <w:r w:rsidRPr="00B5270F">
        <w:rPr>
          <w:rFonts w:ascii="Times New Roman" w:hAnsi="Times New Roman" w:cs="Times New Roman"/>
          <w:color w:val="000000" w:themeColor="text1"/>
          <w:sz w:val="28"/>
          <w:szCs w:val="28"/>
          <w:rPrChange w:id="6203" w:author="N PRASAD" w:date="2016-07-01T12:13:00Z">
            <w:rPr>
              <w:color w:val="0000FF"/>
              <w:sz w:val="32"/>
              <w:szCs w:val="32"/>
            </w:rPr>
          </w:rPrChange>
        </w:rPr>
        <w:t>():</w:t>
      </w:r>
    </w:p>
    <w:p w:rsidR="00FC6D0A" w:rsidRPr="00B5270F" w:rsidRDefault="00572FDB" w:rsidP="00A06CCF">
      <w:pPr>
        <w:pStyle w:val="ListParagraph"/>
        <w:numPr>
          <w:ilvl w:val="0"/>
          <w:numId w:val="66"/>
        </w:numPr>
        <w:rPr>
          <w:rFonts w:ascii="Times New Roman" w:hAnsi="Times New Roman" w:cs="Times New Roman"/>
          <w:color w:val="000000" w:themeColor="text1"/>
          <w:sz w:val="28"/>
          <w:szCs w:val="28"/>
          <w:rPrChange w:id="6204" w:author="N PRASAD" w:date="2016-07-01T12:13:00Z">
            <w:rPr>
              <w:sz w:val="28"/>
              <w:szCs w:val="28"/>
            </w:rPr>
          </w:rPrChange>
        </w:rPr>
      </w:pPr>
      <w:r w:rsidRPr="00B5270F">
        <w:rPr>
          <w:rFonts w:ascii="Times New Roman" w:hAnsi="Times New Roman" w:cs="Times New Roman"/>
          <w:color w:val="000000" w:themeColor="text1"/>
          <w:sz w:val="28"/>
          <w:szCs w:val="28"/>
          <w:rPrChange w:id="6205" w:author="N PRASAD" w:date="2016-07-01T12:13:00Z">
            <w:rPr>
              <w:color w:val="0000FF"/>
              <w:sz w:val="28"/>
              <w:szCs w:val="28"/>
            </w:rPr>
          </w:rPrChange>
        </w:rPr>
        <w:t>The process of creating exactly duplicate objects is called cloning.</w:t>
      </w:r>
    </w:p>
    <w:p w:rsidR="009B1486" w:rsidRPr="00B5270F" w:rsidRDefault="00572FDB" w:rsidP="00A06CCF">
      <w:pPr>
        <w:pStyle w:val="ListParagraph"/>
        <w:numPr>
          <w:ilvl w:val="0"/>
          <w:numId w:val="66"/>
        </w:numPr>
        <w:rPr>
          <w:rFonts w:ascii="Times New Roman" w:hAnsi="Times New Roman" w:cs="Times New Roman"/>
          <w:color w:val="000000" w:themeColor="text1"/>
          <w:sz w:val="28"/>
          <w:szCs w:val="28"/>
          <w:rPrChange w:id="6206" w:author="N PRASAD" w:date="2016-07-01T12:13:00Z">
            <w:rPr>
              <w:sz w:val="28"/>
              <w:szCs w:val="28"/>
            </w:rPr>
          </w:rPrChange>
        </w:rPr>
      </w:pPr>
      <w:r w:rsidRPr="00B5270F">
        <w:rPr>
          <w:rFonts w:ascii="Times New Roman" w:hAnsi="Times New Roman" w:cs="Times New Roman"/>
          <w:color w:val="000000" w:themeColor="text1"/>
          <w:sz w:val="28"/>
          <w:szCs w:val="28"/>
          <w:rPrChange w:id="6207" w:author="N PRASAD" w:date="2016-07-01T12:13:00Z">
            <w:rPr>
              <w:color w:val="0000FF"/>
              <w:sz w:val="28"/>
              <w:szCs w:val="28"/>
            </w:rPr>
          </w:rPrChange>
        </w:rPr>
        <w:t>The main objective of cloning is to maintain backup.</w:t>
      </w:r>
    </w:p>
    <w:p w:rsidR="002B2AA2" w:rsidRPr="00B5270F" w:rsidRDefault="00572FDB" w:rsidP="00A06CCF">
      <w:pPr>
        <w:pStyle w:val="ListParagraph"/>
        <w:numPr>
          <w:ilvl w:val="0"/>
          <w:numId w:val="66"/>
        </w:numPr>
        <w:rPr>
          <w:rFonts w:ascii="Times New Roman" w:hAnsi="Times New Roman" w:cs="Times New Roman"/>
          <w:color w:val="000000" w:themeColor="text1"/>
          <w:sz w:val="28"/>
          <w:szCs w:val="28"/>
          <w:rPrChange w:id="6208" w:author="N PRASAD" w:date="2016-07-01T12:13:00Z">
            <w:rPr>
              <w:sz w:val="28"/>
              <w:szCs w:val="28"/>
            </w:rPr>
          </w:rPrChange>
        </w:rPr>
      </w:pPr>
      <w:r w:rsidRPr="00B5270F">
        <w:rPr>
          <w:rFonts w:ascii="Times New Roman" w:hAnsi="Times New Roman" w:cs="Times New Roman"/>
          <w:color w:val="000000" w:themeColor="text1"/>
          <w:sz w:val="28"/>
          <w:szCs w:val="28"/>
          <w:rPrChange w:id="6209" w:author="N PRASAD" w:date="2016-07-01T12:13:00Z">
            <w:rPr>
              <w:color w:val="0000FF"/>
              <w:sz w:val="28"/>
              <w:szCs w:val="28"/>
            </w:rPr>
          </w:rPrChange>
        </w:rPr>
        <w:t>We  can call clone() only on cloneable objects.</w:t>
      </w:r>
    </w:p>
    <w:p w:rsidR="006A3A4D" w:rsidRPr="00B5270F" w:rsidRDefault="00572FDB" w:rsidP="00A06CCF">
      <w:pPr>
        <w:pStyle w:val="ListParagraph"/>
        <w:numPr>
          <w:ilvl w:val="0"/>
          <w:numId w:val="66"/>
        </w:numPr>
        <w:spacing w:after="240"/>
        <w:rPr>
          <w:rFonts w:ascii="Times New Roman" w:hAnsi="Times New Roman" w:cs="Times New Roman"/>
          <w:color w:val="000000" w:themeColor="text1"/>
          <w:sz w:val="28"/>
          <w:szCs w:val="28"/>
          <w:rPrChange w:id="6210" w:author="N PRASAD" w:date="2016-07-01T12:13:00Z">
            <w:rPr>
              <w:sz w:val="28"/>
              <w:szCs w:val="28"/>
            </w:rPr>
          </w:rPrChange>
        </w:rPr>
      </w:pPr>
      <w:r w:rsidRPr="00B5270F">
        <w:rPr>
          <w:rFonts w:ascii="Times New Roman" w:hAnsi="Times New Roman" w:cs="Times New Roman"/>
          <w:color w:val="000000" w:themeColor="text1"/>
          <w:sz w:val="28"/>
          <w:szCs w:val="28"/>
          <w:rPrChange w:id="6211" w:author="N PRASAD" w:date="2016-07-01T12:13:00Z">
            <w:rPr>
              <w:color w:val="0000FF"/>
              <w:sz w:val="28"/>
              <w:szCs w:val="28"/>
            </w:rPr>
          </w:rPrChange>
        </w:rPr>
        <w:t>An object is said to clonable iff the corresponding class implements clonable interface.clonable interface presently java.lang package &amp; doesn’t contain any methods.It is a marker interface.</w:t>
      </w:r>
    </w:p>
    <w:p w:rsidR="00703122" w:rsidRPr="00B5270F" w:rsidRDefault="00572FDB" w:rsidP="00E531F7">
      <w:pPr>
        <w:rPr>
          <w:rFonts w:ascii="Times New Roman" w:hAnsi="Times New Roman" w:cs="Times New Roman"/>
          <w:b/>
          <w:color w:val="000000" w:themeColor="text1"/>
          <w:sz w:val="28"/>
          <w:szCs w:val="28"/>
          <w:rPrChange w:id="6212" w:author="N PRASAD" w:date="2016-07-01T12:13:00Z">
            <w:rPr>
              <w:b/>
              <w:sz w:val="28"/>
              <w:szCs w:val="28"/>
            </w:rPr>
          </w:rPrChange>
        </w:rPr>
      </w:pPr>
      <w:r w:rsidRPr="00B5270F">
        <w:rPr>
          <w:rFonts w:ascii="Times New Roman" w:hAnsi="Times New Roman" w:cs="Times New Roman"/>
          <w:b/>
          <w:color w:val="000000" w:themeColor="text1"/>
          <w:sz w:val="28"/>
          <w:szCs w:val="28"/>
          <w:rPrChange w:id="6213" w:author="N PRASAD" w:date="2016-07-01T12:13:00Z">
            <w:rPr>
              <w:b/>
              <w:color w:val="0000FF"/>
              <w:sz w:val="28"/>
              <w:szCs w:val="28"/>
            </w:rPr>
          </w:rPrChange>
        </w:rPr>
        <w:t>DEEP cloning &amp;shallow cloning:</w:t>
      </w:r>
    </w:p>
    <w:p w:rsidR="00F12C8D" w:rsidRPr="00B5270F" w:rsidRDefault="00572FDB" w:rsidP="00A06CCF">
      <w:pPr>
        <w:pStyle w:val="ListParagraph"/>
        <w:numPr>
          <w:ilvl w:val="0"/>
          <w:numId w:val="67"/>
        </w:numPr>
        <w:rPr>
          <w:rFonts w:ascii="Times New Roman" w:hAnsi="Times New Roman" w:cs="Times New Roman"/>
          <w:color w:val="000000" w:themeColor="text1"/>
          <w:sz w:val="28"/>
          <w:szCs w:val="28"/>
          <w:rPrChange w:id="6214" w:author="N PRASAD" w:date="2016-07-01T12:13:00Z">
            <w:rPr>
              <w:sz w:val="28"/>
              <w:szCs w:val="28"/>
            </w:rPr>
          </w:rPrChange>
        </w:rPr>
      </w:pPr>
      <w:r w:rsidRPr="00B5270F">
        <w:rPr>
          <w:rFonts w:ascii="Times New Roman" w:hAnsi="Times New Roman" w:cs="Times New Roman"/>
          <w:color w:val="000000" w:themeColor="text1"/>
          <w:sz w:val="28"/>
          <w:szCs w:val="28"/>
          <w:rPrChange w:id="6215" w:author="N PRASAD" w:date="2016-07-01T12:13:00Z">
            <w:rPr>
              <w:color w:val="0000FF"/>
              <w:sz w:val="28"/>
              <w:szCs w:val="28"/>
            </w:rPr>
          </w:rPrChange>
        </w:rPr>
        <w:t>The process of creating just duplicate reference variable but not duplicate object is called sallow cloning.</w:t>
      </w:r>
    </w:p>
    <w:p w:rsidR="0069721C" w:rsidRPr="00B5270F" w:rsidRDefault="00572FDB" w:rsidP="00A06CCF">
      <w:pPr>
        <w:pStyle w:val="ListParagraph"/>
        <w:numPr>
          <w:ilvl w:val="0"/>
          <w:numId w:val="67"/>
        </w:numPr>
        <w:rPr>
          <w:rFonts w:ascii="Times New Roman" w:hAnsi="Times New Roman" w:cs="Times New Roman"/>
          <w:color w:val="000000" w:themeColor="text1"/>
          <w:sz w:val="28"/>
          <w:szCs w:val="28"/>
          <w:rPrChange w:id="6216" w:author="N PRASAD" w:date="2016-07-01T12:13:00Z">
            <w:rPr>
              <w:sz w:val="28"/>
              <w:szCs w:val="28"/>
            </w:rPr>
          </w:rPrChange>
        </w:rPr>
      </w:pPr>
      <w:r w:rsidRPr="00B5270F">
        <w:rPr>
          <w:rFonts w:ascii="Times New Roman" w:hAnsi="Times New Roman" w:cs="Times New Roman"/>
          <w:color w:val="000000" w:themeColor="text1"/>
          <w:sz w:val="28"/>
          <w:szCs w:val="28"/>
          <w:rPrChange w:id="6217" w:author="N PRASAD" w:date="2016-07-01T12:13:00Z">
            <w:rPr>
              <w:color w:val="0000FF"/>
              <w:sz w:val="28"/>
              <w:szCs w:val="28"/>
            </w:rPr>
          </w:rPrChange>
        </w:rPr>
        <w:t>The process of creating exactly duplicate independent objects is by default considered as deep cloning</w:t>
      </w:r>
    </w:p>
    <w:p w:rsidR="00AD0D7C" w:rsidRPr="00B5270F" w:rsidRDefault="00572FDB" w:rsidP="00AD0D7C">
      <w:pPr>
        <w:pStyle w:val="ListParagraph"/>
        <w:rPr>
          <w:rFonts w:ascii="Times New Roman" w:hAnsi="Times New Roman" w:cs="Times New Roman"/>
          <w:color w:val="000000" w:themeColor="text1"/>
          <w:sz w:val="28"/>
          <w:szCs w:val="28"/>
          <w:rPrChange w:id="6218" w:author="N PRASAD" w:date="2016-07-01T12:13:00Z">
            <w:rPr>
              <w:sz w:val="28"/>
              <w:szCs w:val="28"/>
            </w:rPr>
          </w:rPrChange>
        </w:rPr>
      </w:pPr>
      <w:r w:rsidRPr="00B5270F">
        <w:rPr>
          <w:rFonts w:ascii="Times New Roman" w:hAnsi="Times New Roman" w:cs="Times New Roman"/>
          <w:color w:val="000000" w:themeColor="text1"/>
          <w:sz w:val="28"/>
          <w:szCs w:val="28"/>
          <w:rPrChange w:id="6219" w:author="N PRASAD" w:date="2016-07-01T12:13:00Z">
            <w:rPr>
              <w:color w:val="0000FF"/>
              <w:sz w:val="28"/>
              <w:szCs w:val="28"/>
            </w:rPr>
          </w:rPrChange>
        </w:rPr>
        <w:lastRenderedPageBreak/>
        <w:t>Ex:Test t1=new Test();</w:t>
      </w:r>
    </w:p>
    <w:p w:rsidR="00AD0D7C" w:rsidRPr="00B5270F" w:rsidRDefault="00572FDB" w:rsidP="00AD0D7C">
      <w:pPr>
        <w:pStyle w:val="ListParagraph"/>
        <w:rPr>
          <w:rFonts w:ascii="Times New Roman" w:hAnsi="Times New Roman" w:cs="Times New Roman"/>
          <w:color w:val="000000" w:themeColor="text1"/>
          <w:sz w:val="28"/>
          <w:szCs w:val="28"/>
          <w:rPrChange w:id="6220" w:author="N PRASAD" w:date="2016-07-01T12:13:00Z">
            <w:rPr>
              <w:sz w:val="28"/>
              <w:szCs w:val="28"/>
            </w:rPr>
          </w:rPrChange>
        </w:rPr>
      </w:pPr>
      <w:r w:rsidRPr="00B5270F">
        <w:rPr>
          <w:rFonts w:ascii="Times New Roman" w:hAnsi="Times New Roman" w:cs="Times New Roman"/>
          <w:color w:val="000000" w:themeColor="text1"/>
          <w:sz w:val="28"/>
          <w:szCs w:val="28"/>
          <w:rPrChange w:id="6221" w:author="N PRASAD" w:date="2016-07-01T12:13:00Z">
            <w:rPr>
              <w:color w:val="0000FF"/>
              <w:sz w:val="28"/>
              <w:szCs w:val="28"/>
            </w:rPr>
          </w:rPrChange>
        </w:rPr>
        <w:t xml:space="preserve">    Test t2=t1;//shallow cloning</w:t>
      </w:r>
    </w:p>
    <w:p w:rsidR="008E7B2A" w:rsidRPr="00B5270F" w:rsidRDefault="00572FDB" w:rsidP="00AD0D7C">
      <w:pPr>
        <w:pStyle w:val="ListParagraph"/>
        <w:rPr>
          <w:rFonts w:ascii="Times New Roman" w:hAnsi="Times New Roman" w:cs="Times New Roman"/>
          <w:color w:val="000000" w:themeColor="text1"/>
          <w:sz w:val="28"/>
          <w:szCs w:val="28"/>
          <w:rPrChange w:id="6222" w:author="N PRASAD" w:date="2016-07-01T12:13:00Z">
            <w:rPr>
              <w:sz w:val="28"/>
              <w:szCs w:val="28"/>
            </w:rPr>
          </w:rPrChange>
        </w:rPr>
      </w:pPr>
      <w:r w:rsidRPr="00B5270F">
        <w:rPr>
          <w:rFonts w:ascii="Times New Roman" w:hAnsi="Times New Roman" w:cs="Times New Roman"/>
          <w:noProof/>
          <w:color w:val="000000" w:themeColor="text1"/>
          <w:sz w:val="28"/>
          <w:szCs w:val="28"/>
          <w:rPrChange w:id="6223" w:author="N PRASAD" w:date="2016-07-01T12:13:00Z">
            <w:rPr>
              <w:rFonts w:ascii="Times New Roman" w:hAnsi="Times New Roman" w:cs="Times New Roman"/>
              <w:noProof/>
              <w:color w:val="FF0000"/>
              <w:sz w:val="28"/>
              <w:szCs w:val="28"/>
            </w:rPr>
          </w:rPrChange>
        </w:rPr>
        <w:pict>
          <v:oval id="_x0000_s1043" style="position:absolute;left:0;text-align:left;margin-left:93.75pt;margin-top:10.95pt;width:76.05pt;height:27.2pt;z-index:251676672"/>
        </w:pict>
      </w:r>
    </w:p>
    <w:p w:rsidR="008E7B2A" w:rsidRPr="00B5270F" w:rsidRDefault="00572FDB" w:rsidP="00AD0D7C">
      <w:pPr>
        <w:pStyle w:val="ListParagraph"/>
        <w:rPr>
          <w:rFonts w:ascii="Times New Roman" w:hAnsi="Times New Roman" w:cs="Times New Roman"/>
          <w:color w:val="000000" w:themeColor="text1"/>
          <w:sz w:val="28"/>
          <w:szCs w:val="28"/>
          <w:rPrChange w:id="6224" w:author="N PRASAD" w:date="2016-07-01T12:13:00Z">
            <w:rPr>
              <w:sz w:val="28"/>
              <w:szCs w:val="28"/>
            </w:rPr>
          </w:rPrChange>
        </w:rPr>
      </w:pPr>
      <w:r w:rsidRPr="00B5270F">
        <w:rPr>
          <w:rFonts w:ascii="Times New Roman" w:hAnsi="Times New Roman" w:cs="Times New Roman"/>
          <w:noProof/>
          <w:color w:val="000000" w:themeColor="text1"/>
          <w:sz w:val="28"/>
          <w:szCs w:val="28"/>
          <w:rPrChange w:id="6225" w:author="N PRASAD" w:date="2016-07-01T12:13:00Z">
            <w:rPr>
              <w:rFonts w:ascii="Times New Roman" w:hAnsi="Times New Roman" w:cs="Times New Roman"/>
              <w:noProof/>
              <w:color w:val="FF0000"/>
              <w:sz w:val="28"/>
              <w:szCs w:val="28"/>
            </w:rPr>
          </w:rPrChange>
        </w:rPr>
        <w:pict>
          <v:shapetype id="_x0000_t32" coordsize="21600,21600" o:spt="32" o:oned="t" path="m,l21600,21600e" filled="f">
            <v:path arrowok="t" fillok="f" o:connecttype="none"/>
            <o:lock v:ext="edit" shapetype="t"/>
          </v:shapetype>
          <v:shape id="_x0000_s1045" type="#_x0000_t32" style="position:absolute;left:0;text-align:left;margin-left:165.05pt;margin-top:7.6pt;width:57.05pt;height:16.3pt;flip:x y;z-index:251678720" o:connectortype="straight">
            <v:stroke endarrow="block"/>
          </v:shape>
        </w:pict>
      </w:r>
      <w:r w:rsidRPr="00B5270F">
        <w:rPr>
          <w:rFonts w:ascii="Times New Roman" w:hAnsi="Times New Roman" w:cs="Times New Roman"/>
          <w:noProof/>
          <w:color w:val="000000" w:themeColor="text1"/>
          <w:sz w:val="28"/>
          <w:szCs w:val="28"/>
          <w:rPrChange w:id="6226" w:author="N PRASAD" w:date="2016-07-01T12:13:00Z">
            <w:rPr>
              <w:rFonts w:ascii="Times New Roman" w:hAnsi="Times New Roman" w:cs="Times New Roman"/>
              <w:noProof/>
              <w:color w:val="FF0000"/>
              <w:sz w:val="28"/>
              <w:szCs w:val="28"/>
            </w:rPr>
          </w:rPrChange>
        </w:rPr>
        <w:pict>
          <v:shape id="_x0000_s1044" type="#_x0000_t32" style="position:absolute;left:0;text-align:left;margin-left:51.6pt;margin-top:4.2pt;width:48.25pt;height:14.3pt;flip:y;z-index:251677696" o:connectortype="straight">
            <v:stroke endarrow="block"/>
          </v:shape>
        </w:pict>
      </w:r>
    </w:p>
    <w:p w:rsidR="008E7B2A" w:rsidRPr="00B5270F" w:rsidRDefault="00572FDB" w:rsidP="00AD0D7C">
      <w:pPr>
        <w:pStyle w:val="ListParagraph"/>
        <w:rPr>
          <w:rFonts w:ascii="Times New Roman" w:hAnsi="Times New Roman" w:cs="Times New Roman"/>
          <w:color w:val="000000" w:themeColor="text1"/>
          <w:sz w:val="28"/>
          <w:szCs w:val="28"/>
          <w:rPrChange w:id="6227" w:author="N PRASAD" w:date="2016-07-01T12:13:00Z">
            <w:rPr>
              <w:sz w:val="28"/>
              <w:szCs w:val="28"/>
            </w:rPr>
          </w:rPrChange>
        </w:rPr>
      </w:pPr>
      <w:r w:rsidRPr="00B5270F">
        <w:rPr>
          <w:rFonts w:ascii="Times New Roman" w:hAnsi="Times New Roman" w:cs="Times New Roman"/>
          <w:color w:val="000000" w:themeColor="text1"/>
          <w:sz w:val="28"/>
          <w:szCs w:val="28"/>
          <w:rPrChange w:id="6228" w:author="N PRASAD" w:date="2016-07-01T12:13:00Z">
            <w:rPr>
              <w:color w:val="0000FF"/>
              <w:sz w:val="28"/>
              <w:szCs w:val="28"/>
            </w:rPr>
          </w:rPrChange>
        </w:rPr>
        <w:t xml:space="preserve">T1            </w:t>
      </w:r>
      <w:r w:rsidRPr="00B5270F">
        <w:rPr>
          <w:rFonts w:ascii="Times New Roman" w:hAnsi="Times New Roman" w:cs="Times New Roman"/>
          <w:color w:val="000000" w:themeColor="text1"/>
          <w:sz w:val="28"/>
          <w:szCs w:val="28"/>
          <w:rPrChange w:id="6229"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6230"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6231"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6232" w:author="N PRASAD" w:date="2016-07-01T12:13:00Z">
            <w:rPr>
              <w:color w:val="0000FF"/>
              <w:sz w:val="28"/>
              <w:szCs w:val="28"/>
            </w:rPr>
          </w:rPrChange>
        </w:rPr>
        <w:tab/>
        <w:t>t2</w:t>
      </w:r>
    </w:p>
    <w:p w:rsidR="008E7B2A" w:rsidRPr="00B5270F" w:rsidRDefault="00572FDB" w:rsidP="00AD0D7C">
      <w:pPr>
        <w:pStyle w:val="ListParagraph"/>
        <w:rPr>
          <w:rFonts w:ascii="Times New Roman" w:hAnsi="Times New Roman" w:cs="Times New Roman"/>
          <w:color w:val="000000" w:themeColor="text1"/>
          <w:sz w:val="28"/>
          <w:szCs w:val="28"/>
          <w:rPrChange w:id="6233" w:author="N PRASAD" w:date="2016-07-01T12:13:00Z">
            <w:rPr>
              <w:sz w:val="28"/>
              <w:szCs w:val="28"/>
            </w:rPr>
          </w:rPrChange>
        </w:rPr>
      </w:pPr>
      <w:r w:rsidRPr="00B5270F">
        <w:rPr>
          <w:rFonts w:ascii="Times New Roman" w:hAnsi="Times New Roman" w:cs="Times New Roman"/>
          <w:color w:val="000000" w:themeColor="text1"/>
          <w:sz w:val="28"/>
          <w:szCs w:val="28"/>
          <w:rPrChange w:id="6234"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6235" w:author="N PRASAD" w:date="2016-07-01T12:13:00Z">
            <w:rPr>
              <w:color w:val="0000FF"/>
              <w:sz w:val="28"/>
              <w:szCs w:val="28"/>
            </w:rPr>
          </w:rPrChange>
        </w:rPr>
        <w:tab/>
      </w:r>
      <w:r w:rsidRPr="00B5270F">
        <w:rPr>
          <w:rFonts w:ascii="Times New Roman" w:hAnsi="Times New Roman" w:cs="Times New Roman"/>
          <w:b/>
          <w:color w:val="000000" w:themeColor="text1"/>
          <w:sz w:val="28"/>
          <w:szCs w:val="28"/>
          <w:rPrChange w:id="6236" w:author="N PRASAD" w:date="2016-07-01T12:13:00Z">
            <w:rPr>
              <w:b/>
              <w:color w:val="0000FF"/>
              <w:sz w:val="28"/>
              <w:szCs w:val="28"/>
            </w:rPr>
          </w:rPrChange>
        </w:rPr>
        <w:t>shallowcloning</w:t>
      </w:r>
    </w:p>
    <w:p w:rsidR="008E7B2A" w:rsidRPr="00B5270F" w:rsidRDefault="008E7B2A" w:rsidP="00AD0D7C">
      <w:pPr>
        <w:pStyle w:val="ListParagraph"/>
        <w:rPr>
          <w:rFonts w:ascii="Times New Roman" w:hAnsi="Times New Roman" w:cs="Times New Roman"/>
          <w:color w:val="000000" w:themeColor="text1"/>
          <w:sz w:val="28"/>
          <w:szCs w:val="28"/>
          <w:rPrChange w:id="6237" w:author="N PRASAD" w:date="2016-07-01T12:13:00Z">
            <w:rPr>
              <w:sz w:val="28"/>
              <w:szCs w:val="28"/>
            </w:rPr>
          </w:rPrChange>
        </w:rPr>
      </w:pPr>
    </w:p>
    <w:p w:rsidR="00AD0D7C" w:rsidRPr="00B5270F" w:rsidRDefault="00572FDB" w:rsidP="00AD0D7C">
      <w:pPr>
        <w:pStyle w:val="ListParagraph"/>
        <w:rPr>
          <w:rFonts w:ascii="Times New Roman" w:hAnsi="Times New Roman" w:cs="Times New Roman"/>
          <w:color w:val="000000" w:themeColor="text1"/>
          <w:sz w:val="28"/>
          <w:szCs w:val="28"/>
          <w:rPrChange w:id="6238" w:author="N PRASAD" w:date="2016-07-01T12:13:00Z">
            <w:rPr>
              <w:sz w:val="28"/>
              <w:szCs w:val="28"/>
            </w:rPr>
          </w:rPrChange>
        </w:rPr>
      </w:pPr>
      <w:r w:rsidRPr="00B5270F">
        <w:rPr>
          <w:rFonts w:ascii="Times New Roman" w:hAnsi="Times New Roman" w:cs="Times New Roman"/>
          <w:color w:val="000000" w:themeColor="text1"/>
          <w:sz w:val="28"/>
          <w:szCs w:val="28"/>
          <w:rPrChange w:id="6239" w:author="N PRASAD" w:date="2016-07-01T12:13:00Z">
            <w:rPr>
              <w:color w:val="0000FF"/>
              <w:sz w:val="28"/>
              <w:szCs w:val="28"/>
            </w:rPr>
          </w:rPrChange>
        </w:rPr>
        <w:t>Test t3=(Test)t1.clone();//Deep cloning</w:t>
      </w:r>
    </w:p>
    <w:p w:rsidR="0098012C" w:rsidRPr="00B5270F" w:rsidRDefault="00572FDB" w:rsidP="00AD0D7C">
      <w:pPr>
        <w:pStyle w:val="ListParagraph"/>
        <w:rPr>
          <w:rFonts w:ascii="Times New Roman" w:hAnsi="Times New Roman" w:cs="Times New Roman"/>
          <w:color w:val="000000" w:themeColor="text1"/>
          <w:sz w:val="28"/>
          <w:szCs w:val="28"/>
          <w:rPrChange w:id="6240" w:author="N PRASAD" w:date="2016-07-01T12:13:00Z">
            <w:rPr>
              <w:sz w:val="28"/>
              <w:szCs w:val="28"/>
            </w:rPr>
          </w:rPrChange>
        </w:rPr>
      </w:pPr>
      <w:r w:rsidRPr="00B5270F">
        <w:rPr>
          <w:rFonts w:ascii="Times New Roman" w:hAnsi="Times New Roman" w:cs="Times New Roman"/>
          <w:noProof/>
          <w:color w:val="000000" w:themeColor="text1"/>
          <w:sz w:val="28"/>
          <w:szCs w:val="28"/>
          <w:rPrChange w:id="6241" w:author="N PRASAD" w:date="2016-07-01T12:13:00Z">
            <w:rPr>
              <w:rFonts w:ascii="Times New Roman" w:hAnsi="Times New Roman" w:cs="Times New Roman"/>
              <w:noProof/>
              <w:color w:val="FF0000"/>
              <w:sz w:val="28"/>
              <w:szCs w:val="28"/>
            </w:rPr>
          </w:rPrChange>
        </w:rPr>
        <w:pict>
          <v:oval id="_x0000_s1046" style="position:absolute;left:0;text-align:left;margin-left:113.45pt;margin-top:17.3pt;width:74pt;height:23.1pt;z-index:251679744"/>
        </w:pict>
      </w:r>
    </w:p>
    <w:p w:rsidR="0098012C" w:rsidRPr="00B5270F" w:rsidRDefault="00572FDB" w:rsidP="00AD0D7C">
      <w:pPr>
        <w:pStyle w:val="ListParagraph"/>
        <w:rPr>
          <w:rFonts w:ascii="Times New Roman" w:hAnsi="Times New Roman" w:cs="Times New Roman"/>
          <w:color w:val="000000" w:themeColor="text1"/>
          <w:sz w:val="28"/>
          <w:szCs w:val="28"/>
          <w:rPrChange w:id="6242" w:author="N PRASAD" w:date="2016-07-01T12:13:00Z">
            <w:rPr>
              <w:sz w:val="28"/>
              <w:szCs w:val="28"/>
            </w:rPr>
          </w:rPrChange>
        </w:rPr>
      </w:pPr>
      <w:r w:rsidRPr="00B5270F">
        <w:rPr>
          <w:rFonts w:ascii="Times New Roman" w:hAnsi="Times New Roman" w:cs="Times New Roman"/>
          <w:noProof/>
          <w:color w:val="000000" w:themeColor="text1"/>
          <w:sz w:val="28"/>
          <w:szCs w:val="28"/>
          <w:rPrChange w:id="6243" w:author="N PRASAD" w:date="2016-07-01T12:13:00Z">
            <w:rPr>
              <w:rFonts w:ascii="Times New Roman" w:hAnsi="Times New Roman" w:cs="Times New Roman"/>
              <w:noProof/>
              <w:color w:val="FF0000"/>
              <w:sz w:val="28"/>
              <w:szCs w:val="28"/>
            </w:rPr>
          </w:rPrChange>
        </w:rPr>
        <w:pict>
          <v:shape id="_x0000_s1047" type="#_x0000_t32" style="position:absolute;left:0;text-align:left;margin-left:80.15pt;margin-top:16pt;width:44.15pt;height:4.75pt;flip:y;z-index:251680768" o:connectortype="straight">
            <v:stroke endarrow="block"/>
          </v:shape>
        </w:pict>
      </w:r>
    </w:p>
    <w:p w:rsidR="00F84573" w:rsidRPr="00B5270F" w:rsidRDefault="00572FDB" w:rsidP="00AD0D7C">
      <w:pPr>
        <w:pStyle w:val="ListParagraph"/>
        <w:rPr>
          <w:rFonts w:ascii="Times New Roman" w:hAnsi="Times New Roman" w:cs="Times New Roman"/>
          <w:color w:val="000000" w:themeColor="text1"/>
          <w:sz w:val="28"/>
          <w:szCs w:val="28"/>
          <w:rPrChange w:id="6244" w:author="N PRASAD" w:date="2016-07-01T12:13:00Z">
            <w:rPr>
              <w:sz w:val="28"/>
              <w:szCs w:val="28"/>
            </w:rPr>
          </w:rPrChange>
        </w:rPr>
      </w:pPr>
      <w:r w:rsidRPr="00B5270F">
        <w:rPr>
          <w:rFonts w:ascii="Times New Roman" w:hAnsi="Times New Roman" w:cs="Times New Roman"/>
          <w:color w:val="000000" w:themeColor="text1"/>
          <w:sz w:val="28"/>
          <w:szCs w:val="28"/>
          <w:rPrChange w:id="6245" w:author="N PRASAD" w:date="2016-07-01T12:13:00Z">
            <w:rPr>
              <w:color w:val="0000FF"/>
              <w:sz w:val="28"/>
              <w:szCs w:val="28"/>
            </w:rPr>
          </w:rPrChange>
        </w:rPr>
        <w:tab/>
        <w:t>T3</w:t>
      </w:r>
    </w:p>
    <w:p w:rsidR="00F84573" w:rsidRPr="00B5270F" w:rsidRDefault="00572FDB" w:rsidP="00F84573">
      <w:pPr>
        <w:rPr>
          <w:rFonts w:ascii="Times New Roman" w:hAnsi="Times New Roman" w:cs="Times New Roman"/>
          <w:color w:val="000000" w:themeColor="text1"/>
          <w:sz w:val="28"/>
          <w:szCs w:val="28"/>
          <w:rPrChange w:id="6246" w:author="N PRASAD" w:date="2016-07-01T12:13:00Z">
            <w:rPr>
              <w:sz w:val="28"/>
              <w:szCs w:val="28"/>
            </w:rPr>
          </w:rPrChange>
        </w:rPr>
      </w:pPr>
      <w:r w:rsidRPr="00B5270F">
        <w:rPr>
          <w:rFonts w:ascii="Times New Roman" w:hAnsi="Times New Roman" w:cs="Times New Roman"/>
          <w:color w:val="000000" w:themeColor="text1"/>
          <w:sz w:val="28"/>
          <w:szCs w:val="28"/>
          <w:rPrChange w:id="6247"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6248" w:author="N PRASAD" w:date="2016-07-01T12:13:00Z">
            <w:rPr>
              <w:color w:val="0000FF"/>
              <w:sz w:val="28"/>
              <w:szCs w:val="28"/>
            </w:rPr>
          </w:rPrChange>
        </w:rPr>
        <w:tab/>
      </w:r>
      <w:r w:rsidRPr="00B5270F">
        <w:rPr>
          <w:rFonts w:ascii="Times New Roman" w:hAnsi="Times New Roman" w:cs="Times New Roman"/>
          <w:color w:val="000000" w:themeColor="text1"/>
          <w:sz w:val="28"/>
          <w:szCs w:val="28"/>
          <w:rPrChange w:id="6249" w:author="N PRASAD" w:date="2016-07-01T12:13:00Z">
            <w:rPr>
              <w:color w:val="0000FF"/>
              <w:sz w:val="28"/>
              <w:szCs w:val="28"/>
            </w:rPr>
          </w:rPrChange>
        </w:rPr>
        <w:tab/>
      </w:r>
      <w:r w:rsidRPr="00B5270F">
        <w:rPr>
          <w:rFonts w:ascii="Times New Roman" w:hAnsi="Times New Roman" w:cs="Times New Roman"/>
          <w:b/>
          <w:color w:val="000000" w:themeColor="text1"/>
          <w:sz w:val="28"/>
          <w:szCs w:val="28"/>
          <w:rPrChange w:id="6250" w:author="N PRASAD" w:date="2016-07-01T12:13:00Z">
            <w:rPr>
              <w:b/>
              <w:color w:val="0000FF"/>
              <w:sz w:val="28"/>
              <w:szCs w:val="28"/>
            </w:rPr>
          </w:rPrChange>
        </w:rPr>
        <w:t>Deepcloning</w:t>
      </w:r>
    </w:p>
    <w:p w:rsidR="0098012C" w:rsidRPr="00B5270F" w:rsidRDefault="00572FDB" w:rsidP="00A06CCF">
      <w:pPr>
        <w:pStyle w:val="ListParagraph"/>
        <w:numPr>
          <w:ilvl w:val="0"/>
          <w:numId w:val="69"/>
        </w:numPr>
        <w:rPr>
          <w:rFonts w:ascii="Times New Roman" w:hAnsi="Times New Roman" w:cs="Times New Roman"/>
          <w:color w:val="000000" w:themeColor="text1"/>
          <w:sz w:val="28"/>
          <w:szCs w:val="28"/>
          <w:rPrChange w:id="6251" w:author="N PRASAD" w:date="2016-07-01T12:13:00Z">
            <w:rPr>
              <w:sz w:val="28"/>
              <w:szCs w:val="28"/>
            </w:rPr>
          </w:rPrChange>
        </w:rPr>
      </w:pPr>
      <w:r w:rsidRPr="00B5270F">
        <w:rPr>
          <w:rFonts w:ascii="Times New Roman" w:hAnsi="Times New Roman" w:cs="Times New Roman"/>
          <w:color w:val="000000" w:themeColor="text1"/>
          <w:sz w:val="28"/>
          <w:szCs w:val="28"/>
          <w:rPrChange w:id="6252" w:author="N PRASAD" w:date="2016-07-01T12:13:00Z">
            <w:rPr>
              <w:color w:val="0000FF"/>
              <w:sz w:val="28"/>
              <w:szCs w:val="28"/>
            </w:rPr>
          </w:rPrChange>
        </w:rPr>
        <w:t>By default cloning means deep cloning</w:t>
      </w:r>
    </w:p>
    <w:p w:rsidR="00126915" w:rsidRPr="00B5270F" w:rsidRDefault="00126915" w:rsidP="00F84573">
      <w:pPr>
        <w:rPr>
          <w:rFonts w:ascii="Times New Roman" w:hAnsi="Times New Roman" w:cs="Times New Roman"/>
          <w:color w:val="000000" w:themeColor="text1"/>
          <w:sz w:val="28"/>
          <w:szCs w:val="28"/>
          <w:rPrChange w:id="6253" w:author="N PRASAD" w:date="2016-07-01T12:13:00Z">
            <w:rPr>
              <w:sz w:val="28"/>
              <w:szCs w:val="28"/>
            </w:rPr>
          </w:rPrChange>
        </w:rPr>
      </w:pP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u w:val="single"/>
          <w:rPrChange w:id="6254" w:author="N PRASAD" w:date="2016-07-01T12:13:00Z">
            <w:rPr>
              <w:rFonts w:cs="Times New Roman"/>
              <w:b/>
              <w:bCs/>
              <w:sz w:val="28"/>
              <w:szCs w:val="28"/>
              <w:u w:val="single"/>
            </w:rPr>
          </w:rPrChange>
        </w:rPr>
      </w:pPr>
      <w:r w:rsidRPr="00B5270F">
        <w:rPr>
          <w:rFonts w:ascii="Times New Roman" w:hAnsi="Times New Roman" w:cs="Times New Roman"/>
          <w:b/>
          <w:bCs/>
          <w:color w:val="000000" w:themeColor="text1"/>
          <w:sz w:val="28"/>
          <w:szCs w:val="28"/>
          <w:u w:val="single"/>
          <w:rPrChange w:id="6255" w:author="N PRASAD" w:date="2016-07-01T12:13:00Z">
            <w:rPr>
              <w:rFonts w:cs="Times New Roman"/>
              <w:b/>
              <w:bCs/>
              <w:color w:val="0000FF"/>
              <w:sz w:val="28"/>
              <w:szCs w:val="28"/>
              <w:u w:val="single"/>
            </w:rPr>
          </w:rPrChange>
        </w:rPr>
        <w:t>OOPS Interview Questions:</w:t>
      </w:r>
    </w:p>
    <w:p w:rsidR="00962296" w:rsidRPr="00B5270F" w:rsidRDefault="00962296" w:rsidP="00126915">
      <w:pPr>
        <w:widowControl w:val="0"/>
        <w:autoSpaceDE w:val="0"/>
        <w:autoSpaceDN w:val="0"/>
        <w:adjustRightInd w:val="0"/>
        <w:rPr>
          <w:rFonts w:ascii="Times New Roman" w:hAnsi="Times New Roman" w:cs="Times New Roman"/>
          <w:b/>
          <w:bCs/>
          <w:color w:val="000000" w:themeColor="text1"/>
          <w:sz w:val="28"/>
          <w:szCs w:val="28"/>
          <w:u w:val="single"/>
          <w:rPrChange w:id="6256" w:author="N PRASAD" w:date="2016-07-01T12:13:00Z">
            <w:rPr>
              <w:rFonts w:cs="Times New Roman"/>
              <w:b/>
              <w:bCs/>
              <w:sz w:val="28"/>
              <w:szCs w:val="28"/>
              <w:u w:val="single"/>
            </w:rPr>
          </w:rPrChange>
        </w:rPr>
      </w:pPr>
    </w:p>
    <w:p w:rsidR="00126915" w:rsidRPr="00B5270F" w:rsidRDefault="00572FDB" w:rsidP="00A06CCF">
      <w:pPr>
        <w:pStyle w:val="ListParagraph"/>
        <w:widowControl w:val="0"/>
        <w:numPr>
          <w:ilvl w:val="0"/>
          <w:numId w:val="30"/>
        </w:numPr>
        <w:autoSpaceDE w:val="0"/>
        <w:autoSpaceDN w:val="0"/>
        <w:adjustRightInd w:val="0"/>
        <w:rPr>
          <w:rFonts w:ascii="Times New Roman" w:hAnsi="Times New Roman" w:cs="Times New Roman"/>
          <w:b/>
          <w:bCs/>
          <w:color w:val="000000" w:themeColor="text1"/>
          <w:sz w:val="28"/>
          <w:szCs w:val="28"/>
          <w:rPrChange w:id="6257"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258" w:author="N PRASAD" w:date="2016-07-01T12:13:00Z">
            <w:rPr>
              <w:rFonts w:cs="Times New Roman"/>
              <w:b/>
              <w:bCs/>
              <w:color w:val="0000FF"/>
              <w:sz w:val="28"/>
              <w:szCs w:val="28"/>
            </w:rPr>
          </w:rPrChange>
        </w:rPr>
        <w:t>Constructor Interview Questions:</w:t>
      </w:r>
    </w:p>
    <w:p w:rsidR="00962296" w:rsidRPr="00B5270F" w:rsidRDefault="00962296" w:rsidP="00962296">
      <w:pPr>
        <w:pStyle w:val="ListParagraph"/>
        <w:widowControl w:val="0"/>
        <w:autoSpaceDE w:val="0"/>
        <w:autoSpaceDN w:val="0"/>
        <w:adjustRightInd w:val="0"/>
        <w:rPr>
          <w:rFonts w:ascii="Times New Roman" w:hAnsi="Times New Roman" w:cs="Times New Roman"/>
          <w:b/>
          <w:bCs/>
          <w:color w:val="000000" w:themeColor="text1"/>
          <w:sz w:val="28"/>
          <w:szCs w:val="28"/>
          <w:rPrChange w:id="6259" w:author="N PRASAD" w:date="2016-07-01T12:13:00Z">
            <w:rPr>
              <w:rFonts w:cs="Times New Roman"/>
              <w:b/>
              <w:bCs/>
              <w:sz w:val="28"/>
              <w:szCs w:val="28"/>
            </w:rPr>
          </w:rPrChange>
        </w:rPr>
      </w:pP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260"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261" w:author="N PRASAD" w:date="2016-07-01T12:13:00Z">
            <w:rPr>
              <w:rFonts w:cs="Times New Roman"/>
              <w:b/>
              <w:bCs/>
              <w:color w:val="0000FF"/>
              <w:sz w:val="28"/>
              <w:szCs w:val="28"/>
            </w:rPr>
          </w:rPrChange>
        </w:rPr>
        <w:t>1.What is constructor?</w:t>
      </w:r>
    </w:p>
    <w:p w:rsidR="00126915" w:rsidRPr="00B5270F" w:rsidRDefault="00572FDB" w:rsidP="00962296">
      <w:pPr>
        <w:widowControl w:val="0"/>
        <w:autoSpaceDE w:val="0"/>
        <w:autoSpaceDN w:val="0"/>
        <w:adjustRightInd w:val="0"/>
        <w:spacing w:before="240" w:after="240"/>
        <w:rPr>
          <w:rFonts w:ascii="Times New Roman" w:hAnsi="Times New Roman" w:cs="Times New Roman"/>
          <w:color w:val="000000" w:themeColor="text1"/>
          <w:sz w:val="28"/>
          <w:szCs w:val="28"/>
          <w:rPrChange w:id="6262"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263"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264" w:author="N PRASAD" w:date="2016-07-01T12:13:00Z">
            <w:rPr>
              <w:rFonts w:cs="Times New Roman"/>
              <w:color w:val="0000FF"/>
              <w:sz w:val="28"/>
              <w:szCs w:val="28"/>
            </w:rPr>
          </w:rPrChange>
        </w:rPr>
        <w:t>The main objective of the constructor is to perform initialization for the newly created       object.</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265"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266" w:author="N PRASAD" w:date="2016-07-01T12:13:00Z">
            <w:rPr>
              <w:rFonts w:cs="Times New Roman"/>
              <w:b/>
              <w:bCs/>
              <w:color w:val="0000FF"/>
              <w:sz w:val="28"/>
              <w:szCs w:val="28"/>
            </w:rPr>
          </w:rPrChange>
        </w:rPr>
        <w:t>2.What is the purpose of the default constructor?</w:t>
      </w:r>
    </w:p>
    <w:p w:rsidR="00126915" w:rsidRPr="00B5270F" w:rsidRDefault="00126915" w:rsidP="00126915">
      <w:pPr>
        <w:widowControl w:val="0"/>
        <w:autoSpaceDE w:val="0"/>
        <w:autoSpaceDN w:val="0"/>
        <w:adjustRightInd w:val="0"/>
        <w:rPr>
          <w:rFonts w:ascii="Times New Roman" w:hAnsi="Times New Roman" w:cs="Times New Roman"/>
          <w:color w:val="000000" w:themeColor="text1"/>
          <w:sz w:val="28"/>
          <w:szCs w:val="28"/>
          <w:rPrChange w:id="6267" w:author="N PRASAD" w:date="2016-07-01T12:13:00Z">
            <w:rPr>
              <w:rFonts w:cs="Times New Roman"/>
              <w:sz w:val="28"/>
              <w:szCs w:val="28"/>
            </w:rPr>
          </w:rPrChange>
        </w:rPr>
      </w:pP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26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269" w:author="N PRASAD" w:date="2016-07-01T12:13:00Z">
            <w:rPr>
              <w:rFonts w:cs="Times New Roman"/>
              <w:b/>
              <w:bCs/>
              <w:color w:val="0000FF"/>
              <w:sz w:val="28"/>
              <w:szCs w:val="28"/>
            </w:rPr>
          </w:rPrChange>
        </w:rPr>
        <w:t>3.Does Constructor returns any value?</w:t>
      </w:r>
    </w:p>
    <w:p w:rsidR="00126915" w:rsidRPr="00B5270F" w:rsidRDefault="00572FDB" w:rsidP="00802AB6">
      <w:pPr>
        <w:widowControl w:val="0"/>
        <w:autoSpaceDE w:val="0"/>
        <w:autoSpaceDN w:val="0"/>
        <w:adjustRightInd w:val="0"/>
        <w:spacing w:before="240"/>
        <w:rPr>
          <w:rFonts w:ascii="Times New Roman" w:hAnsi="Times New Roman" w:cs="Times New Roman"/>
          <w:color w:val="000000" w:themeColor="text1"/>
          <w:sz w:val="28"/>
          <w:szCs w:val="28"/>
          <w:rPrChange w:id="6270"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271"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272" w:author="N PRASAD" w:date="2016-07-01T12:13:00Z">
            <w:rPr>
              <w:rFonts w:cs="Times New Roman"/>
              <w:color w:val="0000FF"/>
              <w:sz w:val="28"/>
              <w:szCs w:val="28"/>
            </w:rPr>
          </w:rPrChange>
        </w:rPr>
        <w:t>Return type concept is not applicable for constructor even void also.</w:t>
      </w:r>
    </w:p>
    <w:p w:rsidR="00126915" w:rsidRPr="00B5270F" w:rsidRDefault="00572FDB" w:rsidP="00802AB6">
      <w:pPr>
        <w:widowControl w:val="0"/>
        <w:autoSpaceDE w:val="0"/>
        <w:autoSpaceDN w:val="0"/>
        <w:adjustRightInd w:val="0"/>
        <w:spacing w:after="240"/>
        <w:rPr>
          <w:rFonts w:ascii="Times New Roman" w:hAnsi="Times New Roman" w:cs="Times New Roman"/>
          <w:color w:val="000000" w:themeColor="text1"/>
          <w:sz w:val="28"/>
          <w:szCs w:val="28"/>
          <w:rPrChange w:id="6273"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274" w:author="N PRASAD" w:date="2016-07-01T12:13:00Z">
            <w:rPr>
              <w:rFonts w:cs="Times New Roman"/>
              <w:color w:val="0000FF"/>
              <w:sz w:val="28"/>
              <w:szCs w:val="28"/>
            </w:rPr>
          </w:rPrChange>
        </w:rPr>
        <w:t>-By mistake if we declare return type for the constructor we won't get any compiletime or ru</w:t>
      </w:r>
      <w:ins w:id="6275" w:author="N PRASAD" w:date="2016-06-25T04:34:00Z">
        <w:r w:rsidR="003F56A0" w:rsidRPr="00B5270F">
          <w:rPr>
            <w:rFonts w:ascii="Times New Roman" w:hAnsi="Times New Roman" w:cs="Times New Roman"/>
            <w:color w:val="000000" w:themeColor="text1"/>
            <w:sz w:val="28"/>
            <w:szCs w:val="28"/>
            <w:rPrChange w:id="6276" w:author="N PRASAD" w:date="2016-07-01T12:13:00Z">
              <w:rPr>
                <w:rFonts w:ascii="Times New Roman" w:hAnsi="Times New Roman" w:cs="Times New Roman"/>
                <w:color w:val="FF0000"/>
                <w:sz w:val="28"/>
                <w:szCs w:val="28"/>
              </w:rPr>
            </w:rPrChange>
          </w:rPr>
          <w:t>n</w:t>
        </w:r>
      </w:ins>
      <w:r w:rsidRPr="00B5270F">
        <w:rPr>
          <w:rFonts w:ascii="Times New Roman" w:hAnsi="Times New Roman" w:cs="Times New Roman"/>
          <w:color w:val="000000" w:themeColor="text1"/>
          <w:sz w:val="28"/>
          <w:szCs w:val="28"/>
          <w:rPrChange w:id="6277" w:author="N PRASAD" w:date="2016-07-01T12:13:00Z">
            <w:rPr>
              <w:rFonts w:cs="Times New Roman"/>
              <w:color w:val="0000FF"/>
              <w:sz w:val="28"/>
              <w:szCs w:val="28"/>
            </w:rPr>
          </w:rPrChange>
        </w:rPr>
        <w:t xml:space="preserve"> time errors.becz compiler treats it as a method.private ,public,protected,default these modifiers applicable for constructors.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27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279" w:author="N PRASAD" w:date="2016-07-01T12:13:00Z">
            <w:rPr>
              <w:rFonts w:cs="Times New Roman"/>
              <w:b/>
              <w:bCs/>
              <w:color w:val="0000FF"/>
              <w:sz w:val="28"/>
              <w:szCs w:val="28"/>
            </w:rPr>
          </w:rPrChange>
        </w:rPr>
        <w:t>4.Is Constructor inherited?</w:t>
      </w:r>
    </w:p>
    <w:p w:rsidR="00126915" w:rsidRPr="00B5270F" w:rsidRDefault="00572FDB" w:rsidP="00D11B3B">
      <w:pPr>
        <w:widowControl w:val="0"/>
        <w:autoSpaceDE w:val="0"/>
        <w:autoSpaceDN w:val="0"/>
        <w:adjustRightInd w:val="0"/>
        <w:spacing w:before="240"/>
        <w:rPr>
          <w:rFonts w:ascii="Times New Roman" w:hAnsi="Times New Roman" w:cs="Times New Roman"/>
          <w:color w:val="000000" w:themeColor="text1"/>
          <w:sz w:val="28"/>
          <w:szCs w:val="28"/>
          <w:rPrChange w:id="6280"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281"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282" w:author="N PRASAD" w:date="2016-07-01T12:13:00Z">
            <w:rPr>
              <w:rFonts w:cs="Times New Roman"/>
              <w:color w:val="0000FF"/>
              <w:sz w:val="28"/>
              <w:szCs w:val="28"/>
            </w:rPr>
          </w:rPrChange>
        </w:rPr>
        <w:t>Inheritance &amp; overriding concepts are not applicable for constructors.</w:t>
      </w:r>
    </w:p>
    <w:p w:rsidR="00126915" w:rsidRPr="00B5270F" w:rsidRDefault="00572FDB" w:rsidP="00FE6AAB">
      <w:pPr>
        <w:widowControl w:val="0"/>
        <w:autoSpaceDE w:val="0"/>
        <w:autoSpaceDN w:val="0"/>
        <w:adjustRightInd w:val="0"/>
        <w:spacing w:after="240"/>
        <w:rPr>
          <w:rFonts w:ascii="Times New Roman" w:hAnsi="Times New Roman" w:cs="Times New Roman"/>
          <w:b/>
          <w:bCs/>
          <w:color w:val="000000" w:themeColor="text1"/>
          <w:sz w:val="28"/>
          <w:szCs w:val="28"/>
          <w:rPrChange w:id="6283" w:author="N PRASAD" w:date="2016-07-01T12:13:00Z">
            <w:rPr>
              <w:rFonts w:cs="Times New Roman"/>
              <w:b/>
              <w:bCs/>
              <w:sz w:val="28"/>
              <w:szCs w:val="28"/>
            </w:rPr>
          </w:rPrChange>
        </w:rPr>
      </w:pPr>
      <w:r w:rsidRPr="00B5270F">
        <w:rPr>
          <w:rFonts w:ascii="Times New Roman" w:hAnsi="Times New Roman" w:cs="Times New Roman"/>
          <w:color w:val="000000" w:themeColor="text1"/>
          <w:sz w:val="28"/>
          <w:szCs w:val="28"/>
          <w:rPrChange w:id="6284" w:author="N PRASAD" w:date="2016-07-01T12:13:00Z">
            <w:rPr>
              <w:rFonts w:cs="Times New Roman"/>
              <w:color w:val="0000FF"/>
              <w:sz w:val="28"/>
              <w:szCs w:val="28"/>
            </w:rPr>
          </w:rPrChange>
        </w:rPr>
        <w:t>-Every class in java including abstract class also can contain constructor.But inerface can't have the constructor</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285"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286" w:author="N PRASAD" w:date="2016-07-01T12:13:00Z">
            <w:rPr>
              <w:rFonts w:cs="Times New Roman"/>
              <w:b/>
              <w:bCs/>
              <w:color w:val="0000FF"/>
              <w:sz w:val="28"/>
              <w:szCs w:val="28"/>
            </w:rPr>
          </w:rPrChange>
        </w:rPr>
        <w:t>5.Can we make a constructor final?</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287"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288" w:author="N PRASAD" w:date="2016-07-01T12:13:00Z">
            <w:rPr>
              <w:rFonts w:cs="Times New Roman"/>
              <w:b/>
              <w:bCs/>
              <w:color w:val="0000FF"/>
              <w:sz w:val="28"/>
              <w:szCs w:val="28"/>
            </w:rPr>
          </w:rPrChange>
        </w:rPr>
        <w:lastRenderedPageBreak/>
        <w:t>Ans:</w:t>
      </w:r>
    </w:p>
    <w:p w:rsidR="00126915" w:rsidRPr="00B5270F" w:rsidRDefault="00572FDB" w:rsidP="00A06CCF">
      <w:pPr>
        <w:widowControl w:val="0"/>
        <w:numPr>
          <w:ilvl w:val="0"/>
          <w:numId w:val="68"/>
        </w:numPr>
        <w:autoSpaceDE w:val="0"/>
        <w:autoSpaceDN w:val="0"/>
        <w:adjustRightInd w:val="0"/>
        <w:spacing w:after="200"/>
        <w:ind w:left="720" w:hanging="360"/>
        <w:rPr>
          <w:rFonts w:ascii="Times New Roman" w:hAnsi="Times New Roman" w:cs="Times New Roman"/>
          <w:b/>
          <w:bCs/>
          <w:color w:val="000000" w:themeColor="text1"/>
          <w:sz w:val="28"/>
          <w:szCs w:val="28"/>
          <w:rPrChange w:id="6289" w:author="N PRASAD" w:date="2016-07-01T12:13:00Z">
            <w:rPr>
              <w:rFonts w:cs="Times New Roman"/>
              <w:b/>
              <w:bCs/>
              <w:sz w:val="28"/>
              <w:szCs w:val="28"/>
            </w:rPr>
          </w:rPrChange>
        </w:rPr>
      </w:pPr>
      <w:r w:rsidRPr="00B5270F">
        <w:rPr>
          <w:rFonts w:ascii="Times New Roman" w:hAnsi="Times New Roman" w:cs="Times New Roman"/>
          <w:color w:val="000000" w:themeColor="text1"/>
          <w:sz w:val="28"/>
          <w:szCs w:val="28"/>
          <w:rPrChange w:id="6290" w:author="N PRASAD" w:date="2016-07-01T12:13:00Z">
            <w:rPr>
              <w:rFonts w:cs="Times New Roman"/>
              <w:color w:val="0000FF"/>
              <w:sz w:val="28"/>
              <w:szCs w:val="28"/>
            </w:rPr>
          </w:rPrChange>
        </w:rPr>
        <w:t>Exception handling in Constructor is possible?</w:t>
      </w:r>
    </w:p>
    <w:p w:rsidR="00126915" w:rsidRPr="00B5270F" w:rsidRDefault="00572FDB" w:rsidP="00A06CCF">
      <w:pPr>
        <w:widowControl w:val="0"/>
        <w:numPr>
          <w:ilvl w:val="0"/>
          <w:numId w:val="68"/>
        </w:numPr>
        <w:autoSpaceDE w:val="0"/>
        <w:autoSpaceDN w:val="0"/>
        <w:adjustRightInd w:val="0"/>
        <w:spacing w:after="200"/>
        <w:ind w:left="720" w:hanging="360"/>
        <w:rPr>
          <w:rFonts w:ascii="Times New Roman" w:hAnsi="Times New Roman" w:cs="Times New Roman"/>
          <w:b/>
          <w:bCs/>
          <w:color w:val="000000" w:themeColor="text1"/>
          <w:sz w:val="28"/>
          <w:szCs w:val="28"/>
          <w:rPrChange w:id="6291" w:author="N PRASAD" w:date="2016-07-01T12:13:00Z">
            <w:rPr>
              <w:rFonts w:cs="Times New Roman"/>
              <w:b/>
              <w:bCs/>
              <w:sz w:val="28"/>
              <w:szCs w:val="28"/>
            </w:rPr>
          </w:rPrChange>
        </w:rPr>
      </w:pPr>
      <w:r w:rsidRPr="00B5270F">
        <w:rPr>
          <w:rFonts w:ascii="Times New Roman" w:hAnsi="Times New Roman" w:cs="Times New Roman"/>
          <w:color w:val="000000" w:themeColor="text1"/>
          <w:sz w:val="28"/>
          <w:szCs w:val="28"/>
          <w:rPrChange w:id="6292" w:author="N PRASAD" w:date="2016-07-01T12:13:00Z">
            <w:rPr>
              <w:rFonts w:cs="Times New Roman"/>
              <w:color w:val="0000FF"/>
              <w:sz w:val="28"/>
              <w:szCs w:val="28"/>
            </w:rPr>
          </w:rPrChange>
        </w:rPr>
        <w:t>Can we access static data in constructor.</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293"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294" w:author="N PRASAD" w:date="2016-07-01T12:13:00Z">
            <w:rPr>
              <w:rFonts w:cs="Times New Roman"/>
              <w:b/>
              <w:bCs/>
              <w:color w:val="0000FF"/>
              <w:sz w:val="28"/>
              <w:szCs w:val="28"/>
            </w:rPr>
          </w:rPrChange>
        </w:rPr>
        <w:t>Abstraction Interview Questions:</w:t>
      </w:r>
    </w:p>
    <w:p w:rsidR="00126915" w:rsidRPr="00B5270F" w:rsidRDefault="00572FDB" w:rsidP="006E4112">
      <w:pPr>
        <w:widowControl w:val="0"/>
        <w:autoSpaceDE w:val="0"/>
        <w:autoSpaceDN w:val="0"/>
        <w:adjustRightInd w:val="0"/>
        <w:spacing w:before="240"/>
        <w:rPr>
          <w:rFonts w:ascii="Times New Roman" w:hAnsi="Times New Roman" w:cs="Times New Roman"/>
          <w:b/>
          <w:color w:val="000000" w:themeColor="text1"/>
          <w:sz w:val="28"/>
          <w:szCs w:val="28"/>
          <w:rPrChange w:id="6295" w:author="N PRASAD" w:date="2016-07-01T12:13:00Z">
            <w:rPr>
              <w:rFonts w:cs="Times New Roman"/>
              <w:b/>
              <w:sz w:val="28"/>
              <w:szCs w:val="28"/>
            </w:rPr>
          </w:rPrChange>
        </w:rPr>
      </w:pPr>
      <w:r w:rsidRPr="00B5270F">
        <w:rPr>
          <w:rFonts w:ascii="Times New Roman" w:hAnsi="Times New Roman" w:cs="Times New Roman"/>
          <w:b/>
          <w:bCs/>
          <w:color w:val="000000" w:themeColor="text1"/>
          <w:sz w:val="28"/>
          <w:szCs w:val="28"/>
          <w:rPrChange w:id="6296" w:author="N PRASAD" w:date="2016-07-01T12:13:00Z">
            <w:rPr>
              <w:rFonts w:cs="Times New Roman"/>
              <w:b/>
              <w:bCs/>
              <w:color w:val="0000FF"/>
              <w:sz w:val="28"/>
              <w:szCs w:val="28"/>
            </w:rPr>
          </w:rPrChange>
        </w:rPr>
        <w:t>1.</w:t>
      </w:r>
      <w:r w:rsidRPr="00B5270F">
        <w:rPr>
          <w:rFonts w:ascii="Times New Roman" w:hAnsi="Times New Roman" w:cs="Times New Roman"/>
          <w:b/>
          <w:color w:val="000000" w:themeColor="text1"/>
          <w:sz w:val="28"/>
          <w:szCs w:val="28"/>
          <w:rPrChange w:id="6297" w:author="N PRASAD" w:date="2016-07-01T12:13:00Z">
            <w:rPr>
              <w:rFonts w:cs="Times New Roman"/>
              <w:b/>
              <w:color w:val="0000FF"/>
              <w:sz w:val="28"/>
              <w:szCs w:val="28"/>
            </w:rPr>
          </w:rPrChange>
        </w:rPr>
        <w:t>What is abstraction?</w:t>
      </w:r>
    </w:p>
    <w:p w:rsidR="00126915" w:rsidRPr="00B5270F" w:rsidRDefault="00572FDB" w:rsidP="006E4112">
      <w:pPr>
        <w:widowControl w:val="0"/>
        <w:autoSpaceDE w:val="0"/>
        <w:autoSpaceDN w:val="0"/>
        <w:adjustRightInd w:val="0"/>
        <w:spacing w:before="240"/>
        <w:rPr>
          <w:rFonts w:ascii="Times New Roman" w:hAnsi="Times New Roman" w:cs="Times New Roman"/>
          <w:color w:val="000000" w:themeColor="text1"/>
          <w:sz w:val="28"/>
          <w:szCs w:val="28"/>
          <w:rPrChange w:id="6298"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299" w:author="N PRASAD" w:date="2016-07-01T12:13:00Z">
            <w:rPr>
              <w:rFonts w:cs="Times New Roman"/>
              <w:b/>
              <w:color w:val="0000FF"/>
              <w:sz w:val="28"/>
              <w:szCs w:val="28"/>
            </w:rPr>
          </w:rPrChange>
        </w:rPr>
        <w:t>Ans</w:t>
      </w:r>
      <w:r w:rsidRPr="00B5270F">
        <w:rPr>
          <w:rFonts w:ascii="Times New Roman" w:hAnsi="Times New Roman" w:cs="Times New Roman"/>
          <w:color w:val="000000" w:themeColor="text1"/>
          <w:sz w:val="28"/>
          <w:szCs w:val="28"/>
          <w:rPrChange w:id="6300" w:author="N PRASAD" w:date="2016-07-01T12:13:00Z">
            <w:rPr>
              <w:rFonts w:cs="Times New Roman"/>
              <w:color w:val="0000FF"/>
              <w:sz w:val="28"/>
              <w:szCs w:val="28"/>
            </w:rPr>
          </w:rPrChange>
        </w:rPr>
        <w:t>:Hiding internal implementation details &amp; just highylate the set of services what we are offering is called "Abstraction".</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01"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302" w:author="N PRASAD" w:date="2016-07-01T12:13:00Z">
            <w:rPr>
              <w:rFonts w:cs="Times New Roman"/>
              <w:b/>
              <w:color w:val="0000FF"/>
              <w:sz w:val="28"/>
              <w:szCs w:val="28"/>
            </w:rPr>
          </w:rPrChange>
        </w:rPr>
        <w:t>ex</w:t>
      </w:r>
      <w:r w:rsidRPr="00B5270F">
        <w:rPr>
          <w:rFonts w:ascii="Times New Roman" w:hAnsi="Times New Roman" w:cs="Times New Roman"/>
          <w:color w:val="000000" w:themeColor="text1"/>
          <w:sz w:val="28"/>
          <w:szCs w:val="28"/>
          <w:rPrChange w:id="6303" w:author="N PRASAD" w:date="2016-07-01T12:13:00Z">
            <w:rPr>
              <w:rFonts w:cs="Times New Roman"/>
              <w:color w:val="0000FF"/>
              <w:sz w:val="28"/>
              <w:szCs w:val="28"/>
            </w:rPr>
          </w:rPrChange>
        </w:rPr>
        <w:t>:by bank atm machine,Bank people highlite the set of services what they are offering without internal implementation this concept is nothing but abstraction.</w:t>
      </w:r>
    </w:p>
    <w:p w:rsidR="00126915" w:rsidRPr="00B5270F" w:rsidRDefault="00572FDB" w:rsidP="00A06CCF">
      <w:pPr>
        <w:pStyle w:val="ListParagraph"/>
        <w:widowControl w:val="0"/>
        <w:numPr>
          <w:ilvl w:val="0"/>
          <w:numId w:val="30"/>
        </w:numPr>
        <w:autoSpaceDE w:val="0"/>
        <w:autoSpaceDN w:val="0"/>
        <w:adjustRightInd w:val="0"/>
        <w:rPr>
          <w:rFonts w:ascii="Times New Roman" w:hAnsi="Times New Roman" w:cs="Times New Roman"/>
          <w:color w:val="000000" w:themeColor="text1"/>
          <w:sz w:val="28"/>
          <w:szCs w:val="28"/>
          <w:rPrChange w:id="6304"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05" w:author="N PRASAD" w:date="2016-07-01T12:13:00Z">
            <w:rPr>
              <w:rFonts w:cs="Times New Roman"/>
              <w:color w:val="0000FF"/>
              <w:sz w:val="28"/>
              <w:szCs w:val="28"/>
            </w:rPr>
          </w:rPrChange>
        </w:rPr>
        <w:t>-By using interfaces &amp; abstract classes we can achieve abstraction.</w:t>
      </w:r>
    </w:p>
    <w:p w:rsidR="00126915" w:rsidRPr="00B5270F" w:rsidRDefault="00572FDB" w:rsidP="00A06CCF">
      <w:pPr>
        <w:pStyle w:val="ListParagraph"/>
        <w:widowControl w:val="0"/>
        <w:numPr>
          <w:ilvl w:val="0"/>
          <w:numId w:val="30"/>
        </w:numPr>
        <w:autoSpaceDE w:val="0"/>
        <w:autoSpaceDN w:val="0"/>
        <w:adjustRightInd w:val="0"/>
        <w:rPr>
          <w:rFonts w:ascii="Times New Roman" w:hAnsi="Times New Roman" w:cs="Times New Roman"/>
          <w:color w:val="000000" w:themeColor="text1"/>
          <w:sz w:val="28"/>
          <w:szCs w:val="28"/>
          <w:rPrChange w:id="6306"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07" w:author="N PRASAD" w:date="2016-07-01T12:13:00Z">
            <w:rPr>
              <w:rFonts w:cs="Times New Roman"/>
              <w:color w:val="0000FF"/>
              <w:sz w:val="28"/>
              <w:szCs w:val="28"/>
            </w:rPr>
          </w:rPrChange>
        </w:rPr>
        <w:t>-we can achieve security as no one is allowed to know our internal implementation.</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08"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309" w:author="N PRASAD" w:date="2016-07-01T12:13:00Z">
            <w:rPr>
              <w:rFonts w:cs="Times New Roman"/>
              <w:b/>
              <w:bCs/>
              <w:color w:val="0000FF"/>
              <w:sz w:val="28"/>
              <w:szCs w:val="28"/>
            </w:rPr>
          </w:rPrChange>
        </w:rPr>
        <w:t>2.What is the difference between abstraction and encapsulation?</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10"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11" w:author="N PRASAD" w:date="2016-07-01T12:13:00Z">
            <w:rPr>
              <w:rFonts w:cs="Times New Roman"/>
              <w:color w:val="0000FF"/>
              <w:sz w:val="28"/>
              <w:szCs w:val="28"/>
            </w:rPr>
          </w:rPrChange>
        </w:rPr>
        <w:t>Ans:Abstraction:same as above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12"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313" w:author="N PRASAD" w:date="2016-07-01T12:13:00Z">
            <w:rPr>
              <w:rFonts w:cs="Times New Roman"/>
              <w:b/>
              <w:bCs/>
              <w:color w:val="0000FF"/>
              <w:sz w:val="28"/>
              <w:szCs w:val="28"/>
            </w:rPr>
          </w:rPrChange>
        </w:rPr>
        <w:t>Encapsulation:</w:t>
      </w:r>
      <w:r w:rsidRPr="00B5270F">
        <w:rPr>
          <w:rFonts w:ascii="Times New Roman" w:hAnsi="Times New Roman" w:cs="Times New Roman"/>
          <w:color w:val="000000" w:themeColor="text1"/>
          <w:sz w:val="28"/>
          <w:szCs w:val="28"/>
          <w:rPrChange w:id="6314" w:author="N PRASAD" w:date="2016-07-01T12:13:00Z">
            <w:rPr>
              <w:rFonts w:cs="Times New Roman"/>
              <w:color w:val="0000FF"/>
              <w:sz w:val="28"/>
              <w:szCs w:val="28"/>
            </w:rPr>
          </w:rPrChange>
        </w:rPr>
        <w:t>Encapsulating data &amp; corresponding methods(behaviour) into single module is called "encapsulation".</w:t>
      </w:r>
    </w:p>
    <w:p w:rsidR="00126915" w:rsidRPr="00B5270F" w:rsidRDefault="00572FDB" w:rsidP="00066A8D">
      <w:pPr>
        <w:widowControl w:val="0"/>
        <w:autoSpaceDE w:val="0"/>
        <w:autoSpaceDN w:val="0"/>
        <w:adjustRightInd w:val="0"/>
        <w:spacing w:before="240"/>
        <w:rPr>
          <w:rFonts w:ascii="Times New Roman" w:hAnsi="Times New Roman" w:cs="Times New Roman"/>
          <w:color w:val="000000" w:themeColor="text1"/>
          <w:sz w:val="28"/>
          <w:szCs w:val="28"/>
          <w:rPrChange w:id="6315"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316" w:author="N PRASAD" w:date="2016-07-01T12:13:00Z">
            <w:rPr>
              <w:rFonts w:cs="Times New Roman"/>
              <w:b/>
              <w:bCs/>
              <w:color w:val="0000FF"/>
              <w:sz w:val="28"/>
              <w:szCs w:val="28"/>
            </w:rPr>
          </w:rPrChange>
        </w:rPr>
        <w:t>3.What is abstract class?</w:t>
      </w:r>
    </w:p>
    <w:p w:rsidR="00126915" w:rsidRPr="00B5270F" w:rsidRDefault="00572FDB" w:rsidP="00066A8D">
      <w:pPr>
        <w:widowControl w:val="0"/>
        <w:autoSpaceDE w:val="0"/>
        <w:autoSpaceDN w:val="0"/>
        <w:adjustRightInd w:val="0"/>
        <w:spacing w:before="240"/>
        <w:rPr>
          <w:rFonts w:ascii="Times New Roman" w:hAnsi="Times New Roman" w:cs="Times New Roman"/>
          <w:color w:val="000000" w:themeColor="text1"/>
          <w:sz w:val="28"/>
          <w:szCs w:val="28"/>
          <w:rPrChange w:id="6317"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318" w:author="N PRASAD" w:date="2016-07-01T12:13:00Z">
            <w:rPr>
              <w:rFonts w:cs="Times New Roman"/>
              <w:b/>
              <w:color w:val="0000FF"/>
              <w:sz w:val="28"/>
              <w:szCs w:val="28"/>
            </w:rPr>
          </w:rPrChange>
        </w:rPr>
        <w:t>Ans</w:t>
      </w:r>
      <w:r w:rsidRPr="00B5270F">
        <w:rPr>
          <w:rFonts w:ascii="Times New Roman" w:hAnsi="Times New Roman" w:cs="Times New Roman"/>
          <w:color w:val="000000" w:themeColor="text1"/>
          <w:sz w:val="28"/>
          <w:szCs w:val="28"/>
          <w:rPrChange w:id="6319" w:author="N PRASAD" w:date="2016-07-01T12:13:00Z">
            <w:rPr>
              <w:rFonts w:cs="Times New Roman"/>
              <w:color w:val="0000FF"/>
              <w:sz w:val="28"/>
              <w:szCs w:val="28"/>
            </w:rPr>
          </w:rPrChange>
        </w:rPr>
        <w:t>:If we are talking about implementation but not completely(just partially implementation) then we should go for abstract class.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20"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21" w:author="N PRASAD" w:date="2016-07-01T12:13:00Z">
            <w:rPr>
              <w:rFonts w:cs="Times New Roman"/>
              <w:color w:val="0000FF"/>
              <w:sz w:val="28"/>
              <w:szCs w:val="28"/>
            </w:rPr>
          </w:rPrChange>
        </w:rPr>
        <w:t>ex:GenericServlet,HttpServlet.</w:t>
      </w:r>
    </w:p>
    <w:p w:rsidR="00126915" w:rsidRPr="00B5270F" w:rsidRDefault="00572FDB" w:rsidP="00A06CCF">
      <w:pPr>
        <w:pStyle w:val="ListParagraph"/>
        <w:widowControl w:val="0"/>
        <w:numPr>
          <w:ilvl w:val="0"/>
          <w:numId w:val="73"/>
        </w:numPr>
        <w:autoSpaceDE w:val="0"/>
        <w:autoSpaceDN w:val="0"/>
        <w:adjustRightInd w:val="0"/>
        <w:rPr>
          <w:rFonts w:ascii="Times New Roman" w:hAnsi="Times New Roman" w:cs="Times New Roman"/>
          <w:color w:val="000000" w:themeColor="text1"/>
          <w:sz w:val="28"/>
          <w:szCs w:val="28"/>
          <w:rPrChange w:id="632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23" w:author="N PRASAD" w:date="2016-07-01T12:13:00Z">
            <w:rPr>
              <w:rFonts w:cs="Times New Roman"/>
              <w:color w:val="0000FF"/>
              <w:sz w:val="28"/>
              <w:szCs w:val="28"/>
            </w:rPr>
          </w:rPrChange>
        </w:rPr>
        <w:t>-An abstract class is a class that contains 0 or more abstract methods.</w:t>
      </w:r>
    </w:p>
    <w:p w:rsidR="00126915" w:rsidRPr="00B5270F" w:rsidRDefault="00572FDB" w:rsidP="00A06CCF">
      <w:pPr>
        <w:pStyle w:val="ListParagraph"/>
        <w:widowControl w:val="0"/>
        <w:numPr>
          <w:ilvl w:val="0"/>
          <w:numId w:val="73"/>
        </w:numPr>
        <w:autoSpaceDE w:val="0"/>
        <w:autoSpaceDN w:val="0"/>
        <w:adjustRightInd w:val="0"/>
        <w:spacing w:after="240"/>
        <w:rPr>
          <w:rFonts w:ascii="Times New Roman" w:hAnsi="Times New Roman" w:cs="Times New Roman"/>
          <w:color w:val="000000" w:themeColor="text1"/>
          <w:sz w:val="28"/>
          <w:szCs w:val="28"/>
          <w:rPrChange w:id="6324"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25" w:author="N PRASAD" w:date="2016-07-01T12:13:00Z">
            <w:rPr>
              <w:rFonts w:cs="Times New Roman"/>
              <w:color w:val="0000FF"/>
              <w:sz w:val="28"/>
              <w:szCs w:val="28"/>
            </w:rPr>
          </w:rPrChange>
        </w:rPr>
        <w:t>-An abstract class can contain instance varibles and concrete methods in addition to abstract methods.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26"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327" w:author="N PRASAD" w:date="2016-07-01T12:13:00Z">
            <w:rPr>
              <w:rFonts w:cs="Times New Roman"/>
              <w:b/>
              <w:bCs/>
              <w:color w:val="0000FF"/>
              <w:sz w:val="28"/>
              <w:szCs w:val="28"/>
            </w:rPr>
          </w:rPrChange>
        </w:rPr>
        <w:t>4.Can we declare a class as abstract and final also?</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28"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329" w:author="N PRASAD" w:date="2016-07-01T12:13:00Z">
            <w:rPr>
              <w:rFonts w:cs="Times New Roman"/>
              <w:b/>
              <w:color w:val="0000FF"/>
              <w:sz w:val="28"/>
              <w:szCs w:val="28"/>
            </w:rPr>
          </w:rPrChange>
        </w:rPr>
        <w:t>Ans</w:t>
      </w:r>
      <w:r w:rsidRPr="00B5270F">
        <w:rPr>
          <w:rFonts w:ascii="Times New Roman" w:hAnsi="Times New Roman" w:cs="Times New Roman"/>
          <w:color w:val="000000" w:themeColor="text1"/>
          <w:sz w:val="28"/>
          <w:szCs w:val="28"/>
          <w:rPrChange w:id="6330" w:author="N PRASAD" w:date="2016-07-01T12:13:00Z">
            <w:rPr>
              <w:rFonts w:cs="Times New Roman"/>
              <w:color w:val="0000FF"/>
              <w:sz w:val="28"/>
              <w:szCs w:val="28"/>
            </w:rPr>
          </w:rPrChange>
        </w:rPr>
        <w:t>:</w:t>
      </w:r>
      <w:ins w:id="6331" w:author="RAVI TEJA" w:date="2016-06-17T09:33:00Z">
        <w:r w:rsidR="00E81119" w:rsidRPr="00B5270F">
          <w:rPr>
            <w:rFonts w:ascii="Times New Roman" w:hAnsi="Times New Roman" w:cs="Times New Roman"/>
            <w:color w:val="000000" w:themeColor="text1"/>
            <w:sz w:val="28"/>
            <w:szCs w:val="28"/>
            <w:rPrChange w:id="6332"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6333" w:author="N PRASAD" w:date="2016-07-01T12:13:00Z">
            <w:rPr>
              <w:rFonts w:cs="Times New Roman"/>
              <w:color w:val="0000FF"/>
              <w:sz w:val="28"/>
              <w:szCs w:val="28"/>
            </w:rPr>
          </w:rPrChange>
        </w:rPr>
        <w:t>No .Abstract class needs subclass.</w:t>
      </w:r>
      <w:ins w:id="6334" w:author="RAVI TEJA" w:date="2016-06-17T09:33:00Z">
        <w:r w:rsidR="00E81119" w:rsidRPr="00B5270F">
          <w:rPr>
            <w:rFonts w:ascii="Times New Roman" w:hAnsi="Times New Roman" w:cs="Times New Roman"/>
            <w:color w:val="000000" w:themeColor="text1"/>
            <w:sz w:val="28"/>
            <w:szCs w:val="28"/>
            <w:rPrChange w:id="6335" w:author="N PRASAD" w:date="2016-07-01T12:13:00Z">
              <w:rPr>
                <w:rFonts w:ascii="Times New Roman" w:hAnsi="Times New Roman" w:cs="Times New Roman"/>
                <w:color w:val="FF0000"/>
                <w:sz w:val="28"/>
                <w:szCs w:val="28"/>
              </w:rPr>
            </w:rPrChange>
          </w:rPr>
          <w:t xml:space="preserve"> </w:t>
        </w:r>
      </w:ins>
      <w:r w:rsidRPr="00B5270F">
        <w:rPr>
          <w:rFonts w:ascii="Times New Roman" w:hAnsi="Times New Roman" w:cs="Times New Roman"/>
          <w:color w:val="000000" w:themeColor="text1"/>
          <w:sz w:val="28"/>
          <w:szCs w:val="28"/>
          <w:rPrChange w:id="6336" w:author="N PRASAD" w:date="2016-07-01T12:13:00Z">
            <w:rPr>
              <w:rFonts w:cs="Times New Roman"/>
              <w:color w:val="0000FF"/>
              <w:sz w:val="28"/>
              <w:szCs w:val="28"/>
            </w:rPr>
          </w:rPrChange>
        </w:rPr>
        <w:t>final keyword can't be created subclasses.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37"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338" w:author="N PRASAD" w:date="2016-07-01T12:13:00Z">
            <w:rPr>
              <w:rFonts w:cs="Times New Roman"/>
              <w:b/>
              <w:bCs/>
              <w:color w:val="0000FF"/>
              <w:sz w:val="28"/>
              <w:szCs w:val="28"/>
            </w:rPr>
          </w:rPrChange>
        </w:rPr>
        <w:t>5.</w:t>
      </w:r>
      <w:ins w:id="6339" w:author="RAVI TEJA" w:date="2016-06-17T09:33:00Z">
        <w:r w:rsidR="00E81119" w:rsidRPr="00B5270F">
          <w:rPr>
            <w:rFonts w:ascii="Times New Roman" w:hAnsi="Times New Roman" w:cs="Times New Roman"/>
            <w:b/>
            <w:bCs/>
            <w:color w:val="000000" w:themeColor="text1"/>
            <w:sz w:val="28"/>
            <w:szCs w:val="28"/>
            <w:rPrChange w:id="6340" w:author="N PRASAD" w:date="2016-07-01T12:13:00Z">
              <w:rPr>
                <w:rFonts w:ascii="Times New Roman" w:hAnsi="Times New Roman" w:cs="Times New Roman"/>
                <w:b/>
                <w:bCs/>
                <w:color w:val="FF0000"/>
                <w:sz w:val="28"/>
                <w:szCs w:val="28"/>
              </w:rPr>
            </w:rPrChange>
          </w:rPr>
          <w:t xml:space="preserve"> </w:t>
        </w:r>
      </w:ins>
      <w:r w:rsidRPr="00B5270F">
        <w:rPr>
          <w:rFonts w:ascii="Times New Roman" w:hAnsi="Times New Roman" w:cs="Times New Roman"/>
          <w:b/>
          <w:bCs/>
          <w:color w:val="000000" w:themeColor="text1"/>
          <w:sz w:val="28"/>
          <w:szCs w:val="28"/>
          <w:rPrChange w:id="6341" w:author="N PRASAD" w:date="2016-07-01T12:13:00Z">
            <w:rPr>
              <w:rFonts w:cs="Times New Roman"/>
              <w:b/>
              <w:bCs/>
              <w:color w:val="0000FF"/>
              <w:sz w:val="28"/>
              <w:szCs w:val="28"/>
            </w:rPr>
          </w:rPrChange>
        </w:rPr>
        <w:t>How can you force your programmers to implement only the features of your class?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4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43" w:author="N PRASAD" w:date="2016-07-01T12:13:00Z">
            <w:rPr>
              <w:rFonts w:cs="Times New Roman"/>
              <w:color w:val="0000FF"/>
              <w:sz w:val="28"/>
              <w:szCs w:val="28"/>
            </w:rPr>
          </w:rPrChange>
        </w:rPr>
        <w:t>Ans:By writing an abstract class or an interface.</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44"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45" w:author="N PRASAD" w:date="2016-07-01T12:13:00Z">
            <w:rPr>
              <w:rFonts w:cs="Times New Roman"/>
              <w:b/>
              <w:bCs/>
              <w:color w:val="0000FF"/>
              <w:sz w:val="28"/>
              <w:szCs w:val="28"/>
            </w:rPr>
          </w:rPrChange>
        </w:rPr>
        <w:t>6.Can there be any method which is abstract without abstract class?</w:t>
      </w:r>
    </w:p>
    <w:p w:rsidR="00F44767" w:rsidRPr="00B5270F" w:rsidRDefault="00572FDB">
      <w:pPr>
        <w:widowControl w:val="0"/>
        <w:tabs>
          <w:tab w:val="left" w:pos="2630"/>
        </w:tabs>
        <w:autoSpaceDE w:val="0"/>
        <w:autoSpaceDN w:val="0"/>
        <w:adjustRightInd w:val="0"/>
        <w:rPr>
          <w:rFonts w:ascii="Times New Roman" w:hAnsi="Times New Roman" w:cs="Times New Roman"/>
          <w:color w:val="000000" w:themeColor="text1"/>
          <w:sz w:val="28"/>
          <w:szCs w:val="28"/>
          <w:rPrChange w:id="6346" w:author="N PRASAD" w:date="2016-07-01T12:13:00Z">
            <w:rPr>
              <w:rFonts w:cs="Times New Roman"/>
              <w:sz w:val="28"/>
              <w:szCs w:val="28"/>
            </w:rPr>
          </w:rPrChange>
        </w:rPr>
        <w:pPrChange w:id="6347" w:author="Naveen" w:date="2015-11-25T22:47:00Z">
          <w:pPr>
            <w:widowControl w:val="0"/>
            <w:autoSpaceDE w:val="0"/>
            <w:autoSpaceDN w:val="0"/>
            <w:adjustRightInd w:val="0"/>
          </w:pPr>
        </w:pPrChange>
      </w:pPr>
      <w:r w:rsidRPr="00B5270F">
        <w:rPr>
          <w:rFonts w:ascii="Times New Roman" w:hAnsi="Times New Roman" w:cs="Times New Roman"/>
          <w:b/>
          <w:bCs/>
          <w:color w:val="000000" w:themeColor="text1"/>
          <w:sz w:val="28"/>
          <w:szCs w:val="28"/>
          <w:rPrChange w:id="6348"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349" w:author="N PRASAD" w:date="2016-07-01T12:13:00Z">
            <w:rPr>
              <w:rFonts w:cs="Times New Roman"/>
              <w:color w:val="0000FF"/>
              <w:sz w:val="28"/>
              <w:szCs w:val="28"/>
            </w:rPr>
          </w:rPrChange>
        </w:rPr>
        <w:t>yes</w:t>
      </w:r>
      <w:ins w:id="6350" w:author="Naveen" w:date="2015-11-25T22:47:00Z">
        <w:r w:rsidRPr="00B5270F">
          <w:rPr>
            <w:rFonts w:ascii="Times New Roman" w:hAnsi="Times New Roman" w:cs="Times New Roman"/>
            <w:color w:val="000000" w:themeColor="text1"/>
            <w:sz w:val="28"/>
            <w:szCs w:val="28"/>
            <w:rPrChange w:id="6351" w:author="N PRASAD" w:date="2016-07-01T12:13:00Z">
              <w:rPr>
                <w:rFonts w:cs="Times New Roman"/>
                <w:color w:val="0000FF"/>
                <w:sz w:val="24"/>
                <w:szCs w:val="24"/>
              </w:rPr>
            </w:rPrChange>
          </w:rPr>
          <w:tab/>
        </w:r>
      </w:ins>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52" w:author="N PRASAD" w:date="2016-07-01T12:13:00Z">
            <w:rPr>
              <w:rFonts w:cs="Times New Roman"/>
              <w:b/>
              <w:bCs/>
              <w:sz w:val="28"/>
              <w:szCs w:val="28"/>
            </w:rPr>
          </w:rPrChange>
        </w:rPr>
      </w:pPr>
      <w:r w:rsidRPr="00B5270F">
        <w:rPr>
          <w:rFonts w:ascii="Times New Roman" w:hAnsi="Times New Roman" w:cs="Times New Roman"/>
          <w:color w:val="000000" w:themeColor="text1"/>
          <w:sz w:val="28"/>
          <w:szCs w:val="28"/>
          <w:rPrChange w:id="6353" w:author="N PRASAD" w:date="2016-07-01T12:13:00Z">
            <w:rPr>
              <w:rFonts w:cs="Times New Roman"/>
              <w:color w:val="0000FF"/>
              <w:sz w:val="28"/>
              <w:szCs w:val="28"/>
            </w:rPr>
          </w:rPrChange>
        </w:rPr>
        <w:t>7.</w:t>
      </w:r>
      <w:r w:rsidRPr="00B5270F">
        <w:rPr>
          <w:rFonts w:ascii="Times New Roman" w:hAnsi="Times New Roman" w:cs="Times New Roman"/>
          <w:b/>
          <w:bCs/>
          <w:color w:val="000000" w:themeColor="text1"/>
          <w:sz w:val="28"/>
          <w:szCs w:val="28"/>
          <w:rPrChange w:id="6354" w:author="N PRASAD" w:date="2016-07-01T12:13:00Z">
            <w:rPr>
              <w:rFonts w:cs="Times New Roman"/>
              <w:b/>
              <w:bCs/>
              <w:color w:val="0000FF"/>
              <w:sz w:val="28"/>
              <w:szCs w:val="28"/>
            </w:rPr>
          </w:rPrChange>
        </w:rPr>
        <w:t>Can we use abstract and final both with a method?</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55"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356" w:author="N PRASAD" w:date="2016-07-01T12:13:00Z">
            <w:rPr>
              <w:rFonts w:cs="Times New Roman"/>
              <w:b/>
              <w:bCs/>
              <w:color w:val="0000FF"/>
              <w:sz w:val="28"/>
              <w:szCs w:val="28"/>
            </w:rPr>
          </w:rPrChange>
        </w:rPr>
        <w:t>Ans:</w:t>
      </w:r>
      <w:r w:rsidRPr="00B5270F">
        <w:rPr>
          <w:rFonts w:ascii="Times New Roman" w:hAnsi="Times New Roman" w:cs="Times New Roman"/>
          <w:bCs/>
          <w:color w:val="000000" w:themeColor="text1"/>
          <w:sz w:val="28"/>
          <w:szCs w:val="28"/>
          <w:rPrChange w:id="6357" w:author="N PRASAD" w:date="2016-07-01T12:13:00Z">
            <w:rPr>
              <w:rFonts w:cs="Times New Roman"/>
              <w:bCs/>
              <w:color w:val="0000FF"/>
              <w:sz w:val="28"/>
              <w:szCs w:val="28"/>
            </w:rPr>
          </w:rPrChange>
        </w:rPr>
        <w:t>No</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5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59" w:author="N PRASAD" w:date="2016-07-01T12:13:00Z">
            <w:rPr>
              <w:rFonts w:cs="Times New Roman"/>
              <w:b/>
              <w:bCs/>
              <w:color w:val="0000FF"/>
              <w:sz w:val="28"/>
              <w:szCs w:val="28"/>
            </w:rPr>
          </w:rPrChange>
        </w:rPr>
        <w:lastRenderedPageBreak/>
        <w:t>8.Is it possible to instantiate the abstract class?</w:t>
      </w:r>
    </w:p>
    <w:p w:rsidR="0091523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60"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61" w:author="N PRASAD" w:date="2016-07-01T12:13:00Z">
            <w:rPr>
              <w:rFonts w:cs="Times New Roman"/>
              <w:b/>
              <w:bCs/>
              <w:color w:val="0000FF"/>
              <w:sz w:val="28"/>
              <w:szCs w:val="28"/>
            </w:rPr>
          </w:rPrChange>
        </w:rPr>
        <w:t>Ans:</w:t>
      </w:r>
    </w:p>
    <w:p w:rsidR="00126915" w:rsidRPr="00B5270F" w:rsidRDefault="00572FDB" w:rsidP="00A06CCF">
      <w:pPr>
        <w:pStyle w:val="ListParagraph"/>
        <w:widowControl w:val="0"/>
        <w:numPr>
          <w:ilvl w:val="0"/>
          <w:numId w:val="70"/>
        </w:numPr>
        <w:autoSpaceDE w:val="0"/>
        <w:autoSpaceDN w:val="0"/>
        <w:adjustRightInd w:val="0"/>
        <w:rPr>
          <w:rFonts w:ascii="Times New Roman" w:hAnsi="Times New Roman" w:cs="Times New Roman"/>
          <w:color w:val="000000" w:themeColor="text1"/>
          <w:sz w:val="28"/>
          <w:szCs w:val="28"/>
          <w:rPrChange w:id="636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63" w:author="N PRASAD" w:date="2016-07-01T12:13:00Z">
            <w:rPr>
              <w:rFonts w:cs="Times New Roman"/>
              <w:color w:val="0000FF"/>
              <w:sz w:val="28"/>
              <w:szCs w:val="28"/>
            </w:rPr>
          </w:rPrChange>
        </w:rPr>
        <w:t xml:space="preserve">we can't create an object to abstract class. </w:t>
      </w:r>
    </w:p>
    <w:p w:rsidR="00126915" w:rsidRPr="00B5270F" w:rsidRDefault="00572FDB" w:rsidP="00A06CCF">
      <w:pPr>
        <w:pStyle w:val="ListParagraph"/>
        <w:widowControl w:val="0"/>
        <w:numPr>
          <w:ilvl w:val="0"/>
          <w:numId w:val="70"/>
        </w:numPr>
        <w:autoSpaceDE w:val="0"/>
        <w:autoSpaceDN w:val="0"/>
        <w:adjustRightInd w:val="0"/>
        <w:rPr>
          <w:rFonts w:ascii="Times New Roman" w:hAnsi="Times New Roman" w:cs="Times New Roman"/>
          <w:color w:val="000000" w:themeColor="text1"/>
          <w:sz w:val="28"/>
          <w:szCs w:val="28"/>
          <w:rPrChange w:id="6364"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65" w:author="N PRASAD" w:date="2016-07-01T12:13:00Z">
            <w:rPr>
              <w:rFonts w:cs="Times New Roman"/>
              <w:color w:val="0000FF"/>
              <w:sz w:val="28"/>
              <w:szCs w:val="28"/>
            </w:rPr>
          </w:rPrChange>
        </w:rPr>
        <w:t>-we can create a reference of abstract class type.</w:t>
      </w:r>
    </w:p>
    <w:p w:rsidR="00126915" w:rsidRPr="00B5270F" w:rsidRDefault="00572FDB" w:rsidP="00A06CCF">
      <w:pPr>
        <w:pStyle w:val="ListParagraph"/>
        <w:widowControl w:val="0"/>
        <w:numPr>
          <w:ilvl w:val="0"/>
          <w:numId w:val="70"/>
        </w:numPr>
        <w:autoSpaceDE w:val="0"/>
        <w:autoSpaceDN w:val="0"/>
        <w:adjustRightInd w:val="0"/>
        <w:rPr>
          <w:rFonts w:ascii="Times New Roman" w:hAnsi="Times New Roman" w:cs="Times New Roman"/>
          <w:color w:val="000000" w:themeColor="text1"/>
          <w:sz w:val="28"/>
          <w:szCs w:val="28"/>
          <w:rPrChange w:id="6366"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67" w:author="N PRASAD" w:date="2016-07-01T12:13:00Z">
            <w:rPr>
              <w:rFonts w:cs="Times New Roman"/>
              <w:color w:val="0000FF"/>
              <w:sz w:val="28"/>
              <w:szCs w:val="28"/>
            </w:rPr>
          </w:rPrChange>
        </w:rPr>
        <w:t>-The reference of abstract class can be used to refer to objects of its subclass.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6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69" w:author="N PRASAD" w:date="2016-07-01T12:13:00Z">
            <w:rPr>
              <w:rFonts w:cs="Times New Roman"/>
              <w:b/>
              <w:bCs/>
              <w:color w:val="0000FF"/>
              <w:sz w:val="28"/>
              <w:szCs w:val="28"/>
            </w:rPr>
          </w:rPrChange>
        </w:rPr>
        <w:t>9.What is interface?</w:t>
      </w:r>
    </w:p>
    <w:p w:rsidR="00FD7FDF"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70"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71" w:author="N PRASAD" w:date="2016-07-01T12:13:00Z">
            <w:rPr>
              <w:rFonts w:cs="Times New Roman"/>
              <w:b/>
              <w:bCs/>
              <w:color w:val="0000FF"/>
              <w:sz w:val="28"/>
              <w:szCs w:val="28"/>
            </w:rPr>
          </w:rPrChange>
        </w:rPr>
        <w:t>Ans:</w:t>
      </w:r>
    </w:p>
    <w:p w:rsidR="00126915" w:rsidRPr="00B5270F" w:rsidRDefault="00572FDB" w:rsidP="00A06CCF">
      <w:pPr>
        <w:pStyle w:val="ListParagraph"/>
        <w:widowControl w:val="0"/>
        <w:numPr>
          <w:ilvl w:val="0"/>
          <w:numId w:val="71"/>
        </w:numPr>
        <w:autoSpaceDE w:val="0"/>
        <w:autoSpaceDN w:val="0"/>
        <w:adjustRightInd w:val="0"/>
        <w:rPr>
          <w:rFonts w:ascii="Times New Roman" w:hAnsi="Times New Roman" w:cs="Times New Roman"/>
          <w:color w:val="000000" w:themeColor="text1"/>
          <w:sz w:val="28"/>
          <w:szCs w:val="28"/>
          <w:rPrChange w:id="637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73" w:author="N PRASAD" w:date="2016-07-01T12:13:00Z">
            <w:rPr>
              <w:rFonts w:cs="Times New Roman"/>
              <w:color w:val="0000FF"/>
              <w:sz w:val="28"/>
              <w:szCs w:val="28"/>
            </w:rPr>
          </w:rPrChange>
        </w:rPr>
        <w:t xml:space="preserve">If we don't know any </w:t>
      </w:r>
      <w:del w:id="6374" w:author="RAVI TEJA" w:date="2016-06-11T22:43:00Z">
        <w:r w:rsidRPr="00B5270F">
          <w:rPr>
            <w:rFonts w:ascii="Times New Roman" w:hAnsi="Times New Roman" w:cs="Times New Roman"/>
            <w:color w:val="000000" w:themeColor="text1"/>
            <w:sz w:val="28"/>
            <w:szCs w:val="28"/>
            <w:rPrChange w:id="6375" w:author="N PRASAD" w:date="2016-07-01T12:13:00Z">
              <w:rPr>
                <w:rFonts w:cs="Times New Roman"/>
                <w:color w:val="0000FF"/>
                <w:sz w:val="28"/>
                <w:szCs w:val="28"/>
              </w:rPr>
            </w:rPrChange>
          </w:rPr>
          <w:delText xml:space="preserve"> </w:delText>
        </w:r>
      </w:del>
      <w:r w:rsidRPr="00B5270F">
        <w:rPr>
          <w:rFonts w:ascii="Times New Roman" w:hAnsi="Times New Roman" w:cs="Times New Roman"/>
          <w:color w:val="000000" w:themeColor="text1"/>
          <w:sz w:val="28"/>
          <w:szCs w:val="28"/>
          <w:rPrChange w:id="6376" w:author="N PRASAD" w:date="2016-07-01T12:13:00Z">
            <w:rPr>
              <w:rFonts w:cs="Times New Roman"/>
              <w:color w:val="0000FF"/>
              <w:sz w:val="28"/>
              <w:szCs w:val="28"/>
            </w:rPr>
          </w:rPrChange>
        </w:rPr>
        <w:t>thing about implementation Just we have requirement specification.Then we should go for interface.</w:t>
      </w:r>
    </w:p>
    <w:p w:rsidR="00126915" w:rsidRPr="00B5270F" w:rsidRDefault="00572FDB" w:rsidP="00A06CCF">
      <w:pPr>
        <w:pStyle w:val="ListParagraph"/>
        <w:widowControl w:val="0"/>
        <w:numPr>
          <w:ilvl w:val="0"/>
          <w:numId w:val="71"/>
        </w:numPr>
        <w:autoSpaceDE w:val="0"/>
        <w:autoSpaceDN w:val="0"/>
        <w:adjustRightInd w:val="0"/>
        <w:rPr>
          <w:rFonts w:ascii="Times New Roman" w:hAnsi="Times New Roman" w:cs="Times New Roman"/>
          <w:color w:val="000000" w:themeColor="text1"/>
          <w:sz w:val="28"/>
          <w:szCs w:val="28"/>
          <w:rPrChange w:id="6377"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78" w:author="N PRASAD" w:date="2016-07-01T12:13:00Z">
            <w:rPr>
              <w:rFonts w:cs="Times New Roman"/>
              <w:color w:val="0000FF"/>
              <w:sz w:val="28"/>
              <w:szCs w:val="28"/>
            </w:rPr>
          </w:rPrChange>
        </w:rPr>
        <w:t>--An interface is specification of method prototypes.</w:t>
      </w:r>
    </w:p>
    <w:p w:rsidR="00126915" w:rsidRPr="00B5270F" w:rsidRDefault="00572FDB" w:rsidP="00FD7FDF">
      <w:pPr>
        <w:widowControl w:val="0"/>
        <w:autoSpaceDE w:val="0"/>
        <w:autoSpaceDN w:val="0"/>
        <w:adjustRightInd w:val="0"/>
        <w:ind w:firstLine="720"/>
        <w:rPr>
          <w:rFonts w:ascii="Times New Roman" w:hAnsi="Times New Roman" w:cs="Times New Roman"/>
          <w:color w:val="000000" w:themeColor="text1"/>
          <w:sz w:val="28"/>
          <w:szCs w:val="28"/>
          <w:rPrChange w:id="6379"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380" w:author="N PRASAD" w:date="2016-07-01T12:13:00Z">
            <w:rPr>
              <w:rFonts w:cs="Times New Roman"/>
              <w:b/>
              <w:color w:val="0000FF"/>
              <w:sz w:val="28"/>
              <w:szCs w:val="28"/>
            </w:rPr>
          </w:rPrChange>
        </w:rPr>
        <w:t>Ex</w:t>
      </w:r>
      <w:r w:rsidRPr="00B5270F">
        <w:rPr>
          <w:rFonts w:ascii="Times New Roman" w:hAnsi="Times New Roman" w:cs="Times New Roman"/>
          <w:color w:val="000000" w:themeColor="text1"/>
          <w:sz w:val="28"/>
          <w:szCs w:val="28"/>
          <w:rPrChange w:id="6381" w:author="N PRASAD" w:date="2016-07-01T12:13:00Z">
            <w:rPr>
              <w:rFonts w:cs="Times New Roman"/>
              <w:color w:val="0000FF"/>
              <w:sz w:val="28"/>
              <w:szCs w:val="28"/>
            </w:rPr>
          </w:rPrChange>
        </w:rPr>
        <w:t>:Servlet</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82"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83" w:author="N PRASAD" w:date="2016-07-01T12:13:00Z">
            <w:rPr>
              <w:rFonts w:cs="Times New Roman"/>
              <w:b/>
              <w:bCs/>
              <w:color w:val="0000FF"/>
              <w:sz w:val="28"/>
              <w:szCs w:val="28"/>
            </w:rPr>
          </w:rPrChange>
        </w:rPr>
        <w:t>10.Why the methods of interfaces are public and abstract by default?</w:t>
      </w:r>
    </w:p>
    <w:p w:rsidR="00A846F3"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84"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85" w:author="N PRASAD" w:date="2016-07-01T12:13:00Z">
            <w:rPr>
              <w:rFonts w:cs="Times New Roman"/>
              <w:b/>
              <w:bCs/>
              <w:color w:val="0000FF"/>
              <w:sz w:val="28"/>
              <w:szCs w:val="28"/>
            </w:rPr>
          </w:rPrChange>
        </w:rPr>
        <w:t>Ans:</w:t>
      </w:r>
    </w:p>
    <w:p w:rsidR="00A846F3" w:rsidRPr="00B5270F" w:rsidRDefault="00572FDB" w:rsidP="00A06CCF">
      <w:pPr>
        <w:pStyle w:val="ListParagraph"/>
        <w:widowControl w:val="0"/>
        <w:numPr>
          <w:ilvl w:val="0"/>
          <w:numId w:val="72"/>
        </w:numPr>
        <w:autoSpaceDE w:val="0"/>
        <w:autoSpaceDN w:val="0"/>
        <w:adjustRightInd w:val="0"/>
        <w:rPr>
          <w:rFonts w:ascii="Times New Roman" w:hAnsi="Times New Roman" w:cs="Times New Roman"/>
          <w:color w:val="000000" w:themeColor="text1"/>
          <w:sz w:val="28"/>
          <w:szCs w:val="28"/>
          <w:rPrChange w:id="6386"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87" w:author="N PRASAD" w:date="2016-07-01T12:13:00Z">
            <w:rPr>
              <w:rFonts w:cs="Times New Roman"/>
              <w:color w:val="0000FF"/>
              <w:sz w:val="28"/>
              <w:szCs w:val="28"/>
            </w:rPr>
          </w:rPrChange>
        </w:rPr>
        <w:t>By using public ,the method should be available to the third party vendors to provide implementation.</w:t>
      </w:r>
    </w:p>
    <w:p w:rsidR="00126915" w:rsidRPr="00B5270F" w:rsidRDefault="00572FDB" w:rsidP="00A06CCF">
      <w:pPr>
        <w:pStyle w:val="ListParagraph"/>
        <w:widowControl w:val="0"/>
        <w:numPr>
          <w:ilvl w:val="0"/>
          <w:numId w:val="72"/>
        </w:numPr>
        <w:autoSpaceDE w:val="0"/>
        <w:autoSpaceDN w:val="0"/>
        <w:adjustRightInd w:val="0"/>
        <w:rPr>
          <w:rFonts w:ascii="Times New Roman" w:hAnsi="Times New Roman" w:cs="Times New Roman"/>
          <w:color w:val="000000" w:themeColor="text1"/>
          <w:sz w:val="28"/>
          <w:szCs w:val="28"/>
          <w:rPrChange w:id="6388"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89" w:author="N PRASAD" w:date="2016-07-01T12:13:00Z">
            <w:rPr>
              <w:rFonts w:cs="Times New Roman"/>
              <w:color w:val="0000FF"/>
              <w:sz w:val="28"/>
              <w:szCs w:val="28"/>
            </w:rPr>
          </w:rPrChange>
        </w:rPr>
        <w:t>By using abstract,Method implementation is left for third party vendors.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90"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91" w:author="N PRASAD" w:date="2016-07-01T12:13:00Z">
            <w:rPr>
              <w:rFonts w:cs="Times New Roman"/>
              <w:b/>
              <w:bCs/>
              <w:color w:val="0000FF"/>
              <w:sz w:val="28"/>
              <w:szCs w:val="28"/>
            </w:rPr>
          </w:rPrChange>
        </w:rPr>
        <w:t>11.what is concrete class?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92"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393"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394" w:author="N PRASAD" w:date="2016-07-01T12:13:00Z">
            <w:rPr>
              <w:rFonts w:cs="Times New Roman"/>
              <w:color w:val="0000FF"/>
              <w:sz w:val="28"/>
              <w:szCs w:val="28"/>
            </w:rPr>
          </w:rPrChange>
        </w:rPr>
        <w:t>we are talking about implementation completely &amp; ready to provide service.then we should go for Concrete class.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9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396" w:author="N PRASAD" w:date="2016-07-01T12:13:00Z">
            <w:rPr>
              <w:rFonts w:cs="Times New Roman"/>
              <w:color w:val="0000FF"/>
              <w:sz w:val="28"/>
              <w:szCs w:val="28"/>
            </w:rPr>
          </w:rPrChange>
        </w:rPr>
        <w:t>Ex:our own Servlet</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397"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398" w:author="N PRASAD" w:date="2016-07-01T12:13:00Z">
            <w:rPr>
              <w:rFonts w:cs="Times New Roman"/>
              <w:b/>
              <w:bCs/>
              <w:color w:val="0000FF"/>
              <w:sz w:val="28"/>
              <w:szCs w:val="28"/>
            </w:rPr>
          </w:rPrChange>
        </w:rPr>
        <w:t>12.Can you declare an interface method static?</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399"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00" w:author="N PRASAD" w:date="2016-07-01T12:13:00Z">
            <w:rPr>
              <w:rFonts w:cs="Times New Roman"/>
              <w:b/>
              <w:bCs/>
              <w:color w:val="0000FF"/>
              <w:sz w:val="28"/>
              <w:szCs w:val="28"/>
            </w:rPr>
          </w:rPrChange>
        </w:rPr>
        <w:t>Ans:No</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01"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02" w:author="N PRASAD" w:date="2016-07-01T12:13:00Z">
            <w:rPr>
              <w:rFonts w:cs="Times New Roman"/>
              <w:b/>
              <w:bCs/>
              <w:color w:val="0000FF"/>
              <w:sz w:val="28"/>
              <w:szCs w:val="28"/>
            </w:rPr>
          </w:rPrChange>
        </w:rPr>
        <w:t>13.Can an interface be final?</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03"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04" w:author="N PRASAD" w:date="2016-07-01T12:13:00Z">
            <w:rPr>
              <w:rFonts w:cs="Times New Roman"/>
              <w:b/>
              <w:bCs/>
              <w:color w:val="0000FF"/>
              <w:sz w:val="28"/>
              <w:szCs w:val="28"/>
            </w:rPr>
          </w:rPrChange>
        </w:rPr>
        <w:t>14.What is marker interface?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05"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06"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407" w:author="N PRASAD" w:date="2016-07-01T12:13:00Z">
            <w:rPr>
              <w:rFonts w:cs="Times New Roman"/>
              <w:color w:val="0000FF"/>
              <w:sz w:val="28"/>
              <w:szCs w:val="28"/>
            </w:rPr>
          </w:rPrChange>
        </w:rPr>
        <w:t>If an interface won't contain any method that interface is called Marker interface.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08"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09" w:author="N PRASAD" w:date="2016-07-01T12:13:00Z">
            <w:rPr>
              <w:rFonts w:cs="Times New Roman"/>
              <w:color w:val="0000FF"/>
              <w:sz w:val="28"/>
              <w:szCs w:val="28"/>
            </w:rPr>
          </w:rPrChange>
        </w:rPr>
        <w:t>ex:Serializable,clonable</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10"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11" w:author="N PRASAD" w:date="2016-07-01T12:13:00Z">
            <w:rPr>
              <w:rFonts w:cs="Times New Roman"/>
              <w:b/>
              <w:bCs/>
              <w:color w:val="0000FF"/>
              <w:sz w:val="28"/>
              <w:szCs w:val="28"/>
            </w:rPr>
          </w:rPrChange>
        </w:rPr>
        <w:t>15.What is the difference between abstract class and interface?</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12"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13" w:author="N PRASAD" w:date="2016-07-01T12:13:00Z">
            <w:rPr>
              <w:rFonts w:cs="Times New Roman"/>
              <w:b/>
              <w:bCs/>
              <w:color w:val="0000FF"/>
              <w:sz w:val="28"/>
              <w:szCs w:val="28"/>
            </w:rPr>
          </w:rPrChange>
        </w:rPr>
        <w:t>Ans: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14"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15" w:author="N PRASAD" w:date="2016-07-01T12:13:00Z">
            <w:rPr>
              <w:rFonts w:cs="Times New Roman"/>
              <w:b/>
              <w:bCs/>
              <w:color w:val="0000FF"/>
              <w:sz w:val="28"/>
              <w:szCs w:val="28"/>
            </w:rPr>
          </w:rPrChange>
        </w:rPr>
        <w:t xml:space="preserve">            Interface                                                                                    Abstract</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16"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17" w:author="N PRASAD" w:date="2016-07-01T12:13:00Z">
            <w:rPr>
              <w:rFonts w:cs="Times New Roman"/>
              <w:color w:val="0000FF"/>
              <w:sz w:val="28"/>
              <w:szCs w:val="28"/>
            </w:rPr>
          </w:rPrChange>
        </w:rPr>
        <w:t xml:space="preserve">1.If we don't know any about implementation.        1.If we are talking about implementation but </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18"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19" w:author="N PRASAD" w:date="2016-07-01T12:13:00Z">
            <w:rPr>
              <w:rFonts w:cs="Times New Roman"/>
              <w:color w:val="0000FF"/>
              <w:sz w:val="28"/>
              <w:szCs w:val="28"/>
            </w:rPr>
          </w:rPrChange>
        </w:rPr>
        <w:t xml:space="preserve">just we have requirement specification.then we         not completely (partial) then we should go </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20"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21" w:author="N PRASAD" w:date="2016-07-01T12:13:00Z">
            <w:rPr>
              <w:rFonts w:cs="Times New Roman"/>
              <w:color w:val="0000FF"/>
              <w:sz w:val="28"/>
              <w:szCs w:val="28"/>
            </w:rPr>
          </w:rPrChange>
        </w:rPr>
        <w:t>should go for interface.                                            for abstract.</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2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23" w:author="N PRASAD" w:date="2016-07-01T12:13:00Z">
            <w:rPr>
              <w:rFonts w:cs="Times New Roman"/>
              <w:color w:val="0000FF"/>
              <w:sz w:val="28"/>
              <w:szCs w:val="28"/>
            </w:rPr>
          </w:rPrChange>
        </w:rPr>
        <w:t xml:space="preserve">2.by default every method public abstract.              2.Here need not be p&amp;ab.we </w:t>
      </w:r>
      <w:r w:rsidRPr="00B5270F">
        <w:rPr>
          <w:rFonts w:ascii="Times New Roman" w:hAnsi="Times New Roman" w:cs="Times New Roman"/>
          <w:color w:val="000000" w:themeColor="text1"/>
          <w:sz w:val="28"/>
          <w:szCs w:val="28"/>
          <w:rPrChange w:id="6424" w:author="N PRASAD" w:date="2016-07-01T12:13:00Z">
            <w:rPr>
              <w:rFonts w:cs="Times New Roman"/>
              <w:color w:val="0000FF"/>
              <w:sz w:val="28"/>
              <w:szCs w:val="28"/>
            </w:rPr>
          </w:rPrChange>
        </w:rPr>
        <w:lastRenderedPageBreak/>
        <w:t xml:space="preserve">can take </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2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26" w:author="N PRASAD" w:date="2016-07-01T12:13:00Z">
            <w:rPr>
              <w:rFonts w:cs="Times New Roman"/>
              <w:color w:val="0000FF"/>
              <w:sz w:val="28"/>
              <w:szCs w:val="28"/>
            </w:rPr>
          </w:rPrChange>
        </w:rPr>
        <w:t xml:space="preserve">                                                                               concrete method also.</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27"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28" w:author="N PRASAD" w:date="2016-07-01T12:13:00Z">
            <w:rPr>
              <w:rFonts w:cs="Times New Roman"/>
              <w:color w:val="0000FF"/>
              <w:sz w:val="28"/>
              <w:szCs w:val="28"/>
            </w:rPr>
          </w:rPrChange>
        </w:rPr>
        <w:t>3.here we can't take protected,static,final,private     3.here we can take any modifiers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29"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30" w:author="N PRASAD" w:date="2016-07-01T12:13:00Z">
            <w:rPr>
              <w:rFonts w:cs="Times New Roman"/>
              <w:color w:val="0000FF"/>
              <w:sz w:val="28"/>
              <w:szCs w:val="28"/>
            </w:rPr>
          </w:rPrChange>
        </w:rPr>
        <w:t>synchroniged.</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31"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32" w:author="N PRASAD" w:date="2016-07-01T12:13:00Z">
            <w:rPr>
              <w:rFonts w:cs="Times New Roman"/>
              <w:color w:val="0000FF"/>
              <w:sz w:val="28"/>
              <w:szCs w:val="28"/>
            </w:rPr>
          </w:rPrChange>
        </w:rPr>
        <w:t>4.Every variable in interface,public static final by      4.here need not be p f 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33"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34" w:author="N PRASAD" w:date="2016-07-01T12:13:00Z">
            <w:rPr>
              <w:rFonts w:cs="Times New Roman"/>
              <w:color w:val="0000FF"/>
              <w:sz w:val="28"/>
              <w:szCs w:val="28"/>
            </w:rPr>
          </w:rPrChange>
        </w:rPr>
        <w:t>default wheather we are declare or not.</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3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36" w:author="N PRASAD" w:date="2016-07-01T12:13:00Z">
            <w:rPr>
              <w:rFonts w:cs="Times New Roman"/>
              <w:color w:val="0000FF"/>
              <w:sz w:val="28"/>
              <w:szCs w:val="28"/>
            </w:rPr>
          </w:rPrChange>
        </w:rPr>
        <w:t>5.Inside interface we can't take instance &amp; static      5.we can take here.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37"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38" w:author="N PRASAD" w:date="2016-07-01T12:13:00Z">
            <w:rPr>
              <w:rFonts w:cs="Times New Roman"/>
              <w:color w:val="0000FF"/>
              <w:sz w:val="28"/>
              <w:szCs w:val="28"/>
            </w:rPr>
          </w:rPrChange>
        </w:rPr>
        <w:t>blocks.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39"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40" w:author="N PRASAD" w:date="2016-07-01T12:13:00Z">
            <w:rPr>
              <w:rFonts w:cs="Times New Roman"/>
              <w:color w:val="0000FF"/>
              <w:sz w:val="28"/>
              <w:szCs w:val="28"/>
            </w:rPr>
          </w:rPrChange>
        </w:rPr>
        <w:t>6.we can't take constructor.                                     6.we can take</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41"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42" w:author="N PRASAD" w:date="2016-07-01T12:13:00Z">
            <w:rPr>
              <w:rFonts w:cs="Times New Roman"/>
              <w:b/>
              <w:bCs/>
              <w:color w:val="0000FF"/>
              <w:sz w:val="28"/>
              <w:szCs w:val="28"/>
            </w:rPr>
          </w:rPrChange>
        </w:rPr>
        <w:t>16.Can we define private and protected modifiers for variables in an interface?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43"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44" w:author="N PRASAD" w:date="2016-07-01T12:13:00Z">
            <w:rPr>
              <w:rFonts w:cs="Times New Roman"/>
              <w:b/>
              <w:bCs/>
              <w:color w:val="0000FF"/>
              <w:sz w:val="28"/>
              <w:szCs w:val="28"/>
            </w:rPr>
          </w:rPrChange>
        </w:rPr>
        <w:t>Ans:No</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45"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446" w:author="N PRASAD" w:date="2016-07-01T12:13:00Z">
            <w:rPr>
              <w:rFonts w:cs="Times New Roman"/>
              <w:b/>
              <w:color w:val="0000FF"/>
              <w:sz w:val="28"/>
              <w:szCs w:val="28"/>
            </w:rPr>
          </w:rPrChange>
        </w:rPr>
        <w:t>17.When can an object reference be cast to an interface reference</w:t>
      </w:r>
      <w:r w:rsidRPr="00B5270F">
        <w:rPr>
          <w:rFonts w:ascii="Times New Roman" w:hAnsi="Times New Roman" w:cs="Times New Roman"/>
          <w:color w:val="000000" w:themeColor="text1"/>
          <w:sz w:val="28"/>
          <w:szCs w:val="28"/>
          <w:rPrChange w:id="6447" w:author="N PRASAD" w:date="2016-07-01T12:13:00Z">
            <w:rPr>
              <w:rFonts w:cs="Times New Roman"/>
              <w:color w:val="0000FF"/>
              <w:sz w:val="28"/>
              <w:szCs w:val="28"/>
            </w:rPr>
          </w:rPrChange>
        </w:rPr>
        <w:t>?</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4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49" w:author="N PRASAD" w:date="2016-07-01T12:13:00Z">
            <w:rPr>
              <w:rFonts w:cs="Times New Roman"/>
              <w:b/>
              <w:bCs/>
              <w:color w:val="0000FF"/>
              <w:sz w:val="28"/>
              <w:szCs w:val="28"/>
            </w:rPr>
          </w:rPrChange>
        </w:rPr>
        <w:t>Inheritance Interview Questions: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50"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51" w:author="N PRASAD" w:date="2016-07-01T12:13:00Z">
            <w:rPr>
              <w:rFonts w:cs="Times New Roman"/>
              <w:b/>
              <w:bCs/>
              <w:color w:val="0000FF"/>
              <w:sz w:val="28"/>
              <w:szCs w:val="28"/>
            </w:rPr>
          </w:rPrChange>
        </w:rPr>
        <w:t>1.What is this in java?</w:t>
      </w:r>
    </w:p>
    <w:p w:rsidR="00FF622A"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52"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453" w:author="N PRASAD" w:date="2016-07-01T12:13:00Z">
            <w:rPr>
              <w:rFonts w:cs="Times New Roman"/>
              <w:b/>
              <w:color w:val="0000FF"/>
              <w:sz w:val="28"/>
              <w:szCs w:val="28"/>
            </w:rPr>
          </w:rPrChange>
        </w:rPr>
        <w:t>Ans</w:t>
      </w:r>
      <w:r w:rsidRPr="00B5270F">
        <w:rPr>
          <w:rFonts w:ascii="Times New Roman" w:hAnsi="Times New Roman" w:cs="Times New Roman"/>
          <w:color w:val="000000" w:themeColor="text1"/>
          <w:sz w:val="28"/>
          <w:szCs w:val="28"/>
          <w:rPrChange w:id="6454" w:author="N PRASAD" w:date="2016-07-01T12:13:00Z">
            <w:rPr>
              <w:rFonts w:cs="Times New Roman"/>
              <w:color w:val="0000FF"/>
              <w:sz w:val="28"/>
              <w:szCs w:val="28"/>
            </w:rPr>
          </w:rPrChange>
        </w:rPr>
        <w:t>:</w:t>
      </w:r>
    </w:p>
    <w:p w:rsidR="00126915" w:rsidRPr="00B5270F" w:rsidRDefault="00572FDB" w:rsidP="00A06CCF">
      <w:pPr>
        <w:pStyle w:val="ListParagraph"/>
        <w:widowControl w:val="0"/>
        <w:numPr>
          <w:ilvl w:val="0"/>
          <w:numId w:val="74"/>
        </w:numPr>
        <w:autoSpaceDE w:val="0"/>
        <w:autoSpaceDN w:val="0"/>
        <w:adjustRightInd w:val="0"/>
        <w:rPr>
          <w:rFonts w:ascii="Times New Roman" w:hAnsi="Times New Roman" w:cs="Times New Roman"/>
          <w:color w:val="000000" w:themeColor="text1"/>
          <w:sz w:val="28"/>
          <w:szCs w:val="28"/>
          <w:rPrChange w:id="645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56" w:author="N PRASAD" w:date="2016-07-01T12:13:00Z">
            <w:rPr>
              <w:rFonts w:cs="Times New Roman"/>
              <w:color w:val="0000FF"/>
              <w:sz w:val="28"/>
              <w:szCs w:val="28"/>
            </w:rPr>
          </w:rPrChange>
        </w:rPr>
        <w:t>this is akeyword that refers to the object of the class where it is used.</w:t>
      </w:r>
    </w:p>
    <w:p w:rsidR="00126915" w:rsidRPr="00B5270F" w:rsidRDefault="00572FDB" w:rsidP="00A06CCF">
      <w:pPr>
        <w:pStyle w:val="ListParagraph"/>
        <w:widowControl w:val="0"/>
        <w:numPr>
          <w:ilvl w:val="0"/>
          <w:numId w:val="74"/>
        </w:numPr>
        <w:autoSpaceDE w:val="0"/>
        <w:autoSpaceDN w:val="0"/>
        <w:adjustRightInd w:val="0"/>
        <w:rPr>
          <w:rFonts w:ascii="Times New Roman" w:hAnsi="Times New Roman" w:cs="Times New Roman"/>
          <w:color w:val="000000" w:themeColor="text1"/>
          <w:sz w:val="28"/>
          <w:szCs w:val="28"/>
          <w:rPrChange w:id="6457" w:author="N PRASAD" w:date="2016-07-01T12:13:00Z">
            <w:rPr>
              <w:rFonts w:cs="Times New Roman"/>
              <w:sz w:val="28"/>
              <w:szCs w:val="28"/>
            </w:rPr>
          </w:rPrChange>
        </w:rPr>
      </w:pPr>
      <w:del w:id="6458" w:author="RAVI TEJA" w:date="2016-06-10T13:06:00Z">
        <w:r w:rsidRPr="00B5270F">
          <w:rPr>
            <w:rFonts w:ascii="Times New Roman" w:hAnsi="Times New Roman" w:cs="Times New Roman"/>
            <w:color w:val="000000" w:themeColor="text1"/>
            <w:sz w:val="28"/>
            <w:szCs w:val="28"/>
            <w:rPrChange w:id="6459" w:author="N PRASAD" w:date="2016-07-01T12:13:00Z">
              <w:rPr>
                <w:rFonts w:cs="Times New Roman"/>
                <w:color w:val="0000FF"/>
                <w:sz w:val="28"/>
                <w:szCs w:val="28"/>
              </w:rPr>
            </w:rPrChange>
          </w:rPr>
          <w:delText>-</w:delText>
        </w:r>
      </w:del>
      <w:r w:rsidRPr="00B5270F">
        <w:rPr>
          <w:rFonts w:ascii="Times New Roman" w:hAnsi="Times New Roman" w:cs="Times New Roman"/>
          <w:color w:val="000000" w:themeColor="text1"/>
          <w:sz w:val="28"/>
          <w:szCs w:val="28"/>
          <w:rPrChange w:id="6460" w:author="N PRASAD" w:date="2016-07-01T12:13:00Z">
            <w:rPr>
              <w:rFonts w:cs="Times New Roman"/>
              <w:color w:val="0000FF"/>
              <w:sz w:val="28"/>
              <w:szCs w:val="28"/>
            </w:rPr>
          </w:rPrChange>
        </w:rPr>
        <w:t>When an object is created to class,a default reference is also created internally to the object.this default reference is nothing but 'this'.so,'this' refer to all the things of the present object.</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61"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62" w:author="N PRASAD" w:date="2016-07-01T12:13:00Z">
            <w:rPr>
              <w:rFonts w:cs="Times New Roman"/>
              <w:color w:val="0000FF"/>
              <w:sz w:val="28"/>
              <w:szCs w:val="28"/>
            </w:rPr>
          </w:rPrChange>
        </w:rPr>
        <w:t>ex.this.x=x</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63"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64" w:author="N PRASAD" w:date="2016-07-01T12:13:00Z">
            <w:rPr>
              <w:rFonts w:cs="Times New Roman"/>
              <w:color w:val="0000FF"/>
              <w:sz w:val="28"/>
              <w:szCs w:val="28"/>
            </w:rPr>
          </w:rPrChange>
        </w:rPr>
        <w:t>this(55)\\call  parameterized constructor</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6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66" w:author="N PRASAD" w:date="2016-07-01T12:13:00Z">
            <w:rPr>
              <w:rFonts w:cs="Times New Roman"/>
              <w:color w:val="0000FF"/>
              <w:sz w:val="28"/>
              <w:szCs w:val="28"/>
            </w:rPr>
          </w:rPrChange>
        </w:rPr>
        <w:t>this.access()\\call present class method</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67"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68" w:author="N PRASAD" w:date="2016-07-01T12:13:00Z">
            <w:rPr>
              <w:rFonts w:cs="Times New Roman"/>
              <w:b/>
              <w:bCs/>
              <w:color w:val="0000FF"/>
              <w:sz w:val="28"/>
              <w:szCs w:val="28"/>
            </w:rPr>
          </w:rPrChange>
        </w:rPr>
        <w:t>2.What is inheritance?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69"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70"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471" w:author="N PRASAD" w:date="2016-07-01T12:13:00Z">
            <w:rPr>
              <w:rFonts w:cs="Times New Roman"/>
              <w:color w:val="0000FF"/>
              <w:sz w:val="28"/>
              <w:szCs w:val="28"/>
            </w:rPr>
          </w:rPrChange>
        </w:rPr>
        <w:t>Derivingnew classes from existing classes such that the new classes acquire all the features of existing classes is called inheritance.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7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73" w:author="N PRASAD" w:date="2016-07-01T12:13:00Z">
            <w:rPr>
              <w:rFonts w:cs="Times New Roman"/>
              <w:color w:val="0000FF"/>
              <w:sz w:val="28"/>
              <w:szCs w:val="28"/>
            </w:rPr>
          </w:rPrChange>
        </w:rPr>
        <w:t>-By using extend keyword we can implement Is-A relationship.</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74"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75" w:author="N PRASAD" w:date="2016-07-01T12:13:00Z">
            <w:rPr>
              <w:rFonts w:cs="Times New Roman"/>
              <w:color w:val="0000FF"/>
              <w:sz w:val="28"/>
              <w:szCs w:val="28"/>
            </w:rPr>
          </w:rPrChange>
        </w:rPr>
        <w:t>-Main advantages is reusability of the code.</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76"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77" w:author="N PRASAD" w:date="2016-07-01T12:13:00Z">
            <w:rPr>
              <w:rFonts w:cs="Times New Roman"/>
              <w:b/>
              <w:bCs/>
              <w:color w:val="0000FF"/>
              <w:sz w:val="28"/>
              <w:szCs w:val="28"/>
            </w:rPr>
          </w:rPrChange>
        </w:rPr>
        <w:t>3.Which class is the super class for every class?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7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79"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480" w:author="N PRASAD" w:date="2016-07-01T12:13:00Z">
            <w:rPr>
              <w:rFonts w:cs="Times New Roman"/>
              <w:color w:val="0000FF"/>
              <w:sz w:val="28"/>
              <w:szCs w:val="28"/>
            </w:rPr>
          </w:rPrChange>
        </w:rPr>
        <w:t>Object class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81"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82" w:author="N PRASAD" w:date="2016-07-01T12:13:00Z">
            <w:rPr>
              <w:rFonts w:cs="Times New Roman"/>
              <w:b/>
              <w:bCs/>
              <w:color w:val="0000FF"/>
              <w:sz w:val="28"/>
              <w:szCs w:val="28"/>
            </w:rPr>
          </w:rPrChange>
        </w:rPr>
        <w:t xml:space="preserve"> 4.Why multiple inheritance is not supported in java?</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83"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84" w:author="N PRASAD" w:date="2016-07-01T12:13:00Z">
            <w:rPr>
              <w:rFonts w:cs="Times New Roman"/>
              <w:b/>
              <w:bCs/>
              <w:color w:val="0000FF"/>
              <w:sz w:val="28"/>
              <w:szCs w:val="28"/>
            </w:rPr>
          </w:rPrChange>
        </w:rPr>
        <w:t>5.What is composition?</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85"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486"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487" w:author="N PRASAD" w:date="2016-07-01T12:13:00Z">
            <w:rPr>
              <w:rFonts w:cs="Times New Roman"/>
              <w:color w:val="0000FF"/>
              <w:sz w:val="28"/>
              <w:szCs w:val="28"/>
            </w:rPr>
          </w:rPrChange>
        </w:rPr>
        <w:t>In the case of composition,whenever container object is destroyed all contained objects will be destroyed automatically.i.e container and contained objects having strong association</w:t>
      </w:r>
      <w:ins w:id="6488" w:author="RAVI TEJA" w:date="2016-06-10T12:28:00Z">
        <w:r w:rsidRPr="00B5270F">
          <w:rPr>
            <w:rFonts w:ascii="Times New Roman" w:hAnsi="Times New Roman" w:cs="Times New Roman"/>
            <w:color w:val="000000" w:themeColor="text1"/>
            <w:sz w:val="28"/>
            <w:szCs w:val="28"/>
            <w:rPrChange w:id="6489" w:author="N PRASAD" w:date="2016-07-01T12:13:00Z">
              <w:rPr>
                <w:rFonts w:cs="Times New Roman"/>
                <w:color w:val="0000FF"/>
                <w:sz w:val="24"/>
                <w:szCs w:val="24"/>
              </w:rPr>
            </w:rPrChange>
          </w:rPr>
          <w:t xml:space="preserve"> </w:t>
        </w:r>
      </w:ins>
      <w:r w:rsidRPr="00B5270F">
        <w:rPr>
          <w:rFonts w:ascii="Times New Roman" w:hAnsi="Times New Roman" w:cs="Times New Roman"/>
          <w:color w:val="000000" w:themeColor="text1"/>
          <w:sz w:val="28"/>
          <w:szCs w:val="28"/>
          <w:rPrChange w:id="6490" w:author="N PRASAD" w:date="2016-07-01T12:13:00Z">
            <w:rPr>
              <w:rFonts w:cs="Times New Roman"/>
              <w:color w:val="0000FF"/>
              <w:sz w:val="28"/>
              <w:szCs w:val="28"/>
            </w:rPr>
          </w:rPrChange>
        </w:rPr>
        <w:t>which is nothing but composition.it is a strong assocuation</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491"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492" w:author="N PRASAD" w:date="2016-07-01T12:13:00Z">
            <w:rPr>
              <w:rFonts w:cs="Times New Roman"/>
              <w:color w:val="0000FF"/>
              <w:sz w:val="28"/>
              <w:szCs w:val="28"/>
            </w:rPr>
          </w:rPrChange>
        </w:rPr>
        <w:lastRenderedPageBreak/>
        <w:t>Ex:University is compossed of several departments.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93" w:author="N PRASAD" w:date="2016-07-01T12:13:00Z">
            <w:rPr>
              <w:rFonts w:cs="Times New Roman"/>
              <w:b/>
              <w:bCs/>
              <w:sz w:val="28"/>
              <w:szCs w:val="28"/>
            </w:rPr>
          </w:rPrChange>
        </w:rPr>
      </w:pPr>
      <w:r w:rsidRPr="00B5270F">
        <w:rPr>
          <w:rFonts w:ascii="Times New Roman" w:hAnsi="Times New Roman" w:cs="Times New Roman"/>
          <w:color w:val="000000" w:themeColor="text1"/>
          <w:sz w:val="28"/>
          <w:szCs w:val="28"/>
          <w:rPrChange w:id="6494" w:author="N PRASAD" w:date="2016-07-01T12:13:00Z">
            <w:rPr>
              <w:rFonts w:cs="Times New Roman"/>
              <w:color w:val="0000FF"/>
              <w:sz w:val="28"/>
              <w:szCs w:val="28"/>
            </w:rPr>
          </w:rPrChange>
        </w:rPr>
        <w:t>-whenever we are closing university automatically all departments will be closed.</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95"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96" w:author="N PRASAD" w:date="2016-07-01T12:13:00Z">
            <w:rPr>
              <w:rFonts w:cs="Times New Roman"/>
              <w:b/>
              <w:bCs/>
              <w:color w:val="0000FF"/>
              <w:sz w:val="28"/>
              <w:szCs w:val="28"/>
            </w:rPr>
          </w:rPrChange>
        </w:rPr>
        <w:t>6.What is the difference between the aggregation and composition?</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497"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498" w:author="N PRASAD" w:date="2016-07-01T12:13:00Z">
            <w:rPr>
              <w:rFonts w:cs="Times New Roman"/>
              <w:b/>
              <w:bCs/>
              <w:color w:val="0000FF"/>
              <w:sz w:val="28"/>
              <w:szCs w:val="28"/>
            </w:rPr>
          </w:rPrChange>
        </w:rPr>
        <w:t xml:space="preserve">composition :   </w:t>
      </w:r>
      <w:r w:rsidRPr="00B5270F">
        <w:rPr>
          <w:rFonts w:ascii="Times New Roman" w:hAnsi="Times New Roman" w:cs="Times New Roman"/>
          <w:color w:val="000000" w:themeColor="text1"/>
          <w:sz w:val="28"/>
          <w:szCs w:val="28"/>
          <w:rPrChange w:id="6499" w:author="N PRASAD" w:date="2016-07-01T12:13:00Z">
            <w:rPr>
              <w:rFonts w:cs="Times New Roman"/>
              <w:color w:val="0000FF"/>
              <w:sz w:val="28"/>
              <w:szCs w:val="28"/>
            </w:rPr>
          </w:rPrChange>
        </w:rPr>
        <w:t>same as above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00"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01" w:author="N PRASAD" w:date="2016-07-01T12:13:00Z">
            <w:rPr>
              <w:rFonts w:cs="Times New Roman"/>
              <w:b/>
              <w:bCs/>
              <w:color w:val="0000FF"/>
              <w:sz w:val="28"/>
              <w:szCs w:val="28"/>
            </w:rPr>
          </w:rPrChange>
        </w:rPr>
        <w:t>Aggregation:</w:t>
      </w:r>
      <w:r w:rsidRPr="00B5270F">
        <w:rPr>
          <w:rFonts w:ascii="Times New Roman" w:hAnsi="Times New Roman" w:cs="Times New Roman"/>
          <w:color w:val="000000" w:themeColor="text1"/>
          <w:sz w:val="28"/>
          <w:szCs w:val="28"/>
          <w:rPrChange w:id="6502" w:author="N PRASAD" w:date="2016-07-01T12:13:00Z">
            <w:rPr>
              <w:rFonts w:cs="Times New Roman"/>
              <w:color w:val="0000FF"/>
              <w:sz w:val="28"/>
              <w:szCs w:val="28"/>
            </w:rPr>
          </w:rPrChange>
        </w:rPr>
        <w:t>In the case of Aggregation,whenever container object is destroyed .there is no gauranty of destruction of contained objects.It is a weak assocition which is nothing but aggregation.</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03" w:author="N PRASAD" w:date="2016-07-01T12:13:00Z">
            <w:rPr>
              <w:rFonts w:cs="Times New Roman"/>
              <w:b/>
              <w:bCs/>
              <w:sz w:val="28"/>
              <w:szCs w:val="28"/>
            </w:rPr>
          </w:rPrChange>
        </w:rPr>
      </w:pPr>
      <w:r w:rsidRPr="00B5270F">
        <w:rPr>
          <w:rFonts w:ascii="Times New Roman" w:hAnsi="Times New Roman" w:cs="Times New Roman"/>
          <w:color w:val="000000" w:themeColor="text1"/>
          <w:sz w:val="28"/>
          <w:szCs w:val="28"/>
          <w:rPrChange w:id="6504" w:author="N PRASAD" w:date="2016-07-01T12:13:00Z">
            <w:rPr>
              <w:rFonts w:cs="Times New Roman"/>
              <w:color w:val="0000FF"/>
              <w:sz w:val="28"/>
              <w:szCs w:val="28"/>
            </w:rPr>
          </w:rPrChange>
        </w:rPr>
        <w:t>Ex:Several professors work in departments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05"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06" w:author="N PRASAD" w:date="2016-07-01T12:13:00Z">
            <w:rPr>
              <w:rFonts w:cs="Times New Roman"/>
              <w:b/>
              <w:bCs/>
              <w:color w:val="0000FF"/>
              <w:sz w:val="28"/>
              <w:szCs w:val="28"/>
            </w:rPr>
          </w:rPrChange>
        </w:rPr>
        <w:t>7.Why java does not support pointers?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07"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08" w:author="N PRASAD" w:date="2016-07-01T12:13:00Z">
            <w:rPr>
              <w:rFonts w:cs="Times New Roman"/>
              <w:b/>
              <w:bCs/>
              <w:color w:val="0000FF"/>
              <w:sz w:val="28"/>
              <w:szCs w:val="28"/>
            </w:rPr>
          </w:rPrChange>
        </w:rPr>
        <w:t>Ans: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09"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10" w:author="N PRASAD" w:date="2016-07-01T12:13:00Z">
            <w:rPr>
              <w:rFonts w:cs="Times New Roman"/>
              <w:b/>
              <w:bCs/>
              <w:color w:val="0000FF"/>
              <w:sz w:val="28"/>
              <w:szCs w:val="28"/>
            </w:rPr>
          </w:rPrChange>
        </w:rPr>
        <w:t>8.What is super in java?</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11"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12"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513" w:author="N PRASAD" w:date="2016-07-01T12:13:00Z">
            <w:rPr>
              <w:rFonts w:cs="Times New Roman"/>
              <w:color w:val="0000FF"/>
              <w:sz w:val="28"/>
              <w:szCs w:val="28"/>
            </w:rPr>
          </w:rPrChange>
        </w:rPr>
        <w:t xml:space="preserve">We always create an object to sub class in inheritance.some times, the super class memebers &amp; sub class members may have the same names.in that case by default only sub class members are accessible.super keyword we can access the super class varibles &amp; super class methods </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14"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15" w:author="N PRASAD" w:date="2016-07-01T12:13:00Z">
            <w:rPr>
              <w:rFonts w:cs="Times New Roman"/>
              <w:color w:val="0000FF"/>
              <w:sz w:val="28"/>
              <w:szCs w:val="28"/>
            </w:rPr>
          </w:rPrChange>
        </w:rPr>
        <w:t>-we want to access super class instance variable and super class method directly in sub class using super keywords.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16"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17" w:author="N PRASAD" w:date="2016-07-01T12:13:00Z">
            <w:rPr>
              <w:rFonts w:cs="Times New Roman"/>
              <w:b/>
              <w:bCs/>
              <w:color w:val="0000FF"/>
              <w:sz w:val="28"/>
              <w:szCs w:val="28"/>
            </w:rPr>
          </w:rPrChange>
        </w:rPr>
        <w:t>9.Can we use this () and super() both in a constructor?</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18"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19" w:author="N PRASAD" w:date="2016-07-01T12:13:00Z">
            <w:rPr>
              <w:rFonts w:cs="Times New Roman"/>
              <w:color w:val="0000FF"/>
              <w:sz w:val="28"/>
              <w:szCs w:val="28"/>
            </w:rPr>
          </w:rPrChange>
        </w:rPr>
        <w:t>Ans: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20"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21" w:author="N PRASAD" w:date="2016-07-01T12:13:00Z">
            <w:rPr>
              <w:rFonts w:cs="Times New Roman"/>
              <w:b/>
              <w:bCs/>
              <w:color w:val="0000FF"/>
              <w:sz w:val="28"/>
              <w:szCs w:val="28"/>
            </w:rPr>
          </w:rPrChange>
        </w:rPr>
        <w:t>super():</w:t>
      </w:r>
      <w:r w:rsidRPr="00B5270F">
        <w:rPr>
          <w:rFonts w:ascii="Times New Roman" w:hAnsi="Times New Roman" w:cs="Times New Roman"/>
          <w:color w:val="000000" w:themeColor="text1"/>
          <w:sz w:val="28"/>
          <w:szCs w:val="28"/>
          <w:rPrChange w:id="6522" w:author="N PRASAD" w:date="2016-07-01T12:13:00Z">
            <w:rPr>
              <w:rFonts w:cs="Times New Roman"/>
              <w:color w:val="0000FF"/>
              <w:sz w:val="28"/>
              <w:szCs w:val="28"/>
            </w:rPr>
          </w:rPrChange>
        </w:rPr>
        <w:t xml:space="preserve">When sub class object is created,first of all  the super class default constructor is called and then only the sub class constructor is called.we take parameterized constructor in the super class.This not available to sub class by default. so it is should be called by using super(). </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23"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24" w:author="N PRASAD" w:date="2016-07-01T12:13:00Z">
            <w:rPr>
              <w:rFonts w:cs="Times New Roman"/>
              <w:b/>
              <w:bCs/>
              <w:color w:val="0000FF"/>
              <w:sz w:val="28"/>
              <w:szCs w:val="28"/>
            </w:rPr>
          </w:rPrChange>
        </w:rPr>
        <w:t>10.What is Object Cloning?</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25"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26"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527" w:author="N PRASAD" w:date="2016-07-01T12:13:00Z">
            <w:rPr>
              <w:rFonts w:cs="Times New Roman"/>
              <w:color w:val="0000FF"/>
              <w:sz w:val="28"/>
              <w:szCs w:val="28"/>
            </w:rPr>
          </w:rPrChange>
        </w:rPr>
        <w:t>Creating exact copy of an existing object is called 'cloning'</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2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29" w:author="N PRASAD" w:date="2016-07-01T12:13:00Z">
            <w:rPr>
              <w:rFonts w:cs="Times New Roman"/>
              <w:b/>
              <w:bCs/>
              <w:color w:val="0000FF"/>
              <w:sz w:val="28"/>
              <w:szCs w:val="28"/>
            </w:rPr>
          </w:rPrChange>
        </w:rPr>
        <w:t>Static key word Interview Questions: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30"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31" w:author="N PRASAD" w:date="2016-07-01T12:13:00Z">
            <w:rPr>
              <w:rFonts w:cs="Times New Roman"/>
              <w:color w:val="0000FF"/>
              <w:sz w:val="28"/>
              <w:szCs w:val="28"/>
            </w:rPr>
          </w:rPrChange>
        </w:rPr>
        <w:t>1.What is static variable?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3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33" w:author="N PRASAD" w:date="2016-07-01T12:13:00Z">
            <w:rPr>
              <w:rFonts w:cs="Times New Roman"/>
              <w:color w:val="0000FF"/>
              <w:sz w:val="28"/>
              <w:szCs w:val="28"/>
            </w:rPr>
          </w:rPrChange>
        </w:rPr>
        <w:t xml:space="preserve">Ans:A static variable (class variable) is a variable whose single copy in memory is shared by all objects. </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34"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35" w:author="N PRASAD" w:date="2016-07-01T12:13:00Z">
            <w:rPr>
              <w:rFonts w:cs="Times New Roman"/>
              <w:b/>
              <w:bCs/>
              <w:color w:val="0000FF"/>
              <w:sz w:val="28"/>
              <w:szCs w:val="28"/>
            </w:rPr>
          </w:rPrChange>
        </w:rPr>
        <w:t>2.What is differrence b/w instance &amp; static variable?</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36"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37" w:author="N PRASAD" w:date="2016-07-01T12:13:00Z">
            <w:rPr>
              <w:rFonts w:cs="Times New Roman"/>
              <w:b/>
              <w:bCs/>
              <w:color w:val="0000FF"/>
              <w:sz w:val="28"/>
              <w:szCs w:val="28"/>
            </w:rPr>
          </w:rPrChange>
        </w:rPr>
        <w:t>Ans:</w:t>
      </w:r>
    </w:p>
    <w:p w:rsidR="00047DE1" w:rsidRPr="00B5270F" w:rsidRDefault="00572FDB" w:rsidP="00126915">
      <w:pPr>
        <w:widowControl w:val="0"/>
        <w:autoSpaceDE w:val="0"/>
        <w:autoSpaceDN w:val="0"/>
        <w:adjustRightInd w:val="0"/>
        <w:spacing w:line="240" w:lineRule="auto"/>
        <w:rPr>
          <w:rFonts w:ascii="Times New Roman" w:hAnsi="Times New Roman" w:cs="Times New Roman"/>
          <w:b/>
          <w:bCs/>
          <w:color w:val="000000" w:themeColor="text1"/>
          <w:sz w:val="28"/>
          <w:szCs w:val="28"/>
          <w:rPrChange w:id="653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39" w:author="N PRASAD" w:date="2016-07-01T12:13:00Z">
            <w:rPr>
              <w:rFonts w:cs="Times New Roman"/>
              <w:b/>
              <w:bCs/>
              <w:color w:val="0000FF"/>
              <w:sz w:val="28"/>
              <w:szCs w:val="28"/>
            </w:rPr>
          </w:rPrChange>
        </w:rPr>
        <w:t xml:space="preserve">        instance variable                                                                     static variable   </w:t>
      </w:r>
    </w:p>
    <w:p w:rsidR="00B35091" w:rsidRPr="00B5270F" w:rsidRDefault="00572FDB" w:rsidP="00126915">
      <w:pPr>
        <w:widowControl w:val="0"/>
        <w:autoSpaceDE w:val="0"/>
        <w:autoSpaceDN w:val="0"/>
        <w:adjustRightInd w:val="0"/>
        <w:spacing w:line="240" w:lineRule="auto"/>
        <w:rPr>
          <w:rFonts w:ascii="Times New Roman" w:hAnsi="Times New Roman" w:cs="Times New Roman"/>
          <w:color w:val="000000" w:themeColor="text1"/>
          <w:sz w:val="28"/>
          <w:szCs w:val="28"/>
          <w:rPrChange w:id="6540" w:author="N PRASAD" w:date="2016-07-01T12:13:00Z">
            <w:rPr>
              <w:rFonts w:cs="Times New Roman"/>
              <w:sz w:val="28"/>
              <w:szCs w:val="28"/>
            </w:rPr>
          </w:rPrChange>
        </w:rPr>
      </w:pPr>
      <w:r w:rsidRPr="00B5270F">
        <w:rPr>
          <w:rFonts w:ascii="Times New Roman" w:hAnsi="Times New Roman" w:cs="Times New Roman"/>
          <w:bCs/>
          <w:color w:val="000000" w:themeColor="text1"/>
          <w:sz w:val="28"/>
          <w:szCs w:val="28"/>
          <w:rPrChange w:id="6541" w:author="N PRASAD" w:date="2016-07-01T12:13:00Z">
            <w:rPr>
              <w:rFonts w:cs="Times New Roman"/>
              <w:bCs/>
              <w:color w:val="0000FF"/>
              <w:sz w:val="28"/>
              <w:szCs w:val="28"/>
            </w:rPr>
          </w:rPrChange>
        </w:rPr>
        <w:t>1</w:t>
      </w:r>
      <w:r w:rsidRPr="00B5270F">
        <w:rPr>
          <w:rFonts w:ascii="Times New Roman" w:hAnsi="Times New Roman" w:cs="Times New Roman"/>
          <w:b/>
          <w:bCs/>
          <w:color w:val="000000" w:themeColor="text1"/>
          <w:sz w:val="28"/>
          <w:szCs w:val="28"/>
          <w:rPrChange w:id="6542" w:author="N PRASAD" w:date="2016-07-01T12:13:00Z">
            <w:rPr>
              <w:rFonts w:cs="Times New Roman"/>
              <w:b/>
              <w:bCs/>
              <w:color w:val="0000FF"/>
              <w:sz w:val="28"/>
              <w:szCs w:val="28"/>
            </w:rPr>
          </w:rPrChange>
        </w:rPr>
        <w:t>.</w:t>
      </w:r>
      <w:r w:rsidRPr="00B5270F">
        <w:rPr>
          <w:rFonts w:ascii="Times New Roman" w:hAnsi="Times New Roman" w:cs="Times New Roman"/>
          <w:bCs/>
          <w:color w:val="000000" w:themeColor="text1"/>
          <w:sz w:val="28"/>
          <w:szCs w:val="28"/>
          <w:rPrChange w:id="6543" w:author="N PRASAD" w:date="2016-07-01T12:13:00Z">
            <w:rPr>
              <w:rFonts w:cs="Times New Roman"/>
              <w:bCs/>
              <w:color w:val="0000FF"/>
              <w:sz w:val="28"/>
              <w:szCs w:val="28"/>
            </w:rPr>
          </w:rPrChange>
        </w:rPr>
        <w:t>An</w:t>
      </w:r>
      <w:r w:rsidRPr="00B5270F">
        <w:rPr>
          <w:rFonts w:ascii="Times New Roman" w:hAnsi="Times New Roman" w:cs="Times New Roman"/>
          <w:color w:val="000000" w:themeColor="text1"/>
          <w:sz w:val="28"/>
          <w:szCs w:val="28"/>
          <w:rPrChange w:id="6544" w:author="N PRASAD" w:date="2016-07-01T12:13:00Z">
            <w:rPr>
              <w:rFonts w:cs="Times New Roman"/>
              <w:color w:val="0000FF"/>
              <w:sz w:val="28"/>
              <w:szCs w:val="28"/>
            </w:rPr>
          </w:rPrChange>
        </w:rPr>
        <w:t xml:space="preserve">instance variable is a variable whose seperate 1.A static variable </w:t>
      </w:r>
    </w:p>
    <w:p w:rsidR="00126915" w:rsidRPr="00B5270F" w:rsidRDefault="00572FDB" w:rsidP="00126915">
      <w:pPr>
        <w:widowControl w:val="0"/>
        <w:autoSpaceDE w:val="0"/>
        <w:autoSpaceDN w:val="0"/>
        <w:adjustRightInd w:val="0"/>
        <w:spacing w:line="240" w:lineRule="auto"/>
        <w:rPr>
          <w:rFonts w:ascii="Times New Roman" w:hAnsi="Times New Roman" w:cs="Times New Roman"/>
          <w:color w:val="000000" w:themeColor="text1"/>
          <w:sz w:val="28"/>
          <w:szCs w:val="28"/>
          <w:rPrChange w:id="654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46" w:author="N PRASAD" w:date="2016-07-01T12:13:00Z">
            <w:rPr>
              <w:rFonts w:cs="Times New Roman"/>
              <w:color w:val="0000FF"/>
              <w:sz w:val="28"/>
              <w:szCs w:val="28"/>
            </w:rPr>
          </w:rPrChange>
        </w:rPr>
        <w:t xml:space="preserve"> (class variable) is  copy is availble to each object.      a variable  whose single copy in                            </w:t>
      </w:r>
    </w:p>
    <w:p w:rsidR="00126915" w:rsidRPr="00B5270F" w:rsidRDefault="00572FDB" w:rsidP="00126915">
      <w:pPr>
        <w:widowControl w:val="0"/>
        <w:autoSpaceDE w:val="0"/>
        <w:autoSpaceDN w:val="0"/>
        <w:adjustRightInd w:val="0"/>
        <w:spacing w:line="240" w:lineRule="auto"/>
        <w:rPr>
          <w:rFonts w:ascii="Times New Roman" w:hAnsi="Times New Roman" w:cs="Times New Roman"/>
          <w:color w:val="000000" w:themeColor="text1"/>
          <w:sz w:val="28"/>
          <w:szCs w:val="28"/>
          <w:rPrChange w:id="6547"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48" w:author="N PRASAD" w:date="2016-07-01T12:13:00Z">
            <w:rPr>
              <w:rFonts w:cs="Times New Roman"/>
              <w:color w:val="0000FF"/>
              <w:sz w:val="28"/>
              <w:szCs w:val="28"/>
            </w:rPr>
          </w:rPrChange>
        </w:rPr>
        <w:t xml:space="preserve">                                                                                           memory is shared by </w:t>
      </w:r>
      <w:r w:rsidRPr="00B5270F">
        <w:rPr>
          <w:rFonts w:ascii="Times New Roman" w:hAnsi="Times New Roman" w:cs="Times New Roman"/>
          <w:color w:val="000000" w:themeColor="text1"/>
          <w:sz w:val="28"/>
          <w:szCs w:val="28"/>
          <w:rPrChange w:id="6549" w:author="N PRASAD" w:date="2016-07-01T12:13:00Z">
            <w:rPr>
              <w:rFonts w:cs="Times New Roman"/>
              <w:color w:val="0000FF"/>
              <w:sz w:val="28"/>
              <w:szCs w:val="28"/>
            </w:rPr>
          </w:rPrChange>
        </w:rPr>
        <w:lastRenderedPageBreak/>
        <w:t>all objects.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50"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51" w:author="N PRASAD" w:date="2016-07-01T12:13:00Z">
            <w:rPr>
              <w:rFonts w:cs="Times New Roman"/>
              <w:b/>
              <w:bCs/>
              <w:color w:val="0000FF"/>
              <w:sz w:val="28"/>
              <w:szCs w:val="28"/>
            </w:rPr>
          </w:rPrChange>
        </w:rPr>
        <w:t>2.What is static method?</w:t>
      </w:r>
    </w:p>
    <w:p w:rsidR="00126915" w:rsidRPr="00B5270F" w:rsidRDefault="00572FDB" w:rsidP="00B91B12">
      <w:pPr>
        <w:widowControl w:val="0"/>
        <w:autoSpaceDE w:val="0"/>
        <w:autoSpaceDN w:val="0"/>
        <w:adjustRightInd w:val="0"/>
        <w:spacing w:before="240"/>
        <w:rPr>
          <w:rFonts w:ascii="Times New Roman" w:hAnsi="Times New Roman" w:cs="Times New Roman"/>
          <w:color w:val="000000" w:themeColor="text1"/>
          <w:sz w:val="28"/>
          <w:szCs w:val="28"/>
          <w:rPrChange w:id="6552"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553" w:author="N PRASAD" w:date="2016-07-01T12:13:00Z">
            <w:rPr>
              <w:rFonts w:cs="Times New Roman"/>
              <w:b/>
              <w:color w:val="0000FF"/>
              <w:sz w:val="28"/>
              <w:szCs w:val="28"/>
            </w:rPr>
          </w:rPrChange>
        </w:rPr>
        <w:t>Ans</w:t>
      </w:r>
      <w:r w:rsidRPr="00B5270F">
        <w:rPr>
          <w:rFonts w:ascii="Times New Roman" w:hAnsi="Times New Roman" w:cs="Times New Roman"/>
          <w:color w:val="000000" w:themeColor="text1"/>
          <w:sz w:val="28"/>
          <w:szCs w:val="28"/>
          <w:rPrChange w:id="6554" w:author="N PRASAD" w:date="2016-07-01T12:13:00Z">
            <w:rPr>
              <w:rFonts w:cs="Times New Roman"/>
              <w:color w:val="0000FF"/>
              <w:sz w:val="28"/>
              <w:szCs w:val="28"/>
            </w:rPr>
          </w:rPrChange>
        </w:rPr>
        <w:t>:Static methods are methods which do not act upon tthe instance variable of a class.static method declared as static.</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5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56" w:author="N PRASAD" w:date="2016-07-01T12:13:00Z">
            <w:rPr>
              <w:rFonts w:cs="Times New Roman"/>
              <w:color w:val="0000FF"/>
              <w:sz w:val="28"/>
              <w:szCs w:val="28"/>
            </w:rPr>
          </w:rPrChange>
        </w:rPr>
        <w:t xml:space="preserve">-The reason why  static methods can not act on instance variables is that the Jvm first executes the  static methods and then only it creates the objects.Since the objects are not available at the time of calling the staic methods ,The instance variables are not available.  </w:t>
      </w:r>
    </w:p>
    <w:p w:rsidR="00126915" w:rsidRPr="00B5270F" w:rsidRDefault="00572FDB" w:rsidP="00B91B12">
      <w:pPr>
        <w:widowControl w:val="0"/>
        <w:autoSpaceDE w:val="0"/>
        <w:autoSpaceDN w:val="0"/>
        <w:adjustRightInd w:val="0"/>
        <w:spacing w:before="240" w:after="240"/>
        <w:rPr>
          <w:rFonts w:ascii="Times New Roman" w:hAnsi="Times New Roman" w:cs="Times New Roman"/>
          <w:color w:val="000000" w:themeColor="text1"/>
          <w:sz w:val="28"/>
          <w:szCs w:val="28"/>
          <w:rPrChange w:id="6557"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58" w:author="N PRASAD" w:date="2016-07-01T12:13:00Z">
            <w:rPr>
              <w:rFonts w:cs="Times New Roman"/>
              <w:b/>
              <w:bCs/>
              <w:color w:val="0000FF"/>
              <w:sz w:val="28"/>
              <w:szCs w:val="28"/>
            </w:rPr>
          </w:rPrChange>
        </w:rPr>
        <w:t>3.What are the instance methods?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59"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560" w:author="N PRASAD" w:date="2016-07-01T12:13:00Z">
            <w:rPr>
              <w:rFonts w:cs="Times New Roman"/>
              <w:b/>
              <w:color w:val="0000FF"/>
              <w:sz w:val="28"/>
              <w:szCs w:val="28"/>
            </w:rPr>
          </w:rPrChange>
        </w:rPr>
        <w:t>Ans</w:t>
      </w:r>
      <w:r w:rsidRPr="00B5270F">
        <w:rPr>
          <w:rFonts w:ascii="Times New Roman" w:hAnsi="Times New Roman" w:cs="Times New Roman"/>
          <w:color w:val="000000" w:themeColor="text1"/>
          <w:sz w:val="28"/>
          <w:szCs w:val="28"/>
          <w:rPrChange w:id="6561" w:author="N PRASAD" w:date="2016-07-01T12:13:00Z">
            <w:rPr>
              <w:rFonts w:cs="Times New Roman"/>
              <w:color w:val="0000FF"/>
              <w:sz w:val="28"/>
              <w:szCs w:val="28"/>
            </w:rPr>
          </w:rPrChange>
        </w:rPr>
        <w:t>:instance methods act on the instance variables of the class .by using object name we can call the instance methods.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62"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63" w:author="N PRASAD" w:date="2016-07-01T12:13:00Z">
            <w:rPr>
              <w:rFonts w:cs="Times New Roman"/>
              <w:color w:val="0000FF"/>
              <w:sz w:val="28"/>
              <w:szCs w:val="28"/>
            </w:rPr>
          </w:rPrChange>
        </w:rPr>
        <w:t>There are two types of instance methods.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64"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65" w:author="N PRASAD" w:date="2016-07-01T12:13:00Z">
            <w:rPr>
              <w:rFonts w:cs="Times New Roman"/>
              <w:color w:val="0000FF"/>
              <w:sz w:val="28"/>
              <w:szCs w:val="28"/>
            </w:rPr>
          </w:rPrChange>
        </w:rPr>
        <w:t xml:space="preserve">          1.Accessor methods</w:t>
      </w:r>
    </w:p>
    <w:p w:rsidR="00126915" w:rsidRPr="00B5270F" w:rsidRDefault="00572FDB" w:rsidP="00B91B12">
      <w:pPr>
        <w:widowControl w:val="0"/>
        <w:autoSpaceDE w:val="0"/>
        <w:autoSpaceDN w:val="0"/>
        <w:adjustRightInd w:val="0"/>
        <w:spacing w:after="240"/>
        <w:rPr>
          <w:rFonts w:ascii="Times New Roman" w:hAnsi="Times New Roman" w:cs="Times New Roman"/>
          <w:color w:val="000000" w:themeColor="text1"/>
          <w:sz w:val="28"/>
          <w:szCs w:val="28"/>
          <w:rPrChange w:id="6566"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67" w:author="N PRASAD" w:date="2016-07-01T12:13:00Z">
            <w:rPr>
              <w:rFonts w:cs="Times New Roman"/>
              <w:color w:val="0000FF"/>
              <w:sz w:val="28"/>
              <w:szCs w:val="28"/>
            </w:rPr>
          </w:rPrChange>
        </w:rPr>
        <w:t xml:space="preserve">          2.Mutator methods   </w:t>
      </w:r>
    </w:p>
    <w:p w:rsidR="00126915" w:rsidRPr="00B5270F" w:rsidRDefault="00572FDB" w:rsidP="00B91B12">
      <w:pPr>
        <w:widowControl w:val="0"/>
        <w:autoSpaceDE w:val="0"/>
        <w:autoSpaceDN w:val="0"/>
        <w:adjustRightInd w:val="0"/>
        <w:spacing w:after="240"/>
        <w:rPr>
          <w:rFonts w:ascii="Times New Roman" w:hAnsi="Times New Roman" w:cs="Times New Roman"/>
          <w:b/>
          <w:bCs/>
          <w:color w:val="000000" w:themeColor="text1"/>
          <w:sz w:val="28"/>
          <w:szCs w:val="28"/>
          <w:rPrChange w:id="6568"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69" w:author="N PRASAD" w:date="2016-07-01T12:13:00Z">
            <w:rPr>
              <w:rFonts w:cs="Times New Roman"/>
              <w:b/>
              <w:bCs/>
              <w:color w:val="0000FF"/>
              <w:sz w:val="28"/>
              <w:szCs w:val="28"/>
            </w:rPr>
          </w:rPrChange>
        </w:rPr>
        <w:t>4.Why main method is static?</w:t>
      </w:r>
    </w:p>
    <w:p w:rsidR="00126915" w:rsidRPr="00B5270F" w:rsidRDefault="00572FDB" w:rsidP="00B91B12">
      <w:pPr>
        <w:widowControl w:val="0"/>
        <w:autoSpaceDE w:val="0"/>
        <w:autoSpaceDN w:val="0"/>
        <w:adjustRightInd w:val="0"/>
        <w:spacing w:after="240"/>
        <w:rPr>
          <w:rFonts w:ascii="Times New Roman" w:hAnsi="Times New Roman" w:cs="Times New Roman"/>
          <w:color w:val="000000" w:themeColor="text1"/>
          <w:sz w:val="28"/>
          <w:szCs w:val="28"/>
          <w:rPrChange w:id="6570"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71"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572" w:author="N PRASAD" w:date="2016-07-01T12:13:00Z">
            <w:rPr>
              <w:rFonts w:cs="Times New Roman"/>
              <w:color w:val="0000FF"/>
              <w:sz w:val="28"/>
              <w:szCs w:val="28"/>
            </w:rPr>
          </w:rPrChange>
        </w:rPr>
        <w:t xml:space="preserve">the jvm executes first of all any static blocks in the java program.then it executes static methods(main method) and then it creates any objects by the program .finally it executes the instance methods. </w:t>
      </w:r>
    </w:p>
    <w:p w:rsidR="00126915" w:rsidRPr="00B5270F" w:rsidRDefault="00572FDB" w:rsidP="00B91B12">
      <w:pPr>
        <w:widowControl w:val="0"/>
        <w:autoSpaceDE w:val="0"/>
        <w:autoSpaceDN w:val="0"/>
        <w:adjustRightInd w:val="0"/>
        <w:spacing w:after="240"/>
        <w:rPr>
          <w:rFonts w:ascii="Times New Roman" w:hAnsi="Times New Roman" w:cs="Times New Roman"/>
          <w:color w:val="000000" w:themeColor="text1"/>
          <w:sz w:val="28"/>
          <w:szCs w:val="28"/>
          <w:rPrChange w:id="6573"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74" w:author="N PRASAD" w:date="2016-07-01T12:13:00Z">
            <w:rPr>
              <w:rFonts w:cs="Times New Roman"/>
              <w:b/>
              <w:bCs/>
              <w:color w:val="0000FF"/>
              <w:sz w:val="28"/>
              <w:szCs w:val="28"/>
            </w:rPr>
          </w:rPrChange>
        </w:rPr>
        <w:t>5.What is static block?</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75" w:author="N PRASAD" w:date="2016-07-01T12:13:00Z">
            <w:rPr>
              <w:rFonts w:cs="Times New Roman"/>
              <w:sz w:val="28"/>
              <w:szCs w:val="28"/>
            </w:rPr>
          </w:rPrChange>
        </w:rPr>
      </w:pPr>
      <w:r w:rsidRPr="00B5270F">
        <w:rPr>
          <w:rFonts w:ascii="Times New Roman" w:hAnsi="Times New Roman" w:cs="Times New Roman"/>
          <w:b/>
          <w:color w:val="000000" w:themeColor="text1"/>
          <w:sz w:val="28"/>
          <w:szCs w:val="28"/>
          <w:rPrChange w:id="6576" w:author="N PRASAD" w:date="2016-07-01T12:13:00Z">
            <w:rPr>
              <w:rFonts w:cs="Times New Roman"/>
              <w:b/>
              <w:color w:val="0000FF"/>
              <w:sz w:val="28"/>
              <w:szCs w:val="28"/>
            </w:rPr>
          </w:rPrChange>
        </w:rPr>
        <w:t>Ans</w:t>
      </w:r>
      <w:r w:rsidRPr="00B5270F">
        <w:rPr>
          <w:rFonts w:ascii="Times New Roman" w:hAnsi="Times New Roman" w:cs="Times New Roman"/>
          <w:color w:val="000000" w:themeColor="text1"/>
          <w:sz w:val="28"/>
          <w:szCs w:val="28"/>
          <w:rPrChange w:id="6577" w:author="N PRASAD" w:date="2016-07-01T12:13:00Z">
            <w:rPr>
              <w:rFonts w:cs="Times New Roman"/>
              <w:color w:val="0000FF"/>
              <w:sz w:val="28"/>
              <w:szCs w:val="28"/>
            </w:rPr>
          </w:rPrChange>
        </w:rPr>
        <w:t>:static block is a block of statements declared as a static.</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78"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579" w:author="N PRASAD" w:date="2016-07-01T12:13:00Z">
            <w:rPr>
              <w:rFonts w:cs="Times New Roman"/>
              <w:color w:val="0000FF"/>
              <w:sz w:val="28"/>
              <w:szCs w:val="28"/>
            </w:rPr>
          </w:rPrChange>
        </w:rPr>
        <w:t>-Jvm first executes static blocks.Jvm first goes to static block even before it looks the main() in the program.If main() is not found it will displays an error(nosuchmethoderror).</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80"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81" w:author="N PRASAD" w:date="2016-07-01T12:13:00Z">
            <w:rPr>
              <w:rFonts w:cs="Times New Roman"/>
              <w:b/>
              <w:bCs/>
              <w:color w:val="0000FF"/>
              <w:sz w:val="28"/>
              <w:szCs w:val="28"/>
            </w:rPr>
          </w:rPrChange>
        </w:rPr>
        <w:t>6.Can we execute a program without a main method?</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82"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83"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584" w:author="N PRASAD" w:date="2016-07-01T12:13:00Z">
            <w:rPr>
              <w:rFonts w:cs="Times New Roman"/>
              <w:color w:val="0000FF"/>
              <w:sz w:val="28"/>
              <w:szCs w:val="28"/>
            </w:rPr>
          </w:rPrChange>
        </w:rPr>
        <w:t>yes,it is possible to run java program by using static block.</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85"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86" w:author="N PRASAD" w:date="2016-07-01T12:13:00Z">
            <w:rPr>
              <w:rFonts w:cs="Times New Roman"/>
              <w:b/>
              <w:bCs/>
              <w:color w:val="0000FF"/>
              <w:sz w:val="28"/>
              <w:szCs w:val="28"/>
            </w:rPr>
          </w:rPrChange>
        </w:rPr>
        <w:t>7.What happens if the static modifier is removed from the main method?</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87"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88" w:author="N PRASAD" w:date="2016-07-01T12:13:00Z">
            <w:rPr>
              <w:rFonts w:cs="Times New Roman"/>
              <w:b/>
              <w:bCs/>
              <w:color w:val="0000FF"/>
              <w:sz w:val="28"/>
              <w:szCs w:val="28"/>
            </w:rPr>
          </w:rPrChange>
        </w:rPr>
        <w:t>Ans:</w:t>
      </w:r>
      <w:r w:rsidRPr="00B5270F">
        <w:rPr>
          <w:rFonts w:ascii="Times New Roman" w:hAnsi="Times New Roman" w:cs="Times New Roman"/>
          <w:bCs/>
          <w:color w:val="000000" w:themeColor="text1"/>
          <w:sz w:val="28"/>
          <w:szCs w:val="28"/>
          <w:rPrChange w:id="6589" w:author="N PRASAD" w:date="2016-07-01T12:13:00Z">
            <w:rPr>
              <w:rFonts w:cs="Consolas"/>
              <w:bCs/>
              <w:color w:val="000000" w:themeColor="text1"/>
              <w:sz w:val="28"/>
              <w:szCs w:val="28"/>
            </w:rPr>
          </w:rPrChange>
        </w:rPr>
        <w:t>Main method is not static in class , please define the main method</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90"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91" w:author="N PRASAD" w:date="2016-07-01T12:13:00Z">
            <w:rPr>
              <w:rFonts w:cs="Times New Roman"/>
              <w:b/>
              <w:bCs/>
              <w:color w:val="0000FF"/>
              <w:sz w:val="28"/>
              <w:szCs w:val="28"/>
            </w:rPr>
          </w:rPrChange>
        </w:rPr>
        <w:t>8.What is the difference between the static method and instance method?</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92"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93" w:author="N PRASAD" w:date="2016-07-01T12:13:00Z">
            <w:rPr>
              <w:rFonts w:cs="Times New Roman"/>
              <w:b/>
              <w:bCs/>
              <w:color w:val="0000FF"/>
              <w:sz w:val="28"/>
              <w:szCs w:val="28"/>
            </w:rPr>
          </w:rPrChange>
        </w:rPr>
        <w:t>Method overloading Interview Questions:</w:t>
      </w:r>
    </w:p>
    <w:p w:rsidR="00126915" w:rsidRPr="00B5270F" w:rsidRDefault="00572FDB" w:rsidP="00126915">
      <w:pPr>
        <w:widowControl w:val="0"/>
        <w:autoSpaceDE w:val="0"/>
        <w:autoSpaceDN w:val="0"/>
        <w:adjustRightInd w:val="0"/>
        <w:rPr>
          <w:rFonts w:ascii="Times New Roman" w:hAnsi="Times New Roman" w:cs="Times New Roman"/>
          <w:b/>
          <w:bCs/>
          <w:color w:val="000000" w:themeColor="text1"/>
          <w:sz w:val="28"/>
          <w:szCs w:val="28"/>
          <w:rPrChange w:id="6594" w:author="N PRASAD" w:date="2016-07-01T12:13:00Z">
            <w:rPr>
              <w:rFonts w:cs="Times New Roman"/>
              <w:b/>
              <w:bCs/>
              <w:sz w:val="28"/>
              <w:szCs w:val="28"/>
            </w:rPr>
          </w:rPrChange>
        </w:rPr>
      </w:pPr>
      <w:r w:rsidRPr="00B5270F">
        <w:rPr>
          <w:rFonts w:ascii="Times New Roman" w:hAnsi="Times New Roman" w:cs="Times New Roman"/>
          <w:b/>
          <w:bCs/>
          <w:color w:val="000000" w:themeColor="text1"/>
          <w:sz w:val="28"/>
          <w:szCs w:val="28"/>
          <w:rPrChange w:id="6595" w:author="N PRASAD" w:date="2016-07-01T12:13:00Z">
            <w:rPr>
              <w:rFonts w:cs="Times New Roman"/>
              <w:b/>
              <w:bCs/>
              <w:color w:val="0000FF"/>
              <w:sz w:val="28"/>
              <w:szCs w:val="28"/>
            </w:rPr>
          </w:rPrChange>
        </w:rPr>
        <w:t>1.What is method overloading?</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96"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597" w:author="N PRASAD" w:date="2016-07-01T12:13:00Z">
            <w:rPr>
              <w:rFonts w:cs="Times New Roman"/>
              <w:b/>
              <w:bCs/>
              <w:color w:val="0000FF"/>
              <w:sz w:val="28"/>
              <w:szCs w:val="28"/>
            </w:rPr>
          </w:rPrChange>
        </w:rPr>
        <w:t>Ans:</w:t>
      </w:r>
      <w:r w:rsidRPr="00B5270F">
        <w:rPr>
          <w:rFonts w:ascii="Times New Roman" w:hAnsi="Times New Roman" w:cs="Times New Roman"/>
          <w:color w:val="000000" w:themeColor="text1"/>
          <w:sz w:val="28"/>
          <w:szCs w:val="28"/>
          <w:rPrChange w:id="6598" w:author="N PRASAD" w:date="2016-07-01T12:13:00Z">
            <w:rPr>
              <w:rFonts w:cs="Times New Roman"/>
              <w:color w:val="0000FF"/>
              <w:sz w:val="28"/>
              <w:szCs w:val="28"/>
            </w:rPr>
          </w:rPrChange>
        </w:rPr>
        <w:t>Writing two or more methods in the same class in such a way that each method has same names but with differrent arguments.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599"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600" w:author="N PRASAD" w:date="2016-07-01T12:13:00Z">
            <w:rPr>
              <w:rFonts w:cs="Times New Roman"/>
              <w:color w:val="0000FF"/>
              <w:sz w:val="28"/>
              <w:szCs w:val="28"/>
            </w:rPr>
          </w:rPrChange>
        </w:rPr>
        <w:t>2.Why method overloading is not possible by change the return type in java?</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601"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602" w:author="N PRASAD" w:date="2016-07-01T12:13:00Z">
            <w:rPr>
              <w:rFonts w:cs="Times New Roman"/>
              <w:color w:val="0000FF"/>
              <w:sz w:val="28"/>
              <w:szCs w:val="28"/>
            </w:rPr>
          </w:rPrChange>
        </w:rPr>
        <w:lastRenderedPageBreak/>
        <w:t>3.Can we overload main () method?</w:t>
      </w:r>
    </w:p>
    <w:p w:rsidR="00126915" w:rsidRPr="00B5270F" w:rsidRDefault="00572FDB" w:rsidP="00126915">
      <w:pPr>
        <w:widowControl w:val="0"/>
        <w:autoSpaceDE w:val="0"/>
        <w:autoSpaceDN w:val="0"/>
        <w:adjustRightInd w:val="0"/>
        <w:rPr>
          <w:rFonts w:ascii="Times New Roman" w:hAnsi="Times New Roman" w:cs="Times New Roman"/>
          <w:b/>
          <w:bCs/>
          <w:i/>
          <w:color w:val="000000" w:themeColor="text1"/>
          <w:sz w:val="28"/>
          <w:szCs w:val="28"/>
          <w:rPrChange w:id="6603" w:author="N PRASAD" w:date="2016-07-01T12:13:00Z">
            <w:rPr>
              <w:rFonts w:cs="Times New Roman"/>
              <w:b/>
              <w:bCs/>
              <w:i/>
              <w:sz w:val="32"/>
              <w:szCs w:val="32"/>
            </w:rPr>
          </w:rPrChange>
        </w:rPr>
      </w:pPr>
      <w:r w:rsidRPr="00B5270F">
        <w:rPr>
          <w:rFonts w:ascii="Times New Roman" w:hAnsi="Times New Roman" w:cs="Times New Roman"/>
          <w:b/>
          <w:bCs/>
          <w:i/>
          <w:color w:val="000000" w:themeColor="text1"/>
          <w:sz w:val="28"/>
          <w:szCs w:val="28"/>
          <w:rPrChange w:id="6604" w:author="N PRASAD" w:date="2016-07-01T12:13:00Z">
            <w:rPr>
              <w:rFonts w:cs="Times New Roman"/>
              <w:b/>
              <w:bCs/>
              <w:i/>
              <w:color w:val="0000FF"/>
              <w:sz w:val="32"/>
              <w:szCs w:val="32"/>
            </w:rPr>
          </w:rPrChange>
        </w:rPr>
        <w:t>Method overriding Interview Questions:</w:t>
      </w:r>
    </w:p>
    <w:p w:rsidR="00126915" w:rsidRPr="00B5270F" w:rsidRDefault="00572FDB" w:rsidP="00D50934">
      <w:pPr>
        <w:widowControl w:val="0"/>
        <w:autoSpaceDE w:val="0"/>
        <w:autoSpaceDN w:val="0"/>
        <w:adjustRightInd w:val="0"/>
        <w:spacing w:before="240" w:after="240"/>
        <w:rPr>
          <w:rFonts w:ascii="Times New Roman" w:hAnsi="Times New Roman" w:cs="Times New Roman"/>
          <w:color w:val="000000" w:themeColor="text1"/>
          <w:sz w:val="28"/>
          <w:szCs w:val="28"/>
          <w:rPrChange w:id="6605"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606" w:author="N PRASAD" w:date="2016-07-01T12:13:00Z">
            <w:rPr>
              <w:rFonts w:cs="Times New Roman"/>
              <w:b/>
              <w:bCs/>
              <w:color w:val="0000FF"/>
              <w:sz w:val="28"/>
              <w:szCs w:val="28"/>
            </w:rPr>
          </w:rPrChange>
        </w:rPr>
        <w:t>1.</w:t>
      </w:r>
      <w:r w:rsidRPr="00B5270F">
        <w:rPr>
          <w:rFonts w:ascii="Times New Roman" w:hAnsi="Times New Roman" w:cs="Times New Roman"/>
          <w:b/>
          <w:color w:val="000000" w:themeColor="text1"/>
          <w:sz w:val="28"/>
          <w:szCs w:val="28"/>
          <w:rPrChange w:id="6607" w:author="N PRASAD" w:date="2016-07-01T12:13:00Z">
            <w:rPr>
              <w:rFonts w:cs="Times New Roman"/>
              <w:b/>
              <w:color w:val="0000FF"/>
              <w:sz w:val="28"/>
              <w:szCs w:val="28"/>
            </w:rPr>
          </w:rPrChange>
        </w:rPr>
        <w:t>What is method overriding?</w:t>
      </w:r>
    </w:p>
    <w:p w:rsidR="00126915" w:rsidRPr="00B5270F" w:rsidRDefault="00572FDB" w:rsidP="00D50934">
      <w:pPr>
        <w:widowControl w:val="0"/>
        <w:autoSpaceDE w:val="0"/>
        <w:autoSpaceDN w:val="0"/>
        <w:adjustRightInd w:val="0"/>
        <w:spacing w:after="240"/>
        <w:rPr>
          <w:rFonts w:ascii="Times New Roman" w:hAnsi="Times New Roman" w:cs="Times New Roman"/>
          <w:color w:val="000000" w:themeColor="text1"/>
          <w:sz w:val="28"/>
          <w:szCs w:val="28"/>
          <w:rPrChange w:id="6608"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609" w:author="N PRASAD" w:date="2016-07-01T12:13:00Z">
            <w:rPr>
              <w:rFonts w:cs="Times New Roman"/>
              <w:color w:val="0000FF"/>
              <w:sz w:val="28"/>
              <w:szCs w:val="28"/>
            </w:rPr>
          </w:rPrChange>
        </w:rPr>
        <w:t>Ans:Writing  two or more methods win super and sub classes such that the methods have same name and  same signature is called MO.</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610"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611" w:author="N PRASAD" w:date="2016-07-01T12:13:00Z">
            <w:rPr>
              <w:rFonts w:cs="Times New Roman"/>
              <w:color w:val="0000FF"/>
              <w:sz w:val="28"/>
              <w:szCs w:val="28"/>
            </w:rPr>
          </w:rPrChange>
        </w:rPr>
        <w:t>Overriding is also known as "runtime polymorphism" or "dynamic polymorphism" or "late binding".</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612"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613" w:author="N PRASAD" w:date="2016-07-01T12:13:00Z">
            <w:rPr>
              <w:rFonts w:cs="Times New Roman"/>
              <w:b/>
              <w:bCs/>
              <w:color w:val="0000FF"/>
              <w:sz w:val="28"/>
              <w:szCs w:val="28"/>
            </w:rPr>
          </w:rPrChange>
        </w:rPr>
        <w:t>2.Can we override a static method</w:t>
      </w:r>
      <w:r w:rsidRPr="00B5270F">
        <w:rPr>
          <w:rFonts w:ascii="Times New Roman" w:hAnsi="Times New Roman" w:cs="Times New Roman"/>
          <w:color w:val="000000" w:themeColor="text1"/>
          <w:sz w:val="28"/>
          <w:szCs w:val="28"/>
          <w:rPrChange w:id="6614" w:author="N PRASAD" w:date="2016-07-01T12:13:00Z">
            <w:rPr>
              <w:rFonts w:cs="Times New Roman"/>
              <w:color w:val="0000FF"/>
              <w:sz w:val="28"/>
              <w:szCs w:val="28"/>
            </w:rPr>
          </w:rPrChange>
        </w:rPr>
        <w:t>?</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615"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616" w:author="N PRASAD" w:date="2016-07-01T12:13:00Z">
            <w:rPr>
              <w:rFonts w:cs="Times New Roman"/>
              <w:color w:val="0000FF"/>
              <w:sz w:val="28"/>
              <w:szCs w:val="28"/>
            </w:rPr>
          </w:rPrChange>
        </w:rPr>
        <w:t>ans:No</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617" w:author="N PRASAD" w:date="2016-07-01T12:13:00Z">
            <w:rPr>
              <w:rFonts w:cs="Times New Roman"/>
              <w:sz w:val="28"/>
              <w:szCs w:val="28"/>
            </w:rPr>
          </w:rPrChange>
        </w:rPr>
      </w:pPr>
      <w:r w:rsidRPr="00B5270F">
        <w:rPr>
          <w:rFonts w:ascii="Times New Roman" w:hAnsi="Times New Roman" w:cs="Times New Roman"/>
          <w:b/>
          <w:bCs/>
          <w:color w:val="000000" w:themeColor="text1"/>
          <w:sz w:val="28"/>
          <w:szCs w:val="28"/>
          <w:rPrChange w:id="6618" w:author="N PRASAD" w:date="2016-07-01T12:13:00Z">
            <w:rPr>
              <w:rFonts w:cs="Times New Roman"/>
              <w:b/>
              <w:bCs/>
              <w:color w:val="0000FF"/>
              <w:sz w:val="28"/>
              <w:szCs w:val="28"/>
            </w:rPr>
          </w:rPrChange>
        </w:rPr>
        <w:t>What is co-variant return type?</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619"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620" w:author="N PRASAD" w:date="2016-07-01T12:13:00Z">
            <w:rPr>
              <w:rFonts w:cs="Times New Roman"/>
              <w:color w:val="0000FF"/>
              <w:sz w:val="28"/>
              <w:szCs w:val="28"/>
            </w:rPr>
          </w:rPrChange>
        </w:rPr>
        <w:t>Ans:co-variant return type concept is applicable only for Object type but not for primitive types.</w:t>
      </w:r>
    </w:p>
    <w:p w:rsidR="00126915" w:rsidRPr="00B5270F" w:rsidRDefault="00572FDB" w:rsidP="00126915">
      <w:pPr>
        <w:widowControl w:val="0"/>
        <w:autoSpaceDE w:val="0"/>
        <w:autoSpaceDN w:val="0"/>
        <w:adjustRightInd w:val="0"/>
        <w:rPr>
          <w:rFonts w:ascii="Times New Roman" w:hAnsi="Times New Roman" w:cs="Times New Roman"/>
          <w:color w:val="000000" w:themeColor="text1"/>
          <w:sz w:val="28"/>
          <w:szCs w:val="28"/>
          <w:rPrChange w:id="6621" w:author="N PRASAD" w:date="2016-07-01T12:13:00Z">
            <w:rPr>
              <w:rFonts w:cs="Times New Roman"/>
              <w:sz w:val="28"/>
              <w:szCs w:val="28"/>
            </w:rPr>
          </w:rPrChange>
        </w:rPr>
      </w:pPr>
      <w:r w:rsidRPr="00B5270F">
        <w:rPr>
          <w:rFonts w:ascii="Times New Roman" w:hAnsi="Times New Roman" w:cs="Times New Roman"/>
          <w:color w:val="000000" w:themeColor="text1"/>
          <w:sz w:val="28"/>
          <w:szCs w:val="28"/>
          <w:rPrChange w:id="6622" w:author="N PRASAD" w:date="2016-07-01T12:13:00Z">
            <w:rPr>
              <w:rFonts w:cs="Times New Roman"/>
              <w:color w:val="0000FF"/>
              <w:sz w:val="28"/>
              <w:szCs w:val="28"/>
            </w:rPr>
          </w:rPrChange>
        </w:rPr>
        <w:t>-In overriding return type must be matched,but this rule is apllicable untill 1.4 version ,from 1.5 version onwards Co-variant return types are allowed.</w:t>
      </w:r>
    </w:p>
    <w:p w:rsidR="00126915" w:rsidRPr="00B5270F" w:rsidRDefault="00126915" w:rsidP="00F84573">
      <w:pPr>
        <w:rPr>
          <w:rFonts w:ascii="Times New Roman" w:hAnsi="Times New Roman" w:cs="Times New Roman"/>
          <w:color w:val="000000" w:themeColor="text1"/>
          <w:sz w:val="28"/>
          <w:szCs w:val="28"/>
          <w:rPrChange w:id="6623" w:author="N PRASAD" w:date="2016-07-01T12:13:00Z">
            <w:rPr>
              <w:sz w:val="28"/>
              <w:szCs w:val="28"/>
            </w:rPr>
          </w:rPrChange>
        </w:rPr>
      </w:pPr>
    </w:p>
    <w:sectPr w:rsidR="00126915" w:rsidRPr="00B5270F" w:rsidSect="00055710">
      <w:headerReference w:type="default" r:id="rId21"/>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4BA" w:rsidRDefault="00BF24BA" w:rsidP="003678DD">
      <w:pPr>
        <w:spacing w:line="240" w:lineRule="auto"/>
      </w:pPr>
      <w:r>
        <w:separator/>
      </w:r>
    </w:p>
  </w:endnote>
  <w:endnote w:type="continuationSeparator" w:id="1">
    <w:p w:rsidR="00BF24BA" w:rsidRDefault="00BF24BA" w:rsidP="003678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67" w:rsidRDefault="00F44767">
    <w:pPr>
      <w:pStyle w:val="Footer"/>
    </w:pPr>
    <w:r>
      <w:t>NNR Chowdary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4BA" w:rsidRDefault="00BF24BA" w:rsidP="003678DD">
      <w:pPr>
        <w:spacing w:line="240" w:lineRule="auto"/>
      </w:pPr>
      <w:r>
        <w:separator/>
      </w:r>
    </w:p>
  </w:footnote>
  <w:footnote w:type="continuationSeparator" w:id="1">
    <w:p w:rsidR="00BF24BA" w:rsidRDefault="00BF24BA" w:rsidP="003678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67" w:rsidRDefault="00F44767">
    <w:pPr>
      <w:pStyle w:val="Header"/>
    </w:pPr>
    <w:r>
      <w:t>NNR Chowdary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3AC797A"/>
    <w:lvl w:ilvl="0">
      <w:numFmt w:val="bullet"/>
      <w:lvlText w:val="*"/>
      <w:lvlJc w:val="left"/>
    </w:lvl>
  </w:abstractNum>
  <w:abstractNum w:abstractNumId="1">
    <w:nsid w:val="01EC57B5"/>
    <w:multiLevelType w:val="hybridMultilevel"/>
    <w:tmpl w:val="F2B488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155D6"/>
    <w:multiLevelType w:val="hybridMultilevel"/>
    <w:tmpl w:val="8166C8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4707F69"/>
    <w:multiLevelType w:val="hybridMultilevel"/>
    <w:tmpl w:val="5370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301DD"/>
    <w:multiLevelType w:val="hybridMultilevel"/>
    <w:tmpl w:val="68726E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C230B5"/>
    <w:multiLevelType w:val="hybridMultilevel"/>
    <w:tmpl w:val="B914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E15793"/>
    <w:multiLevelType w:val="hybridMultilevel"/>
    <w:tmpl w:val="D63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98015B"/>
    <w:multiLevelType w:val="hybridMultilevel"/>
    <w:tmpl w:val="6C821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8867B5"/>
    <w:multiLevelType w:val="hybridMultilevel"/>
    <w:tmpl w:val="107A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A633AC"/>
    <w:multiLevelType w:val="hybridMultilevel"/>
    <w:tmpl w:val="38520262"/>
    <w:lvl w:ilvl="0" w:tplc="0409000F">
      <w:start w:val="1"/>
      <w:numFmt w:val="decimal"/>
      <w:lvlText w:val="%1."/>
      <w:lvlJc w:val="left"/>
      <w:pPr>
        <w:ind w:left="1057" w:hanging="360"/>
      </w:p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0">
    <w:nsid w:val="0B527E49"/>
    <w:multiLevelType w:val="hybridMultilevel"/>
    <w:tmpl w:val="2690B8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C414945"/>
    <w:multiLevelType w:val="hybridMultilevel"/>
    <w:tmpl w:val="63B2243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10F10C1"/>
    <w:multiLevelType w:val="hybridMultilevel"/>
    <w:tmpl w:val="F0F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805C64"/>
    <w:multiLevelType w:val="hybridMultilevel"/>
    <w:tmpl w:val="6B1C9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9E3C6F"/>
    <w:multiLevelType w:val="hybridMultilevel"/>
    <w:tmpl w:val="569AA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947DE"/>
    <w:multiLevelType w:val="hybridMultilevel"/>
    <w:tmpl w:val="AD10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E13F25"/>
    <w:multiLevelType w:val="hybridMultilevel"/>
    <w:tmpl w:val="5F66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FF3020"/>
    <w:multiLevelType w:val="hybridMultilevel"/>
    <w:tmpl w:val="1112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2F48F5"/>
    <w:multiLevelType w:val="hybridMultilevel"/>
    <w:tmpl w:val="D6701E36"/>
    <w:lvl w:ilvl="0" w:tplc="0409000F">
      <w:start w:val="1"/>
      <w:numFmt w:val="decimal"/>
      <w:lvlText w:val="%1."/>
      <w:lvlJc w:val="left"/>
      <w:pPr>
        <w:ind w:left="1324" w:hanging="360"/>
      </w:pPr>
    </w:lvl>
    <w:lvl w:ilvl="1" w:tplc="04090019" w:tentative="1">
      <w:start w:val="1"/>
      <w:numFmt w:val="lowerLetter"/>
      <w:lvlText w:val="%2."/>
      <w:lvlJc w:val="left"/>
      <w:pPr>
        <w:ind w:left="2044" w:hanging="360"/>
      </w:pPr>
    </w:lvl>
    <w:lvl w:ilvl="2" w:tplc="0409001B" w:tentative="1">
      <w:start w:val="1"/>
      <w:numFmt w:val="lowerRoman"/>
      <w:lvlText w:val="%3."/>
      <w:lvlJc w:val="right"/>
      <w:pPr>
        <w:ind w:left="2764" w:hanging="180"/>
      </w:pPr>
    </w:lvl>
    <w:lvl w:ilvl="3" w:tplc="0409000F" w:tentative="1">
      <w:start w:val="1"/>
      <w:numFmt w:val="decimal"/>
      <w:lvlText w:val="%4."/>
      <w:lvlJc w:val="left"/>
      <w:pPr>
        <w:ind w:left="3484" w:hanging="360"/>
      </w:pPr>
    </w:lvl>
    <w:lvl w:ilvl="4" w:tplc="04090019" w:tentative="1">
      <w:start w:val="1"/>
      <w:numFmt w:val="lowerLetter"/>
      <w:lvlText w:val="%5."/>
      <w:lvlJc w:val="left"/>
      <w:pPr>
        <w:ind w:left="4204" w:hanging="360"/>
      </w:pPr>
    </w:lvl>
    <w:lvl w:ilvl="5" w:tplc="0409001B" w:tentative="1">
      <w:start w:val="1"/>
      <w:numFmt w:val="lowerRoman"/>
      <w:lvlText w:val="%6."/>
      <w:lvlJc w:val="right"/>
      <w:pPr>
        <w:ind w:left="4924" w:hanging="180"/>
      </w:pPr>
    </w:lvl>
    <w:lvl w:ilvl="6" w:tplc="0409000F" w:tentative="1">
      <w:start w:val="1"/>
      <w:numFmt w:val="decimal"/>
      <w:lvlText w:val="%7."/>
      <w:lvlJc w:val="left"/>
      <w:pPr>
        <w:ind w:left="5644" w:hanging="360"/>
      </w:pPr>
    </w:lvl>
    <w:lvl w:ilvl="7" w:tplc="04090019" w:tentative="1">
      <w:start w:val="1"/>
      <w:numFmt w:val="lowerLetter"/>
      <w:lvlText w:val="%8."/>
      <w:lvlJc w:val="left"/>
      <w:pPr>
        <w:ind w:left="6364" w:hanging="360"/>
      </w:pPr>
    </w:lvl>
    <w:lvl w:ilvl="8" w:tplc="0409001B" w:tentative="1">
      <w:start w:val="1"/>
      <w:numFmt w:val="lowerRoman"/>
      <w:lvlText w:val="%9."/>
      <w:lvlJc w:val="right"/>
      <w:pPr>
        <w:ind w:left="7084" w:hanging="180"/>
      </w:pPr>
    </w:lvl>
  </w:abstractNum>
  <w:abstractNum w:abstractNumId="19">
    <w:nsid w:val="20A93451"/>
    <w:multiLevelType w:val="hybridMultilevel"/>
    <w:tmpl w:val="8162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FF7CE6"/>
    <w:multiLevelType w:val="hybridMultilevel"/>
    <w:tmpl w:val="B9A6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087C9B"/>
    <w:multiLevelType w:val="hybridMultilevel"/>
    <w:tmpl w:val="80D0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792728"/>
    <w:multiLevelType w:val="hybridMultilevel"/>
    <w:tmpl w:val="A6D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F65C0A"/>
    <w:multiLevelType w:val="hybridMultilevel"/>
    <w:tmpl w:val="3ACC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43782C"/>
    <w:multiLevelType w:val="hybridMultilevel"/>
    <w:tmpl w:val="7990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D477CB"/>
    <w:multiLevelType w:val="hybridMultilevel"/>
    <w:tmpl w:val="9E2A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252AAD"/>
    <w:multiLevelType w:val="hybridMultilevel"/>
    <w:tmpl w:val="27F8D6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2B8D6C5F"/>
    <w:multiLevelType w:val="hybridMultilevel"/>
    <w:tmpl w:val="B2922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265FBC"/>
    <w:multiLevelType w:val="hybridMultilevel"/>
    <w:tmpl w:val="D570C9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2DEA2928"/>
    <w:multiLevelType w:val="hybridMultilevel"/>
    <w:tmpl w:val="3968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4617AC"/>
    <w:multiLevelType w:val="hybridMultilevel"/>
    <w:tmpl w:val="A45CC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28A22D3"/>
    <w:multiLevelType w:val="hybridMultilevel"/>
    <w:tmpl w:val="7C88E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CD0A83"/>
    <w:multiLevelType w:val="hybridMultilevel"/>
    <w:tmpl w:val="F2EE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2A74E3"/>
    <w:multiLevelType w:val="hybridMultilevel"/>
    <w:tmpl w:val="099CE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3555C4"/>
    <w:multiLevelType w:val="hybridMultilevel"/>
    <w:tmpl w:val="E992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5E4977"/>
    <w:multiLevelType w:val="hybridMultilevel"/>
    <w:tmpl w:val="2D00B1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nsid w:val="3C3C0A23"/>
    <w:multiLevelType w:val="hybridMultilevel"/>
    <w:tmpl w:val="1BA2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29037F"/>
    <w:multiLevelType w:val="hybridMultilevel"/>
    <w:tmpl w:val="F75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867A2F"/>
    <w:multiLevelType w:val="hybridMultilevel"/>
    <w:tmpl w:val="74A2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E627B98"/>
    <w:multiLevelType w:val="hybridMultilevel"/>
    <w:tmpl w:val="6CCC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EC6734E"/>
    <w:multiLevelType w:val="hybridMultilevel"/>
    <w:tmpl w:val="A12C80B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nsid w:val="417A1C59"/>
    <w:multiLevelType w:val="hybridMultilevel"/>
    <w:tmpl w:val="6994E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EF1276"/>
    <w:multiLevelType w:val="hybridMultilevel"/>
    <w:tmpl w:val="D4CA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F113A3"/>
    <w:multiLevelType w:val="hybridMultilevel"/>
    <w:tmpl w:val="311C65E8"/>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44">
    <w:nsid w:val="455214FE"/>
    <w:multiLevelType w:val="hybridMultilevel"/>
    <w:tmpl w:val="2E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B778F4"/>
    <w:multiLevelType w:val="hybridMultilevel"/>
    <w:tmpl w:val="DD522D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6">
    <w:nsid w:val="4FCD3CA5"/>
    <w:multiLevelType w:val="hybridMultilevel"/>
    <w:tmpl w:val="87A40B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01045D0"/>
    <w:multiLevelType w:val="hybridMultilevel"/>
    <w:tmpl w:val="F096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35C3320"/>
    <w:multiLevelType w:val="hybridMultilevel"/>
    <w:tmpl w:val="B782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F7019F"/>
    <w:multiLevelType w:val="hybridMultilevel"/>
    <w:tmpl w:val="BCFC90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9A67C0"/>
    <w:multiLevelType w:val="hybridMultilevel"/>
    <w:tmpl w:val="DC265A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1">
    <w:nsid w:val="56247BB0"/>
    <w:multiLevelType w:val="hybridMultilevel"/>
    <w:tmpl w:val="1C2C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6C93751"/>
    <w:multiLevelType w:val="hybridMultilevel"/>
    <w:tmpl w:val="DB6C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71052B1"/>
    <w:multiLevelType w:val="hybridMultilevel"/>
    <w:tmpl w:val="102C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A84F9D"/>
    <w:multiLevelType w:val="hybridMultilevel"/>
    <w:tmpl w:val="293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0C40BF"/>
    <w:multiLevelType w:val="hybridMultilevel"/>
    <w:tmpl w:val="E45E7C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6">
    <w:nsid w:val="5CDE0AEA"/>
    <w:multiLevelType w:val="hybridMultilevel"/>
    <w:tmpl w:val="C616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F712B1F"/>
    <w:multiLevelType w:val="hybridMultilevel"/>
    <w:tmpl w:val="F0F0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09E529A"/>
    <w:multiLevelType w:val="hybridMultilevel"/>
    <w:tmpl w:val="99B0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0B83071"/>
    <w:multiLevelType w:val="hybridMultilevel"/>
    <w:tmpl w:val="548004EA"/>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60">
    <w:nsid w:val="61413E7B"/>
    <w:multiLevelType w:val="hybridMultilevel"/>
    <w:tmpl w:val="5486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1B47A78"/>
    <w:multiLevelType w:val="hybridMultilevel"/>
    <w:tmpl w:val="1CD0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24B18EA"/>
    <w:multiLevelType w:val="hybridMultilevel"/>
    <w:tmpl w:val="FE6C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27F7BD9"/>
    <w:multiLevelType w:val="hybridMultilevel"/>
    <w:tmpl w:val="1B481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42658F6"/>
    <w:multiLevelType w:val="hybridMultilevel"/>
    <w:tmpl w:val="36E8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5B22BC5"/>
    <w:multiLevelType w:val="hybridMultilevel"/>
    <w:tmpl w:val="AE6E5E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9426314"/>
    <w:multiLevelType w:val="hybridMultilevel"/>
    <w:tmpl w:val="5E707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9B51D9D"/>
    <w:multiLevelType w:val="hybridMultilevel"/>
    <w:tmpl w:val="7FC4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9E6ABC"/>
    <w:multiLevelType w:val="hybridMultilevel"/>
    <w:tmpl w:val="DF36D0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C554601"/>
    <w:multiLevelType w:val="hybridMultilevel"/>
    <w:tmpl w:val="F424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C6F2BBD"/>
    <w:multiLevelType w:val="hybridMultilevel"/>
    <w:tmpl w:val="357ADA3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71">
    <w:nsid w:val="6DA10184"/>
    <w:multiLevelType w:val="hybridMultilevel"/>
    <w:tmpl w:val="9E709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0605C83"/>
    <w:multiLevelType w:val="hybridMultilevel"/>
    <w:tmpl w:val="9FD2E9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19079A6"/>
    <w:multiLevelType w:val="hybridMultilevel"/>
    <w:tmpl w:val="53CE715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4227B45"/>
    <w:multiLevelType w:val="hybridMultilevel"/>
    <w:tmpl w:val="95F2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5DC4E2B"/>
    <w:multiLevelType w:val="hybridMultilevel"/>
    <w:tmpl w:val="04488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809325E"/>
    <w:multiLevelType w:val="hybridMultilevel"/>
    <w:tmpl w:val="B3125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8163085"/>
    <w:multiLevelType w:val="hybridMultilevel"/>
    <w:tmpl w:val="3218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B4A1923"/>
    <w:multiLevelType w:val="hybridMultilevel"/>
    <w:tmpl w:val="683411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D3B073C"/>
    <w:multiLevelType w:val="hybridMultilevel"/>
    <w:tmpl w:val="5596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1"/>
  </w:num>
  <w:num w:numId="2">
    <w:abstractNumId w:val="60"/>
  </w:num>
  <w:num w:numId="3">
    <w:abstractNumId w:val="43"/>
  </w:num>
  <w:num w:numId="4">
    <w:abstractNumId w:val="9"/>
  </w:num>
  <w:num w:numId="5">
    <w:abstractNumId w:val="13"/>
  </w:num>
  <w:num w:numId="6">
    <w:abstractNumId w:val="18"/>
  </w:num>
  <w:num w:numId="7">
    <w:abstractNumId w:val="14"/>
  </w:num>
  <w:num w:numId="8">
    <w:abstractNumId w:val="79"/>
  </w:num>
  <w:num w:numId="9">
    <w:abstractNumId w:val="27"/>
  </w:num>
  <w:num w:numId="10">
    <w:abstractNumId w:val="31"/>
  </w:num>
  <w:num w:numId="11">
    <w:abstractNumId w:val="71"/>
  </w:num>
  <w:num w:numId="12">
    <w:abstractNumId w:val="75"/>
  </w:num>
  <w:num w:numId="13">
    <w:abstractNumId w:val="3"/>
  </w:num>
  <w:num w:numId="14">
    <w:abstractNumId w:val="30"/>
  </w:num>
  <w:num w:numId="15">
    <w:abstractNumId w:val="62"/>
  </w:num>
  <w:num w:numId="16">
    <w:abstractNumId w:val="4"/>
  </w:num>
  <w:num w:numId="17">
    <w:abstractNumId w:val="72"/>
  </w:num>
  <w:num w:numId="18">
    <w:abstractNumId w:val="78"/>
  </w:num>
  <w:num w:numId="19">
    <w:abstractNumId w:val="12"/>
  </w:num>
  <w:num w:numId="20">
    <w:abstractNumId w:val="63"/>
  </w:num>
  <w:num w:numId="21">
    <w:abstractNumId w:val="59"/>
  </w:num>
  <w:num w:numId="22">
    <w:abstractNumId w:val="36"/>
  </w:num>
  <w:num w:numId="23">
    <w:abstractNumId w:val="29"/>
  </w:num>
  <w:num w:numId="24">
    <w:abstractNumId w:val="56"/>
  </w:num>
  <w:num w:numId="25">
    <w:abstractNumId w:val="6"/>
  </w:num>
  <w:num w:numId="26">
    <w:abstractNumId w:val="49"/>
  </w:num>
  <w:num w:numId="27">
    <w:abstractNumId w:val="46"/>
  </w:num>
  <w:num w:numId="28">
    <w:abstractNumId w:val="33"/>
  </w:num>
  <w:num w:numId="29">
    <w:abstractNumId w:val="58"/>
  </w:num>
  <w:num w:numId="30">
    <w:abstractNumId w:val="23"/>
  </w:num>
  <w:num w:numId="31">
    <w:abstractNumId w:val="77"/>
  </w:num>
  <w:num w:numId="32">
    <w:abstractNumId w:val="15"/>
  </w:num>
  <w:num w:numId="33">
    <w:abstractNumId w:val="53"/>
  </w:num>
  <w:num w:numId="34">
    <w:abstractNumId w:val="55"/>
  </w:num>
  <w:num w:numId="35">
    <w:abstractNumId w:val="50"/>
  </w:num>
  <w:num w:numId="36">
    <w:abstractNumId w:val="2"/>
  </w:num>
  <w:num w:numId="37">
    <w:abstractNumId w:val="26"/>
  </w:num>
  <w:num w:numId="38">
    <w:abstractNumId w:val="70"/>
  </w:num>
  <w:num w:numId="39">
    <w:abstractNumId w:val="45"/>
  </w:num>
  <w:num w:numId="40">
    <w:abstractNumId w:val="16"/>
  </w:num>
  <w:num w:numId="41">
    <w:abstractNumId w:val="38"/>
  </w:num>
  <w:num w:numId="42">
    <w:abstractNumId w:val="32"/>
  </w:num>
  <w:num w:numId="43">
    <w:abstractNumId w:val="57"/>
  </w:num>
  <w:num w:numId="44">
    <w:abstractNumId w:val="66"/>
  </w:num>
  <w:num w:numId="45">
    <w:abstractNumId w:val="54"/>
  </w:num>
  <w:num w:numId="46">
    <w:abstractNumId w:val="76"/>
  </w:num>
  <w:num w:numId="47">
    <w:abstractNumId w:val="19"/>
  </w:num>
  <w:num w:numId="48">
    <w:abstractNumId w:val="47"/>
  </w:num>
  <w:num w:numId="49">
    <w:abstractNumId w:val="74"/>
  </w:num>
  <w:num w:numId="50">
    <w:abstractNumId w:val="8"/>
  </w:num>
  <w:num w:numId="51">
    <w:abstractNumId w:val="51"/>
  </w:num>
  <w:num w:numId="52">
    <w:abstractNumId w:val="21"/>
  </w:num>
  <w:num w:numId="53">
    <w:abstractNumId w:val="65"/>
  </w:num>
  <w:num w:numId="54">
    <w:abstractNumId w:val="68"/>
  </w:num>
  <w:num w:numId="55">
    <w:abstractNumId w:val="73"/>
  </w:num>
  <w:num w:numId="56">
    <w:abstractNumId w:val="64"/>
  </w:num>
  <w:num w:numId="57">
    <w:abstractNumId w:val="22"/>
  </w:num>
  <w:num w:numId="58">
    <w:abstractNumId w:val="24"/>
  </w:num>
  <w:num w:numId="59">
    <w:abstractNumId w:val="11"/>
  </w:num>
  <w:num w:numId="60">
    <w:abstractNumId w:val="34"/>
  </w:num>
  <w:num w:numId="61">
    <w:abstractNumId w:val="1"/>
  </w:num>
  <w:num w:numId="62">
    <w:abstractNumId w:val="44"/>
  </w:num>
  <w:num w:numId="63">
    <w:abstractNumId w:val="37"/>
  </w:num>
  <w:num w:numId="64">
    <w:abstractNumId w:val="10"/>
  </w:num>
  <w:num w:numId="65">
    <w:abstractNumId w:val="42"/>
  </w:num>
  <w:num w:numId="66">
    <w:abstractNumId w:val="17"/>
  </w:num>
  <w:num w:numId="67">
    <w:abstractNumId w:val="7"/>
  </w:num>
  <w:num w:numId="68">
    <w:abstractNumId w:val="0"/>
    <w:lvlOverride w:ilvl="0">
      <w:lvl w:ilvl="0">
        <w:numFmt w:val="bullet"/>
        <w:lvlText w:val=""/>
        <w:legacy w:legacy="1" w:legacySpace="0" w:legacyIndent="360"/>
        <w:lvlJc w:val="left"/>
        <w:rPr>
          <w:rFonts w:ascii="Symbol" w:hAnsi="Symbol" w:hint="default"/>
        </w:rPr>
      </w:lvl>
    </w:lvlOverride>
  </w:num>
  <w:num w:numId="69">
    <w:abstractNumId w:val="52"/>
  </w:num>
  <w:num w:numId="70">
    <w:abstractNumId w:val="5"/>
  </w:num>
  <w:num w:numId="71">
    <w:abstractNumId w:val="69"/>
  </w:num>
  <w:num w:numId="72">
    <w:abstractNumId w:val="20"/>
  </w:num>
  <w:num w:numId="73">
    <w:abstractNumId w:val="48"/>
  </w:num>
  <w:num w:numId="74">
    <w:abstractNumId w:val="25"/>
  </w:num>
  <w:num w:numId="75">
    <w:abstractNumId w:val="39"/>
  </w:num>
  <w:num w:numId="76">
    <w:abstractNumId w:val="41"/>
  </w:num>
  <w:num w:numId="77">
    <w:abstractNumId w:val="67"/>
  </w:num>
  <w:num w:numId="78">
    <w:abstractNumId w:val="40"/>
  </w:num>
  <w:num w:numId="79">
    <w:abstractNumId w:val="28"/>
  </w:num>
  <w:num w:numId="80">
    <w:abstractNumId w:val="35"/>
  </w:num>
  <w:numIdMacAtCleanup w:val="8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ul reddy">
    <w15:presenceInfo w15:providerId="Windows Live" w15:userId="5b60b1431e64fbb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trackRevision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6AA4"/>
    <w:rsid w:val="00000425"/>
    <w:rsid w:val="00000D8B"/>
    <w:rsid w:val="00001249"/>
    <w:rsid w:val="00002A77"/>
    <w:rsid w:val="000057BE"/>
    <w:rsid w:val="000072B6"/>
    <w:rsid w:val="000120CF"/>
    <w:rsid w:val="0001332C"/>
    <w:rsid w:val="00020665"/>
    <w:rsid w:val="0002183F"/>
    <w:rsid w:val="00022A57"/>
    <w:rsid w:val="000256CD"/>
    <w:rsid w:val="00027F3F"/>
    <w:rsid w:val="000309F9"/>
    <w:rsid w:val="00030E1E"/>
    <w:rsid w:val="0003203F"/>
    <w:rsid w:val="0003285C"/>
    <w:rsid w:val="00032C4F"/>
    <w:rsid w:val="000334D7"/>
    <w:rsid w:val="000347BD"/>
    <w:rsid w:val="00034F97"/>
    <w:rsid w:val="00036AC7"/>
    <w:rsid w:val="00040B69"/>
    <w:rsid w:val="000424CB"/>
    <w:rsid w:val="00044DCB"/>
    <w:rsid w:val="00047A46"/>
    <w:rsid w:val="00047DE1"/>
    <w:rsid w:val="00050D6C"/>
    <w:rsid w:val="00051333"/>
    <w:rsid w:val="00055710"/>
    <w:rsid w:val="000560DA"/>
    <w:rsid w:val="00057676"/>
    <w:rsid w:val="00060679"/>
    <w:rsid w:val="00060CB3"/>
    <w:rsid w:val="00062B49"/>
    <w:rsid w:val="000636E2"/>
    <w:rsid w:val="0006434C"/>
    <w:rsid w:val="0006467F"/>
    <w:rsid w:val="000655F6"/>
    <w:rsid w:val="0006598C"/>
    <w:rsid w:val="00066A8D"/>
    <w:rsid w:val="00067EC3"/>
    <w:rsid w:val="00071740"/>
    <w:rsid w:val="00071781"/>
    <w:rsid w:val="00071D5C"/>
    <w:rsid w:val="00072D7C"/>
    <w:rsid w:val="0007797F"/>
    <w:rsid w:val="000810DF"/>
    <w:rsid w:val="000810E9"/>
    <w:rsid w:val="00082150"/>
    <w:rsid w:val="0008396F"/>
    <w:rsid w:val="00085D62"/>
    <w:rsid w:val="00085E0B"/>
    <w:rsid w:val="00087174"/>
    <w:rsid w:val="000927F6"/>
    <w:rsid w:val="000931EF"/>
    <w:rsid w:val="00095A24"/>
    <w:rsid w:val="00095CFD"/>
    <w:rsid w:val="000963FF"/>
    <w:rsid w:val="000979FE"/>
    <w:rsid w:val="00097FB6"/>
    <w:rsid w:val="000A337F"/>
    <w:rsid w:val="000A3D50"/>
    <w:rsid w:val="000A79D5"/>
    <w:rsid w:val="000B0A70"/>
    <w:rsid w:val="000B0E4B"/>
    <w:rsid w:val="000B13E3"/>
    <w:rsid w:val="000B1430"/>
    <w:rsid w:val="000B23EF"/>
    <w:rsid w:val="000B45DC"/>
    <w:rsid w:val="000B5FD0"/>
    <w:rsid w:val="000B67BD"/>
    <w:rsid w:val="000C0048"/>
    <w:rsid w:val="000C0D30"/>
    <w:rsid w:val="000C124A"/>
    <w:rsid w:val="000C1BC5"/>
    <w:rsid w:val="000C252D"/>
    <w:rsid w:val="000C7FEE"/>
    <w:rsid w:val="000D1CCB"/>
    <w:rsid w:val="000D2021"/>
    <w:rsid w:val="000D536B"/>
    <w:rsid w:val="000E0249"/>
    <w:rsid w:val="000E036E"/>
    <w:rsid w:val="000E632F"/>
    <w:rsid w:val="000F0465"/>
    <w:rsid w:val="000F1F74"/>
    <w:rsid w:val="000F33CF"/>
    <w:rsid w:val="000F4142"/>
    <w:rsid w:val="000F44D2"/>
    <w:rsid w:val="000F5AFD"/>
    <w:rsid w:val="000F73F9"/>
    <w:rsid w:val="000F76BA"/>
    <w:rsid w:val="000F77EB"/>
    <w:rsid w:val="000F7D1B"/>
    <w:rsid w:val="00100583"/>
    <w:rsid w:val="00101AE5"/>
    <w:rsid w:val="001029AD"/>
    <w:rsid w:val="00106E3B"/>
    <w:rsid w:val="001070A1"/>
    <w:rsid w:val="001070A2"/>
    <w:rsid w:val="00111063"/>
    <w:rsid w:val="00112369"/>
    <w:rsid w:val="00112F91"/>
    <w:rsid w:val="00116E33"/>
    <w:rsid w:val="00117F08"/>
    <w:rsid w:val="00120018"/>
    <w:rsid w:val="00122CE5"/>
    <w:rsid w:val="00125373"/>
    <w:rsid w:val="00126915"/>
    <w:rsid w:val="00131988"/>
    <w:rsid w:val="00131A64"/>
    <w:rsid w:val="00131D5C"/>
    <w:rsid w:val="00140B6A"/>
    <w:rsid w:val="00140FBD"/>
    <w:rsid w:val="00142379"/>
    <w:rsid w:val="0014256F"/>
    <w:rsid w:val="00142E68"/>
    <w:rsid w:val="00142FB9"/>
    <w:rsid w:val="00143E77"/>
    <w:rsid w:val="00145CD3"/>
    <w:rsid w:val="00147473"/>
    <w:rsid w:val="00147A4E"/>
    <w:rsid w:val="00150753"/>
    <w:rsid w:val="001518F8"/>
    <w:rsid w:val="0015288C"/>
    <w:rsid w:val="00153374"/>
    <w:rsid w:val="00153853"/>
    <w:rsid w:val="0015762D"/>
    <w:rsid w:val="00162CB4"/>
    <w:rsid w:val="001633C1"/>
    <w:rsid w:val="00164E1C"/>
    <w:rsid w:val="00164F05"/>
    <w:rsid w:val="0016750A"/>
    <w:rsid w:val="00167C3C"/>
    <w:rsid w:val="0017311E"/>
    <w:rsid w:val="001736EB"/>
    <w:rsid w:val="00173B0D"/>
    <w:rsid w:val="0017510D"/>
    <w:rsid w:val="001751DA"/>
    <w:rsid w:val="00175F25"/>
    <w:rsid w:val="00176CC5"/>
    <w:rsid w:val="00177704"/>
    <w:rsid w:val="00177F2E"/>
    <w:rsid w:val="0018485A"/>
    <w:rsid w:val="00185B2E"/>
    <w:rsid w:val="0018615B"/>
    <w:rsid w:val="001900F2"/>
    <w:rsid w:val="0019496D"/>
    <w:rsid w:val="0019658C"/>
    <w:rsid w:val="00196E4F"/>
    <w:rsid w:val="00197F87"/>
    <w:rsid w:val="001A2935"/>
    <w:rsid w:val="001A33B2"/>
    <w:rsid w:val="001A3924"/>
    <w:rsid w:val="001A6035"/>
    <w:rsid w:val="001B1714"/>
    <w:rsid w:val="001B29B0"/>
    <w:rsid w:val="001B2C3A"/>
    <w:rsid w:val="001B329E"/>
    <w:rsid w:val="001B441C"/>
    <w:rsid w:val="001B472E"/>
    <w:rsid w:val="001B5EA1"/>
    <w:rsid w:val="001B6AA4"/>
    <w:rsid w:val="001B761F"/>
    <w:rsid w:val="001C127D"/>
    <w:rsid w:val="001C17BA"/>
    <w:rsid w:val="001C3A39"/>
    <w:rsid w:val="001C481F"/>
    <w:rsid w:val="001C5E4A"/>
    <w:rsid w:val="001D0238"/>
    <w:rsid w:val="001D0716"/>
    <w:rsid w:val="001D1692"/>
    <w:rsid w:val="001D27ED"/>
    <w:rsid w:val="001D4123"/>
    <w:rsid w:val="001D52ED"/>
    <w:rsid w:val="001D6619"/>
    <w:rsid w:val="001D669F"/>
    <w:rsid w:val="001E3CDD"/>
    <w:rsid w:val="001E4308"/>
    <w:rsid w:val="001E6625"/>
    <w:rsid w:val="001F0E78"/>
    <w:rsid w:val="001F192C"/>
    <w:rsid w:val="001F3545"/>
    <w:rsid w:val="001F38C2"/>
    <w:rsid w:val="001F4D72"/>
    <w:rsid w:val="001F53F1"/>
    <w:rsid w:val="001F5DD6"/>
    <w:rsid w:val="001F60C3"/>
    <w:rsid w:val="001F6F9C"/>
    <w:rsid w:val="00203214"/>
    <w:rsid w:val="002045DE"/>
    <w:rsid w:val="002064CA"/>
    <w:rsid w:val="002078B5"/>
    <w:rsid w:val="0021147A"/>
    <w:rsid w:val="00212454"/>
    <w:rsid w:val="00213D87"/>
    <w:rsid w:val="002157D6"/>
    <w:rsid w:val="00215805"/>
    <w:rsid w:val="00221F81"/>
    <w:rsid w:val="002226DC"/>
    <w:rsid w:val="002236DC"/>
    <w:rsid w:val="00224A4B"/>
    <w:rsid w:val="00224DD0"/>
    <w:rsid w:val="00225EE1"/>
    <w:rsid w:val="0022687D"/>
    <w:rsid w:val="002277AF"/>
    <w:rsid w:val="002303CC"/>
    <w:rsid w:val="00230D48"/>
    <w:rsid w:val="00232B48"/>
    <w:rsid w:val="00234512"/>
    <w:rsid w:val="00234DD7"/>
    <w:rsid w:val="0023640A"/>
    <w:rsid w:val="00237DA2"/>
    <w:rsid w:val="002409E1"/>
    <w:rsid w:val="0024299C"/>
    <w:rsid w:val="00242F5B"/>
    <w:rsid w:val="00244FE8"/>
    <w:rsid w:val="002507B6"/>
    <w:rsid w:val="00250DBF"/>
    <w:rsid w:val="00251445"/>
    <w:rsid w:val="0025341F"/>
    <w:rsid w:val="0025344C"/>
    <w:rsid w:val="00253DC2"/>
    <w:rsid w:val="0025513F"/>
    <w:rsid w:val="00255F85"/>
    <w:rsid w:val="002615A5"/>
    <w:rsid w:val="0026179E"/>
    <w:rsid w:val="00261B61"/>
    <w:rsid w:val="00261D68"/>
    <w:rsid w:val="00264484"/>
    <w:rsid w:val="0026533A"/>
    <w:rsid w:val="00266E63"/>
    <w:rsid w:val="0027043B"/>
    <w:rsid w:val="00270588"/>
    <w:rsid w:val="002714A4"/>
    <w:rsid w:val="00274405"/>
    <w:rsid w:val="00275149"/>
    <w:rsid w:val="0027573D"/>
    <w:rsid w:val="00275C7B"/>
    <w:rsid w:val="002768C4"/>
    <w:rsid w:val="0028127B"/>
    <w:rsid w:val="002830EC"/>
    <w:rsid w:val="00286ECC"/>
    <w:rsid w:val="00291F5A"/>
    <w:rsid w:val="00292A07"/>
    <w:rsid w:val="0029330C"/>
    <w:rsid w:val="00294E36"/>
    <w:rsid w:val="0029602C"/>
    <w:rsid w:val="002967B6"/>
    <w:rsid w:val="002A03B9"/>
    <w:rsid w:val="002A066D"/>
    <w:rsid w:val="002A35A2"/>
    <w:rsid w:val="002A5765"/>
    <w:rsid w:val="002A64EA"/>
    <w:rsid w:val="002B0AD0"/>
    <w:rsid w:val="002B0C44"/>
    <w:rsid w:val="002B2AA2"/>
    <w:rsid w:val="002B4F5C"/>
    <w:rsid w:val="002B5133"/>
    <w:rsid w:val="002B70C1"/>
    <w:rsid w:val="002C26A6"/>
    <w:rsid w:val="002C48BC"/>
    <w:rsid w:val="002C5135"/>
    <w:rsid w:val="002C67E3"/>
    <w:rsid w:val="002C7260"/>
    <w:rsid w:val="002D3990"/>
    <w:rsid w:val="002E40B2"/>
    <w:rsid w:val="002E4B03"/>
    <w:rsid w:val="002F016F"/>
    <w:rsid w:val="002F17B4"/>
    <w:rsid w:val="002F1B82"/>
    <w:rsid w:val="002F2DBB"/>
    <w:rsid w:val="002F2E28"/>
    <w:rsid w:val="002F3EFE"/>
    <w:rsid w:val="00301E99"/>
    <w:rsid w:val="0030480C"/>
    <w:rsid w:val="003050D9"/>
    <w:rsid w:val="0030591D"/>
    <w:rsid w:val="00310C56"/>
    <w:rsid w:val="00311346"/>
    <w:rsid w:val="003158FE"/>
    <w:rsid w:val="00315B86"/>
    <w:rsid w:val="0032031F"/>
    <w:rsid w:val="003209E0"/>
    <w:rsid w:val="00323628"/>
    <w:rsid w:val="00323AD2"/>
    <w:rsid w:val="003253DA"/>
    <w:rsid w:val="00325A8C"/>
    <w:rsid w:val="00327A4B"/>
    <w:rsid w:val="00330CD2"/>
    <w:rsid w:val="00330D27"/>
    <w:rsid w:val="00330DD5"/>
    <w:rsid w:val="0033275E"/>
    <w:rsid w:val="0033310F"/>
    <w:rsid w:val="0033458D"/>
    <w:rsid w:val="00334FFB"/>
    <w:rsid w:val="00335EAF"/>
    <w:rsid w:val="0034313C"/>
    <w:rsid w:val="003439AA"/>
    <w:rsid w:val="00344124"/>
    <w:rsid w:val="00344482"/>
    <w:rsid w:val="00350071"/>
    <w:rsid w:val="00350E8D"/>
    <w:rsid w:val="00351982"/>
    <w:rsid w:val="00351C47"/>
    <w:rsid w:val="00362BD0"/>
    <w:rsid w:val="0036609B"/>
    <w:rsid w:val="00366436"/>
    <w:rsid w:val="00367754"/>
    <w:rsid w:val="003678DD"/>
    <w:rsid w:val="003707A5"/>
    <w:rsid w:val="003742B6"/>
    <w:rsid w:val="00375CAC"/>
    <w:rsid w:val="003763BB"/>
    <w:rsid w:val="003808C4"/>
    <w:rsid w:val="0038146F"/>
    <w:rsid w:val="00381E63"/>
    <w:rsid w:val="003823A1"/>
    <w:rsid w:val="0038443B"/>
    <w:rsid w:val="003847FF"/>
    <w:rsid w:val="00385746"/>
    <w:rsid w:val="003931A3"/>
    <w:rsid w:val="003932E4"/>
    <w:rsid w:val="0039747F"/>
    <w:rsid w:val="003974D9"/>
    <w:rsid w:val="003A1088"/>
    <w:rsid w:val="003A131D"/>
    <w:rsid w:val="003A27B5"/>
    <w:rsid w:val="003A3834"/>
    <w:rsid w:val="003A53D0"/>
    <w:rsid w:val="003A61ED"/>
    <w:rsid w:val="003A737A"/>
    <w:rsid w:val="003B2AB7"/>
    <w:rsid w:val="003B3360"/>
    <w:rsid w:val="003B419B"/>
    <w:rsid w:val="003B52EC"/>
    <w:rsid w:val="003B570F"/>
    <w:rsid w:val="003B5BA5"/>
    <w:rsid w:val="003C1AC4"/>
    <w:rsid w:val="003C5EC8"/>
    <w:rsid w:val="003D01F3"/>
    <w:rsid w:val="003D153B"/>
    <w:rsid w:val="003D198C"/>
    <w:rsid w:val="003D4E7D"/>
    <w:rsid w:val="003D4FD7"/>
    <w:rsid w:val="003D6F94"/>
    <w:rsid w:val="003E1F34"/>
    <w:rsid w:val="003E278D"/>
    <w:rsid w:val="003E58DC"/>
    <w:rsid w:val="003E6073"/>
    <w:rsid w:val="003F2CB4"/>
    <w:rsid w:val="003F5414"/>
    <w:rsid w:val="003F56A0"/>
    <w:rsid w:val="003F624F"/>
    <w:rsid w:val="00400C03"/>
    <w:rsid w:val="00401A59"/>
    <w:rsid w:val="0040382A"/>
    <w:rsid w:val="00404119"/>
    <w:rsid w:val="0040578E"/>
    <w:rsid w:val="004068D2"/>
    <w:rsid w:val="00406A5E"/>
    <w:rsid w:val="00406B97"/>
    <w:rsid w:val="00410B25"/>
    <w:rsid w:val="0041255D"/>
    <w:rsid w:val="00414E6B"/>
    <w:rsid w:val="004166C0"/>
    <w:rsid w:val="0041777A"/>
    <w:rsid w:val="00417A00"/>
    <w:rsid w:val="004200CF"/>
    <w:rsid w:val="0042097F"/>
    <w:rsid w:val="00425556"/>
    <w:rsid w:val="00430B25"/>
    <w:rsid w:val="00430BD6"/>
    <w:rsid w:val="00430EF7"/>
    <w:rsid w:val="00432E83"/>
    <w:rsid w:val="00433458"/>
    <w:rsid w:val="004337AC"/>
    <w:rsid w:val="00435049"/>
    <w:rsid w:val="00435837"/>
    <w:rsid w:val="00437A45"/>
    <w:rsid w:val="004406F5"/>
    <w:rsid w:val="004425B2"/>
    <w:rsid w:val="004428A6"/>
    <w:rsid w:val="00445242"/>
    <w:rsid w:val="00446CA5"/>
    <w:rsid w:val="00453088"/>
    <w:rsid w:val="0045519A"/>
    <w:rsid w:val="004619AA"/>
    <w:rsid w:val="00461A17"/>
    <w:rsid w:val="00461F88"/>
    <w:rsid w:val="0046250E"/>
    <w:rsid w:val="004628A8"/>
    <w:rsid w:val="004634EF"/>
    <w:rsid w:val="00465DF0"/>
    <w:rsid w:val="0046694F"/>
    <w:rsid w:val="004712C5"/>
    <w:rsid w:val="0047529D"/>
    <w:rsid w:val="00477853"/>
    <w:rsid w:val="00480B93"/>
    <w:rsid w:val="00480DC7"/>
    <w:rsid w:val="00481FFD"/>
    <w:rsid w:val="00482AB7"/>
    <w:rsid w:val="00483762"/>
    <w:rsid w:val="004863B9"/>
    <w:rsid w:val="004906E5"/>
    <w:rsid w:val="00491464"/>
    <w:rsid w:val="00492391"/>
    <w:rsid w:val="00493695"/>
    <w:rsid w:val="00493941"/>
    <w:rsid w:val="00494437"/>
    <w:rsid w:val="00495506"/>
    <w:rsid w:val="004964DC"/>
    <w:rsid w:val="004A019E"/>
    <w:rsid w:val="004A2BB4"/>
    <w:rsid w:val="004A4CAE"/>
    <w:rsid w:val="004A5A33"/>
    <w:rsid w:val="004A6006"/>
    <w:rsid w:val="004A6EF4"/>
    <w:rsid w:val="004A7BA1"/>
    <w:rsid w:val="004B1128"/>
    <w:rsid w:val="004B2D60"/>
    <w:rsid w:val="004B4B5D"/>
    <w:rsid w:val="004C08FF"/>
    <w:rsid w:val="004C10E0"/>
    <w:rsid w:val="004C1D61"/>
    <w:rsid w:val="004C5E81"/>
    <w:rsid w:val="004C6274"/>
    <w:rsid w:val="004D1B0C"/>
    <w:rsid w:val="004D3201"/>
    <w:rsid w:val="004D34F7"/>
    <w:rsid w:val="004D42E5"/>
    <w:rsid w:val="004D4592"/>
    <w:rsid w:val="004E0380"/>
    <w:rsid w:val="004E14DF"/>
    <w:rsid w:val="004E18C1"/>
    <w:rsid w:val="004E2286"/>
    <w:rsid w:val="004E2690"/>
    <w:rsid w:val="004E4135"/>
    <w:rsid w:val="004F209D"/>
    <w:rsid w:val="004F39A0"/>
    <w:rsid w:val="004F3C43"/>
    <w:rsid w:val="004F423D"/>
    <w:rsid w:val="004F4BFE"/>
    <w:rsid w:val="004F5031"/>
    <w:rsid w:val="004F60D9"/>
    <w:rsid w:val="004F771E"/>
    <w:rsid w:val="004F79F2"/>
    <w:rsid w:val="00502874"/>
    <w:rsid w:val="00503DDB"/>
    <w:rsid w:val="005064C4"/>
    <w:rsid w:val="00506957"/>
    <w:rsid w:val="00507F8D"/>
    <w:rsid w:val="00510C13"/>
    <w:rsid w:val="00511293"/>
    <w:rsid w:val="00512122"/>
    <w:rsid w:val="00517C7B"/>
    <w:rsid w:val="0052273B"/>
    <w:rsid w:val="00522EF3"/>
    <w:rsid w:val="00523114"/>
    <w:rsid w:val="00526462"/>
    <w:rsid w:val="0052655C"/>
    <w:rsid w:val="00542CBB"/>
    <w:rsid w:val="00544710"/>
    <w:rsid w:val="00544E38"/>
    <w:rsid w:val="005464F9"/>
    <w:rsid w:val="00546C78"/>
    <w:rsid w:val="00547307"/>
    <w:rsid w:val="0055249A"/>
    <w:rsid w:val="005527A8"/>
    <w:rsid w:val="005539F5"/>
    <w:rsid w:val="00555926"/>
    <w:rsid w:val="0055606B"/>
    <w:rsid w:val="00557159"/>
    <w:rsid w:val="0055794A"/>
    <w:rsid w:val="00560962"/>
    <w:rsid w:val="005663C3"/>
    <w:rsid w:val="00566819"/>
    <w:rsid w:val="005675DB"/>
    <w:rsid w:val="00570924"/>
    <w:rsid w:val="005718C8"/>
    <w:rsid w:val="00572FDB"/>
    <w:rsid w:val="00573AA6"/>
    <w:rsid w:val="00576939"/>
    <w:rsid w:val="00576BAE"/>
    <w:rsid w:val="005774FA"/>
    <w:rsid w:val="005775FA"/>
    <w:rsid w:val="00585221"/>
    <w:rsid w:val="00591984"/>
    <w:rsid w:val="00592368"/>
    <w:rsid w:val="00592932"/>
    <w:rsid w:val="00593787"/>
    <w:rsid w:val="00594248"/>
    <w:rsid w:val="0059577E"/>
    <w:rsid w:val="005963EE"/>
    <w:rsid w:val="00596DD9"/>
    <w:rsid w:val="005A0371"/>
    <w:rsid w:val="005A138F"/>
    <w:rsid w:val="005A49B7"/>
    <w:rsid w:val="005B1C0F"/>
    <w:rsid w:val="005B3552"/>
    <w:rsid w:val="005B3D41"/>
    <w:rsid w:val="005B6B99"/>
    <w:rsid w:val="005C0885"/>
    <w:rsid w:val="005C130C"/>
    <w:rsid w:val="005C135E"/>
    <w:rsid w:val="005C2802"/>
    <w:rsid w:val="005C3C5E"/>
    <w:rsid w:val="005C3F84"/>
    <w:rsid w:val="005C4F90"/>
    <w:rsid w:val="005C5353"/>
    <w:rsid w:val="005D043C"/>
    <w:rsid w:val="005D2C33"/>
    <w:rsid w:val="005E0501"/>
    <w:rsid w:val="005E29B8"/>
    <w:rsid w:val="005E34BA"/>
    <w:rsid w:val="005E4B54"/>
    <w:rsid w:val="005E4BBC"/>
    <w:rsid w:val="005F0186"/>
    <w:rsid w:val="005F18EE"/>
    <w:rsid w:val="005F35A7"/>
    <w:rsid w:val="005F499A"/>
    <w:rsid w:val="005F5371"/>
    <w:rsid w:val="005F5583"/>
    <w:rsid w:val="005F6D29"/>
    <w:rsid w:val="00601399"/>
    <w:rsid w:val="00604FEE"/>
    <w:rsid w:val="00606FA4"/>
    <w:rsid w:val="00607FFB"/>
    <w:rsid w:val="0061316C"/>
    <w:rsid w:val="006135C6"/>
    <w:rsid w:val="00616477"/>
    <w:rsid w:val="00617910"/>
    <w:rsid w:val="00620B8F"/>
    <w:rsid w:val="00622EFE"/>
    <w:rsid w:val="0062364D"/>
    <w:rsid w:val="006242D1"/>
    <w:rsid w:val="00624C1B"/>
    <w:rsid w:val="00625386"/>
    <w:rsid w:val="00625470"/>
    <w:rsid w:val="0062608E"/>
    <w:rsid w:val="006260CC"/>
    <w:rsid w:val="00632750"/>
    <w:rsid w:val="00637F42"/>
    <w:rsid w:val="006410D6"/>
    <w:rsid w:val="00641235"/>
    <w:rsid w:val="006468B7"/>
    <w:rsid w:val="006468B9"/>
    <w:rsid w:val="00652736"/>
    <w:rsid w:val="00652D63"/>
    <w:rsid w:val="006541DD"/>
    <w:rsid w:val="00654424"/>
    <w:rsid w:val="0065602F"/>
    <w:rsid w:val="00656509"/>
    <w:rsid w:val="00662386"/>
    <w:rsid w:val="00663777"/>
    <w:rsid w:val="00666A88"/>
    <w:rsid w:val="00672B4E"/>
    <w:rsid w:val="0067331D"/>
    <w:rsid w:val="00674783"/>
    <w:rsid w:val="006748CF"/>
    <w:rsid w:val="00674DE3"/>
    <w:rsid w:val="00674EC8"/>
    <w:rsid w:val="006807FE"/>
    <w:rsid w:val="006818A1"/>
    <w:rsid w:val="00683C8F"/>
    <w:rsid w:val="00684AD1"/>
    <w:rsid w:val="00684D09"/>
    <w:rsid w:val="0069196B"/>
    <w:rsid w:val="0069721C"/>
    <w:rsid w:val="006A12DD"/>
    <w:rsid w:val="006A3A4D"/>
    <w:rsid w:val="006A5858"/>
    <w:rsid w:val="006A5BCE"/>
    <w:rsid w:val="006A634E"/>
    <w:rsid w:val="006A708E"/>
    <w:rsid w:val="006B0A2F"/>
    <w:rsid w:val="006B4049"/>
    <w:rsid w:val="006B44F0"/>
    <w:rsid w:val="006B4924"/>
    <w:rsid w:val="006B5FB6"/>
    <w:rsid w:val="006C46DD"/>
    <w:rsid w:val="006C6A9F"/>
    <w:rsid w:val="006D099D"/>
    <w:rsid w:val="006D0DA9"/>
    <w:rsid w:val="006D6791"/>
    <w:rsid w:val="006D7143"/>
    <w:rsid w:val="006E1576"/>
    <w:rsid w:val="006E1FF8"/>
    <w:rsid w:val="006E4112"/>
    <w:rsid w:val="006E791B"/>
    <w:rsid w:val="006E7ED3"/>
    <w:rsid w:val="006E7FFC"/>
    <w:rsid w:val="006F1EE0"/>
    <w:rsid w:val="006F2B5B"/>
    <w:rsid w:val="006F5035"/>
    <w:rsid w:val="006F6514"/>
    <w:rsid w:val="00701B33"/>
    <w:rsid w:val="00703122"/>
    <w:rsid w:val="00703806"/>
    <w:rsid w:val="00704831"/>
    <w:rsid w:val="00705089"/>
    <w:rsid w:val="00707293"/>
    <w:rsid w:val="0071045B"/>
    <w:rsid w:val="00711414"/>
    <w:rsid w:val="007157C1"/>
    <w:rsid w:val="007162F2"/>
    <w:rsid w:val="007213DF"/>
    <w:rsid w:val="00721CCF"/>
    <w:rsid w:val="0072238C"/>
    <w:rsid w:val="00723843"/>
    <w:rsid w:val="00725278"/>
    <w:rsid w:val="00725783"/>
    <w:rsid w:val="00725A22"/>
    <w:rsid w:val="00725EA5"/>
    <w:rsid w:val="00727A3A"/>
    <w:rsid w:val="007314D9"/>
    <w:rsid w:val="00734284"/>
    <w:rsid w:val="00734778"/>
    <w:rsid w:val="00741676"/>
    <w:rsid w:val="007427F7"/>
    <w:rsid w:val="00743498"/>
    <w:rsid w:val="0074545F"/>
    <w:rsid w:val="0074748C"/>
    <w:rsid w:val="00747A5A"/>
    <w:rsid w:val="0075318C"/>
    <w:rsid w:val="00763E88"/>
    <w:rsid w:val="007647C0"/>
    <w:rsid w:val="00764895"/>
    <w:rsid w:val="00764B91"/>
    <w:rsid w:val="007654DE"/>
    <w:rsid w:val="007658C8"/>
    <w:rsid w:val="00766239"/>
    <w:rsid w:val="00771589"/>
    <w:rsid w:val="0077175B"/>
    <w:rsid w:val="00772361"/>
    <w:rsid w:val="00773ED5"/>
    <w:rsid w:val="007751F0"/>
    <w:rsid w:val="007779D5"/>
    <w:rsid w:val="00784160"/>
    <w:rsid w:val="00784CDF"/>
    <w:rsid w:val="00792DA2"/>
    <w:rsid w:val="007A0F92"/>
    <w:rsid w:val="007A1D06"/>
    <w:rsid w:val="007A29C2"/>
    <w:rsid w:val="007A45A8"/>
    <w:rsid w:val="007B0984"/>
    <w:rsid w:val="007B2461"/>
    <w:rsid w:val="007B24C2"/>
    <w:rsid w:val="007B364F"/>
    <w:rsid w:val="007B79DD"/>
    <w:rsid w:val="007C08B4"/>
    <w:rsid w:val="007C101E"/>
    <w:rsid w:val="007C2AB2"/>
    <w:rsid w:val="007C6090"/>
    <w:rsid w:val="007D38CF"/>
    <w:rsid w:val="007D43F7"/>
    <w:rsid w:val="007D4953"/>
    <w:rsid w:val="007D5E62"/>
    <w:rsid w:val="007D69B4"/>
    <w:rsid w:val="007E0E72"/>
    <w:rsid w:val="007E1F35"/>
    <w:rsid w:val="007E6B88"/>
    <w:rsid w:val="007E7343"/>
    <w:rsid w:val="007F0621"/>
    <w:rsid w:val="007F12E7"/>
    <w:rsid w:val="007F29DC"/>
    <w:rsid w:val="007F2DFE"/>
    <w:rsid w:val="007F3439"/>
    <w:rsid w:val="007F594D"/>
    <w:rsid w:val="007F74C3"/>
    <w:rsid w:val="008008D2"/>
    <w:rsid w:val="00802AB6"/>
    <w:rsid w:val="00803304"/>
    <w:rsid w:val="008035F4"/>
    <w:rsid w:val="0081011E"/>
    <w:rsid w:val="0081122F"/>
    <w:rsid w:val="00817AF2"/>
    <w:rsid w:val="0082278C"/>
    <w:rsid w:val="0082737B"/>
    <w:rsid w:val="00827B70"/>
    <w:rsid w:val="00833B3C"/>
    <w:rsid w:val="008347F2"/>
    <w:rsid w:val="0083557E"/>
    <w:rsid w:val="00835803"/>
    <w:rsid w:val="00836CAB"/>
    <w:rsid w:val="00836F12"/>
    <w:rsid w:val="00837417"/>
    <w:rsid w:val="008402EA"/>
    <w:rsid w:val="008449CD"/>
    <w:rsid w:val="00845A52"/>
    <w:rsid w:val="008520C8"/>
    <w:rsid w:val="00852A1B"/>
    <w:rsid w:val="00855D28"/>
    <w:rsid w:val="008569D7"/>
    <w:rsid w:val="008619A4"/>
    <w:rsid w:val="00861EFD"/>
    <w:rsid w:val="008633AE"/>
    <w:rsid w:val="00864D13"/>
    <w:rsid w:val="0086532E"/>
    <w:rsid w:val="00865ACD"/>
    <w:rsid w:val="00865F33"/>
    <w:rsid w:val="0086685E"/>
    <w:rsid w:val="00867A41"/>
    <w:rsid w:val="00871D10"/>
    <w:rsid w:val="00872015"/>
    <w:rsid w:val="00874807"/>
    <w:rsid w:val="00874936"/>
    <w:rsid w:val="00882C1B"/>
    <w:rsid w:val="00885399"/>
    <w:rsid w:val="00885B0E"/>
    <w:rsid w:val="008866CB"/>
    <w:rsid w:val="00891FD6"/>
    <w:rsid w:val="0089243C"/>
    <w:rsid w:val="00892FD1"/>
    <w:rsid w:val="008936F2"/>
    <w:rsid w:val="0089492A"/>
    <w:rsid w:val="0089576D"/>
    <w:rsid w:val="008A1DE9"/>
    <w:rsid w:val="008A45CF"/>
    <w:rsid w:val="008A5EEB"/>
    <w:rsid w:val="008A707C"/>
    <w:rsid w:val="008A77EA"/>
    <w:rsid w:val="008B094F"/>
    <w:rsid w:val="008B3375"/>
    <w:rsid w:val="008C1EE0"/>
    <w:rsid w:val="008C24C3"/>
    <w:rsid w:val="008C2C56"/>
    <w:rsid w:val="008C544D"/>
    <w:rsid w:val="008C6513"/>
    <w:rsid w:val="008C6C61"/>
    <w:rsid w:val="008C6DCB"/>
    <w:rsid w:val="008C7280"/>
    <w:rsid w:val="008D02DE"/>
    <w:rsid w:val="008D091D"/>
    <w:rsid w:val="008D2BC0"/>
    <w:rsid w:val="008D4B21"/>
    <w:rsid w:val="008D5FE7"/>
    <w:rsid w:val="008D6FA7"/>
    <w:rsid w:val="008D79D9"/>
    <w:rsid w:val="008E1946"/>
    <w:rsid w:val="008E2E4D"/>
    <w:rsid w:val="008E3B0D"/>
    <w:rsid w:val="008E55C7"/>
    <w:rsid w:val="008E7B2A"/>
    <w:rsid w:val="008F2DB0"/>
    <w:rsid w:val="008F32D0"/>
    <w:rsid w:val="008F330E"/>
    <w:rsid w:val="008F5F89"/>
    <w:rsid w:val="00900815"/>
    <w:rsid w:val="00902923"/>
    <w:rsid w:val="0090303C"/>
    <w:rsid w:val="0090340B"/>
    <w:rsid w:val="00905945"/>
    <w:rsid w:val="00907178"/>
    <w:rsid w:val="009112BC"/>
    <w:rsid w:val="00911C7B"/>
    <w:rsid w:val="00912F60"/>
    <w:rsid w:val="00914DFA"/>
    <w:rsid w:val="00915235"/>
    <w:rsid w:val="009211C4"/>
    <w:rsid w:val="00921E52"/>
    <w:rsid w:val="00924D67"/>
    <w:rsid w:val="00924F65"/>
    <w:rsid w:val="00925E2A"/>
    <w:rsid w:val="00926260"/>
    <w:rsid w:val="009270FC"/>
    <w:rsid w:val="00927B78"/>
    <w:rsid w:val="00930A66"/>
    <w:rsid w:val="0093100F"/>
    <w:rsid w:val="00931014"/>
    <w:rsid w:val="00933D8D"/>
    <w:rsid w:val="00934251"/>
    <w:rsid w:val="00937AF0"/>
    <w:rsid w:val="00937CAB"/>
    <w:rsid w:val="00940120"/>
    <w:rsid w:val="00943C67"/>
    <w:rsid w:val="0094756A"/>
    <w:rsid w:val="00953FE0"/>
    <w:rsid w:val="00954B8F"/>
    <w:rsid w:val="00955DF7"/>
    <w:rsid w:val="009566C7"/>
    <w:rsid w:val="00962296"/>
    <w:rsid w:val="00962DE7"/>
    <w:rsid w:val="009660F6"/>
    <w:rsid w:val="009678DB"/>
    <w:rsid w:val="00967D09"/>
    <w:rsid w:val="0097146B"/>
    <w:rsid w:val="0098012C"/>
    <w:rsid w:val="009801BF"/>
    <w:rsid w:val="00981D7C"/>
    <w:rsid w:val="009823CD"/>
    <w:rsid w:val="00982492"/>
    <w:rsid w:val="0098378D"/>
    <w:rsid w:val="00985ABB"/>
    <w:rsid w:val="009878B5"/>
    <w:rsid w:val="00991C60"/>
    <w:rsid w:val="00991F47"/>
    <w:rsid w:val="00992B2C"/>
    <w:rsid w:val="0099738E"/>
    <w:rsid w:val="009A2074"/>
    <w:rsid w:val="009A6BC9"/>
    <w:rsid w:val="009B1486"/>
    <w:rsid w:val="009B2779"/>
    <w:rsid w:val="009B5FEC"/>
    <w:rsid w:val="009B7FA4"/>
    <w:rsid w:val="009C385F"/>
    <w:rsid w:val="009C3FC2"/>
    <w:rsid w:val="009C4E28"/>
    <w:rsid w:val="009C744E"/>
    <w:rsid w:val="009C7967"/>
    <w:rsid w:val="009C7B3F"/>
    <w:rsid w:val="009D09C9"/>
    <w:rsid w:val="009D20E9"/>
    <w:rsid w:val="009D2CB0"/>
    <w:rsid w:val="009D34D5"/>
    <w:rsid w:val="009D4135"/>
    <w:rsid w:val="009D619E"/>
    <w:rsid w:val="009D6AAA"/>
    <w:rsid w:val="009D6E8E"/>
    <w:rsid w:val="009D71DE"/>
    <w:rsid w:val="009E3B40"/>
    <w:rsid w:val="009E621A"/>
    <w:rsid w:val="009E7530"/>
    <w:rsid w:val="009F552B"/>
    <w:rsid w:val="00A017C7"/>
    <w:rsid w:val="00A02AE4"/>
    <w:rsid w:val="00A0549F"/>
    <w:rsid w:val="00A06CCF"/>
    <w:rsid w:val="00A114A1"/>
    <w:rsid w:val="00A125FF"/>
    <w:rsid w:val="00A12889"/>
    <w:rsid w:val="00A13723"/>
    <w:rsid w:val="00A1382A"/>
    <w:rsid w:val="00A13E6C"/>
    <w:rsid w:val="00A141E4"/>
    <w:rsid w:val="00A16D4D"/>
    <w:rsid w:val="00A23260"/>
    <w:rsid w:val="00A23A54"/>
    <w:rsid w:val="00A23CB0"/>
    <w:rsid w:val="00A23DB9"/>
    <w:rsid w:val="00A2460D"/>
    <w:rsid w:val="00A246E2"/>
    <w:rsid w:val="00A25436"/>
    <w:rsid w:val="00A2544A"/>
    <w:rsid w:val="00A257D0"/>
    <w:rsid w:val="00A25DB2"/>
    <w:rsid w:val="00A260E0"/>
    <w:rsid w:val="00A26453"/>
    <w:rsid w:val="00A2655B"/>
    <w:rsid w:val="00A2737D"/>
    <w:rsid w:val="00A3021B"/>
    <w:rsid w:val="00A30C19"/>
    <w:rsid w:val="00A35D0C"/>
    <w:rsid w:val="00A422A9"/>
    <w:rsid w:val="00A51C3E"/>
    <w:rsid w:val="00A55CC6"/>
    <w:rsid w:val="00A57E34"/>
    <w:rsid w:val="00A60F3F"/>
    <w:rsid w:val="00A61A64"/>
    <w:rsid w:val="00A67933"/>
    <w:rsid w:val="00A70F7B"/>
    <w:rsid w:val="00A745F8"/>
    <w:rsid w:val="00A7540E"/>
    <w:rsid w:val="00A76252"/>
    <w:rsid w:val="00A76EC1"/>
    <w:rsid w:val="00A80EEA"/>
    <w:rsid w:val="00A811E6"/>
    <w:rsid w:val="00A81E72"/>
    <w:rsid w:val="00A846F3"/>
    <w:rsid w:val="00A84C12"/>
    <w:rsid w:val="00A86897"/>
    <w:rsid w:val="00A869A0"/>
    <w:rsid w:val="00A94D97"/>
    <w:rsid w:val="00A94E90"/>
    <w:rsid w:val="00A95538"/>
    <w:rsid w:val="00A96068"/>
    <w:rsid w:val="00AA0409"/>
    <w:rsid w:val="00AA0782"/>
    <w:rsid w:val="00AA13C3"/>
    <w:rsid w:val="00AA3C7D"/>
    <w:rsid w:val="00AA4F1F"/>
    <w:rsid w:val="00AA7B48"/>
    <w:rsid w:val="00AA7E70"/>
    <w:rsid w:val="00AA7EF5"/>
    <w:rsid w:val="00AA7F17"/>
    <w:rsid w:val="00AB016C"/>
    <w:rsid w:val="00AB09BF"/>
    <w:rsid w:val="00AB12A4"/>
    <w:rsid w:val="00AB6027"/>
    <w:rsid w:val="00AC0DCA"/>
    <w:rsid w:val="00AC5287"/>
    <w:rsid w:val="00AD09FE"/>
    <w:rsid w:val="00AD0D7C"/>
    <w:rsid w:val="00AD0F19"/>
    <w:rsid w:val="00AE264B"/>
    <w:rsid w:val="00AE3228"/>
    <w:rsid w:val="00AE4FE3"/>
    <w:rsid w:val="00AE5631"/>
    <w:rsid w:val="00AF0DA8"/>
    <w:rsid w:val="00AF1A0D"/>
    <w:rsid w:val="00AF387D"/>
    <w:rsid w:val="00AF59DF"/>
    <w:rsid w:val="00B01DDF"/>
    <w:rsid w:val="00B020CD"/>
    <w:rsid w:val="00B038BD"/>
    <w:rsid w:val="00B051BD"/>
    <w:rsid w:val="00B11948"/>
    <w:rsid w:val="00B148E4"/>
    <w:rsid w:val="00B15115"/>
    <w:rsid w:val="00B1667C"/>
    <w:rsid w:val="00B17A6A"/>
    <w:rsid w:val="00B20B6E"/>
    <w:rsid w:val="00B2149F"/>
    <w:rsid w:val="00B22F56"/>
    <w:rsid w:val="00B258D5"/>
    <w:rsid w:val="00B25EE4"/>
    <w:rsid w:val="00B268C8"/>
    <w:rsid w:val="00B26A00"/>
    <w:rsid w:val="00B274B4"/>
    <w:rsid w:val="00B328E2"/>
    <w:rsid w:val="00B35091"/>
    <w:rsid w:val="00B41F5C"/>
    <w:rsid w:val="00B42555"/>
    <w:rsid w:val="00B4289E"/>
    <w:rsid w:val="00B441D2"/>
    <w:rsid w:val="00B45CA1"/>
    <w:rsid w:val="00B50BF7"/>
    <w:rsid w:val="00B50F0B"/>
    <w:rsid w:val="00B52089"/>
    <w:rsid w:val="00B52366"/>
    <w:rsid w:val="00B5270F"/>
    <w:rsid w:val="00B54229"/>
    <w:rsid w:val="00B5562F"/>
    <w:rsid w:val="00B6425C"/>
    <w:rsid w:val="00B65B98"/>
    <w:rsid w:val="00B674AD"/>
    <w:rsid w:val="00B676EA"/>
    <w:rsid w:val="00B67BC0"/>
    <w:rsid w:val="00B67DDE"/>
    <w:rsid w:val="00B70B88"/>
    <w:rsid w:val="00B70EEF"/>
    <w:rsid w:val="00B717AF"/>
    <w:rsid w:val="00B72C6C"/>
    <w:rsid w:val="00B74036"/>
    <w:rsid w:val="00B8269A"/>
    <w:rsid w:val="00B841DF"/>
    <w:rsid w:val="00B856BB"/>
    <w:rsid w:val="00B85CD6"/>
    <w:rsid w:val="00B866EF"/>
    <w:rsid w:val="00B87CAA"/>
    <w:rsid w:val="00B91B12"/>
    <w:rsid w:val="00B95EE4"/>
    <w:rsid w:val="00B96295"/>
    <w:rsid w:val="00B96AFD"/>
    <w:rsid w:val="00BA183E"/>
    <w:rsid w:val="00BA4051"/>
    <w:rsid w:val="00BA4418"/>
    <w:rsid w:val="00BA58D6"/>
    <w:rsid w:val="00BA6086"/>
    <w:rsid w:val="00BA612B"/>
    <w:rsid w:val="00BA629B"/>
    <w:rsid w:val="00BA63A4"/>
    <w:rsid w:val="00BA6677"/>
    <w:rsid w:val="00BB3BF8"/>
    <w:rsid w:val="00BB4EC3"/>
    <w:rsid w:val="00BB58DE"/>
    <w:rsid w:val="00BB77AD"/>
    <w:rsid w:val="00BC06D6"/>
    <w:rsid w:val="00BC214C"/>
    <w:rsid w:val="00BC35D8"/>
    <w:rsid w:val="00BD2621"/>
    <w:rsid w:val="00BD33FD"/>
    <w:rsid w:val="00BD4CD0"/>
    <w:rsid w:val="00BD57E2"/>
    <w:rsid w:val="00BD6517"/>
    <w:rsid w:val="00BD7B60"/>
    <w:rsid w:val="00BE077F"/>
    <w:rsid w:val="00BE07C2"/>
    <w:rsid w:val="00BE10AD"/>
    <w:rsid w:val="00BE1B07"/>
    <w:rsid w:val="00BE1FDB"/>
    <w:rsid w:val="00BE25DF"/>
    <w:rsid w:val="00BF24BA"/>
    <w:rsid w:val="00BF5B24"/>
    <w:rsid w:val="00BF5CBA"/>
    <w:rsid w:val="00BF7FA6"/>
    <w:rsid w:val="00C0111E"/>
    <w:rsid w:val="00C02171"/>
    <w:rsid w:val="00C048AE"/>
    <w:rsid w:val="00C068DE"/>
    <w:rsid w:val="00C10470"/>
    <w:rsid w:val="00C1053F"/>
    <w:rsid w:val="00C16984"/>
    <w:rsid w:val="00C17387"/>
    <w:rsid w:val="00C17495"/>
    <w:rsid w:val="00C20117"/>
    <w:rsid w:val="00C20DCB"/>
    <w:rsid w:val="00C22D4A"/>
    <w:rsid w:val="00C24133"/>
    <w:rsid w:val="00C261E6"/>
    <w:rsid w:val="00C263C5"/>
    <w:rsid w:val="00C27BBD"/>
    <w:rsid w:val="00C32A7F"/>
    <w:rsid w:val="00C34EF3"/>
    <w:rsid w:val="00C3513B"/>
    <w:rsid w:val="00C35401"/>
    <w:rsid w:val="00C36AE1"/>
    <w:rsid w:val="00C418CB"/>
    <w:rsid w:val="00C42F69"/>
    <w:rsid w:val="00C431B5"/>
    <w:rsid w:val="00C44206"/>
    <w:rsid w:val="00C45A66"/>
    <w:rsid w:val="00C469B2"/>
    <w:rsid w:val="00C47E59"/>
    <w:rsid w:val="00C52123"/>
    <w:rsid w:val="00C521D3"/>
    <w:rsid w:val="00C535F8"/>
    <w:rsid w:val="00C57AE0"/>
    <w:rsid w:val="00C60818"/>
    <w:rsid w:val="00C61AD9"/>
    <w:rsid w:val="00C6339D"/>
    <w:rsid w:val="00C6363B"/>
    <w:rsid w:val="00C642FD"/>
    <w:rsid w:val="00C64D82"/>
    <w:rsid w:val="00C65835"/>
    <w:rsid w:val="00C66E72"/>
    <w:rsid w:val="00C674B5"/>
    <w:rsid w:val="00C71602"/>
    <w:rsid w:val="00C716AF"/>
    <w:rsid w:val="00C72DB3"/>
    <w:rsid w:val="00C73208"/>
    <w:rsid w:val="00C805E0"/>
    <w:rsid w:val="00C81F9E"/>
    <w:rsid w:val="00C82B1B"/>
    <w:rsid w:val="00C843D6"/>
    <w:rsid w:val="00C855D1"/>
    <w:rsid w:val="00C87CC5"/>
    <w:rsid w:val="00C90A84"/>
    <w:rsid w:val="00C913D3"/>
    <w:rsid w:val="00C93023"/>
    <w:rsid w:val="00CA0D7A"/>
    <w:rsid w:val="00CA12C2"/>
    <w:rsid w:val="00CA1B86"/>
    <w:rsid w:val="00CA28FC"/>
    <w:rsid w:val="00CA2A5A"/>
    <w:rsid w:val="00CA627E"/>
    <w:rsid w:val="00CA6C81"/>
    <w:rsid w:val="00CA7C27"/>
    <w:rsid w:val="00CB46F3"/>
    <w:rsid w:val="00CB671B"/>
    <w:rsid w:val="00CC2699"/>
    <w:rsid w:val="00CC3FDD"/>
    <w:rsid w:val="00CC503E"/>
    <w:rsid w:val="00CC53D0"/>
    <w:rsid w:val="00CC595B"/>
    <w:rsid w:val="00CC5DFF"/>
    <w:rsid w:val="00CC65A8"/>
    <w:rsid w:val="00CC6B81"/>
    <w:rsid w:val="00CD1745"/>
    <w:rsid w:val="00CD1E11"/>
    <w:rsid w:val="00CD349A"/>
    <w:rsid w:val="00CD42B7"/>
    <w:rsid w:val="00CD45CB"/>
    <w:rsid w:val="00CD7155"/>
    <w:rsid w:val="00CD7CD7"/>
    <w:rsid w:val="00CE1613"/>
    <w:rsid w:val="00CE278C"/>
    <w:rsid w:val="00CE66C5"/>
    <w:rsid w:val="00CE7A75"/>
    <w:rsid w:val="00CE7F79"/>
    <w:rsid w:val="00CF2983"/>
    <w:rsid w:val="00CF43CA"/>
    <w:rsid w:val="00CF69D8"/>
    <w:rsid w:val="00D01B74"/>
    <w:rsid w:val="00D04C5F"/>
    <w:rsid w:val="00D06810"/>
    <w:rsid w:val="00D07872"/>
    <w:rsid w:val="00D10E37"/>
    <w:rsid w:val="00D11B3B"/>
    <w:rsid w:val="00D123C1"/>
    <w:rsid w:val="00D13BF8"/>
    <w:rsid w:val="00D15428"/>
    <w:rsid w:val="00D16B08"/>
    <w:rsid w:val="00D1754B"/>
    <w:rsid w:val="00D216F9"/>
    <w:rsid w:val="00D25F68"/>
    <w:rsid w:val="00D31C7A"/>
    <w:rsid w:val="00D32BE3"/>
    <w:rsid w:val="00D3359B"/>
    <w:rsid w:val="00D33A85"/>
    <w:rsid w:val="00D33C9F"/>
    <w:rsid w:val="00D34279"/>
    <w:rsid w:val="00D34624"/>
    <w:rsid w:val="00D34831"/>
    <w:rsid w:val="00D349EC"/>
    <w:rsid w:val="00D34FEF"/>
    <w:rsid w:val="00D37749"/>
    <w:rsid w:val="00D4225D"/>
    <w:rsid w:val="00D43304"/>
    <w:rsid w:val="00D4402E"/>
    <w:rsid w:val="00D454C4"/>
    <w:rsid w:val="00D46F13"/>
    <w:rsid w:val="00D5047D"/>
    <w:rsid w:val="00D50934"/>
    <w:rsid w:val="00D5375D"/>
    <w:rsid w:val="00D54632"/>
    <w:rsid w:val="00D5585D"/>
    <w:rsid w:val="00D56B14"/>
    <w:rsid w:val="00D56E9F"/>
    <w:rsid w:val="00D60CB9"/>
    <w:rsid w:val="00D61287"/>
    <w:rsid w:val="00D61BBD"/>
    <w:rsid w:val="00D61F11"/>
    <w:rsid w:val="00D639D7"/>
    <w:rsid w:val="00D659D2"/>
    <w:rsid w:val="00D67280"/>
    <w:rsid w:val="00D67366"/>
    <w:rsid w:val="00D73933"/>
    <w:rsid w:val="00D739C4"/>
    <w:rsid w:val="00D7598E"/>
    <w:rsid w:val="00D767A9"/>
    <w:rsid w:val="00D807D7"/>
    <w:rsid w:val="00D816B0"/>
    <w:rsid w:val="00D82257"/>
    <w:rsid w:val="00D82FA2"/>
    <w:rsid w:val="00D83322"/>
    <w:rsid w:val="00D87B3C"/>
    <w:rsid w:val="00D90058"/>
    <w:rsid w:val="00D91A3E"/>
    <w:rsid w:val="00D934BC"/>
    <w:rsid w:val="00D9371C"/>
    <w:rsid w:val="00D979DD"/>
    <w:rsid w:val="00DA28FB"/>
    <w:rsid w:val="00DA3C87"/>
    <w:rsid w:val="00DA5BBE"/>
    <w:rsid w:val="00DA6836"/>
    <w:rsid w:val="00DA6D7B"/>
    <w:rsid w:val="00DB1481"/>
    <w:rsid w:val="00DB209A"/>
    <w:rsid w:val="00DB37B5"/>
    <w:rsid w:val="00DB45A6"/>
    <w:rsid w:val="00DC06A2"/>
    <w:rsid w:val="00DC16DA"/>
    <w:rsid w:val="00DC1EB1"/>
    <w:rsid w:val="00DC20F5"/>
    <w:rsid w:val="00DC2A4F"/>
    <w:rsid w:val="00DC2E45"/>
    <w:rsid w:val="00DD1211"/>
    <w:rsid w:val="00DD1B7D"/>
    <w:rsid w:val="00DD3D48"/>
    <w:rsid w:val="00DD5774"/>
    <w:rsid w:val="00DD6AD6"/>
    <w:rsid w:val="00DD6CC6"/>
    <w:rsid w:val="00DD7A30"/>
    <w:rsid w:val="00DD7F97"/>
    <w:rsid w:val="00DE2E2A"/>
    <w:rsid w:val="00DE2E44"/>
    <w:rsid w:val="00DE300D"/>
    <w:rsid w:val="00DE3541"/>
    <w:rsid w:val="00DE47B2"/>
    <w:rsid w:val="00DE5255"/>
    <w:rsid w:val="00DE7615"/>
    <w:rsid w:val="00DF2108"/>
    <w:rsid w:val="00DF3D96"/>
    <w:rsid w:val="00DF5A5F"/>
    <w:rsid w:val="00DF7E94"/>
    <w:rsid w:val="00DF7F0C"/>
    <w:rsid w:val="00E00D17"/>
    <w:rsid w:val="00E010B6"/>
    <w:rsid w:val="00E01E12"/>
    <w:rsid w:val="00E1224E"/>
    <w:rsid w:val="00E12687"/>
    <w:rsid w:val="00E13D78"/>
    <w:rsid w:val="00E16330"/>
    <w:rsid w:val="00E21E76"/>
    <w:rsid w:val="00E23071"/>
    <w:rsid w:val="00E2509C"/>
    <w:rsid w:val="00E25A88"/>
    <w:rsid w:val="00E25E02"/>
    <w:rsid w:val="00E279BC"/>
    <w:rsid w:val="00E30582"/>
    <w:rsid w:val="00E31410"/>
    <w:rsid w:val="00E317B3"/>
    <w:rsid w:val="00E3424B"/>
    <w:rsid w:val="00E34CE7"/>
    <w:rsid w:val="00E35614"/>
    <w:rsid w:val="00E35C71"/>
    <w:rsid w:val="00E44366"/>
    <w:rsid w:val="00E44E9E"/>
    <w:rsid w:val="00E46389"/>
    <w:rsid w:val="00E468F8"/>
    <w:rsid w:val="00E508AE"/>
    <w:rsid w:val="00E51399"/>
    <w:rsid w:val="00E51DCD"/>
    <w:rsid w:val="00E52519"/>
    <w:rsid w:val="00E531F7"/>
    <w:rsid w:val="00E534CF"/>
    <w:rsid w:val="00E53661"/>
    <w:rsid w:val="00E539C8"/>
    <w:rsid w:val="00E540D3"/>
    <w:rsid w:val="00E5552E"/>
    <w:rsid w:val="00E56756"/>
    <w:rsid w:val="00E62FC9"/>
    <w:rsid w:val="00E63F38"/>
    <w:rsid w:val="00E670E9"/>
    <w:rsid w:val="00E718A7"/>
    <w:rsid w:val="00E729A1"/>
    <w:rsid w:val="00E73C6B"/>
    <w:rsid w:val="00E75C05"/>
    <w:rsid w:val="00E77834"/>
    <w:rsid w:val="00E77C07"/>
    <w:rsid w:val="00E81119"/>
    <w:rsid w:val="00E82B71"/>
    <w:rsid w:val="00E86BBF"/>
    <w:rsid w:val="00E9784C"/>
    <w:rsid w:val="00EA184D"/>
    <w:rsid w:val="00EA19BA"/>
    <w:rsid w:val="00EA1B8B"/>
    <w:rsid w:val="00EA3967"/>
    <w:rsid w:val="00EA3C03"/>
    <w:rsid w:val="00EA420D"/>
    <w:rsid w:val="00EA4C50"/>
    <w:rsid w:val="00EA585D"/>
    <w:rsid w:val="00EA7658"/>
    <w:rsid w:val="00EB0AA5"/>
    <w:rsid w:val="00EB1B8C"/>
    <w:rsid w:val="00EB1F78"/>
    <w:rsid w:val="00EB3579"/>
    <w:rsid w:val="00EB40A6"/>
    <w:rsid w:val="00EB7418"/>
    <w:rsid w:val="00EC07D3"/>
    <w:rsid w:val="00EC1DFA"/>
    <w:rsid w:val="00EC346A"/>
    <w:rsid w:val="00EC3FF9"/>
    <w:rsid w:val="00EC57D4"/>
    <w:rsid w:val="00EC659A"/>
    <w:rsid w:val="00EC68A6"/>
    <w:rsid w:val="00ED226F"/>
    <w:rsid w:val="00ED3067"/>
    <w:rsid w:val="00ED4CF9"/>
    <w:rsid w:val="00ED51EE"/>
    <w:rsid w:val="00ED5773"/>
    <w:rsid w:val="00ED67D4"/>
    <w:rsid w:val="00ED6CD0"/>
    <w:rsid w:val="00EE0B88"/>
    <w:rsid w:val="00EE27CB"/>
    <w:rsid w:val="00EE3F55"/>
    <w:rsid w:val="00EE5058"/>
    <w:rsid w:val="00EF0E76"/>
    <w:rsid w:val="00EF191E"/>
    <w:rsid w:val="00EF47E3"/>
    <w:rsid w:val="00EF6DD1"/>
    <w:rsid w:val="00EF716A"/>
    <w:rsid w:val="00F011EE"/>
    <w:rsid w:val="00F025BF"/>
    <w:rsid w:val="00F0350F"/>
    <w:rsid w:val="00F0426D"/>
    <w:rsid w:val="00F04320"/>
    <w:rsid w:val="00F0484C"/>
    <w:rsid w:val="00F04A19"/>
    <w:rsid w:val="00F062B9"/>
    <w:rsid w:val="00F0724E"/>
    <w:rsid w:val="00F07818"/>
    <w:rsid w:val="00F1111F"/>
    <w:rsid w:val="00F1142F"/>
    <w:rsid w:val="00F12188"/>
    <w:rsid w:val="00F12C8D"/>
    <w:rsid w:val="00F13381"/>
    <w:rsid w:val="00F14FE8"/>
    <w:rsid w:val="00F168AB"/>
    <w:rsid w:val="00F17D7A"/>
    <w:rsid w:val="00F23791"/>
    <w:rsid w:val="00F24851"/>
    <w:rsid w:val="00F24AA1"/>
    <w:rsid w:val="00F2530F"/>
    <w:rsid w:val="00F26B6D"/>
    <w:rsid w:val="00F27675"/>
    <w:rsid w:val="00F34B32"/>
    <w:rsid w:val="00F34D98"/>
    <w:rsid w:val="00F4030F"/>
    <w:rsid w:val="00F40317"/>
    <w:rsid w:val="00F409BF"/>
    <w:rsid w:val="00F43C13"/>
    <w:rsid w:val="00F44767"/>
    <w:rsid w:val="00F4557B"/>
    <w:rsid w:val="00F47497"/>
    <w:rsid w:val="00F518AE"/>
    <w:rsid w:val="00F61B2C"/>
    <w:rsid w:val="00F61DB1"/>
    <w:rsid w:val="00F61F39"/>
    <w:rsid w:val="00F62418"/>
    <w:rsid w:val="00F62E94"/>
    <w:rsid w:val="00F634EC"/>
    <w:rsid w:val="00F635DB"/>
    <w:rsid w:val="00F63750"/>
    <w:rsid w:val="00F63C2A"/>
    <w:rsid w:val="00F6586E"/>
    <w:rsid w:val="00F6610B"/>
    <w:rsid w:val="00F66943"/>
    <w:rsid w:val="00F66A3F"/>
    <w:rsid w:val="00F712E5"/>
    <w:rsid w:val="00F72C7C"/>
    <w:rsid w:val="00F73A18"/>
    <w:rsid w:val="00F7432A"/>
    <w:rsid w:val="00F7448A"/>
    <w:rsid w:val="00F74882"/>
    <w:rsid w:val="00F750A5"/>
    <w:rsid w:val="00F75112"/>
    <w:rsid w:val="00F756D4"/>
    <w:rsid w:val="00F81629"/>
    <w:rsid w:val="00F83B84"/>
    <w:rsid w:val="00F84573"/>
    <w:rsid w:val="00F878DC"/>
    <w:rsid w:val="00F901A7"/>
    <w:rsid w:val="00F95A6D"/>
    <w:rsid w:val="00F96FCF"/>
    <w:rsid w:val="00FA07FB"/>
    <w:rsid w:val="00FA1067"/>
    <w:rsid w:val="00FA2245"/>
    <w:rsid w:val="00FB2525"/>
    <w:rsid w:val="00FB26D3"/>
    <w:rsid w:val="00FB4284"/>
    <w:rsid w:val="00FB544A"/>
    <w:rsid w:val="00FB6382"/>
    <w:rsid w:val="00FC1B0B"/>
    <w:rsid w:val="00FC2F4B"/>
    <w:rsid w:val="00FC3DD7"/>
    <w:rsid w:val="00FC5617"/>
    <w:rsid w:val="00FC680A"/>
    <w:rsid w:val="00FC694C"/>
    <w:rsid w:val="00FC6D0A"/>
    <w:rsid w:val="00FD1D64"/>
    <w:rsid w:val="00FD2253"/>
    <w:rsid w:val="00FD30BD"/>
    <w:rsid w:val="00FD496A"/>
    <w:rsid w:val="00FD7FDF"/>
    <w:rsid w:val="00FE1D58"/>
    <w:rsid w:val="00FE4258"/>
    <w:rsid w:val="00FE4B1D"/>
    <w:rsid w:val="00FE5B1C"/>
    <w:rsid w:val="00FE6AAB"/>
    <w:rsid w:val="00FE7367"/>
    <w:rsid w:val="00FF4B2E"/>
    <w:rsid w:val="00FF4DBA"/>
    <w:rsid w:val="00FF622A"/>
    <w:rsid w:val="00FF651E"/>
    <w:rsid w:val="00FF68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 type="connector" idref="#_x0000_s1047"/>
        <o:r id="V:Rule5" type="connector" idref="#_x0000_s1045"/>
        <o:r id="V:Rule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A4"/>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AA4"/>
    <w:pPr>
      <w:ind w:left="720"/>
      <w:contextualSpacing/>
    </w:pPr>
  </w:style>
  <w:style w:type="paragraph" w:styleId="Header">
    <w:name w:val="header"/>
    <w:basedOn w:val="Normal"/>
    <w:link w:val="HeaderChar"/>
    <w:uiPriority w:val="99"/>
    <w:semiHidden/>
    <w:unhideWhenUsed/>
    <w:rsid w:val="003678D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678DD"/>
  </w:style>
  <w:style w:type="paragraph" w:styleId="Footer">
    <w:name w:val="footer"/>
    <w:basedOn w:val="Normal"/>
    <w:link w:val="FooterChar"/>
    <w:uiPriority w:val="99"/>
    <w:semiHidden/>
    <w:unhideWhenUsed/>
    <w:rsid w:val="003678D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678DD"/>
  </w:style>
  <w:style w:type="character" w:customStyle="1" w:styleId="element1">
    <w:name w:val="element1"/>
    <w:basedOn w:val="DefaultParagraphFont"/>
    <w:rsid w:val="00AA7E70"/>
    <w:rPr>
      <w:color w:val="0000FF"/>
      <w:shd w:val="clear" w:color="auto" w:fill="auto"/>
    </w:rPr>
  </w:style>
  <w:style w:type="paragraph" w:styleId="HTMLPreformatted">
    <w:name w:val="HTML Preformatted"/>
    <w:basedOn w:val="Normal"/>
    <w:link w:val="HTMLPreformattedChar"/>
    <w:semiHidden/>
    <w:rsid w:val="00AA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Courier New" w:hAnsi="Courier New" w:cs="Courier New"/>
      <w:color w:val="000000"/>
      <w:sz w:val="20"/>
      <w:szCs w:val="20"/>
      <w:lang w:eastAsia="ar-SA"/>
    </w:rPr>
  </w:style>
  <w:style w:type="character" w:customStyle="1" w:styleId="HTMLPreformattedChar">
    <w:name w:val="HTML Preformatted Char"/>
    <w:basedOn w:val="DefaultParagraphFont"/>
    <w:link w:val="HTMLPreformatted"/>
    <w:semiHidden/>
    <w:rsid w:val="00AA7E70"/>
    <w:rPr>
      <w:rFonts w:ascii="Courier New" w:eastAsia="Courier New" w:hAnsi="Courier New" w:cs="Courier New"/>
      <w:color w:val="000000"/>
      <w:sz w:val="20"/>
      <w:szCs w:val="20"/>
      <w:lang w:eastAsia="ar-SA"/>
    </w:rPr>
  </w:style>
  <w:style w:type="paragraph" w:styleId="BalloonText">
    <w:name w:val="Balloon Text"/>
    <w:basedOn w:val="Normal"/>
    <w:link w:val="BalloonTextChar"/>
    <w:uiPriority w:val="99"/>
    <w:semiHidden/>
    <w:unhideWhenUsed/>
    <w:rsid w:val="00DB3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7B5"/>
    <w:rPr>
      <w:rFonts w:ascii="Tahoma" w:hAnsi="Tahoma" w:cs="Tahoma"/>
      <w:sz w:val="16"/>
      <w:szCs w:val="16"/>
    </w:rPr>
  </w:style>
  <w:style w:type="character" w:styleId="Strong">
    <w:name w:val="Strong"/>
    <w:basedOn w:val="DefaultParagraphFont"/>
    <w:qFormat/>
    <w:rsid w:val="0016750A"/>
    <w:rPr>
      <w:b/>
      <w:bCs/>
    </w:rPr>
  </w:style>
  <w:style w:type="paragraph" w:styleId="NoSpacing">
    <w:name w:val="No Spacing"/>
    <w:uiPriority w:val="1"/>
    <w:qFormat/>
    <w:rsid w:val="0016750A"/>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4851"/>
    <w:rPr>
      <w:color w:val="0000FF" w:themeColor="hyperlink"/>
      <w:u w:val="single"/>
    </w:rPr>
  </w:style>
  <w:style w:type="paragraph" w:styleId="BodyText">
    <w:name w:val="Body Text"/>
    <w:basedOn w:val="Normal"/>
    <w:link w:val="BodyTextChar"/>
    <w:semiHidden/>
    <w:rsid w:val="00D07872"/>
    <w:pPr>
      <w:suppressAutoHyphens/>
      <w:spacing w:line="240" w:lineRule="auto"/>
    </w:pPr>
    <w:rPr>
      <w:rFonts w:ascii="Arial" w:eastAsia="Times New Roman" w:hAnsi="Arial" w:cs="Arial"/>
      <w:sz w:val="20"/>
      <w:szCs w:val="24"/>
      <w:lang w:eastAsia="ar-SA"/>
    </w:rPr>
  </w:style>
  <w:style w:type="character" w:customStyle="1" w:styleId="BodyTextChar">
    <w:name w:val="Body Text Char"/>
    <w:basedOn w:val="DefaultParagraphFont"/>
    <w:link w:val="BodyText"/>
    <w:semiHidden/>
    <w:rsid w:val="00D07872"/>
    <w:rPr>
      <w:rFonts w:ascii="Arial" w:eastAsia="Times New Roman" w:hAnsi="Arial" w:cs="Arial"/>
      <w:sz w:val="20"/>
      <w:szCs w:val="24"/>
      <w:lang w:eastAsia="ar-SA"/>
    </w:rPr>
  </w:style>
  <w:style w:type="character" w:customStyle="1" w:styleId="questioncontent1">
    <w:name w:val="questioncontent1"/>
    <w:basedOn w:val="DefaultParagraphFont"/>
    <w:rsid w:val="001C17BA"/>
    <w:rPr>
      <w:rFonts w:ascii="Verdana" w:hAnsi="Verdana"/>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3.bp.blogspot.com/-ohpWRYtP3N8/UgVGHwEk3YI/AAAAAAAAAbQ/K5BKPJ8dfmQ/s1600/How+hash+map+works+.jp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820F7-8963-4B81-AB67-D2B358AF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6789</TotalTime>
  <Pages>73</Pages>
  <Words>13572</Words>
  <Characters>77367</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NNR</dc:creator>
  <cp:keywords/>
  <dc:description/>
  <cp:lastModifiedBy>N PRASAD</cp:lastModifiedBy>
  <cp:revision>1327</cp:revision>
  <dcterms:created xsi:type="dcterms:W3CDTF">2013-09-29T06:32:00Z</dcterms:created>
  <dcterms:modified xsi:type="dcterms:W3CDTF">2016-07-01T06:45:00Z</dcterms:modified>
</cp:coreProperties>
</file>